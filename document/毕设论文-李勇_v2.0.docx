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Del="00F44FA1" w:rsidRDefault="00150B71" w:rsidP="00FE73A0">
      <w:pPr>
        <w:pStyle w:val="10505"/>
        <w:numPr>
          <w:ilvl w:val="0"/>
          <w:numId w:val="0"/>
        </w:numPr>
        <w:tabs>
          <w:tab w:val="left" w:pos="432"/>
        </w:tabs>
        <w:spacing w:before="120" w:after="120" w:line="480" w:lineRule="auto"/>
        <w:rPr>
          <w:del w:id="0" w:author="李勇" w:date="2017-05-14T10:15:00Z"/>
          <w:rFonts w:asciiTheme="majorEastAsia" w:eastAsiaTheme="majorEastAsia" w:hAnsiTheme="majorEastAsia"/>
          <w:b/>
          <w:szCs w:val="36"/>
        </w:rPr>
      </w:pPr>
      <w:bookmarkStart w:id="1" w:name="_Toc482141217"/>
      <w:bookmarkStart w:id="2" w:name="_Toc482141890"/>
      <w:bookmarkStart w:id="3" w:name="_Toc482457778"/>
      <w:r w:rsidRPr="00E90326">
        <w:rPr>
          <w:rFonts w:asciiTheme="majorEastAsia" w:eastAsiaTheme="majorEastAsia" w:hAnsiTheme="majorEastAsia" w:hint="eastAsia"/>
          <w:b/>
          <w:szCs w:val="36"/>
        </w:rPr>
        <w:lastRenderedPageBreak/>
        <w:t>摘要</w:t>
      </w:r>
      <w:bookmarkEnd w:id="1"/>
      <w:bookmarkEnd w:id="2"/>
      <w:bookmarkEnd w:id="3"/>
    </w:p>
    <w:p w14:paraId="547CB7D4" w14:textId="77777777" w:rsidR="00F44FA1" w:rsidRDefault="001259C2" w:rsidP="00F44FA1">
      <w:pPr>
        <w:pStyle w:val="10505"/>
        <w:numPr>
          <w:ilvl w:val="0"/>
          <w:numId w:val="0"/>
        </w:numPr>
        <w:tabs>
          <w:tab w:val="left" w:pos="432"/>
        </w:tabs>
        <w:spacing w:before="120" w:after="120" w:line="480" w:lineRule="auto"/>
        <w:rPr>
          <w:ins w:id="4" w:author="李勇" w:date="2017-05-14T10:13:00Z"/>
        </w:rPr>
        <w:pPrChange w:id="5" w:author="李勇" w:date="2017-05-14T10:15:00Z">
          <w:pPr>
            <w:spacing w:beforeLines="0" w:before="120" w:afterLines="0" w:after="120" w:line="360" w:lineRule="exact"/>
            <w:ind w:firstLine="420"/>
          </w:pPr>
        </w:pPrChange>
      </w:pPr>
      <w:del w:id="6" w:author="李勇" w:date="2017-05-14T10:12:00Z">
        <w:r w:rsidRPr="00902006" w:rsidDel="00F44FA1">
          <w:rPr>
            <w:rFonts w:hint="eastAsia"/>
          </w:rPr>
          <w:delTex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通过实现UDP</w:delText>
        </w:r>
        <w:r w:rsidRPr="00902006" w:rsidDel="00F44FA1">
          <w:delText xml:space="preserve"> F</w:delText>
        </w:r>
        <w:r w:rsidRPr="00902006" w:rsidDel="00F44FA1">
          <w:rPr>
            <w:rFonts w:hint="eastAsia"/>
          </w:rPr>
          <w:delText>lood攻击程序，可以了解常见的网络扫描和攻击技术。</w:delText>
        </w:r>
      </w:del>
      <w:ins w:id="7" w:author="renxt" w:date="2017-05-13T20:35:00Z">
        <w:del w:id="8" w:author="李勇" w:date="2017-05-14T10:12:00Z">
          <w:r w:rsidR="004F46B3" w:rsidDel="00F44FA1">
            <w:rPr>
              <w:rFonts w:hint="eastAsia"/>
            </w:rPr>
            <w:delText xml:space="preserve">（DDos不能引出UDP </w:delText>
          </w:r>
          <w:r w:rsidR="004F46B3" w:rsidRPr="00902006" w:rsidDel="00F44FA1">
            <w:delText>F</w:delText>
          </w:r>
          <w:r w:rsidR="004F46B3" w:rsidRPr="00902006" w:rsidDel="00F44FA1">
            <w:rPr>
              <w:rFonts w:hint="eastAsia"/>
            </w:rPr>
            <w:delText>lood攻击</w:delText>
          </w:r>
          <w:r w:rsidR="004F46B3" w:rsidDel="00F44FA1">
            <w:rPr>
              <w:rFonts w:hint="eastAsia"/>
            </w:rPr>
            <w:delText>吧。</w:delText>
          </w:r>
        </w:del>
      </w:ins>
      <w:ins w:id="9" w:author="renxt" w:date="2017-05-13T21:17:00Z">
        <w:del w:id="10" w:author="李勇" w:date="2017-05-14T10:12:00Z">
          <w:r w:rsidR="009B165B" w:rsidDel="00F44FA1">
            <w:rPr>
              <w:rFonts w:hint="eastAsia"/>
            </w:rPr>
            <w:delText>应从攻击开始写，别从DDos开始</w:delText>
          </w:r>
        </w:del>
      </w:ins>
      <w:ins w:id="11" w:author="renxt" w:date="2017-05-13T20:35:00Z">
        <w:del w:id="12" w:author="李勇" w:date="2017-05-14T10:12:00Z">
          <w:r w:rsidR="004F46B3" w:rsidDel="00F44FA1">
            <w:rPr>
              <w:rFonts w:hint="eastAsia"/>
            </w:rPr>
            <w:delText>）</w:delText>
          </w:r>
        </w:del>
      </w:ins>
    </w:p>
    <w:p w14:paraId="08AE50B6" w14:textId="37C1D77B" w:rsidR="00F44FA1" w:rsidRPr="00F44FA1" w:rsidRDefault="00F44FA1" w:rsidP="004F46B3">
      <w:pPr>
        <w:spacing w:beforeLines="0" w:before="120" w:afterLines="0" w:after="120" w:line="360" w:lineRule="exact"/>
        <w:ind w:firstLine="420"/>
        <w:rPr>
          <w:rFonts w:asciiTheme="minorEastAsia" w:eastAsiaTheme="minorEastAsia" w:hAnsiTheme="minorEastAsia" w:hint="eastAsia"/>
          <w:color w:val="000000"/>
          <w:rPrChange w:id="13" w:author="李勇" w:date="2017-05-14T10:14:00Z">
            <w:rPr>
              <w:rFonts w:asciiTheme="majorEastAsia" w:eastAsiaTheme="majorEastAsia" w:hAnsiTheme="majorEastAsia" w:hint="eastAsia"/>
              <w:color w:val="000000"/>
            </w:rPr>
          </w:rPrChange>
        </w:rPr>
      </w:pPr>
      <w:ins w:id="14" w:author="李勇" w:date="2017-05-14T10:11:00Z">
        <w:r w:rsidRPr="00F44FA1">
          <w:rPr>
            <w:rFonts w:asciiTheme="minorEastAsia" w:eastAsiaTheme="minorEastAsia" w:hAnsiTheme="minorEastAsia"/>
            <w:rPrChange w:id="15" w:author="李勇" w:date="2017-05-14T10:14:00Z">
              <w:rPr/>
            </w:rPrChange>
          </w:rPr>
          <w:t>UDP</w:t>
        </w:r>
        <w:r w:rsidRPr="00F44FA1">
          <w:rPr>
            <w:rFonts w:asciiTheme="minorEastAsia" w:eastAsiaTheme="minorEastAsia" w:hAnsiTheme="minorEastAsia"/>
            <w:rPrChange w:id="16" w:author="李勇" w:date="2017-05-14T10:14:00Z">
              <w:rPr/>
            </w:rPrChange>
          </w:rPr>
          <w:t>协议的攻击通常可分为</w:t>
        </w:r>
        <w:r w:rsidRPr="00F44FA1">
          <w:rPr>
            <w:rFonts w:asciiTheme="minorEastAsia" w:eastAsiaTheme="minorEastAsia" w:hAnsiTheme="minorEastAsia"/>
            <w:rPrChange w:id="17" w:author="李勇" w:date="2017-05-14T10:14:00Z">
              <w:rPr/>
            </w:rPrChange>
          </w:rPr>
          <w:t xml:space="preserve"> UDP Flood </w:t>
        </w:r>
        <w:r w:rsidRPr="00F44FA1">
          <w:rPr>
            <w:rFonts w:asciiTheme="minorEastAsia" w:eastAsiaTheme="minorEastAsia" w:hAnsiTheme="minorEastAsia"/>
            <w:rPrChange w:id="18" w:author="李勇" w:date="2017-05-14T10:14:00Z">
              <w:rPr/>
            </w:rPrChange>
          </w:rPr>
          <w:t>攻击、</w:t>
        </w:r>
        <w:r w:rsidRPr="00F44FA1">
          <w:rPr>
            <w:rFonts w:asciiTheme="minorEastAsia" w:eastAsiaTheme="minorEastAsia" w:hAnsiTheme="minorEastAsia"/>
            <w:rPrChange w:id="19" w:author="李勇" w:date="2017-05-14T10:14:00Z">
              <w:rPr/>
            </w:rPrChange>
          </w:rPr>
          <w:t xml:space="preserve">UDP Fraggle </w:t>
        </w:r>
        <w:r w:rsidRPr="00F44FA1">
          <w:rPr>
            <w:rFonts w:asciiTheme="minorEastAsia" w:eastAsiaTheme="minorEastAsia" w:hAnsiTheme="minorEastAsia"/>
            <w:rPrChange w:id="20" w:author="李勇" w:date="2017-05-14T10:14:00Z">
              <w:rPr/>
            </w:rPrChange>
          </w:rPr>
          <w:t>攻击和</w:t>
        </w:r>
        <w:r w:rsidRPr="00F44FA1">
          <w:rPr>
            <w:rFonts w:asciiTheme="minorEastAsia" w:eastAsiaTheme="minorEastAsia" w:hAnsiTheme="minorEastAsia"/>
            <w:rPrChange w:id="21" w:author="李勇" w:date="2017-05-14T10:14:00Z">
              <w:rPr/>
            </w:rPrChange>
          </w:rPr>
          <w:t xml:space="preserve"> DNS Query Flood </w:t>
        </w:r>
        <w:r w:rsidRPr="00F44FA1">
          <w:rPr>
            <w:rFonts w:asciiTheme="minorEastAsia" w:eastAsiaTheme="minorEastAsia" w:hAnsiTheme="minorEastAsia"/>
            <w:rPrChange w:id="22" w:author="李勇" w:date="2017-05-14T10:14:00Z">
              <w:rPr/>
            </w:rPrChange>
          </w:rPr>
          <w:t>攻击</w:t>
        </w:r>
        <w:r w:rsidRPr="00F44FA1">
          <w:rPr>
            <w:rFonts w:asciiTheme="minorEastAsia" w:eastAsiaTheme="minorEastAsia" w:hAnsiTheme="minorEastAsia"/>
          </w:rPr>
          <w:t>.</w:t>
        </w:r>
        <w:r w:rsidRPr="00F44FA1">
          <w:rPr>
            <w:rFonts w:asciiTheme="minorEastAsia" w:eastAsiaTheme="minorEastAsia" w:hAnsiTheme="minorEastAsia"/>
            <w:rPrChange w:id="23" w:author="李勇" w:date="2017-05-14T10:14:00Z">
              <w:rPr/>
            </w:rPrChange>
          </w:rPr>
          <w:t>其攻击目的主要有</w:t>
        </w:r>
        <w:r w:rsidRPr="00F44FA1">
          <w:rPr>
            <w:rFonts w:asciiTheme="minorEastAsia" w:eastAsiaTheme="minorEastAsia" w:hAnsiTheme="minorEastAsia"/>
          </w:rPr>
          <w:t>:</w:t>
        </w:r>
        <w:r w:rsidRPr="00F44FA1">
          <w:rPr>
            <w:rFonts w:asciiTheme="minorEastAsia" w:eastAsiaTheme="minorEastAsia" w:hAnsiTheme="minorEastAsia"/>
            <w:rPrChange w:id="24" w:author="李勇" w:date="2017-05-14T10:14:00Z">
              <w:rPr/>
            </w:rPrChange>
          </w:rPr>
          <w:t>对网络带宽的流量攻击</w:t>
        </w:r>
        <w:r w:rsidRPr="00F44FA1">
          <w:rPr>
            <w:rFonts w:asciiTheme="minorEastAsia" w:eastAsiaTheme="minorEastAsia" w:hAnsiTheme="minorEastAsia"/>
          </w:rPr>
          <w:t>;</w:t>
        </w:r>
        <w:r w:rsidRPr="00F44FA1">
          <w:rPr>
            <w:rFonts w:asciiTheme="minorEastAsia" w:eastAsiaTheme="minorEastAsia" w:hAnsiTheme="minorEastAsia"/>
            <w:rPrChange w:id="25" w:author="李勇" w:date="2017-05-14T10:14:00Z">
              <w:rPr/>
            </w:rPrChange>
          </w:rPr>
          <w:t>对服务器某特定服务的攻击</w:t>
        </w:r>
        <w:r w:rsidRPr="00F44FA1">
          <w:rPr>
            <w:rFonts w:asciiTheme="minorEastAsia" w:eastAsiaTheme="minorEastAsia" w:hAnsiTheme="minorEastAsia"/>
          </w:rPr>
          <w:t>.UDP Flood</w:t>
        </w:r>
        <w:r w:rsidRPr="00F44FA1">
          <w:rPr>
            <w:rFonts w:asciiTheme="minorEastAsia" w:eastAsiaTheme="minorEastAsia" w:hAnsiTheme="minorEastAsia"/>
            <w:rPrChange w:id="26" w:author="李勇" w:date="2017-05-14T10:14:00Z">
              <w:rPr/>
            </w:rPrChange>
          </w:rPr>
          <w:t>攻击是通过发送</w:t>
        </w:r>
        <w:r w:rsidRPr="00F44FA1">
          <w:rPr>
            <w:rFonts w:asciiTheme="minorEastAsia" w:eastAsiaTheme="minorEastAsia" w:hAnsiTheme="minorEastAsia"/>
          </w:rPr>
          <w:t>UDP</w:t>
        </w:r>
        <w:r w:rsidRPr="00F44FA1">
          <w:rPr>
            <w:rFonts w:asciiTheme="minorEastAsia" w:eastAsiaTheme="minorEastAsia" w:hAnsiTheme="minorEastAsia"/>
            <w:rPrChange w:id="27" w:author="李勇" w:date="2017-05-14T10:14:00Z">
              <w:rPr/>
            </w:rPrChange>
          </w:rPr>
          <w:t>数据包</w:t>
        </w:r>
        <w:r w:rsidRPr="00F44FA1">
          <w:rPr>
            <w:rFonts w:asciiTheme="minorEastAsia" w:eastAsiaTheme="minorEastAsia" w:hAnsiTheme="minorEastAsia"/>
            <w:rPrChange w:id="28" w:author="李勇" w:date="2017-05-14T10:14:00Z">
              <w:rPr/>
            </w:rPrChange>
          </w:rPr>
          <w:t>来发动攻击的方式</w:t>
        </w:r>
        <w:r w:rsidRPr="00F44FA1">
          <w:rPr>
            <w:rFonts w:asciiTheme="minorEastAsia" w:eastAsiaTheme="minorEastAsia" w:hAnsiTheme="minorEastAsia"/>
            <w:rPrChange w:id="29" w:author="李勇" w:date="2017-05-14T10:14:00Z">
              <w:rPr/>
            </w:rPrChange>
          </w:rPr>
          <w:t xml:space="preserve">. </w:t>
        </w:r>
        <w:r w:rsidRPr="00F44FA1">
          <w:rPr>
            <w:rFonts w:asciiTheme="minorEastAsia" w:eastAsiaTheme="minorEastAsia" w:hAnsiTheme="minorEastAsia"/>
            <w:rPrChange w:id="30" w:author="李勇" w:date="2017-05-14T10:14:00Z">
              <w:rPr/>
            </w:rPrChange>
          </w:rPr>
          <w:t>在</w:t>
        </w:r>
        <w:r w:rsidRPr="00F44FA1">
          <w:rPr>
            <w:rFonts w:asciiTheme="minorEastAsia" w:eastAsiaTheme="minorEastAsia" w:hAnsiTheme="minorEastAsia"/>
          </w:rPr>
          <w:t>UDP Flood</w:t>
        </w:r>
        <w:r w:rsidRPr="00F44FA1">
          <w:rPr>
            <w:rFonts w:asciiTheme="minorEastAsia" w:eastAsiaTheme="minorEastAsia" w:hAnsiTheme="minorEastAsia"/>
            <w:rPrChange w:id="31" w:author="李勇" w:date="2017-05-14T10:14:00Z">
              <w:rPr/>
            </w:rPrChange>
          </w:rPr>
          <w:t>攻击中，攻击者发送大量虚假源</w:t>
        </w:r>
        <w:r w:rsidRPr="00F44FA1">
          <w:rPr>
            <w:rFonts w:asciiTheme="minorEastAsia" w:eastAsiaTheme="minorEastAsia" w:hAnsiTheme="minorEastAsia"/>
            <w:rPrChange w:id="32" w:author="李勇" w:date="2017-05-14T10:14:00Z">
              <w:rPr/>
            </w:rPrChange>
          </w:rPr>
          <w:t>IP</w:t>
        </w:r>
        <w:r w:rsidRPr="00F44FA1">
          <w:rPr>
            <w:rFonts w:asciiTheme="minorEastAsia" w:eastAsiaTheme="minorEastAsia" w:hAnsiTheme="minorEastAsia"/>
            <w:rPrChange w:id="33" w:author="李勇" w:date="2017-05-14T10:14:00Z">
              <w:rPr/>
            </w:rPrChange>
          </w:rPr>
          <w:t>的</w:t>
        </w:r>
        <w:r w:rsidRPr="00F44FA1">
          <w:rPr>
            <w:rFonts w:asciiTheme="minorEastAsia" w:eastAsiaTheme="minorEastAsia" w:hAnsiTheme="minorEastAsia"/>
            <w:rPrChange w:id="34" w:author="李勇" w:date="2017-05-14T10:14:00Z">
              <w:rPr/>
            </w:rPrChange>
          </w:rPr>
          <w:t>U</w:t>
        </w:r>
        <w:r w:rsidRPr="00F44FA1">
          <w:rPr>
            <w:rFonts w:asciiTheme="minorEastAsia" w:eastAsiaTheme="minorEastAsia" w:hAnsiTheme="minorEastAsia"/>
            <w:rPrChange w:id="35" w:author="李勇" w:date="2017-05-14T10:14:00Z">
              <w:rPr/>
            </w:rPrChange>
          </w:rPr>
          <w:t>DP</w:t>
        </w:r>
        <w:r w:rsidRPr="00F44FA1">
          <w:rPr>
            <w:rFonts w:asciiTheme="minorEastAsia" w:eastAsiaTheme="minorEastAsia" w:hAnsiTheme="minorEastAsia"/>
            <w:rPrChange w:id="36" w:author="李勇" w:date="2017-05-14T10:14:00Z">
              <w:rPr/>
            </w:rPrChange>
          </w:rPr>
          <w:t>数据包，从</w:t>
        </w:r>
        <w:r w:rsidRPr="00F44FA1">
          <w:rPr>
            <w:rFonts w:asciiTheme="minorEastAsia" w:eastAsiaTheme="minorEastAsia" w:hAnsiTheme="minorEastAsia"/>
            <w:rPrChange w:id="37" w:author="李勇" w:date="2017-05-14T10:14:00Z">
              <w:rPr/>
            </w:rPrChange>
          </w:rPr>
          <w:t>而使被攻击者不能提供正常的服务，甚至造成系统资源耗尽、系统死机</w:t>
        </w:r>
        <w:r w:rsidRPr="00F44FA1">
          <w:rPr>
            <w:rFonts w:asciiTheme="minorEastAsia" w:eastAsiaTheme="minorEastAsia" w:hAnsiTheme="minorEastAsia"/>
            <w:rPrChange w:id="38" w:author="李勇" w:date="2017-05-14T10:14:00Z">
              <w:rPr/>
            </w:rPrChange>
          </w:rPr>
          <w:t xml:space="preserve">. </w:t>
        </w:r>
        <w:r w:rsidRPr="00F44FA1">
          <w:rPr>
            <w:rFonts w:asciiTheme="minorEastAsia" w:eastAsiaTheme="minorEastAsia" w:hAnsiTheme="minorEastAsia"/>
            <w:rPrChange w:id="39" w:author="李勇" w:date="2017-05-14T10:14:00Z">
              <w:rPr/>
            </w:rPrChange>
          </w:rPr>
          <w:t>同时</w:t>
        </w:r>
        <w:r w:rsidRPr="00F44FA1">
          <w:rPr>
            <w:rFonts w:asciiTheme="minorEastAsia" w:eastAsiaTheme="minorEastAsia" w:hAnsiTheme="minorEastAsia"/>
            <w:rPrChange w:id="40" w:author="李勇" w:date="2017-05-14T10:14:00Z">
              <w:rPr/>
            </w:rPrChange>
          </w:rPr>
          <w:t>UDP Flood</w:t>
        </w:r>
        <w:r w:rsidRPr="00F44FA1">
          <w:rPr>
            <w:rFonts w:asciiTheme="minorEastAsia" w:eastAsiaTheme="minorEastAsia" w:hAnsiTheme="minorEastAsia"/>
            <w:rPrChange w:id="41" w:author="李勇" w:date="2017-05-14T10:14:00Z">
              <w:rPr/>
            </w:rPrChange>
          </w:rPr>
          <w:t>攻击易于实施，只要被攻击者开放一个</w:t>
        </w:r>
        <w:r w:rsidRPr="00F44FA1">
          <w:rPr>
            <w:rFonts w:asciiTheme="minorEastAsia" w:eastAsiaTheme="minorEastAsia" w:hAnsiTheme="minorEastAsia"/>
            <w:rPrChange w:id="42" w:author="李勇" w:date="2017-05-14T10:14:00Z">
              <w:rPr/>
            </w:rPrChange>
          </w:rPr>
          <w:t xml:space="preserve"> UDP </w:t>
        </w:r>
        <w:r w:rsidRPr="00F44FA1">
          <w:rPr>
            <w:rFonts w:asciiTheme="minorEastAsia" w:eastAsiaTheme="minorEastAsia" w:hAnsiTheme="minorEastAsia"/>
            <w:rPrChange w:id="43" w:author="李勇" w:date="2017-05-14T10:14:00Z">
              <w:rPr/>
            </w:rPrChange>
          </w:rPr>
          <w:t>服务端口，即可针对该服务发动攻击</w:t>
        </w:r>
        <w:r w:rsidRPr="00F44FA1">
          <w:rPr>
            <w:rFonts w:asciiTheme="minorEastAsia" w:eastAsiaTheme="minorEastAsia" w:hAnsiTheme="minorEastAsia"/>
            <w:rPrChange w:id="44" w:author="李勇" w:date="2017-05-14T10:14:00Z">
              <w:rPr/>
            </w:rPrChange>
          </w:rPr>
          <w:t>.</w:t>
        </w:r>
      </w:ins>
    </w:p>
    <w:p w14:paraId="7F8DA502" w14:textId="555097F0" w:rsidR="004F46B3" w:rsidRPr="00902006" w:rsidRDefault="001259C2" w:rsidP="004F46B3">
      <w:pPr>
        <w:spacing w:beforeLines="0" w:before="120" w:afterLines="0" w:after="120" w:line="360" w:lineRule="exact"/>
        <w:ind w:firstLine="420"/>
        <w:rPr>
          <w:rFonts w:asciiTheme="majorEastAsia" w:eastAsiaTheme="majorEastAsia" w:hAnsiTheme="majorEastAsia"/>
        </w:rPr>
      </w:pPr>
      <w:r w:rsidRPr="00902006">
        <w:rPr>
          <w:rFonts w:asciiTheme="majorEastAsia" w:eastAsiaTheme="majorEastAsia" w:hAnsiTheme="majorEastAsia" w:hint="eastAsia"/>
        </w:rPr>
        <w:t>本文在深入分析</w:t>
      </w:r>
      <w:del w:id="45" w:author="renxt" w:date="2017-05-13T20:37:00Z">
        <w:r w:rsidRPr="00902006" w:rsidDel="004F46B3">
          <w:rPr>
            <w:rFonts w:asciiTheme="majorEastAsia" w:eastAsiaTheme="majorEastAsia" w:hAnsiTheme="majorEastAsia" w:hint="eastAsia"/>
          </w:rPr>
          <w:delText>ARP、ICMP、</w:delText>
        </w:r>
      </w:del>
      <w:r w:rsidRPr="00902006">
        <w:rPr>
          <w:rFonts w:asciiTheme="majorEastAsia" w:eastAsiaTheme="majorEastAsia" w:hAnsiTheme="majorEastAsia" w:hint="eastAsia"/>
        </w:rPr>
        <w:t>UDP</w:t>
      </w:r>
      <w:del w:id="46" w:author="renxt" w:date="2017-05-13T20:37:00Z">
        <w:r w:rsidRPr="00902006" w:rsidDel="004F46B3">
          <w:rPr>
            <w:rFonts w:asciiTheme="majorEastAsia" w:eastAsiaTheme="majorEastAsia" w:hAnsiTheme="majorEastAsia" w:hint="eastAsia"/>
          </w:rPr>
          <w:delText>等网络</w:delText>
        </w:r>
      </w:del>
      <w:r w:rsidRPr="00902006">
        <w:rPr>
          <w:rFonts w:asciiTheme="majorEastAsia" w:eastAsiaTheme="majorEastAsia" w:hAnsiTheme="majorEastAsia" w:hint="eastAsia"/>
        </w:rPr>
        <w:t>协议的工作原理的基础上，设计并实现了</w:t>
      </w:r>
      <w:del w:id="47" w:author="renxt" w:date="2017-05-13T20:37:00Z">
        <w:r w:rsidRPr="00902006" w:rsidDel="004F46B3">
          <w:rPr>
            <w:rFonts w:asciiTheme="majorEastAsia" w:eastAsiaTheme="majorEastAsia" w:hAnsiTheme="majorEastAsia" w:hint="eastAsia"/>
          </w:rPr>
          <w:delText>基于WinPcap的数据捕获和发送的UDP</w:delText>
        </w:r>
        <w:r w:rsidRPr="00902006" w:rsidDel="004F46B3">
          <w:rPr>
            <w:rFonts w:asciiTheme="majorEastAsia" w:eastAsiaTheme="majorEastAsia" w:hAnsiTheme="majorEastAsia"/>
          </w:rPr>
          <w:delText xml:space="preserve"> F</w:delText>
        </w:r>
        <w:r w:rsidRPr="00902006" w:rsidDel="004F46B3">
          <w:rPr>
            <w:rFonts w:asciiTheme="majorEastAsia" w:eastAsiaTheme="majorEastAsia" w:hAnsiTheme="majorEastAsia" w:hint="eastAsia"/>
          </w:rPr>
          <w:delText>lood攻击程序。可以选择网卡，进行主机扫描，可以获得指定主机的MAC地址，实现UDP端口扫描，最终实现UDP</w:delText>
        </w:r>
        <w:r w:rsidRPr="00902006" w:rsidDel="004F46B3">
          <w:rPr>
            <w:rFonts w:asciiTheme="majorEastAsia" w:eastAsiaTheme="majorEastAsia" w:hAnsiTheme="majorEastAsia"/>
          </w:rPr>
          <w:delText xml:space="preserve"> F</w:delText>
        </w:r>
        <w:r w:rsidRPr="00902006" w:rsidDel="004F46B3">
          <w:rPr>
            <w:rFonts w:asciiTheme="majorEastAsia" w:eastAsiaTheme="majorEastAsia" w:hAnsiTheme="majorEastAsia" w:hint="eastAsia"/>
          </w:rPr>
          <w:delText>lood攻击。</w:delText>
        </w:r>
      </w:del>
      <w:ins w:id="48" w:author="renxt" w:date="2017-05-13T20:35:00Z">
        <w:r w:rsidR="004F46B3" w:rsidRPr="004F46B3">
          <w:rPr>
            <w:rFonts w:asciiTheme="majorEastAsia" w:eastAsiaTheme="majorEastAsia" w:hAnsiTheme="majorEastAsia" w:hint="eastAsia"/>
          </w:rPr>
          <w:t>UDP Flood攻击程序</w:t>
        </w:r>
      </w:ins>
      <w:ins w:id="49" w:author="renxt" w:date="2017-05-13T20:37:00Z">
        <w:r w:rsidR="004F46B3">
          <w:rPr>
            <w:rFonts w:asciiTheme="majorEastAsia" w:eastAsiaTheme="majorEastAsia" w:hAnsiTheme="majorEastAsia" w:hint="eastAsia"/>
          </w:rPr>
          <w:t>。该程序能够</w:t>
        </w:r>
      </w:ins>
      <w:ins w:id="50" w:author="renxt" w:date="2017-05-13T20:35:00Z">
        <w:r w:rsidR="004F46B3" w:rsidRPr="004F46B3">
          <w:rPr>
            <w:rFonts w:asciiTheme="majorEastAsia" w:eastAsiaTheme="majorEastAsia" w:hAnsiTheme="majorEastAsia" w:hint="eastAsia"/>
          </w:rPr>
          <w:t>构造相应的UDP报文，向指定主机的指定端口发送，捕获并解析响应报文，根据报文内容判定该主机指定的UDP端口是否开放的；</w:t>
        </w:r>
      </w:ins>
      <w:ins w:id="51" w:author="renxt" w:date="2017-05-13T20:38:00Z">
        <w:r w:rsidR="004F46B3">
          <w:rPr>
            <w:rFonts w:asciiTheme="majorEastAsia" w:eastAsiaTheme="majorEastAsia" w:hAnsiTheme="majorEastAsia" w:hint="eastAsia"/>
          </w:rPr>
          <w:t>能够</w:t>
        </w:r>
      </w:ins>
      <w:ins w:id="52" w:author="renxt" w:date="2017-05-13T20:35:00Z">
        <w:r w:rsidR="004F46B3" w:rsidRPr="004F46B3">
          <w:rPr>
            <w:rFonts w:asciiTheme="majorEastAsia" w:eastAsiaTheme="majorEastAsia" w:hAnsiTheme="majorEastAsia"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ins>
    </w:p>
    <w:p w14:paraId="2D98478D" w14:textId="2CF0F286" w:rsidR="00150B71" w:rsidRPr="00C6765D"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ins w:id="53" w:author="renxt" w:date="2017-05-13T20:38:00Z">
        <w:r w:rsidR="00213FB6" w:rsidRPr="00213FB6">
          <w:rPr>
            <w:rFonts w:hAnsi="宋体" w:hint="eastAsia"/>
            <w:sz w:val="24"/>
            <w:rPrChange w:id="54" w:author="renxt" w:date="2017-05-13T20:38:00Z">
              <w:rPr>
                <w:rFonts w:hAnsi="宋体" w:hint="eastAsia"/>
                <w:szCs w:val="21"/>
              </w:rPr>
            </w:rPrChange>
          </w:rPr>
          <w:t>网络</w:t>
        </w:r>
        <w:r w:rsidR="00213FB6">
          <w:rPr>
            <w:rFonts w:hAnsi="宋体" w:hint="eastAsia"/>
            <w:sz w:val="24"/>
          </w:rPr>
          <w:t>攻击；</w:t>
        </w:r>
      </w:ins>
      <w:r w:rsidR="007064DB" w:rsidRPr="00E90326">
        <w:rPr>
          <w:rFonts w:hAnsi="宋体"/>
          <w:sz w:val="24"/>
        </w:rPr>
        <w:t>UDP F</w:t>
      </w:r>
      <w:r w:rsidR="007064DB" w:rsidRPr="00E90326">
        <w:rPr>
          <w:rFonts w:hAnsi="宋体" w:hint="eastAsia"/>
          <w:sz w:val="24"/>
        </w:rPr>
        <w:t>lood</w:t>
      </w:r>
      <w:r w:rsidR="001259C2">
        <w:rPr>
          <w:rFonts w:hAnsi="宋体" w:hint="eastAsia"/>
          <w:sz w:val="24"/>
        </w:rPr>
        <w:t>攻击；</w:t>
      </w:r>
      <w:del w:id="55" w:author="renxt" w:date="2017-05-13T20:38:00Z">
        <w:r w:rsidR="001259C2" w:rsidDel="00213FB6">
          <w:rPr>
            <w:rFonts w:hAnsi="宋体" w:hint="eastAsia"/>
            <w:sz w:val="24"/>
          </w:rPr>
          <w:delText>WinPcap；</w:delText>
        </w:r>
      </w:del>
      <w:r w:rsidR="001259C2">
        <w:rPr>
          <w:rFonts w:hAnsi="宋体" w:hint="eastAsia"/>
          <w:sz w:val="24"/>
        </w:rPr>
        <w:t>网络扫描</w:t>
      </w:r>
      <w:ins w:id="56" w:author="renxt" w:date="2017-05-13T20:39:00Z">
        <w:r w:rsidR="00213FB6">
          <w:rPr>
            <w:rFonts w:hAnsi="宋体" w:hint="eastAsia"/>
            <w:sz w:val="24"/>
          </w:rPr>
          <w:t>；WinPcap</w:t>
        </w:r>
      </w:ins>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57" w:name="_Toc482141218"/>
      <w:bookmarkStart w:id="58" w:name="_Toc482141891"/>
      <w:bookmarkStart w:id="59" w:name="_Toc482457779"/>
      <w:r w:rsidRPr="00E90326">
        <w:rPr>
          <w:rFonts w:asciiTheme="majorEastAsia" w:eastAsiaTheme="majorEastAsia" w:hAnsiTheme="majorEastAsia"/>
          <w:b/>
          <w:szCs w:val="36"/>
        </w:rPr>
        <w:lastRenderedPageBreak/>
        <w:t>Abstract</w:t>
      </w:r>
      <w:bookmarkEnd w:id="57"/>
      <w:bookmarkEnd w:id="58"/>
      <w:bookmarkEnd w:id="59"/>
    </w:p>
    <w:p w14:paraId="245750FB" w14:textId="17B6F441" w:rsidR="000C2C3E" w:rsidRDefault="00134988" w:rsidP="000C2C3E">
      <w:pPr>
        <w:spacing w:beforeLines="0" w:afterLines="0" w:line="312" w:lineRule="auto"/>
        <w:ind w:firstLine="420"/>
        <w:rPr>
          <w:ins w:id="60" w:author="李勇" w:date="2017-05-14T10:20:00Z"/>
        </w:rPr>
      </w:pPr>
      <w:del w:id="61" w:author="李勇" w:date="2017-05-14T10:20:00Z">
        <w:r w:rsidDel="000C2C3E">
          <w:delText>In</w:delText>
        </w:r>
      </w:del>
      <w:ins w:id="62" w:author="李勇" w:date="2017-05-14T10:20:00Z">
        <w:r w:rsidR="000C2C3E">
          <w:t>UDP attacks can be classified into UDP flood attacks, UDP Fraggle attacks, and DNS Query Flood attacks. The main purpose of the attack is: traffic attack on network bandwidth; attack on a specific service of the server.UDP flood attack is sent by sending UDP data In the UDP flood attack, the attacker sends a large number of false source IP UDP packets, so that the attacker can not provide the normal service, and even cause the system resources to run out, the system crashes.At the same time UDP flood attack Easy to implement, as long as the attacker to open a UDP service port, you can attack the service.</w:t>
        </w:r>
      </w:ins>
    </w:p>
    <w:p w14:paraId="29DCE76F" w14:textId="77777777" w:rsidR="000C2C3E" w:rsidRDefault="000C2C3E" w:rsidP="000C2C3E">
      <w:pPr>
        <w:spacing w:beforeLines="0" w:afterLines="0" w:line="312" w:lineRule="auto"/>
        <w:ind w:firstLine="420"/>
        <w:rPr>
          <w:ins w:id="63" w:author="李勇" w:date="2017-05-14T10:22:00Z"/>
        </w:rPr>
      </w:pPr>
      <w:ins w:id="64" w:author="李勇" w:date="2017-05-14T10:20:00Z">
        <w:r>
          <w:t>Based on the analysis of the working principle of UDP protocol, this paper designs and implements the UDP Flood attack program. The program can construct the corresponding UDP packets to send, analyze and parse the response packets to the designated port of the specified host, and decide whether the UDP port specified by the host is open according to the contents of the packet. The MAC address of the specified host can be obtained through the ARP protocol As the destination MAC of the UDP packet; randomly generating the source MAC address, source IP address and source port of the UDP packet, configuring the Ethernet header, IP header and UDP packet of the UDP packet; using the multi-thread technology to send a large number of packets to the specified host Forged UDP packets, attack the target host.</w:t>
        </w:r>
      </w:ins>
    </w:p>
    <w:p w14:paraId="5C79BB12" w14:textId="0529A649" w:rsidR="00134988" w:rsidDel="000C2C3E" w:rsidRDefault="00134988" w:rsidP="000C2C3E">
      <w:pPr>
        <w:spacing w:beforeLines="0" w:afterLines="0" w:line="312" w:lineRule="auto"/>
        <w:rPr>
          <w:del w:id="65" w:author="李勇" w:date="2017-05-14T10:20:00Z"/>
        </w:rPr>
        <w:pPrChange w:id="66" w:author="李勇" w:date="2017-05-14T10:22:00Z">
          <w:pPr>
            <w:spacing w:beforeLines="0" w:afterLines="0" w:line="312" w:lineRule="auto"/>
            <w:ind w:firstLine="420"/>
          </w:pPr>
        </w:pPrChange>
      </w:pPr>
      <w:del w:id="67" w:author="李勇" w:date="2017-05-14T10:20:00Z">
        <w:r w:rsidDel="000C2C3E">
          <w:delText xml:space="preserve">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delText>
        </w:r>
      </w:del>
    </w:p>
    <w:p w14:paraId="58843BE2" w14:textId="048CB062" w:rsidR="00150B71" w:rsidRPr="00E90326" w:rsidDel="000C2C3E" w:rsidRDefault="00134988" w:rsidP="000C2C3E">
      <w:pPr>
        <w:spacing w:beforeLines="0" w:afterLines="0" w:line="312" w:lineRule="auto"/>
        <w:rPr>
          <w:del w:id="68" w:author="李勇" w:date="2017-05-14T10:20:00Z"/>
        </w:rPr>
        <w:pPrChange w:id="69" w:author="李勇" w:date="2017-05-14T10:22:00Z">
          <w:pPr>
            <w:spacing w:beforeLines="0" w:afterLines="0" w:line="312" w:lineRule="auto"/>
            <w:ind w:firstLine="420"/>
          </w:pPr>
        </w:pPrChange>
      </w:pPr>
      <w:del w:id="70" w:author="李勇" w:date="2017-05-14T10:20:00Z">
        <w:r w:rsidDel="000C2C3E">
          <w:delTex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delText>
        </w:r>
      </w:del>
    </w:p>
    <w:p w14:paraId="0FEB2F42" w14:textId="5C02A993" w:rsidR="00150B71" w:rsidRPr="00E90326" w:rsidDel="000C2C3E" w:rsidRDefault="00150B71" w:rsidP="000C2C3E">
      <w:pPr>
        <w:spacing w:beforeLines="0" w:afterLines="0" w:line="312" w:lineRule="auto"/>
        <w:rPr>
          <w:del w:id="71" w:author="李勇" w:date="2017-05-14T10:22:00Z"/>
        </w:rPr>
        <w:pPrChange w:id="72" w:author="李勇" w:date="2017-05-14T10:22:00Z">
          <w:pPr>
            <w:spacing w:beforeLines="0" w:afterLines="0" w:line="312" w:lineRule="auto"/>
            <w:ind w:firstLine="420"/>
          </w:pPr>
        </w:pPrChange>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ins w:id="73" w:author="李勇" w:date="2017-05-14T10:23:00Z">
        <w:r w:rsidR="00E11FA9" w:rsidRPr="0048734B">
          <w:rPr>
            <w:rFonts w:eastAsia="黑体" w:hAnsi="Arial"/>
          </w:rPr>
          <w:t>Network attacks</w:t>
        </w:r>
        <w:r w:rsidR="00E11FA9">
          <w:rPr>
            <w:rFonts w:hAnsi="宋体" w:hint="eastAsia"/>
          </w:rPr>
          <w:t>；</w:t>
        </w:r>
      </w:ins>
      <w:bookmarkStart w:id="74" w:name="_GoBack"/>
      <w:bookmarkEnd w:id="74"/>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Del="000C2C3E" w:rsidRDefault="00150B71" w:rsidP="00150B71">
      <w:pPr>
        <w:spacing w:before="120" w:after="120"/>
        <w:rPr>
          <w:del w:id="75" w:author="李勇" w:date="2017-05-14T10:22:00Z"/>
          <w:rFonts w:hint="eastAsia"/>
          <w:i/>
          <w:color w:val="FF0000"/>
          <w:sz w:val="28"/>
          <w:szCs w:val="28"/>
        </w:rPr>
      </w:pPr>
    </w:p>
    <w:p w14:paraId="547D3804" w14:textId="4F06FE2A" w:rsidR="00150B71" w:rsidRPr="00E90326" w:rsidRDefault="00150B71" w:rsidP="000C2C3E">
      <w:pPr>
        <w:spacing w:beforeLines="0" w:afterLines="0" w:line="312" w:lineRule="auto"/>
        <w:rPr>
          <w:rFonts w:hint="eastAsia"/>
          <w:i/>
          <w:color w:val="FF0000"/>
          <w:sz w:val="28"/>
          <w:szCs w:val="28"/>
        </w:rPr>
        <w:pPrChange w:id="76" w:author="李勇" w:date="2017-05-14T10:22:00Z">
          <w:pPr>
            <w:spacing w:before="120" w:after="120"/>
          </w:pPr>
        </w:pPrChange>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77" w:name="_Toc480380105"/>
      <w:bookmarkStart w:id="78" w:name="_Toc480383329"/>
      <w:bookmarkStart w:id="79" w:name="_Toc480446919"/>
      <w:bookmarkStart w:id="80" w:name="_Toc480465998"/>
      <w:r w:rsidRPr="00E90326">
        <w:rPr>
          <w:rFonts w:asciiTheme="majorEastAsia" w:eastAsiaTheme="majorEastAsia" w:hAnsiTheme="majorEastAsia" w:hint="eastAsia"/>
          <w:b/>
          <w:sz w:val="36"/>
          <w:szCs w:val="36"/>
        </w:rPr>
        <w:lastRenderedPageBreak/>
        <w:t>目录</w:t>
      </w:r>
      <w:bookmarkEnd w:id="77"/>
      <w:bookmarkEnd w:id="78"/>
      <w:bookmarkEnd w:id="79"/>
      <w:bookmarkEnd w:id="80"/>
    </w:p>
    <w:p w14:paraId="41225833" w14:textId="456CC0BD" w:rsidR="00AB422B"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457778" w:history="1">
        <w:r w:rsidR="00AB422B" w:rsidRPr="005B1341">
          <w:rPr>
            <w:rStyle w:val="a8"/>
            <w:rFonts w:asciiTheme="majorEastAsia" w:eastAsiaTheme="majorEastAsia" w:hAnsiTheme="majorEastAsia"/>
            <w:b/>
            <w:noProof/>
          </w:rPr>
          <w:t>摘要</w:t>
        </w:r>
        <w:r w:rsidR="00AB422B">
          <w:rPr>
            <w:noProof/>
            <w:webHidden/>
          </w:rPr>
          <w:tab/>
        </w:r>
        <w:r w:rsidR="00AB422B">
          <w:rPr>
            <w:noProof/>
            <w:webHidden/>
          </w:rPr>
          <w:fldChar w:fldCharType="begin"/>
        </w:r>
        <w:r w:rsidR="00AB422B">
          <w:rPr>
            <w:noProof/>
            <w:webHidden/>
          </w:rPr>
          <w:instrText xml:space="preserve"> PAGEREF _Toc482457778 \h </w:instrText>
        </w:r>
        <w:r w:rsidR="00AB422B">
          <w:rPr>
            <w:noProof/>
            <w:webHidden/>
          </w:rPr>
        </w:r>
        <w:r w:rsidR="00AB422B">
          <w:rPr>
            <w:noProof/>
            <w:webHidden/>
          </w:rPr>
          <w:fldChar w:fldCharType="separate"/>
        </w:r>
        <w:r w:rsidR="00AB422B">
          <w:rPr>
            <w:noProof/>
            <w:webHidden/>
          </w:rPr>
          <w:t>I</w:t>
        </w:r>
        <w:r w:rsidR="00AB422B">
          <w:rPr>
            <w:noProof/>
            <w:webHidden/>
          </w:rPr>
          <w:fldChar w:fldCharType="end"/>
        </w:r>
      </w:hyperlink>
    </w:p>
    <w:p w14:paraId="5D9E6B93" w14:textId="347D3925" w:rsidR="00AB422B" w:rsidRDefault="00AF7D54">
      <w:pPr>
        <w:pStyle w:val="11"/>
        <w:tabs>
          <w:tab w:val="right" w:leader="dot" w:pos="8302"/>
        </w:tabs>
        <w:spacing w:before="120" w:after="120"/>
        <w:rPr>
          <w:rFonts w:asciiTheme="minorHAnsi" w:eastAsiaTheme="minorEastAsia" w:hAnsiTheme="minorHAnsi" w:cstheme="minorBidi"/>
          <w:noProof/>
          <w:sz w:val="21"/>
          <w:szCs w:val="22"/>
        </w:rPr>
      </w:pPr>
      <w:hyperlink w:anchor="_Toc482457779" w:history="1">
        <w:r w:rsidR="00AB422B" w:rsidRPr="005B1341">
          <w:rPr>
            <w:rStyle w:val="a8"/>
            <w:rFonts w:asciiTheme="majorEastAsia" w:eastAsiaTheme="majorEastAsia" w:hAnsiTheme="majorEastAsia"/>
            <w:b/>
            <w:noProof/>
          </w:rPr>
          <w:t>Abstract</w:t>
        </w:r>
        <w:r w:rsidR="00AB422B">
          <w:rPr>
            <w:noProof/>
            <w:webHidden/>
          </w:rPr>
          <w:tab/>
        </w:r>
        <w:r w:rsidR="00AB422B">
          <w:rPr>
            <w:noProof/>
            <w:webHidden/>
          </w:rPr>
          <w:fldChar w:fldCharType="begin"/>
        </w:r>
        <w:r w:rsidR="00AB422B">
          <w:rPr>
            <w:noProof/>
            <w:webHidden/>
          </w:rPr>
          <w:instrText xml:space="preserve"> PAGEREF _Toc482457779 \h </w:instrText>
        </w:r>
        <w:r w:rsidR="00AB422B">
          <w:rPr>
            <w:noProof/>
            <w:webHidden/>
          </w:rPr>
        </w:r>
        <w:r w:rsidR="00AB422B">
          <w:rPr>
            <w:noProof/>
            <w:webHidden/>
          </w:rPr>
          <w:fldChar w:fldCharType="separate"/>
        </w:r>
        <w:r w:rsidR="00AB422B">
          <w:rPr>
            <w:noProof/>
            <w:webHidden/>
          </w:rPr>
          <w:t>II</w:t>
        </w:r>
        <w:r w:rsidR="00AB422B">
          <w:rPr>
            <w:noProof/>
            <w:webHidden/>
          </w:rPr>
          <w:fldChar w:fldCharType="end"/>
        </w:r>
      </w:hyperlink>
    </w:p>
    <w:p w14:paraId="2191D872" w14:textId="7AA05D42"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780" w:history="1">
        <w:r w:rsidR="00AB422B" w:rsidRPr="005B1341">
          <w:rPr>
            <w:rStyle w:val="a8"/>
            <w:rFonts w:asciiTheme="majorEastAsia" w:eastAsiaTheme="majorEastAsia" w:hAnsiTheme="majorEastAsia"/>
            <w:noProof/>
          </w:rPr>
          <w:t>1.</w:t>
        </w:r>
        <w:r w:rsidR="00AB422B">
          <w:rPr>
            <w:rFonts w:asciiTheme="minorHAnsi" w:eastAsiaTheme="minorEastAsia" w:hAnsiTheme="minorHAnsi" w:cstheme="minorBidi"/>
            <w:noProof/>
            <w:sz w:val="21"/>
            <w:szCs w:val="22"/>
          </w:rPr>
          <w:tab/>
        </w:r>
        <w:r w:rsidR="00AB422B" w:rsidRPr="005B1341">
          <w:rPr>
            <w:rStyle w:val="a8"/>
            <w:noProof/>
          </w:rPr>
          <w:t>绪论</w:t>
        </w:r>
        <w:r w:rsidR="00AB422B">
          <w:rPr>
            <w:noProof/>
            <w:webHidden/>
          </w:rPr>
          <w:tab/>
        </w:r>
        <w:r w:rsidR="00AB422B">
          <w:rPr>
            <w:noProof/>
            <w:webHidden/>
          </w:rPr>
          <w:fldChar w:fldCharType="begin"/>
        </w:r>
        <w:r w:rsidR="00AB422B">
          <w:rPr>
            <w:noProof/>
            <w:webHidden/>
          </w:rPr>
          <w:instrText xml:space="preserve"> PAGEREF _Toc482457780 \h </w:instrText>
        </w:r>
        <w:r w:rsidR="00AB422B">
          <w:rPr>
            <w:noProof/>
            <w:webHidden/>
          </w:rPr>
        </w:r>
        <w:r w:rsidR="00AB422B">
          <w:rPr>
            <w:noProof/>
            <w:webHidden/>
          </w:rPr>
          <w:fldChar w:fldCharType="separate"/>
        </w:r>
        <w:r w:rsidR="00AB422B">
          <w:rPr>
            <w:noProof/>
            <w:webHidden/>
          </w:rPr>
          <w:t>1</w:t>
        </w:r>
        <w:r w:rsidR="00AB422B">
          <w:rPr>
            <w:noProof/>
            <w:webHidden/>
          </w:rPr>
          <w:fldChar w:fldCharType="end"/>
        </w:r>
      </w:hyperlink>
    </w:p>
    <w:p w14:paraId="7329526C" w14:textId="5CEB2AE8"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1" w:history="1">
        <w:r w:rsidR="00AB422B" w:rsidRPr="005B1341">
          <w:rPr>
            <w:rStyle w:val="a8"/>
            <w:rFonts w:asciiTheme="majorEastAsia" w:eastAsiaTheme="majorEastAsia" w:hAnsiTheme="majorEastAsia"/>
            <w:b/>
            <w:noProof/>
          </w:rPr>
          <w:t>1.1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课题背景</w:t>
        </w:r>
        <w:r w:rsidR="00AB422B">
          <w:rPr>
            <w:noProof/>
            <w:webHidden/>
          </w:rPr>
          <w:tab/>
        </w:r>
        <w:r w:rsidR="00AB422B">
          <w:rPr>
            <w:noProof/>
            <w:webHidden/>
          </w:rPr>
          <w:fldChar w:fldCharType="begin"/>
        </w:r>
        <w:r w:rsidR="00AB422B">
          <w:rPr>
            <w:noProof/>
            <w:webHidden/>
          </w:rPr>
          <w:instrText xml:space="preserve"> PAGEREF _Toc482457781 \h </w:instrText>
        </w:r>
        <w:r w:rsidR="00AB422B">
          <w:rPr>
            <w:noProof/>
            <w:webHidden/>
          </w:rPr>
        </w:r>
        <w:r w:rsidR="00AB422B">
          <w:rPr>
            <w:noProof/>
            <w:webHidden/>
          </w:rPr>
          <w:fldChar w:fldCharType="separate"/>
        </w:r>
        <w:r w:rsidR="00AB422B">
          <w:rPr>
            <w:noProof/>
            <w:webHidden/>
          </w:rPr>
          <w:t>1</w:t>
        </w:r>
        <w:r w:rsidR="00AB422B">
          <w:rPr>
            <w:noProof/>
            <w:webHidden/>
          </w:rPr>
          <w:fldChar w:fldCharType="end"/>
        </w:r>
      </w:hyperlink>
    </w:p>
    <w:p w14:paraId="134BDE3E" w14:textId="27B120C4"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2" w:history="1">
        <w:r w:rsidR="00AB422B" w:rsidRPr="005B1341">
          <w:rPr>
            <w:rStyle w:val="a8"/>
            <w:rFonts w:asciiTheme="majorEastAsia" w:eastAsiaTheme="majorEastAsia" w:hAnsiTheme="majorEastAsia"/>
            <w:b/>
            <w:noProof/>
          </w:rPr>
          <w:t>1.2</w:t>
        </w:r>
        <w:r w:rsidR="00AB422B">
          <w:rPr>
            <w:rFonts w:asciiTheme="minorHAnsi" w:eastAsiaTheme="minorEastAsia" w:hAnsiTheme="minorHAnsi" w:cstheme="minorBidi"/>
            <w:noProof/>
            <w:sz w:val="21"/>
            <w:szCs w:val="22"/>
          </w:rPr>
          <w:tab/>
        </w:r>
        <w:r w:rsidR="00AB422B" w:rsidRPr="005B1341">
          <w:rPr>
            <w:rStyle w:val="a8"/>
            <w:noProof/>
          </w:rPr>
          <w:t>课题发展状况</w:t>
        </w:r>
        <w:r w:rsidR="00AB422B">
          <w:rPr>
            <w:noProof/>
            <w:webHidden/>
          </w:rPr>
          <w:tab/>
        </w:r>
        <w:r w:rsidR="00AB422B">
          <w:rPr>
            <w:noProof/>
            <w:webHidden/>
          </w:rPr>
          <w:fldChar w:fldCharType="begin"/>
        </w:r>
        <w:r w:rsidR="00AB422B">
          <w:rPr>
            <w:noProof/>
            <w:webHidden/>
          </w:rPr>
          <w:instrText xml:space="preserve"> PAGEREF _Toc482457782 \h </w:instrText>
        </w:r>
        <w:r w:rsidR="00AB422B">
          <w:rPr>
            <w:noProof/>
            <w:webHidden/>
          </w:rPr>
        </w:r>
        <w:r w:rsidR="00AB422B">
          <w:rPr>
            <w:noProof/>
            <w:webHidden/>
          </w:rPr>
          <w:fldChar w:fldCharType="separate"/>
        </w:r>
        <w:r w:rsidR="00AB422B">
          <w:rPr>
            <w:noProof/>
            <w:webHidden/>
          </w:rPr>
          <w:t>2</w:t>
        </w:r>
        <w:r w:rsidR="00AB422B">
          <w:rPr>
            <w:noProof/>
            <w:webHidden/>
          </w:rPr>
          <w:fldChar w:fldCharType="end"/>
        </w:r>
      </w:hyperlink>
    </w:p>
    <w:p w14:paraId="60999E4E" w14:textId="4BBE92F5"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3" w:history="1">
        <w:r w:rsidR="00AB422B" w:rsidRPr="005B1341">
          <w:rPr>
            <w:rStyle w:val="a8"/>
            <w:rFonts w:asciiTheme="majorEastAsia" w:eastAsiaTheme="majorEastAsia" w:hAnsiTheme="majorEastAsia"/>
            <w:b/>
            <w:noProof/>
          </w:rPr>
          <w:t>1.3</w:t>
        </w:r>
        <w:r w:rsidR="00AB422B">
          <w:rPr>
            <w:rFonts w:asciiTheme="minorHAnsi" w:eastAsiaTheme="minorEastAsia" w:hAnsiTheme="minorHAnsi" w:cstheme="minorBidi"/>
            <w:noProof/>
            <w:sz w:val="21"/>
            <w:szCs w:val="22"/>
          </w:rPr>
          <w:tab/>
        </w:r>
        <w:r w:rsidR="00AB422B" w:rsidRPr="005B1341">
          <w:rPr>
            <w:rStyle w:val="a8"/>
            <w:rFonts w:ascii="黑体" w:hAnsi="黑体"/>
            <w:noProof/>
          </w:rPr>
          <w:t>研究的目的</w:t>
        </w:r>
        <w:r w:rsidR="00AB422B">
          <w:rPr>
            <w:noProof/>
            <w:webHidden/>
          </w:rPr>
          <w:tab/>
        </w:r>
        <w:r w:rsidR="00AB422B">
          <w:rPr>
            <w:noProof/>
            <w:webHidden/>
          </w:rPr>
          <w:fldChar w:fldCharType="begin"/>
        </w:r>
        <w:r w:rsidR="00AB422B">
          <w:rPr>
            <w:noProof/>
            <w:webHidden/>
          </w:rPr>
          <w:instrText xml:space="preserve"> PAGEREF _Toc482457783 \h </w:instrText>
        </w:r>
        <w:r w:rsidR="00AB422B">
          <w:rPr>
            <w:noProof/>
            <w:webHidden/>
          </w:rPr>
        </w:r>
        <w:r w:rsidR="00AB422B">
          <w:rPr>
            <w:noProof/>
            <w:webHidden/>
          </w:rPr>
          <w:fldChar w:fldCharType="separate"/>
        </w:r>
        <w:r w:rsidR="00AB422B">
          <w:rPr>
            <w:noProof/>
            <w:webHidden/>
          </w:rPr>
          <w:t>2</w:t>
        </w:r>
        <w:r w:rsidR="00AB422B">
          <w:rPr>
            <w:noProof/>
            <w:webHidden/>
          </w:rPr>
          <w:fldChar w:fldCharType="end"/>
        </w:r>
      </w:hyperlink>
    </w:p>
    <w:p w14:paraId="005AEF81" w14:textId="432B9E1A"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4" w:history="1">
        <w:r w:rsidR="00AB422B" w:rsidRPr="005B1341">
          <w:rPr>
            <w:rStyle w:val="a8"/>
            <w:rFonts w:asciiTheme="majorEastAsia" w:eastAsiaTheme="majorEastAsia" w:hAnsiTheme="majorEastAsia"/>
            <w:b/>
            <w:noProof/>
          </w:rPr>
          <w:t>1.4</w:t>
        </w:r>
        <w:r w:rsidR="00AB422B">
          <w:rPr>
            <w:rFonts w:asciiTheme="minorHAnsi" w:eastAsiaTheme="minorEastAsia" w:hAnsiTheme="minorHAnsi" w:cstheme="minorBidi"/>
            <w:noProof/>
            <w:sz w:val="21"/>
            <w:szCs w:val="22"/>
          </w:rPr>
          <w:tab/>
        </w:r>
        <w:r w:rsidR="00AB422B" w:rsidRPr="005B1341">
          <w:rPr>
            <w:rStyle w:val="a8"/>
            <w:rFonts w:ascii="黑体" w:hAnsi="黑体"/>
            <w:noProof/>
          </w:rPr>
          <w:t>任务完成情况</w:t>
        </w:r>
        <w:r w:rsidR="00AB422B">
          <w:rPr>
            <w:noProof/>
            <w:webHidden/>
          </w:rPr>
          <w:tab/>
        </w:r>
        <w:r w:rsidR="00AB422B">
          <w:rPr>
            <w:noProof/>
            <w:webHidden/>
          </w:rPr>
          <w:fldChar w:fldCharType="begin"/>
        </w:r>
        <w:r w:rsidR="00AB422B">
          <w:rPr>
            <w:noProof/>
            <w:webHidden/>
          </w:rPr>
          <w:instrText xml:space="preserve"> PAGEREF _Toc482457784 \h </w:instrText>
        </w:r>
        <w:r w:rsidR="00AB422B">
          <w:rPr>
            <w:noProof/>
            <w:webHidden/>
          </w:rPr>
        </w:r>
        <w:r w:rsidR="00AB422B">
          <w:rPr>
            <w:noProof/>
            <w:webHidden/>
          </w:rPr>
          <w:fldChar w:fldCharType="separate"/>
        </w:r>
        <w:r w:rsidR="00AB422B">
          <w:rPr>
            <w:noProof/>
            <w:webHidden/>
          </w:rPr>
          <w:t>2</w:t>
        </w:r>
        <w:r w:rsidR="00AB422B">
          <w:rPr>
            <w:noProof/>
            <w:webHidden/>
          </w:rPr>
          <w:fldChar w:fldCharType="end"/>
        </w:r>
      </w:hyperlink>
    </w:p>
    <w:p w14:paraId="3BA2E12F" w14:textId="795CF8AA"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785" w:history="1">
        <w:r w:rsidR="00AB422B" w:rsidRPr="005B1341">
          <w:rPr>
            <w:rStyle w:val="a8"/>
            <w:rFonts w:asciiTheme="majorEastAsia" w:eastAsiaTheme="majorEastAsia" w:hAnsiTheme="majorEastAsia"/>
            <w:b/>
            <w:noProof/>
          </w:rPr>
          <w:t>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 Flood攻击相关理论</w:t>
        </w:r>
        <w:r w:rsidR="00AB422B">
          <w:rPr>
            <w:noProof/>
            <w:webHidden/>
          </w:rPr>
          <w:tab/>
        </w:r>
        <w:r w:rsidR="00AB422B">
          <w:rPr>
            <w:noProof/>
            <w:webHidden/>
          </w:rPr>
          <w:fldChar w:fldCharType="begin"/>
        </w:r>
        <w:r w:rsidR="00AB422B">
          <w:rPr>
            <w:noProof/>
            <w:webHidden/>
          </w:rPr>
          <w:instrText xml:space="preserve"> PAGEREF _Toc482457785 \h </w:instrText>
        </w:r>
        <w:r w:rsidR="00AB422B">
          <w:rPr>
            <w:noProof/>
            <w:webHidden/>
          </w:rPr>
        </w:r>
        <w:r w:rsidR="00AB422B">
          <w:rPr>
            <w:noProof/>
            <w:webHidden/>
          </w:rPr>
          <w:fldChar w:fldCharType="separate"/>
        </w:r>
        <w:r w:rsidR="00AB422B">
          <w:rPr>
            <w:noProof/>
            <w:webHidden/>
          </w:rPr>
          <w:t>3</w:t>
        </w:r>
        <w:r w:rsidR="00AB422B">
          <w:rPr>
            <w:noProof/>
            <w:webHidden/>
          </w:rPr>
          <w:fldChar w:fldCharType="end"/>
        </w:r>
      </w:hyperlink>
    </w:p>
    <w:p w14:paraId="72A5A030" w14:textId="2714A2DA"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86" w:history="1">
        <w:r w:rsidR="00AB422B" w:rsidRPr="005B1341">
          <w:rPr>
            <w:rStyle w:val="a8"/>
            <w:rFonts w:asciiTheme="majorEastAsia" w:eastAsiaTheme="majorEastAsia" w:hAnsiTheme="majorEastAsia"/>
            <w:b/>
            <w:noProof/>
          </w:rPr>
          <w:t>2.1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 Flood攻击相关网络协议</w:t>
        </w:r>
        <w:r w:rsidR="00AB422B">
          <w:rPr>
            <w:noProof/>
            <w:webHidden/>
          </w:rPr>
          <w:tab/>
        </w:r>
        <w:r w:rsidR="00AB422B">
          <w:rPr>
            <w:noProof/>
            <w:webHidden/>
          </w:rPr>
          <w:fldChar w:fldCharType="begin"/>
        </w:r>
        <w:r w:rsidR="00AB422B">
          <w:rPr>
            <w:noProof/>
            <w:webHidden/>
          </w:rPr>
          <w:instrText xml:space="preserve"> PAGEREF _Toc482457786 \h </w:instrText>
        </w:r>
        <w:r w:rsidR="00AB422B">
          <w:rPr>
            <w:noProof/>
            <w:webHidden/>
          </w:rPr>
        </w:r>
        <w:r w:rsidR="00AB422B">
          <w:rPr>
            <w:noProof/>
            <w:webHidden/>
          </w:rPr>
          <w:fldChar w:fldCharType="separate"/>
        </w:r>
        <w:r w:rsidR="00AB422B">
          <w:rPr>
            <w:noProof/>
            <w:webHidden/>
          </w:rPr>
          <w:t>3</w:t>
        </w:r>
        <w:r w:rsidR="00AB422B">
          <w:rPr>
            <w:noProof/>
            <w:webHidden/>
          </w:rPr>
          <w:fldChar w:fldCharType="end"/>
        </w:r>
      </w:hyperlink>
    </w:p>
    <w:p w14:paraId="56FF510A" w14:textId="52BCA685"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7" w:history="1">
        <w:r w:rsidR="00AB422B" w:rsidRPr="005B1341">
          <w:rPr>
            <w:rStyle w:val="a8"/>
            <w:rFonts w:asciiTheme="majorEastAsia" w:eastAsiaTheme="majorEastAsia" w:hAnsiTheme="majorEastAsia"/>
            <w:b/>
            <w:noProof/>
          </w:rPr>
          <w:t>2.1.1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ARP协议</w:t>
        </w:r>
        <w:r w:rsidR="00AB422B">
          <w:rPr>
            <w:noProof/>
            <w:webHidden/>
          </w:rPr>
          <w:tab/>
        </w:r>
        <w:r w:rsidR="00AB422B">
          <w:rPr>
            <w:noProof/>
            <w:webHidden/>
          </w:rPr>
          <w:fldChar w:fldCharType="begin"/>
        </w:r>
        <w:r w:rsidR="00AB422B">
          <w:rPr>
            <w:noProof/>
            <w:webHidden/>
          </w:rPr>
          <w:instrText xml:space="preserve"> PAGEREF _Toc482457787 \h </w:instrText>
        </w:r>
        <w:r w:rsidR="00AB422B">
          <w:rPr>
            <w:noProof/>
            <w:webHidden/>
          </w:rPr>
        </w:r>
        <w:r w:rsidR="00AB422B">
          <w:rPr>
            <w:noProof/>
            <w:webHidden/>
          </w:rPr>
          <w:fldChar w:fldCharType="separate"/>
        </w:r>
        <w:r w:rsidR="00AB422B">
          <w:rPr>
            <w:noProof/>
            <w:webHidden/>
          </w:rPr>
          <w:t>3</w:t>
        </w:r>
        <w:r w:rsidR="00AB422B">
          <w:rPr>
            <w:noProof/>
            <w:webHidden/>
          </w:rPr>
          <w:fldChar w:fldCharType="end"/>
        </w:r>
      </w:hyperlink>
    </w:p>
    <w:p w14:paraId="1BD4D35D" w14:textId="77382558"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8" w:history="1">
        <w:r w:rsidR="00AB422B" w:rsidRPr="005B1341">
          <w:rPr>
            <w:rStyle w:val="a8"/>
            <w:rFonts w:asciiTheme="majorEastAsia" w:eastAsiaTheme="majorEastAsia" w:hAnsiTheme="majorEastAsia"/>
            <w:b/>
            <w:noProof/>
          </w:rPr>
          <w:t>2.1.2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ICMP协议</w:t>
        </w:r>
        <w:r w:rsidR="00AB422B">
          <w:rPr>
            <w:noProof/>
            <w:webHidden/>
          </w:rPr>
          <w:tab/>
        </w:r>
        <w:r w:rsidR="00AB422B">
          <w:rPr>
            <w:noProof/>
            <w:webHidden/>
          </w:rPr>
          <w:fldChar w:fldCharType="begin"/>
        </w:r>
        <w:r w:rsidR="00AB422B">
          <w:rPr>
            <w:noProof/>
            <w:webHidden/>
          </w:rPr>
          <w:instrText xml:space="preserve"> PAGEREF _Toc482457788 \h </w:instrText>
        </w:r>
        <w:r w:rsidR="00AB422B">
          <w:rPr>
            <w:noProof/>
            <w:webHidden/>
          </w:rPr>
        </w:r>
        <w:r w:rsidR="00AB422B">
          <w:rPr>
            <w:noProof/>
            <w:webHidden/>
          </w:rPr>
          <w:fldChar w:fldCharType="separate"/>
        </w:r>
        <w:r w:rsidR="00AB422B">
          <w:rPr>
            <w:noProof/>
            <w:webHidden/>
          </w:rPr>
          <w:t>4</w:t>
        </w:r>
        <w:r w:rsidR="00AB422B">
          <w:rPr>
            <w:noProof/>
            <w:webHidden/>
          </w:rPr>
          <w:fldChar w:fldCharType="end"/>
        </w:r>
      </w:hyperlink>
    </w:p>
    <w:p w14:paraId="4EBD4B62" w14:textId="51BAC32E"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89" w:history="1">
        <w:r w:rsidR="00AB422B" w:rsidRPr="005B1341">
          <w:rPr>
            <w:rStyle w:val="a8"/>
            <w:rFonts w:asciiTheme="majorEastAsia" w:eastAsiaTheme="majorEastAsia" w:hAnsiTheme="majorEastAsia"/>
            <w:b/>
            <w:noProof/>
          </w:rPr>
          <w:t>2.1.3</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IP协议</w:t>
        </w:r>
        <w:r w:rsidR="00AB422B">
          <w:rPr>
            <w:noProof/>
            <w:webHidden/>
          </w:rPr>
          <w:tab/>
        </w:r>
        <w:r w:rsidR="00AB422B">
          <w:rPr>
            <w:noProof/>
            <w:webHidden/>
          </w:rPr>
          <w:fldChar w:fldCharType="begin"/>
        </w:r>
        <w:r w:rsidR="00AB422B">
          <w:rPr>
            <w:noProof/>
            <w:webHidden/>
          </w:rPr>
          <w:instrText xml:space="preserve"> PAGEREF _Toc482457789 \h </w:instrText>
        </w:r>
        <w:r w:rsidR="00AB422B">
          <w:rPr>
            <w:noProof/>
            <w:webHidden/>
          </w:rPr>
        </w:r>
        <w:r w:rsidR="00AB422B">
          <w:rPr>
            <w:noProof/>
            <w:webHidden/>
          </w:rPr>
          <w:fldChar w:fldCharType="separate"/>
        </w:r>
        <w:r w:rsidR="00AB422B">
          <w:rPr>
            <w:noProof/>
            <w:webHidden/>
          </w:rPr>
          <w:t>4</w:t>
        </w:r>
        <w:r w:rsidR="00AB422B">
          <w:rPr>
            <w:noProof/>
            <w:webHidden/>
          </w:rPr>
          <w:fldChar w:fldCharType="end"/>
        </w:r>
      </w:hyperlink>
    </w:p>
    <w:p w14:paraId="4F01DC12" w14:textId="31778C46"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0" w:history="1">
        <w:r w:rsidR="00AB422B" w:rsidRPr="005B1341">
          <w:rPr>
            <w:rStyle w:val="a8"/>
            <w:rFonts w:asciiTheme="majorEastAsia" w:eastAsiaTheme="majorEastAsia" w:hAnsiTheme="majorEastAsia"/>
            <w:b/>
            <w:noProof/>
          </w:rPr>
          <w:t>2.1.4</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UDP协议</w:t>
        </w:r>
        <w:r w:rsidR="00AB422B">
          <w:rPr>
            <w:noProof/>
            <w:webHidden/>
          </w:rPr>
          <w:tab/>
        </w:r>
        <w:r w:rsidR="00AB422B">
          <w:rPr>
            <w:noProof/>
            <w:webHidden/>
          </w:rPr>
          <w:fldChar w:fldCharType="begin"/>
        </w:r>
        <w:r w:rsidR="00AB422B">
          <w:rPr>
            <w:noProof/>
            <w:webHidden/>
          </w:rPr>
          <w:instrText xml:space="preserve"> PAGEREF _Toc482457790 \h </w:instrText>
        </w:r>
        <w:r w:rsidR="00AB422B">
          <w:rPr>
            <w:noProof/>
            <w:webHidden/>
          </w:rPr>
        </w:r>
        <w:r w:rsidR="00AB422B">
          <w:rPr>
            <w:noProof/>
            <w:webHidden/>
          </w:rPr>
          <w:fldChar w:fldCharType="separate"/>
        </w:r>
        <w:r w:rsidR="00AB422B">
          <w:rPr>
            <w:noProof/>
            <w:webHidden/>
          </w:rPr>
          <w:t>5</w:t>
        </w:r>
        <w:r w:rsidR="00AB422B">
          <w:rPr>
            <w:noProof/>
            <w:webHidden/>
          </w:rPr>
          <w:fldChar w:fldCharType="end"/>
        </w:r>
      </w:hyperlink>
    </w:p>
    <w:p w14:paraId="156486D8" w14:textId="16F18ED9"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1" w:history="1">
        <w:r w:rsidR="00AB422B" w:rsidRPr="005B1341">
          <w:rPr>
            <w:rStyle w:val="a8"/>
            <w:rFonts w:asciiTheme="majorEastAsia" w:eastAsiaTheme="majorEastAsia" w:hAnsiTheme="majorEastAsia"/>
            <w:b/>
            <w:noProof/>
          </w:rPr>
          <w:t>2.2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 Flood攻击相关技术</w:t>
        </w:r>
        <w:r w:rsidR="00AB422B">
          <w:rPr>
            <w:noProof/>
            <w:webHidden/>
          </w:rPr>
          <w:tab/>
        </w:r>
        <w:r w:rsidR="00AB422B">
          <w:rPr>
            <w:noProof/>
            <w:webHidden/>
          </w:rPr>
          <w:fldChar w:fldCharType="begin"/>
        </w:r>
        <w:r w:rsidR="00AB422B">
          <w:rPr>
            <w:noProof/>
            <w:webHidden/>
          </w:rPr>
          <w:instrText xml:space="preserve"> PAGEREF _Toc482457791 \h </w:instrText>
        </w:r>
        <w:r w:rsidR="00AB422B">
          <w:rPr>
            <w:noProof/>
            <w:webHidden/>
          </w:rPr>
        </w:r>
        <w:r w:rsidR="00AB422B">
          <w:rPr>
            <w:noProof/>
            <w:webHidden/>
          </w:rPr>
          <w:fldChar w:fldCharType="separate"/>
        </w:r>
        <w:r w:rsidR="00AB422B">
          <w:rPr>
            <w:noProof/>
            <w:webHidden/>
          </w:rPr>
          <w:t>6</w:t>
        </w:r>
        <w:r w:rsidR="00AB422B">
          <w:rPr>
            <w:noProof/>
            <w:webHidden/>
          </w:rPr>
          <w:fldChar w:fldCharType="end"/>
        </w:r>
      </w:hyperlink>
    </w:p>
    <w:p w14:paraId="4C95B9F3" w14:textId="33F0B767"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2" w:history="1">
        <w:r w:rsidR="00AB422B" w:rsidRPr="005B1341">
          <w:rPr>
            <w:rStyle w:val="a8"/>
            <w:rFonts w:asciiTheme="majorEastAsia" w:eastAsiaTheme="majorEastAsia" w:hAnsiTheme="majorEastAsia"/>
            <w:b/>
            <w:noProof/>
          </w:rPr>
          <w:t>2.2.1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主机扫描</w:t>
        </w:r>
        <w:r w:rsidR="00AB422B">
          <w:rPr>
            <w:noProof/>
            <w:webHidden/>
          </w:rPr>
          <w:tab/>
        </w:r>
        <w:r w:rsidR="00AB422B">
          <w:rPr>
            <w:noProof/>
            <w:webHidden/>
          </w:rPr>
          <w:fldChar w:fldCharType="begin"/>
        </w:r>
        <w:r w:rsidR="00AB422B">
          <w:rPr>
            <w:noProof/>
            <w:webHidden/>
          </w:rPr>
          <w:instrText xml:space="preserve"> PAGEREF _Toc482457792 \h </w:instrText>
        </w:r>
        <w:r w:rsidR="00AB422B">
          <w:rPr>
            <w:noProof/>
            <w:webHidden/>
          </w:rPr>
        </w:r>
        <w:r w:rsidR="00AB422B">
          <w:rPr>
            <w:noProof/>
            <w:webHidden/>
          </w:rPr>
          <w:fldChar w:fldCharType="separate"/>
        </w:r>
        <w:r w:rsidR="00AB422B">
          <w:rPr>
            <w:noProof/>
            <w:webHidden/>
          </w:rPr>
          <w:t>6</w:t>
        </w:r>
        <w:r w:rsidR="00AB422B">
          <w:rPr>
            <w:noProof/>
            <w:webHidden/>
          </w:rPr>
          <w:fldChar w:fldCharType="end"/>
        </w:r>
      </w:hyperlink>
    </w:p>
    <w:p w14:paraId="270B82EF" w14:textId="0F883ABB"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3" w:history="1">
        <w:r w:rsidR="00AB422B" w:rsidRPr="005B1341">
          <w:rPr>
            <w:rStyle w:val="a8"/>
            <w:rFonts w:asciiTheme="majorEastAsia" w:eastAsiaTheme="majorEastAsia" w:hAnsiTheme="majorEastAsia"/>
            <w:b/>
            <w:noProof/>
          </w:rPr>
          <w:t>2.2.2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UDP端口扫描</w:t>
        </w:r>
        <w:r w:rsidR="00AB422B">
          <w:rPr>
            <w:noProof/>
            <w:webHidden/>
          </w:rPr>
          <w:tab/>
        </w:r>
        <w:r w:rsidR="00AB422B">
          <w:rPr>
            <w:noProof/>
            <w:webHidden/>
          </w:rPr>
          <w:fldChar w:fldCharType="begin"/>
        </w:r>
        <w:r w:rsidR="00AB422B">
          <w:rPr>
            <w:noProof/>
            <w:webHidden/>
          </w:rPr>
          <w:instrText xml:space="preserve"> PAGEREF _Toc482457793 \h </w:instrText>
        </w:r>
        <w:r w:rsidR="00AB422B">
          <w:rPr>
            <w:noProof/>
            <w:webHidden/>
          </w:rPr>
        </w:r>
        <w:r w:rsidR="00AB422B">
          <w:rPr>
            <w:noProof/>
            <w:webHidden/>
          </w:rPr>
          <w:fldChar w:fldCharType="separate"/>
        </w:r>
        <w:r w:rsidR="00AB422B">
          <w:rPr>
            <w:noProof/>
            <w:webHidden/>
          </w:rPr>
          <w:t>7</w:t>
        </w:r>
        <w:r w:rsidR="00AB422B">
          <w:rPr>
            <w:noProof/>
            <w:webHidden/>
          </w:rPr>
          <w:fldChar w:fldCharType="end"/>
        </w:r>
      </w:hyperlink>
    </w:p>
    <w:p w14:paraId="7FAAD4A0" w14:textId="40BF7F73"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4" w:history="1">
        <w:r w:rsidR="00AB422B" w:rsidRPr="005B1341">
          <w:rPr>
            <w:rStyle w:val="a8"/>
            <w:rFonts w:asciiTheme="majorEastAsia" w:eastAsiaTheme="majorEastAsia" w:hAnsiTheme="majorEastAsia"/>
            <w:b/>
            <w:noProof/>
          </w:rPr>
          <w:t>2.2.3</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UDP Flood攻击</w:t>
        </w:r>
        <w:r w:rsidR="00AB422B">
          <w:rPr>
            <w:noProof/>
            <w:webHidden/>
          </w:rPr>
          <w:tab/>
        </w:r>
        <w:r w:rsidR="00AB422B">
          <w:rPr>
            <w:noProof/>
            <w:webHidden/>
          </w:rPr>
          <w:fldChar w:fldCharType="begin"/>
        </w:r>
        <w:r w:rsidR="00AB422B">
          <w:rPr>
            <w:noProof/>
            <w:webHidden/>
          </w:rPr>
          <w:instrText xml:space="preserve"> PAGEREF _Toc482457794 \h </w:instrText>
        </w:r>
        <w:r w:rsidR="00AB422B">
          <w:rPr>
            <w:noProof/>
            <w:webHidden/>
          </w:rPr>
        </w:r>
        <w:r w:rsidR="00AB422B">
          <w:rPr>
            <w:noProof/>
            <w:webHidden/>
          </w:rPr>
          <w:fldChar w:fldCharType="separate"/>
        </w:r>
        <w:r w:rsidR="00AB422B">
          <w:rPr>
            <w:noProof/>
            <w:webHidden/>
          </w:rPr>
          <w:t>8</w:t>
        </w:r>
        <w:r w:rsidR="00AB422B">
          <w:rPr>
            <w:noProof/>
            <w:webHidden/>
          </w:rPr>
          <w:fldChar w:fldCharType="end"/>
        </w:r>
      </w:hyperlink>
    </w:p>
    <w:p w14:paraId="57ABFB1B" w14:textId="5329E499"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5" w:history="1">
        <w:r w:rsidR="00AB422B" w:rsidRPr="005B1341">
          <w:rPr>
            <w:rStyle w:val="a8"/>
            <w:rFonts w:asciiTheme="majorEastAsia" w:eastAsiaTheme="majorEastAsia" w:hAnsiTheme="majorEastAsia"/>
            <w:b/>
            <w:noProof/>
          </w:rPr>
          <w:t>2.3</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SOCKET编程原理</w:t>
        </w:r>
        <w:r w:rsidR="00AB422B">
          <w:rPr>
            <w:noProof/>
            <w:webHidden/>
          </w:rPr>
          <w:tab/>
        </w:r>
        <w:r w:rsidR="00AB422B">
          <w:rPr>
            <w:noProof/>
            <w:webHidden/>
          </w:rPr>
          <w:fldChar w:fldCharType="begin"/>
        </w:r>
        <w:r w:rsidR="00AB422B">
          <w:rPr>
            <w:noProof/>
            <w:webHidden/>
          </w:rPr>
          <w:instrText xml:space="preserve"> PAGEREF _Toc482457795 \h </w:instrText>
        </w:r>
        <w:r w:rsidR="00AB422B">
          <w:rPr>
            <w:noProof/>
            <w:webHidden/>
          </w:rPr>
        </w:r>
        <w:r w:rsidR="00AB422B">
          <w:rPr>
            <w:noProof/>
            <w:webHidden/>
          </w:rPr>
          <w:fldChar w:fldCharType="separate"/>
        </w:r>
        <w:r w:rsidR="00AB422B">
          <w:rPr>
            <w:noProof/>
            <w:webHidden/>
          </w:rPr>
          <w:t>9</w:t>
        </w:r>
        <w:r w:rsidR="00AB422B">
          <w:rPr>
            <w:noProof/>
            <w:webHidden/>
          </w:rPr>
          <w:fldChar w:fldCharType="end"/>
        </w:r>
      </w:hyperlink>
    </w:p>
    <w:p w14:paraId="7BCD13BF" w14:textId="28E57E7A"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6" w:history="1">
        <w:r w:rsidR="00AB422B" w:rsidRPr="005B1341">
          <w:rPr>
            <w:rStyle w:val="a8"/>
            <w:rFonts w:asciiTheme="majorEastAsia" w:eastAsiaTheme="majorEastAsia" w:hAnsiTheme="majorEastAsia"/>
            <w:b/>
            <w:noProof/>
          </w:rPr>
          <w:t>2.3.1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Socket的结构组成</w:t>
        </w:r>
        <w:r w:rsidR="00AB422B">
          <w:rPr>
            <w:noProof/>
            <w:webHidden/>
          </w:rPr>
          <w:tab/>
        </w:r>
        <w:r w:rsidR="00AB422B">
          <w:rPr>
            <w:noProof/>
            <w:webHidden/>
          </w:rPr>
          <w:fldChar w:fldCharType="begin"/>
        </w:r>
        <w:r w:rsidR="00AB422B">
          <w:rPr>
            <w:noProof/>
            <w:webHidden/>
          </w:rPr>
          <w:instrText xml:space="preserve"> PAGEREF _Toc482457796 \h </w:instrText>
        </w:r>
        <w:r w:rsidR="00AB422B">
          <w:rPr>
            <w:noProof/>
            <w:webHidden/>
          </w:rPr>
        </w:r>
        <w:r w:rsidR="00AB422B">
          <w:rPr>
            <w:noProof/>
            <w:webHidden/>
          </w:rPr>
          <w:fldChar w:fldCharType="separate"/>
        </w:r>
        <w:r w:rsidR="00AB422B">
          <w:rPr>
            <w:noProof/>
            <w:webHidden/>
          </w:rPr>
          <w:t>9</w:t>
        </w:r>
        <w:r w:rsidR="00AB422B">
          <w:rPr>
            <w:noProof/>
            <w:webHidden/>
          </w:rPr>
          <w:fldChar w:fldCharType="end"/>
        </w:r>
      </w:hyperlink>
    </w:p>
    <w:p w14:paraId="057B7788" w14:textId="5C931D59"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7" w:history="1">
        <w:r w:rsidR="00AB422B" w:rsidRPr="005B1341">
          <w:rPr>
            <w:rStyle w:val="a8"/>
            <w:rFonts w:asciiTheme="majorEastAsia" w:eastAsiaTheme="majorEastAsia" w:hAnsiTheme="majorEastAsia"/>
            <w:b/>
            <w:noProof/>
          </w:rPr>
          <w:t>2.3.2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Socket网络编程技术主机扫描</w:t>
        </w:r>
        <w:r w:rsidR="00AB422B">
          <w:rPr>
            <w:noProof/>
            <w:webHidden/>
          </w:rPr>
          <w:tab/>
        </w:r>
        <w:r w:rsidR="00AB422B">
          <w:rPr>
            <w:noProof/>
            <w:webHidden/>
          </w:rPr>
          <w:fldChar w:fldCharType="begin"/>
        </w:r>
        <w:r w:rsidR="00AB422B">
          <w:rPr>
            <w:noProof/>
            <w:webHidden/>
          </w:rPr>
          <w:instrText xml:space="preserve"> PAGEREF _Toc482457797 \h </w:instrText>
        </w:r>
        <w:r w:rsidR="00AB422B">
          <w:rPr>
            <w:noProof/>
            <w:webHidden/>
          </w:rPr>
        </w:r>
        <w:r w:rsidR="00AB422B">
          <w:rPr>
            <w:noProof/>
            <w:webHidden/>
          </w:rPr>
          <w:fldChar w:fldCharType="separate"/>
        </w:r>
        <w:r w:rsidR="00AB422B">
          <w:rPr>
            <w:noProof/>
            <w:webHidden/>
          </w:rPr>
          <w:t>10</w:t>
        </w:r>
        <w:r w:rsidR="00AB422B">
          <w:rPr>
            <w:noProof/>
            <w:webHidden/>
          </w:rPr>
          <w:fldChar w:fldCharType="end"/>
        </w:r>
      </w:hyperlink>
    </w:p>
    <w:p w14:paraId="6CA55AAB" w14:textId="367FEF8C"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798" w:history="1">
        <w:r w:rsidR="00AB422B" w:rsidRPr="005B1341">
          <w:rPr>
            <w:rStyle w:val="a8"/>
            <w:rFonts w:asciiTheme="majorEastAsia" w:eastAsiaTheme="majorEastAsia" w:hAnsiTheme="majorEastAsia"/>
            <w:b/>
            <w:noProof/>
          </w:rPr>
          <w:t>2.4</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WinPcap简介及原理</w:t>
        </w:r>
        <w:r w:rsidR="00AB422B">
          <w:rPr>
            <w:noProof/>
            <w:webHidden/>
          </w:rPr>
          <w:tab/>
        </w:r>
        <w:r w:rsidR="00AB422B">
          <w:rPr>
            <w:noProof/>
            <w:webHidden/>
          </w:rPr>
          <w:fldChar w:fldCharType="begin"/>
        </w:r>
        <w:r w:rsidR="00AB422B">
          <w:rPr>
            <w:noProof/>
            <w:webHidden/>
          </w:rPr>
          <w:instrText xml:space="preserve"> PAGEREF _Toc482457798 \h </w:instrText>
        </w:r>
        <w:r w:rsidR="00AB422B">
          <w:rPr>
            <w:noProof/>
            <w:webHidden/>
          </w:rPr>
        </w:r>
        <w:r w:rsidR="00AB422B">
          <w:rPr>
            <w:noProof/>
            <w:webHidden/>
          </w:rPr>
          <w:fldChar w:fldCharType="separate"/>
        </w:r>
        <w:r w:rsidR="00AB422B">
          <w:rPr>
            <w:noProof/>
            <w:webHidden/>
          </w:rPr>
          <w:t>10</w:t>
        </w:r>
        <w:r w:rsidR="00AB422B">
          <w:rPr>
            <w:noProof/>
            <w:webHidden/>
          </w:rPr>
          <w:fldChar w:fldCharType="end"/>
        </w:r>
      </w:hyperlink>
    </w:p>
    <w:p w14:paraId="1E945027" w14:textId="0C2F5DBD"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799" w:history="1">
        <w:r w:rsidR="00AB422B" w:rsidRPr="005B1341">
          <w:rPr>
            <w:rStyle w:val="a8"/>
            <w:rFonts w:asciiTheme="majorEastAsia" w:eastAsiaTheme="majorEastAsia" w:hAnsiTheme="majorEastAsia"/>
            <w:b/>
            <w:noProof/>
          </w:rPr>
          <w:t>2.4.1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WinPcap简介</w:t>
        </w:r>
        <w:r w:rsidR="00AB422B">
          <w:rPr>
            <w:noProof/>
            <w:webHidden/>
          </w:rPr>
          <w:tab/>
        </w:r>
        <w:r w:rsidR="00AB422B">
          <w:rPr>
            <w:noProof/>
            <w:webHidden/>
          </w:rPr>
          <w:fldChar w:fldCharType="begin"/>
        </w:r>
        <w:r w:rsidR="00AB422B">
          <w:rPr>
            <w:noProof/>
            <w:webHidden/>
          </w:rPr>
          <w:instrText xml:space="preserve"> PAGEREF _Toc482457799 \h </w:instrText>
        </w:r>
        <w:r w:rsidR="00AB422B">
          <w:rPr>
            <w:noProof/>
            <w:webHidden/>
          </w:rPr>
        </w:r>
        <w:r w:rsidR="00AB422B">
          <w:rPr>
            <w:noProof/>
            <w:webHidden/>
          </w:rPr>
          <w:fldChar w:fldCharType="separate"/>
        </w:r>
        <w:r w:rsidR="00AB422B">
          <w:rPr>
            <w:noProof/>
            <w:webHidden/>
          </w:rPr>
          <w:t>10</w:t>
        </w:r>
        <w:r w:rsidR="00AB422B">
          <w:rPr>
            <w:noProof/>
            <w:webHidden/>
          </w:rPr>
          <w:fldChar w:fldCharType="end"/>
        </w:r>
      </w:hyperlink>
    </w:p>
    <w:p w14:paraId="3AD3AFBA" w14:textId="3D105E9F"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0" w:history="1">
        <w:r w:rsidR="00AB422B" w:rsidRPr="005B1341">
          <w:rPr>
            <w:rStyle w:val="a8"/>
            <w:rFonts w:asciiTheme="majorEastAsia" w:eastAsiaTheme="majorEastAsia" w:hAnsiTheme="majorEastAsia"/>
            <w:b/>
            <w:noProof/>
          </w:rPr>
          <w:t>2.4.2</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基于WindPcap可以开发的网络应用程序</w:t>
        </w:r>
        <w:r w:rsidR="00AB422B">
          <w:rPr>
            <w:noProof/>
            <w:webHidden/>
          </w:rPr>
          <w:tab/>
        </w:r>
        <w:r w:rsidR="00AB422B">
          <w:rPr>
            <w:noProof/>
            <w:webHidden/>
          </w:rPr>
          <w:fldChar w:fldCharType="begin"/>
        </w:r>
        <w:r w:rsidR="00AB422B">
          <w:rPr>
            <w:noProof/>
            <w:webHidden/>
          </w:rPr>
          <w:instrText xml:space="preserve"> PAGEREF _Toc482457800 \h </w:instrText>
        </w:r>
        <w:r w:rsidR="00AB422B">
          <w:rPr>
            <w:noProof/>
            <w:webHidden/>
          </w:rPr>
        </w:r>
        <w:r w:rsidR="00AB422B">
          <w:rPr>
            <w:noProof/>
            <w:webHidden/>
          </w:rPr>
          <w:fldChar w:fldCharType="separate"/>
        </w:r>
        <w:r w:rsidR="00AB422B">
          <w:rPr>
            <w:noProof/>
            <w:webHidden/>
          </w:rPr>
          <w:t>10</w:t>
        </w:r>
        <w:r w:rsidR="00AB422B">
          <w:rPr>
            <w:noProof/>
            <w:webHidden/>
          </w:rPr>
          <w:fldChar w:fldCharType="end"/>
        </w:r>
      </w:hyperlink>
    </w:p>
    <w:p w14:paraId="660937F4" w14:textId="737BB32C"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1" w:history="1">
        <w:r w:rsidR="00AB422B" w:rsidRPr="005B1341">
          <w:rPr>
            <w:rStyle w:val="a8"/>
            <w:rFonts w:asciiTheme="majorEastAsia" w:eastAsiaTheme="majorEastAsia" w:hAnsiTheme="majorEastAsia"/>
            <w:b/>
            <w:noProof/>
          </w:rPr>
          <w:t>2.4.3</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基于WindPcap中主要函数的功能</w:t>
        </w:r>
        <w:r w:rsidR="00AB422B">
          <w:rPr>
            <w:noProof/>
            <w:webHidden/>
          </w:rPr>
          <w:tab/>
        </w:r>
        <w:r w:rsidR="00AB422B">
          <w:rPr>
            <w:noProof/>
            <w:webHidden/>
          </w:rPr>
          <w:fldChar w:fldCharType="begin"/>
        </w:r>
        <w:r w:rsidR="00AB422B">
          <w:rPr>
            <w:noProof/>
            <w:webHidden/>
          </w:rPr>
          <w:instrText xml:space="preserve"> PAGEREF _Toc482457801 \h </w:instrText>
        </w:r>
        <w:r w:rsidR="00AB422B">
          <w:rPr>
            <w:noProof/>
            <w:webHidden/>
          </w:rPr>
        </w:r>
        <w:r w:rsidR="00AB422B">
          <w:rPr>
            <w:noProof/>
            <w:webHidden/>
          </w:rPr>
          <w:fldChar w:fldCharType="separate"/>
        </w:r>
        <w:r w:rsidR="00AB422B">
          <w:rPr>
            <w:noProof/>
            <w:webHidden/>
          </w:rPr>
          <w:t>11</w:t>
        </w:r>
        <w:r w:rsidR="00AB422B">
          <w:rPr>
            <w:noProof/>
            <w:webHidden/>
          </w:rPr>
          <w:fldChar w:fldCharType="end"/>
        </w:r>
      </w:hyperlink>
    </w:p>
    <w:p w14:paraId="0AB46D20" w14:textId="77C9D20E"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02" w:history="1">
        <w:r w:rsidR="00AB422B" w:rsidRPr="005B1341">
          <w:rPr>
            <w:rStyle w:val="a8"/>
            <w:rFonts w:asciiTheme="majorEastAsia" w:eastAsiaTheme="majorEastAsia" w:hAnsiTheme="majorEastAsia"/>
            <w:b/>
            <w:noProof/>
          </w:rPr>
          <w:t>2.4.4</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WinPcap实现数据包捕获与分析的流程</w:t>
        </w:r>
        <w:r w:rsidR="00AB422B">
          <w:rPr>
            <w:noProof/>
            <w:webHidden/>
          </w:rPr>
          <w:tab/>
        </w:r>
        <w:r w:rsidR="00AB422B">
          <w:rPr>
            <w:noProof/>
            <w:webHidden/>
          </w:rPr>
          <w:fldChar w:fldCharType="begin"/>
        </w:r>
        <w:r w:rsidR="00AB422B">
          <w:rPr>
            <w:noProof/>
            <w:webHidden/>
          </w:rPr>
          <w:instrText xml:space="preserve"> PAGEREF _Toc482457802 \h </w:instrText>
        </w:r>
        <w:r w:rsidR="00AB422B">
          <w:rPr>
            <w:noProof/>
            <w:webHidden/>
          </w:rPr>
        </w:r>
        <w:r w:rsidR="00AB422B">
          <w:rPr>
            <w:noProof/>
            <w:webHidden/>
          </w:rPr>
          <w:fldChar w:fldCharType="separate"/>
        </w:r>
        <w:r w:rsidR="00AB422B">
          <w:rPr>
            <w:noProof/>
            <w:webHidden/>
          </w:rPr>
          <w:t>11</w:t>
        </w:r>
        <w:r w:rsidR="00AB422B">
          <w:rPr>
            <w:noProof/>
            <w:webHidden/>
          </w:rPr>
          <w:fldChar w:fldCharType="end"/>
        </w:r>
      </w:hyperlink>
    </w:p>
    <w:p w14:paraId="46CB242A" w14:textId="544B09D0"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3" w:history="1">
        <w:r w:rsidR="00AB422B" w:rsidRPr="005B1341">
          <w:rPr>
            <w:rStyle w:val="a8"/>
            <w:rFonts w:asciiTheme="majorEastAsia" w:eastAsiaTheme="majorEastAsia" w:hAnsiTheme="majorEastAsia"/>
            <w:b/>
            <w:noProof/>
          </w:rPr>
          <w:t>2.5</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本章小结</w:t>
        </w:r>
        <w:r w:rsidR="00AB422B">
          <w:rPr>
            <w:noProof/>
            <w:webHidden/>
          </w:rPr>
          <w:tab/>
        </w:r>
        <w:r w:rsidR="00AB422B">
          <w:rPr>
            <w:noProof/>
            <w:webHidden/>
          </w:rPr>
          <w:fldChar w:fldCharType="begin"/>
        </w:r>
        <w:r w:rsidR="00AB422B">
          <w:rPr>
            <w:noProof/>
            <w:webHidden/>
          </w:rPr>
          <w:instrText xml:space="preserve"> PAGEREF _Toc482457803 \h </w:instrText>
        </w:r>
        <w:r w:rsidR="00AB422B">
          <w:rPr>
            <w:noProof/>
            <w:webHidden/>
          </w:rPr>
        </w:r>
        <w:r w:rsidR="00AB422B">
          <w:rPr>
            <w:noProof/>
            <w:webHidden/>
          </w:rPr>
          <w:fldChar w:fldCharType="separate"/>
        </w:r>
        <w:r w:rsidR="00AB422B">
          <w:rPr>
            <w:noProof/>
            <w:webHidden/>
          </w:rPr>
          <w:t>12</w:t>
        </w:r>
        <w:r w:rsidR="00AB422B">
          <w:rPr>
            <w:noProof/>
            <w:webHidden/>
          </w:rPr>
          <w:fldChar w:fldCharType="end"/>
        </w:r>
      </w:hyperlink>
    </w:p>
    <w:p w14:paraId="7A373A4B" w14:textId="2C3F798E"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04" w:history="1">
        <w:r w:rsidR="00AB422B" w:rsidRPr="005B1341">
          <w:rPr>
            <w:rStyle w:val="a8"/>
            <w:rFonts w:asciiTheme="majorEastAsia" w:eastAsiaTheme="majorEastAsia" w:hAnsiTheme="majorEastAsia"/>
            <w:b/>
            <w:noProof/>
          </w:rPr>
          <w:t>3.</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概要设计</w:t>
        </w:r>
        <w:r w:rsidR="00AB422B">
          <w:rPr>
            <w:noProof/>
            <w:webHidden/>
          </w:rPr>
          <w:tab/>
        </w:r>
        <w:r w:rsidR="00AB422B">
          <w:rPr>
            <w:noProof/>
            <w:webHidden/>
          </w:rPr>
          <w:fldChar w:fldCharType="begin"/>
        </w:r>
        <w:r w:rsidR="00AB422B">
          <w:rPr>
            <w:noProof/>
            <w:webHidden/>
          </w:rPr>
          <w:instrText xml:space="preserve"> PAGEREF _Toc482457804 \h </w:instrText>
        </w:r>
        <w:r w:rsidR="00AB422B">
          <w:rPr>
            <w:noProof/>
            <w:webHidden/>
          </w:rPr>
        </w:r>
        <w:r w:rsidR="00AB422B">
          <w:rPr>
            <w:noProof/>
            <w:webHidden/>
          </w:rPr>
          <w:fldChar w:fldCharType="separate"/>
        </w:r>
        <w:r w:rsidR="00AB422B">
          <w:rPr>
            <w:noProof/>
            <w:webHidden/>
          </w:rPr>
          <w:t>13</w:t>
        </w:r>
        <w:r w:rsidR="00AB422B">
          <w:rPr>
            <w:noProof/>
            <w:webHidden/>
          </w:rPr>
          <w:fldChar w:fldCharType="end"/>
        </w:r>
      </w:hyperlink>
    </w:p>
    <w:p w14:paraId="33C443B0" w14:textId="4809AC0D"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5" w:history="1">
        <w:r w:rsidR="00AB422B" w:rsidRPr="005B1341">
          <w:rPr>
            <w:rStyle w:val="a8"/>
            <w:rFonts w:asciiTheme="majorEastAsia" w:eastAsiaTheme="majorEastAsia" w:hAnsiTheme="majorEastAsia"/>
            <w:b/>
            <w:noProof/>
          </w:rPr>
          <w:t>3.1</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设计初衷</w:t>
        </w:r>
        <w:r w:rsidR="00AB422B">
          <w:rPr>
            <w:noProof/>
            <w:webHidden/>
          </w:rPr>
          <w:tab/>
        </w:r>
        <w:r w:rsidR="00AB422B">
          <w:rPr>
            <w:noProof/>
            <w:webHidden/>
          </w:rPr>
          <w:fldChar w:fldCharType="begin"/>
        </w:r>
        <w:r w:rsidR="00AB422B">
          <w:rPr>
            <w:noProof/>
            <w:webHidden/>
          </w:rPr>
          <w:instrText xml:space="preserve"> PAGEREF _Toc482457805 \h </w:instrText>
        </w:r>
        <w:r w:rsidR="00AB422B">
          <w:rPr>
            <w:noProof/>
            <w:webHidden/>
          </w:rPr>
        </w:r>
        <w:r w:rsidR="00AB422B">
          <w:rPr>
            <w:noProof/>
            <w:webHidden/>
          </w:rPr>
          <w:fldChar w:fldCharType="separate"/>
        </w:r>
        <w:r w:rsidR="00AB422B">
          <w:rPr>
            <w:noProof/>
            <w:webHidden/>
          </w:rPr>
          <w:t>13</w:t>
        </w:r>
        <w:r w:rsidR="00AB422B">
          <w:rPr>
            <w:noProof/>
            <w:webHidden/>
          </w:rPr>
          <w:fldChar w:fldCharType="end"/>
        </w:r>
      </w:hyperlink>
    </w:p>
    <w:p w14:paraId="0B6574E8" w14:textId="76B31291"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6" w:history="1">
        <w:r w:rsidR="00AB422B" w:rsidRPr="005B1341">
          <w:rPr>
            <w:rStyle w:val="a8"/>
            <w:rFonts w:asciiTheme="majorEastAsia" w:eastAsiaTheme="majorEastAsia" w:hAnsiTheme="majorEastAsia"/>
            <w:b/>
            <w:noProof/>
          </w:rPr>
          <w:t>3.2</w:t>
        </w:r>
        <w:r w:rsidR="00AB422B">
          <w:rPr>
            <w:rFonts w:asciiTheme="minorHAnsi" w:eastAsiaTheme="minorEastAsia" w:hAnsiTheme="minorHAnsi" w:cstheme="minorBidi"/>
            <w:noProof/>
            <w:sz w:val="21"/>
            <w:szCs w:val="22"/>
          </w:rPr>
          <w:tab/>
        </w:r>
        <w:r w:rsidR="00AB422B" w:rsidRPr="005B1341">
          <w:rPr>
            <w:rStyle w:val="a8"/>
            <w:rFonts w:ascii="宋体" w:hAnsi="宋体"/>
            <w:noProof/>
          </w:rPr>
          <w:t>UDP Flood攻击程序的</w:t>
        </w:r>
        <w:r w:rsidR="00AB422B" w:rsidRPr="005B1341">
          <w:rPr>
            <w:rStyle w:val="a8"/>
            <w:rFonts w:ascii="宋体" w:hAnsi="宋体"/>
            <w:b/>
            <w:noProof/>
          </w:rPr>
          <w:t>目标</w:t>
        </w:r>
        <w:r w:rsidR="00AB422B">
          <w:rPr>
            <w:noProof/>
            <w:webHidden/>
          </w:rPr>
          <w:tab/>
        </w:r>
        <w:r w:rsidR="00AB422B">
          <w:rPr>
            <w:noProof/>
            <w:webHidden/>
          </w:rPr>
          <w:fldChar w:fldCharType="begin"/>
        </w:r>
        <w:r w:rsidR="00AB422B">
          <w:rPr>
            <w:noProof/>
            <w:webHidden/>
          </w:rPr>
          <w:instrText xml:space="preserve"> PAGEREF _Toc482457806 \h </w:instrText>
        </w:r>
        <w:r w:rsidR="00AB422B">
          <w:rPr>
            <w:noProof/>
            <w:webHidden/>
          </w:rPr>
        </w:r>
        <w:r w:rsidR="00AB422B">
          <w:rPr>
            <w:noProof/>
            <w:webHidden/>
          </w:rPr>
          <w:fldChar w:fldCharType="separate"/>
        </w:r>
        <w:r w:rsidR="00AB422B">
          <w:rPr>
            <w:noProof/>
            <w:webHidden/>
          </w:rPr>
          <w:t>13</w:t>
        </w:r>
        <w:r w:rsidR="00AB422B">
          <w:rPr>
            <w:noProof/>
            <w:webHidden/>
          </w:rPr>
          <w:fldChar w:fldCharType="end"/>
        </w:r>
      </w:hyperlink>
    </w:p>
    <w:p w14:paraId="4E42A413" w14:textId="67A905F9"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7" w:history="1">
        <w:r w:rsidR="00AB422B" w:rsidRPr="005B1341">
          <w:rPr>
            <w:rStyle w:val="a8"/>
            <w:rFonts w:asciiTheme="majorEastAsia" w:eastAsiaTheme="majorEastAsia" w:hAnsiTheme="majorEastAsia"/>
            <w:b/>
            <w:noProof/>
          </w:rPr>
          <w:t>3.3</w:t>
        </w:r>
        <w:r w:rsidR="00AB422B">
          <w:rPr>
            <w:rFonts w:asciiTheme="minorHAnsi" w:eastAsiaTheme="minorEastAsia" w:hAnsiTheme="minorHAnsi" w:cstheme="minorBidi"/>
            <w:noProof/>
            <w:sz w:val="21"/>
            <w:szCs w:val="22"/>
          </w:rPr>
          <w:tab/>
        </w:r>
        <w:r w:rsidR="00AB422B" w:rsidRPr="005B1341">
          <w:rPr>
            <w:rStyle w:val="a8"/>
            <w:rFonts w:ascii="宋体" w:hAnsi="宋体"/>
            <w:noProof/>
          </w:rPr>
          <w:t>UDP Flood攻击程序的基本功能</w:t>
        </w:r>
        <w:r w:rsidR="00AB422B">
          <w:rPr>
            <w:noProof/>
            <w:webHidden/>
          </w:rPr>
          <w:tab/>
        </w:r>
        <w:r w:rsidR="00AB422B">
          <w:rPr>
            <w:noProof/>
            <w:webHidden/>
          </w:rPr>
          <w:fldChar w:fldCharType="begin"/>
        </w:r>
        <w:r w:rsidR="00AB422B">
          <w:rPr>
            <w:noProof/>
            <w:webHidden/>
          </w:rPr>
          <w:instrText xml:space="preserve"> PAGEREF _Toc482457807 \h </w:instrText>
        </w:r>
        <w:r w:rsidR="00AB422B">
          <w:rPr>
            <w:noProof/>
            <w:webHidden/>
          </w:rPr>
        </w:r>
        <w:r w:rsidR="00AB422B">
          <w:rPr>
            <w:noProof/>
            <w:webHidden/>
          </w:rPr>
          <w:fldChar w:fldCharType="separate"/>
        </w:r>
        <w:r w:rsidR="00AB422B">
          <w:rPr>
            <w:noProof/>
            <w:webHidden/>
          </w:rPr>
          <w:t>13</w:t>
        </w:r>
        <w:r w:rsidR="00AB422B">
          <w:rPr>
            <w:noProof/>
            <w:webHidden/>
          </w:rPr>
          <w:fldChar w:fldCharType="end"/>
        </w:r>
      </w:hyperlink>
    </w:p>
    <w:p w14:paraId="6D9D44CA" w14:textId="59710D39"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8" w:history="1">
        <w:r w:rsidR="00AB422B" w:rsidRPr="005B1341">
          <w:rPr>
            <w:rStyle w:val="a8"/>
            <w:rFonts w:asciiTheme="majorEastAsia" w:eastAsiaTheme="majorEastAsia" w:hAnsiTheme="majorEastAsia"/>
            <w:b/>
            <w:noProof/>
          </w:rPr>
          <w:t>3.4</w:t>
        </w:r>
        <w:r w:rsidR="00AB422B">
          <w:rPr>
            <w:rFonts w:asciiTheme="minorHAnsi" w:eastAsiaTheme="minorEastAsia" w:hAnsiTheme="minorHAnsi" w:cstheme="minorBidi"/>
            <w:noProof/>
            <w:sz w:val="21"/>
            <w:szCs w:val="22"/>
          </w:rPr>
          <w:tab/>
        </w:r>
        <w:r w:rsidR="00AB422B" w:rsidRPr="005B1341">
          <w:rPr>
            <w:rStyle w:val="a8"/>
            <w:rFonts w:ascii="宋体" w:hAnsi="宋体"/>
            <w:noProof/>
          </w:rPr>
          <w:t>UDP Flood攻击程序的系统结构</w:t>
        </w:r>
        <w:r w:rsidR="00AB422B">
          <w:rPr>
            <w:noProof/>
            <w:webHidden/>
          </w:rPr>
          <w:tab/>
        </w:r>
        <w:r w:rsidR="00AB422B">
          <w:rPr>
            <w:noProof/>
            <w:webHidden/>
          </w:rPr>
          <w:fldChar w:fldCharType="begin"/>
        </w:r>
        <w:r w:rsidR="00AB422B">
          <w:rPr>
            <w:noProof/>
            <w:webHidden/>
          </w:rPr>
          <w:instrText xml:space="preserve"> PAGEREF _Toc482457808 \h </w:instrText>
        </w:r>
        <w:r w:rsidR="00AB422B">
          <w:rPr>
            <w:noProof/>
            <w:webHidden/>
          </w:rPr>
        </w:r>
        <w:r w:rsidR="00AB422B">
          <w:rPr>
            <w:noProof/>
            <w:webHidden/>
          </w:rPr>
          <w:fldChar w:fldCharType="separate"/>
        </w:r>
        <w:r w:rsidR="00AB422B">
          <w:rPr>
            <w:noProof/>
            <w:webHidden/>
          </w:rPr>
          <w:t>14</w:t>
        </w:r>
        <w:r w:rsidR="00AB422B">
          <w:rPr>
            <w:noProof/>
            <w:webHidden/>
          </w:rPr>
          <w:fldChar w:fldCharType="end"/>
        </w:r>
      </w:hyperlink>
    </w:p>
    <w:p w14:paraId="4564FC0F" w14:textId="139C147E"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09" w:history="1">
        <w:r w:rsidR="00AB422B" w:rsidRPr="005B1341">
          <w:rPr>
            <w:rStyle w:val="a8"/>
            <w:rFonts w:asciiTheme="majorEastAsia" w:eastAsiaTheme="majorEastAsia" w:hAnsiTheme="majorEastAsia"/>
            <w:b/>
            <w:noProof/>
          </w:rPr>
          <w:t>3.5</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本章小结</w:t>
        </w:r>
        <w:r w:rsidR="00AB422B">
          <w:rPr>
            <w:noProof/>
            <w:webHidden/>
          </w:rPr>
          <w:tab/>
        </w:r>
        <w:r w:rsidR="00AB422B">
          <w:rPr>
            <w:noProof/>
            <w:webHidden/>
          </w:rPr>
          <w:fldChar w:fldCharType="begin"/>
        </w:r>
        <w:r w:rsidR="00AB422B">
          <w:rPr>
            <w:noProof/>
            <w:webHidden/>
          </w:rPr>
          <w:instrText xml:space="preserve"> PAGEREF _Toc482457809 \h </w:instrText>
        </w:r>
        <w:r w:rsidR="00AB422B">
          <w:rPr>
            <w:noProof/>
            <w:webHidden/>
          </w:rPr>
        </w:r>
        <w:r w:rsidR="00AB422B">
          <w:rPr>
            <w:noProof/>
            <w:webHidden/>
          </w:rPr>
          <w:fldChar w:fldCharType="separate"/>
        </w:r>
        <w:r w:rsidR="00AB422B">
          <w:rPr>
            <w:noProof/>
            <w:webHidden/>
          </w:rPr>
          <w:t>14</w:t>
        </w:r>
        <w:r w:rsidR="00AB422B">
          <w:rPr>
            <w:noProof/>
            <w:webHidden/>
          </w:rPr>
          <w:fldChar w:fldCharType="end"/>
        </w:r>
      </w:hyperlink>
    </w:p>
    <w:p w14:paraId="4E269CE5" w14:textId="10B9E2D8"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10" w:history="1">
        <w:r w:rsidR="00AB422B" w:rsidRPr="005B1341">
          <w:rPr>
            <w:rStyle w:val="a8"/>
            <w:rFonts w:asciiTheme="majorEastAsia" w:eastAsiaTheme="majorEastAsia" w:hAnsiTheme="majorEastAsia"/>
            <w:b/>
            <w:noProof/>
          </w:rPr>
          <w:t>4.</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详细设计</w:t>
        </w:r>
        <w:r w:rsidR="00AB422B">
          <w:rPr>
            <w:noProof/>
            <w:webHidden/>
          </w:rPr>
          <w:tab/>
        </w:r>
        <w:r w:rsidR="00AB422B">
          <w:rPr>
            <w:noProof/>
            <w:webHidden/>
          </w:rPr>
          <w:fldChar w:fldCharType="begin"/>
        </w:r>
        <w:r w:rsidR="00AB422B">
          <w:rPr>
            <w:noProof/>
            <w:webHidden/>
          </w:rPr>
          <w:instrText xml:space="preserve"> PAGEREF _Toc482457810 \h </w:instrText>
        </w:r>
        <w:r w:rsidR="00AB422B">
          <w:rPr>
            <w:noProof/>
            <w:webHidden/>
          </w:rPr>
        </w:r>
        <w:r w:rsidR="00AB422B">
          <w:rPr>
            <w:noProof/>
            <w:webHidden/>
          </w:rPr>
          <w:fldChar w:fldCharType="separate"/>
        </w:r>
        <w:r w:rsidR="00AB422B">
          <w:rPr>
            <w:noProof/>
            <w:webHidden/>
          </w:rPr>
          <w:t>15</w:t>
        </w:r>
        <w:r w:rsidR="00AB422B">
          <w:rPr>
            <w:noProof/>
            <w:webHidden/>
          </w:rPr>
          <w:fldChar w:fldCharType="end"/>
        </w:r>
      </w:hyperlink>
    </w:p>
    <w:p w14:paraId="3A5DE80A" w14:textId="63027856"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1" w:history="1">
        <w:r w:rsidR="00AB422B" w:rsidRPr="005B1341">
          <w:rPr>
            <w:rStyle w:val="a8"/>
            <w:rFonts w:asciiTheme="majorEastAsia" w:eastAsiaTheme="majorEastAsia" w:hAnsiTheme="majorEastAsia"/>
            <w:b/>
            <w:noProof/>
          </w:rPr>
          <w:t>4.1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主机扫描</w:t>
        </w:r>
        <w:r w:rsidR="00AB422B">
          <w:rPr>
            <w:noProof/>
            <w:webHidden/>
          </w:rPr>
          <w:tab/>
        </w:r>
        <w:r w:rsidR="00AB422B">
          <w:rPr>
            <w:noProof/>
            <w:webHidden/>
          </w:rPr>
          <w:fldChar w:fldCharType="begin"/>
        </w:r>
        <w:r w:rsidR="00AB422B">
          <w:rPr>
            <w:noProof/>
            <w:webHidden/>
          </w:rPr>
          <w:instrText xml:space="preserve"> PAGEREF _Toc482457811 \h </w:instrText>
        </w:r>
        <w:r w:rsidR="00AB422B">
          <w:rPr>
            <w:noProof/>
            <w:webHidden/>
          </w:rPr>
        </w:r>
        <w:r w:rsidR="00AB422B">
          <w:rPr>
            <w:noProof/>
            <w:webHidden/>
          </w:rPr>
          <w:fldChar w:fldCharType="separate"/>
        </w:r>
        <w:r w:rsidR="00AB422B">
          <w:rPr>
            <w:noProof/>
            <w:webHidden/>
          </w:rPr>
          <w:t>15</w:t>
        </w:r>
        <w:r w:rsidR="00AB422B">
          <w:rPr>
            <w:noProof/>
            <w:webHidden/>
          </w:rPr>
          <w:fldChar w:fldCharType="end"/>
        </w:r>
      </w:hyperlink>
    </w:p>
    <w:p w14:paraId="3F9BA239" w14:textId="52A51333"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2" w:history="1">
        <w:r w:rsidR="00AB422B" w:rsidRPr="005B1341">
          <w:rPr>
            <w:rStyle w:val="a8"/>
            <w:rFonts w:asciiTheme="majorEastAsia" w:eastAsiaTheme="majorEastAsia" w:hAnsiTheme="majorEastAsia"/>
            <w:b/>
            <w:noProof/>
          </w:rPr>
          <w:t>4.1.1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流程图</w:t>
        </w:r>
        <w:r w:rsidR="00AB422B">
          <w:rPr>
            <w:noProof/>
            <w:webHidden/>
          </w:rPr>
          <w:tab/>
        </w:r>
        <w:r w:rsidR="00AB422B">
          <w:rPr>
            <w:noProof/>
            <w:webHidden/>
          </w:rPr>
          <w:fldChar w:fldCharType="begin"/>
        </w:r>
        <w:r w:rsidR="00AB422B">
          <w:rPr>
            <w:noProof/>
            <w:webHidden/>
          </w:rPr>
          <w:instrText xml:space="preserve"> PAGEREF _Toc482457812 \h </w:instrText>
        </w:r>
        <w:r w:rsidR="00AB422B">
          <w:rPr>
            <w:noProof/>
            <w:webHidden/>
          </w:rPr>
        </w:r>
        <w:r w:rsidR="00AB422B">
          <w:rPr>
            <w:noProof/>
            <w:webHidden/>
          </w:rPr>
          <w:fldChar w:fldCharType="separate"/>
        </w:r>
        <w:r w:rsidR="00AB422B">
          <w:rPr>
            <w:noProof/>
            <w:webHidden/>
          </w:rPr>
          <w:t>15</w:t>
        </w:r>
        <w:r w:rsidR="00AB422B">
          <w:rPr>
            <w:noProof/>
            <w:webHidden/>
          </w:rPr>
          <w:fldChar w:fldCharType="end"/>
        </w:r>
      </w:hyperlink>
    </w:p>
    <w:p w14:paraId="50AB2F56" w14:textId="7D17B71C"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3" w:history="1">
        <w:r w:rsidR="00AB422B" w:rsidRPr="005B1341">
          <w:rPr>
            <w:rStyle w:val="a8"/>
            <w:rFonts w:asciiTheme="majorEastAsia" w:eastAsiaTheme="majorEastAsia" w:hAnsiTheme="majorEastAsia"/>
            <w:b/>
            <w:noProof/>
          </w:rPr>
          <w:t>4.1.2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主要数据</w:t>
        </w:r>
        <w:r w:rsidR="00AB422B">
          <w:rPr>
            <w:noProof/>
            <w:webHidden/>
          </w:rPr>
          <w:tab/>
        </w:r>
        <w:r w:rsidR="00AB422B">
          <w:rPr>
            <w:noProof/>
            <w:webHidden/>
          </w:rPr>
          <w:fldChar w:fldCharType="begin"/>
        </w:r>
        <w:r w:rsidR="00AB422B">
          <w:rPr>
            <w:noProof/>
            <w:webHidden/>
          </w:rPr>
          <w:instrText xml:space="preserve"> PAGEREF _Toc482457813 \h </w:instrText>
        </w:r>
        <w:r w:rsidR="00AB422B">
          <w:rPr>
            <w:noProof/>
            <w:webHidden/>
          </w:rPr>
        </w:r>
        <w:r w:rsidR="00AB422B">
          <w:rPr>
            <w:noProof/>
            <w:webHidden/>
          </w:rPr>
          <w:fldChar w:fldCharType="separate"/>
        </w:r>
        <w:r w:rsidR="00AB422B">
          <w:rPr>
            <w:noProof/>
            <w:webHidden/>
          </w:rPr>
          <w:t>16</w:t>
        </w:r>
        <w:r w:rsidR="00AB422B">
          <w:rPr>
            <w:noProof/>
            <w:webHidden/>
          </w:rPr>
          <w:fldChar w:fldCharType="end"/>
        </w:r>
      </w:hyperlink>
    </w:p>
    <w:p w14:paraId="5243CCC9" w14:textId="0AB1DABB"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4" w:history="1">
        <w:r w:rsidR="00AB422B" w:rsidRPr="005B1341">
          <w:rPr>
            <w:rStyle w:val="a8"/>
            <w:rFonts w:asciiTheme="majorEastAsia" w:eastAsiaTheme="majorEastAsia" w:hAnsiTheme="majorEastAsia"/>
            <w:b/>
            <w:noProof/>
          </w:rPr>
          <w:t>4.1.3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主要函数</w:t>
        </w:r>
        <w:r w:rsidR="00AB422B">
          <w:rPr>
            <w:noProof/>
            <w:webHidden/>
          </w:rPr>
          <w:tab/>
        </w:r>
        <w:r w:rsidR="00AB422B">
          <w:rPr>
            <w:noProof/>
            <w:webHidden/>
          </w:rPr>
          <w:fldChar w:fldCharType="begin"/>
        </w:r>
        <w:r w:rsidR="00AB422B">
          <w:rPr>
            <w:noProof/>
            <w:webHidden/>
          </w:rPr>
          <w:instrText xml:space="preserve"> PAGEREF _Toc482457814 \h </w:instrText>
        </w:r>
        <w:r w:rsidR="00AB422B">
          <w:rPr>
            <w:noProof/>
            <w:webHidden/>
          </w:rPr>
        </w:r>
        <w:r w:rsidR="00AB422B">
          <w:rPr>
            <w:noProof/>
            <w:webHidden/>
          </w:rPr>
          <w:fldChar w:fldCharType="separate"/>
        </w:r>
        <w:r w:rsidR="00AB422B">
          <w:rPr>
            <w:noProof/>
            <w:webHidden/>
          </w:rPr>
          <w:t>17</w:t>
        </w:r>
        <w:r w:rsidR="00AB422B">
          <w:rPr>
            <w:noProof/>
            <w:webHidden/>
          </w:rPr>
          <w:fldChar w:fldCharType="end"/>
        </w:r>
      </w:hyperlink>
    </w:p>
    <w:p w14:paraId="0E140CFF" w14:textId="0D8880DC"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5" w:history="1">
        <w:r w:rsidR="00AB422B" w:rsidRPr="005B1341">
          <w:rPr>
            <w:rStyle w:val="a8"/>
            <w:rFonts w:asciiTheme="majorEastAsia" w:eastAsiaTheme="majorEastAsia" w:hAnsiTheme="majorEastAsia"/>
            <w:b/>
            <w:noProof/>
          </w:rPr>
          <w:t>4.2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UDP端口扫描</w:t>
        </w:r>
        <w:r w:rsidR="00AB422B">
          <w:rPr>
            <w:noProof/>
            <w:webHidden/>
          </w:rPr>
          <w:tab/>
        </w:r>
        <w:r w:rsidR="00AB422B">
          <w:rPr>
            <w:noProof/>
            <w:webHidden/>
          </w:rPr>
          <w:fldChar w:fldCharType="begin"/>
        </w:r>
        <w:r w:rsidR="00AB422B">
          <w:rPr>
            <w:noProof/>
            <w:webHidden/>
          </w:rPr>
          <w:instrText xml:space="preserve"> PAGEREF _Toc482457815 \h </w:instrText>
        </w:r>
        <w:r w:rsidR="00AB422B">
          <w:rPr>
            <w:noProof/>
            <w:webHidden/>
          </w:rPr>
        </w:r>
        <w:r w:rsidR="00AB422B">
          <w:rPr>
            <w:noProof/>
            <w:webHidden/>
          </w:rPr>
          <w:fldChar w:fldCharType="separate"/>
        </w:r>
        <w:r w:rsidR="00AB422B">
          <w:rPr>
            <w:noProof/>
            <w:webHidden/>
          </w:rPr>
          <w:t>18</w:t>
        </w:r>
        <w:r w:rsidR="00AB422B">
          <w:rPr>
            <w:noProof/>
            <w:webHidden/>
          </w:rPr>
          <w:fldChar w:fldCharType="end"/>
        </w:r>
      </w:hyperlink>
    </w:p>
    <w:p w14:paraId="32433B2D" w14:textId="57EADC26"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6" w:history="1">
        <w:r w:rsidR="00AB422B" w:rsidRPr="005B1341">
          <w:rPr>
            <w:rStyle w:val="a8"/>
            <w:rFonts w:asciiTheme="majorEastAsia" w:eastAsiaTheme="majorEastAsia" w:hAnsiTheme="majorEastAsia"/>
            <w:b/>
            <w:noProof/>
          </w:rPr>
          <w:t>4.2.1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流程图</w:t>
        </w:r>
        <w:r w:rsidR="00AB422B">
          <w:rPr>
            <w:noProof/>
            <w:webHidden/>
          </w:rPr>
          <w:tab/>
        </w:r>
        <w:r w:rsidR="00AB422B">
          <w:rPr>
            <w:noProof/>
            <w:webHidden/>
          </w:rPr>
          <w:fldChar w:fldCharType="begin"/>
        </w:r>
        <w:r w:rsidR="00AB422B">
          <w:rPr>
            <w:noProof/>
            <w:webHidden/>
          </w:rPr>
          <w:instrText xml:space="preserve"> PAGEREF _Toc482457816 \h </w:instrText>
        </w:r>
        <w:r w:rsidR="00AB422B">
          <w:rPr>
            <w:noProof/>
            <w:webHidden/>
          </w:rPr>
        </w:r>
        <w:r w:rsidR="00AB422B">
          <w:rPr>
            <w:noProof/>
            <w:webHidden/>
          </w:rPr>
          <w:fldChar w:fldCharType="separate"/>
        </w:r>
        <w:r w:rsidR="00AB422B">
          <w:rPr>
            <w:noProof/>
            <w:webHidden/>
          </w:rPr>
          <w:t>18</w:t>
        </w:r>
        <w:r w:rsidR="00AB422B">
          <w:rPr>
            <w:noProof/>
            <w:webHidden/>
          </w:rPr>
          <w:fldChar w:fldCharType="end"/>
        </w:r>
      </w:hyperlink>
    </w:p>
    <w:p w14:paraId="5841EB16" w14:textId="2071CE13"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7" w:history="1">
        <w:r w:rsidR="00AB422B" w:rsidRPr="005B1341">
          <w:rPr>
            <w:rStyle w:val="a8"/>
            <w:rFonts w:asciiTheme="majorEastAsia" w:eastAsiaTheme="majorEastAsia" w:hAnsiTheme="majorEastAsia"/>
            <w:b/>
            <w:noProof/>
          </w:rPr>
          <w:t>4.2.2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主要数据</w:t>
        </w:r>
        <w:r w:rsidR="00AB422B">
          <w:rPr>
            <w:noProof/>
            <w:webHidden/>
          </w:rPr>
          <w:tab/>
        </w:r>
        <w:r w:rsidR="00AB422B">
          <w:rPr>
            <w:noProof/>
            <w:webHidden/>
          </w:rPr>
          <w:fldChar w:fldCharType="begin"/>
        </w:r>
        <w:r w:rsidR="00AB422B">
          <w:rPr>
            <w:noProof/>
            <w:webHidden/>
          </w:rPr>
          <w:instrText xml:space="preserve"> PAGEREF _Toc482457817 \h </w:instrText>
        </w:r>
        <w:r w:rsidR="00AB422B">
          <w:rPr>
            <w:noProof/>
            <w:webHidden/>
          </w:rPr>
        </w:r>
        <w:r w:rsidR="00AB422B">
          <w:rPr>
            <w:noProof/>
            <w:webHidden/>
          </w:rPr>
          <w:fldChar w:fldCharType="separate"/>
        </w:r>
        <w:r w:rsidR="00AB422B">
          <w:rPr>
            <w:noProof/>
            <w:webHidden/>
          </w:rPr>
          <w:t>19</w:t>
        </w:r>
        <w:r w:rsidR="00AB422B">
          <w:rPr>
            <w:noProof/>
            <w:webHidden/>
          </w:rPr>
          <w:fldChar w:fldCharType="end"/>
        </w:r>
      </w:hyperlink>
    </w:p>
    <w:p w14:paraId="73E49E9B" w14:textId="09BBAFA4"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18" w:history="1">
        <w:r w:rsidR="00AB422B" w:rsidRPr="005B1341">
          <w:rPr>
            <w:rStyle w:val="a8"/>
            <w:rFonts w:asciiTheme="majorEastAsia" w:eastAsiaTheme="majorEastAsia" w:hAnsiTheme="majorEastAsia"/>
            <w:b/>
            <w:noProof/>
          </w:rPr>
          <w:t>4.2.3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主要函数</w:t>
        </w:r>
        <w:r w:rsidR="00AB422B">
          <w:rPr>
            <w:noProof/>
            <w:webHidden/>
          </w:rPr>
          <w:tab/>
        </w:r>
        <w:r w:rsidR="00AB422B">
          <w:rPr>
            <w:noProof/>
            <w:webHidden/>
          </w:rPr>
          <w:fldChar w:fldCharType="begin"/>
        </w:r>
        <w:r w:rsidR="00AB422B">
          <w:rPr>
            <w:noProof/>
            <w:webHidden/>
          </w:rPr>
          <w:instrText xml:space="preserve"> PAGEREF _Toc482457818 \h </w:instrText>
        </w:r>
        <w:r w:rsidR="00AB422B">
          <w:rPr>
            <w:noProof/>
            <w:webHidden/>
          </w:rPr>
        </w:r>
        <w:r w:rsidR="00AB422B">
          <w:rPr>
            <w:noProof/>
            <w:webHidden/>
          </w:rPr>
          <w:fldChar w:fldCharType="separate"/>
        </w:r>
        <w:r w:rsidR="00AB422B">
          <w:rPr>
            <w:noProof/>
            <w:webHidden/>
          </w:rPr>
          <w:t>20</w:t>
        </w:r>
        <w:r w:rsidR="00AB422B">
          <w:rPr>
            <w:noProof/>
            <w:webHidden/>
          </w:rPr>
          <w:fldChar w:fldCharType="end"/>
        </w:r>
      </w:hyperlink>
    </w:p>
    <w:p w14:paraId="24A58491" w14:textId="5BAA22D6"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19" w:history="1">
        <w:r w:rsidR="00AB422B" w:rsidRPr="005B1341">
          <w:rPr>
            <w:rStyle w:val="a8"/>
            <w:rFonts w:asciiTheme="majorEastAsia" w:eastAsiaTheme="majorEastAsia" w:hAnsiTheme="majorEastAsia"/>
            <w:b/>
            <w:noProof/>
          </w:rPr>
          <w:t>4.3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 Flood攻击</w:t>
        </w:r>
        <w:r w:rsidR="00AB422B">
          <w:rPr>
            <w:noProof/>
            <w:webHidden/>
          </w:rPr>
          <w:tab/>
        </w:r>
        <w:r w:rsidR="00AB422B">
          <w:rPr>
            <w:noProof/>
            <w:webHidden/>
          </w:rPr>
          <w:fldChar w:fldCharType="begin"/>
        </w:r>
        <w:r w:rsidR="00AB422B">
          <w:rPr>
            <w:noProof/>
            <w:webHidden/>
          </w:rPr>
          <w:instrText xml:space="preserve"> PAGEREF _Toc482457819 \h </w:instrText>
        </w:r>
        <w:r w:rsidR="00AB422B">
          <w:rPr>
            <w:noProof/>
            <w:webHidden/>
          </w:rPr>
        </w:r>
        <w:r w:rsidR="00AB422B">
          <w:rPr>
            <w:noProof/>
            <w:webHidden/>
          </w:rPr>
          <w:fldChar w:fldCharType="separate"/>
        </w:r>
        <w:r w:rsidR="00AB422B">
          <w:rPr>
            <w:noProof/>
            <w:webHidden/>
          </w:rPr>
          <w:t>21</w:t>
        </w:r>
        <w:r w:rsidR="00AB422B">
          <w:rPr>
            <w:noProof/>
            <w:webHidden/>
          </w:rPr>
          <w:fldChar w:fldCharType="end"/>
        </w:r>
      </w:hyperlink>
    </w:p>
    <w:p w14:paraId="7CDB63A6" w14:textId="6B947B43"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0" w:history="1">
        <w:r w:rsidR="00AB422B" w:rsidRPr="005B1341">
          <w:rPr>
            <w:rStyle w:val="a8"/>
            <w:rFonts w:asciiTheme="majorEastAsia" w:eastAsiaTheme="majorEastAsia" w:hAnsiTheme="majorEastAsia"/>
            <w:b/>
            <w:noProof/>
          </w:rPr>
          <w:t>4.3.1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流程图</w:t>
        </w:r>
        <w:r w:rsidR="00AB422B">
          <w:rPr>
            <w:noProof/>
            <w:webHidden/>
          </w:rPr>
          <w:tab/>
        </w:r>
        <w:r w:rsidR="00AB422B">
          <w:rPr>
            <w:noProof/>
            <w:webHidden/>
          </w:rPr>
          <w:fldChar w:fldCharType="begin"/>
        </w:r>
        <w:r w:rsidR="00AB422B">
          <w:rPr>
            <w:noProof/>
            <w:webHidden/>
          </w:rPr>
          <w:instrText xml:space="preserve"> PAGEREF _Toc482457820 \h </w:instrText>
        </w:r>
        <w:r w:rsidR="00AB422B">
          <w:rPr>
            <w:noProof/>
            <w:webHidden/>
          </w:rPr>
        </w:r>
        <w:r w:rsidR="00AB422B">
          <w:rPr>
            <w:noProof/>
            <w:webHidden/>
          </w:rPr>
          <w:fldChar w:fldCharType="separate"/>
        </w:r>
        <w:r w:rsidR="00AB422B">
          <w:rPr>
            <w:noProof/>
            <w:webHidden/>
          </w:rPr>
          <w:t>21</w:t>
        </w:r>
        <w:r w:rsidR="00AB422B">
          <w:rPr>
            <w:noProof/>
            <w:webHidden/>
          </w:rPr>
          <w:fldChar w:fldCharType="end"/>
        </w:r>
      </w:hyperlink>
    </w:p>
    <w:p w14:paraId="078AC142" w14:textId="6B79AD23"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1" w:history="1">
        <w:r w:rsidR="00AB422B" w:rsidRPr="005B1341">
          <w:rPr>
            <w:rStyle w:val="a8"/>
            <w:rFonts w:asciiTheme="majorEastAsia" w:eastAsiaTheme="majorEastAsia" w:hAnsiTheme="majorEastAsia"/>
            <w:b/>
            <w:noProof/>
          </w:rPr>
          <w:t>4.3.2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主要数据</w:t>
        </w:r>
        <w:r w:rsidR="00AB422B">
          <w:rPr>
            <w:noProof/>
            <w:webHidden/>
          </w:rPr>
          <w:tab/>
        </w:r>
        <w:r w:rsidR="00AB422B">
          <w:rPr>
            <w:noProof/>
            <w:webHidden/>
          </w:rPr>
          <w:fldChar w:fldCharType="begin"/>
        </w:r>
        <w:r w:rsidR="00AB422B">
          <w:rPr>
            <w:noProof/>
            <w:webHidden/>
          </w:rPr>
          <w:instrText xml:space="preserve"> PAGEREF _Toc482457821 \h </w:instrText>
        </w:r>
        <w:r w:rsidR="00AB422B">
          <w:rPr>
            <w:noProof/>
            <w:webHidden/>
          </w:rPr>
        </w:r>
        <w:r w:rsidR="00AB422B">
          <w:rPr>
            <w:noProof/>
            <w:webHidden/>
          </w:rPr>
          <w:fldChar w:fldCharType="separate"/>
        </w:r>
        <w:r w:rsidR="00AB422B">
          <w:rPr>
            <w:noProof/>
            <w:webHidden/>
          </w:rPr>
          <w:t>21</w:t>
        </w:r>
        <w:r w:rsidR="00AB422B">
          <w:rPr>
            <w:noProof/>
            <w:webHidden/>
          </w:rPr>
          <w:fldChar w:fldCharType="end"/>
        </w:r>
      </w:hyperlink>
    </w:p>
    <w:p w14:paraId="7124AE75" w14:textId="34885E4E"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2" w:history="1">
        <w:r w:rsidR="00AB422B" w:rsidRPr="005B1341">
          <w:rPr>
            <w:rStyle w:val="a8"/>
            <w:rFonts w:asciiTheme="majorEastAsia" w:eastAsiaTheme="majorEastAsia" w:hAnsiTheme="majorEastAsia"/>
            <w:b/>
            <w:noProof/>
          </w:rPr>
          <w:t>4.3.3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主要函数</w:t>
        </w:r>
        <w:r w:rsidR="00AB422B">
          <w:rPr>
            <w:noProof/>
            <w:webHidden/>
          </w:rPr>
          <w:tab/>
        </w:r>
        <w:r w:rsidR="00AB422B">
          <w:rPr>
            <w:noProof/>
            <w:webHidden/>
          </w:rPr>
          <w:fldChar w:fldCharType="begin"/>
        </w:r>
        <w:r w:rsidR="00AB422B">
          <w:rPr>
            <w:noProof/>
            <w:webHidden/>
          </w:rPr>
          <w:instrText xml:space="preserve"> PAGEREF _Toc482457822 \h </w:instrText>
        </w:r>
        <w:r w:rsidR="00AB422B">
          <w:rPr>
            <w:noProof/>
            <w:webHidden/>
          </w:rPr>
        </w:r>
        <w:r w:rsidR="00AB422B">
          <w:rPr>
            <w:noProof/>
            <w:webHidden/>
          </w:rPr>
          <w:fldChar w:fldCharType="separate"/>
        </w:r>
        <w:r w:rsidR="00AB422B">
          <w:rPr>
            <w:noProof/>
            <w:webHidden/>
          </w:rPr>
          <w:t>23</w:t>
        </w:r>
        <w:r w:rsidR="00AB422B">
          <w:rPr>
            <w:noProof/>
            <w:webHidden/>
          </w:rPr>
          <w:fldChar w:fldCharType="end"/>
        </w:r>
      </w:hyperlink>
    </w:p>
    <w:p w14:paraId="2745A229" w14:textId="48DA7FBE"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3" w:history="1">
        <w:r w:rsidR="00AB422B" w:rsidRPr="005B1341">
          <w:rPr>
            <w:rStyle w:val="a8"/>
            <w:rFonts w:asciiTheme="majorEastAsia" w:eastAsiaTheme="majorEastAsia" w:hAnsiTheme="majorEastAsia"/>
            <w:b/>
            <w:noProof/>
          </w:rPr>
          <w:t>4.4</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本章小结</w:t>
        </w:r>
        <w:r w:rsidR="00AB422B">
          <w:rPr>
            <w:noProof/>
            <w:webHidden/>
          </w:rPr>
          <w:tab/>
        </w:r>
        <w:r w:rsidR="00AB422B">
          <w:rPr>
            <w:noProof/>
            <w:webHidden/>
          </w:rPr>
          <w:fldChar w:fldCharType="begin"/>
        </w:r>
        <w:r w:rsidR="00AB422B">
          <w:rPr>
            <w:noProof/>
            <w:webHidden/>
          </w:rPr>
          <w:instrText xml:space="preserve"> PAGEREF _Toc482457823 \h </w:instrText>
        </w:r>
        <w:r w:rsidR="00AB422B">
          <w:rPr>
            <w:noProof/>
            <w:webHidden/>
          </w:rPr>
        </w:r>
        <w:r w:rsidR="00AB422B">
          <w:rPr>
            <w:noProof/>
            <w:webHidden/>
          </w:rPr>
          <w:fldChar w:fldCharType="separate"/>
        </w:r>
        <w:r w:rsidR="00AB422B">
          <w:rPr>
            <w:noProof/>
            <w:webHidden/>
          </w:rPr>
          <w:t>24</w:t>
        </w:r>
        <w:r w:rsidR="00AB422B">
          <w:rPr>
            <w:noProof/>
            <w:webHidden/>
          </w:rPr>
          <w:fldChar w:fldCharType="end"/>
        </w:r>
      </w:hyperlink>
    </w:p>
    <w:p w14:paraId="356AC8DA" w14:textId="44DDD169"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24" w:history="1">
        <w:r w:rsidR="00AB422B" w:rsidRPr="005B1341">
          <w:rPr>
            <w:rStyle w:val="a8"/>
            <w:rFonts w:asciiTheme="majorEastAsia" w:eastAsiaTheme="majorEastAsia" w:hAnsiTheme="majorEastAsia"/>
            <w:b/>
            <w:noProof/>
          </w:rPr>
          <w:t>5.</w:t>
        </w:r>
        <w:r w:rsidR="00AB422B">
          <w:rPr>
            <w:rFonts w:asciiTheme="minorHAnsi" w:eastAsiaTheme="minorEastAsia" w:hAnsiTheme="minorHAnsi" w:cstheme="minorBidi"/>
            <w:noProof/>
            <w:sz w:val="21"/>
            <w:szCs w:val="22"/>
          </w:rPr>
          <w:tab/>
        </w:r>
        <w:r w:rsidR="00AB422B" w:rsidRPr="005B1341">
          <w:rPr>
            <w:rStyle w:val="a8"/>
            <w:rFonts w:asciiTheme="majorEastAsia" w:eastAsiaTheme="majorEastAsia" w:hAnsiTheme="majorEastAsia"/>
            <w:b/>
            <w:noProof/>
          </w:rPr>
          <w:t>程序实现</w:t>
        </w:r>
        <w:r w:rsidR="00AB422B">
          <w:rPr>
            <w:noProof/>
            <w:webHidden/>
          </w:rPr>
          <w:tab/>
        </w:r>
        <w:r w:rsidR="00AB422B">
          <w:rPr>
            <w:noProof/>
            <w:webHidden/>
          </w:rPr>
          <w:fldChar w:fldCharType="begin"/>
        </w:r>
        <w:r w:rsidR="00AB422B">
          <w:rPr>
            <w:noProof/>
            <w:webHidden/>
          </w:rPr>
          <w:instrText xml:space="preserve"> PAGEREF _Toc482457824 \h </w:instrText>
        </w:r>
        <w:r w:rsidR="00AB422B">
          <w:rPr>
            <w:noProof/>
            <w:webHidden/>
          </w:rPr>
        </w:r>
        <w:r w:rsidR="00AB422B">
          <w:rPr>
            <w:noProof/>
            <w:webHidden/>
          </w:rPr>
          <w:fldChar w:fldCharType="separate"/>
        </w:r>
        <w:r w:rsidR="00AB422B">
          <w:rPr>
            <w:noProof/>
            <w:webHidden/>
          </w:rPr>
          <w:t>25</w:t>
        </w:r>
        <w:r w:rsidR="00AB422B">
          <w:rPr>
            <w:noProof/>
            <w:webHidden/>
          </w:rPr>
          <w:fldChar w:fldCharType="end"/>
        </w:r>
      </w:hyperlink>
    </w:p>
    <w:p w14:paraId="5CA81162" w14:textId="13F5AF6B"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5" w:history="1">
        <w:r w:rsidR="00AB422B" w:rsidRPr="005B1341">
          <w:rPr>
            <w:rStyle w:val="a8"/>
            <w:rFonts w:asciiTheme="majorEastAsia" w:eastAsiaTheme="majorEastAsia" w:hAnsiTheme="majorEastAsia"/>
            <w:b/>
            <w:noProof/>
          </w:rPr>
          <w:t>5.1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主机扫描</w:t>
        </w:r>
        <w:r w:rsidR="00AB422B">
          <w:rPr>
            <w:noProof/>
            <w:webHidden/>
          </w:rPr>
          <w:tab/>
        </w:r>
        <w:r w:rsidR="00AB422B">
          <w:rPr>
            <w:noProof/>
            <w:webHidden/>
          </w:rPr>
          <w:fldChar w:fldCharType="begin"/>
        </w:r>
        <w:r w:rsidR="00AB422B">
          <w:rPr>
            <w:noProof/>
            <w:webHidden/>
          </w:rPr>
          <w:instrText xml:space="preserve"> PAGEREF _Toc482457825 \h </w:instrText>
        </w:r>
        <w:r w:rsidR="00AB422B">
          <w:rPr>
            <w:noProof/>
            <w:webHidden/>
          </w:rPr>
        </w:r>
        <w:r w:rsidR="00AB422B">
          <w:rPr>
            <w:noProof/>
            <w:webHidden/>
          </w:rPr>
          <w:fldChar w:fldCharType="separate"/>
        </w:r>
        <w:r w:rsidR="00AB422B">
          <w:rPr>
            <w:noProof/>
            <w:webHidden/>
          </w:rPr>
          <w:t>25</w:t>
        </w:r>
        <w:r w:rsidR="00AB422B">
          <w:rPr>
            <w:noProof/>
            <w:webHidden/>
          </w:rPr>
          <w:fldChar w:fldCharType="end"/>
        </w:r>
      </w:hyperlink>
    </w:p>
    <w:p w14:paraId="36AFD3AA" w14:textId="276A546C"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6" w:history="1">
        <w:r w:rsidR="00AB422B" w:rsidRPr="005B1341">
          <w:rPr>
            <w:rStyle w:val="a8"/>
            <w:rFonts w:asciiTheme="majorEastAsia" w:eastAsiaTheme="majorEastAsia" w:hAnsiTheme="majorEastAsia"/>
            <w:b/>
            <w:noProof/>
          </w:rPr>
          <w:t>5.1.1</w:t>
        </w:r>
        <w:r w:rsidR="00AB422B">
          <w:rPr>
            <w:rFonts w:asciiTheme="minorHAnsi" w:eastAsiaTheme="minorEastAsia" w:hAnsiTheme="minorHAnsi" w:cstheme="minorBidi"/>
            <w:noProof/>
            <w:sz w:val="21"/>
            <w:szCs w:val="22"/>
          </w:rPr>
          <w:tab/>
        </w:r>
        <w:r w:rsidR="00AB422B" w:rsidRPr="005B1341">
          <w:rPr>
            <w:rStyle w:val="a8"/>
            <w:rFonts w:ascii="宋体" w:hAnsi="宋体"/>
            <w:noProof/>
          </w:rPr>
          <w:t>hostScan</w:t>
        </w:r>
        <w:r w:rsidR="00AB422B" w:rsidRPr="005B1341">
          <w:rPr>
            <w:rStyle w:val="a8"/>
            <w:rFonts w:ascii="宋体" w:hAnsi="宋体"/>
            <w:b/>
            <w:noProof/>
          </w:rPr>
          <w:t>函数</w:t>
        </w:r>
        <w:r w:rsidR="00AB422B">
          <w:rPr>
            <w:noProof/>
            <w:webHidden/>
          </w:rPr>
          <w:tab/>
        </w:r>
        <w:r w:rsidR="00AB422B">
          <w:rPr>
            <w:noProof/>
            <w:webHidden/>
          </w:rPr>
          <w:fldChar w:fldCharType="begin"/>
        </w:r>
        <w:r w:rsidR="00AB422B">
          <w:rPr>
            <w:noProof/>
            <w:webHidden/>
          </w:rPr>
          <w:instrText xml:space="preserve"> PAGEREF _Toc482457826 \h </w:instrText>
        </w:r>
        <w:r w:rsidR="00AB422B">
          <w:rPr>
            <w:noProof/>
            <w:webHidden/>
          </w:rPr>
        </w:r>
        <w:r w:rsidR="00AB422B">
          <w:rPr>
            <w:noProof/>
            <w:webHidden/>
          </w:rPr>
          <w:fldChar w:fldCharType="separate"/>
        </w:r>
        <w:r w:rsidR="00AB422B">
          <w:rPr>
            <w:noProof/>
            <w:webHidden/>
          </w:rPr>
          <w:t>25</w:t>
        </w:r>
        <w:r w:rsidR="00AB422B">
          <w:rPr>
            <w:noProof/>
            <w:webHidden/>
          </w:rPr>
          <w:fldChar w:fldCharType="end"/>
        </w:r>
      </w:hyperlink>
    </w:p>
    <w:p w14:paraId="1257EC4A" w14:textId="60F6DA6B"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7" w:history="1">
        <w:r w:rsidR="00AB422B" w:rsidRPr="005B1341">
          <w:rPr>
            <w:rStyle w:val="a8"/>
            <w:rFonts w:asciiTheme="majorEastAsia" w:eastAsiaTheme="majorEastAsia" w:hAnsiTheme="majorEastAsia"/>
            <w:b/>
            <w:noProof/>
          </w:rPr>
          <w:t>5.1.2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ping函数</w:t>
        </w:r>
        <w:r w:rsidR="00AB422B">
          <w:rPr>
            <w:noProof/>
            <w:webHidden/>
          </w:rPr>
          <w:tab/>
        </w:r>
        <w:r w:rsidR="00AB422B">
          <w:rPr>
            <w:noProof/>
            <w:webHidden/>
          </w:rPr>
          <w:fldChar w:fldCharType="begin"/>
        </w:r>
        <w:r w:rsidR="00AB422B">
          <w:rPr>
            <w:noProof/>
            <w:webHidden/>
          </w:rPr>
          <w:instrText xml:space="preserve"> PAGEREF _Toc482457827 \h </w:instrText>
        </w:r>
        <w:r w:rsidR="00AB422B">
          <w:rPr>
            <w:noProof/>
            <w:webHidden/>
          </w:rPr>
        </w:r>
        <w:r w:rsidR="00AB422B">
          <w:rPr>
            <w:noProof/>
            <w:webHidden/>
          </w:rPr>
          <w:fldChar w:fldCharType="separate"/>
        </w:r>
        <w:r w:rsidR="00AB422B">
          <w:rPr>
            <w:noProof/>
            <w:webHidden/>
          </w:rPr>
          <w:t>25</w:t>
        </w:r>
        <w:r w:rsidR="00AB422B">
          <w:rPr>
            <w:noProof/>
            <w:webHidden/>
          </w:rPr>
          <w:fldChar w:fldCharType="end"/>
        </w:r>
      </w:hyperlink>
    </w:p>
    <w:p w14:paraId="521089F4" w14:textId="33B0ECE8"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28" w:history="1">
        <w:r w:rsidR="00AB422B" w:rsidRPr="005B1341">
          <w:rPr>
            <w:rStyle w:val="a8"/>
            <w:rFonts w:asciiTheme="majorEastAsia" w:eastAsiaTheme="majorEastAsia" w:hAnsiTheme="majorEastAsia"/>
            <w:b/>
            <w:noProof/>
          </w:rPr>
          <w:t>5.2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UDP端口扫描</w:t>
        </w:r>
        <w:r w:rsidR="00AB422B">
          <w:rPr>
            <w:noProof/>
            <w:webHidden/>
          </w:rPr>
          <w:tab/>
        </w:r>
        <w:r w:rsidR="00AB422B">
          <w:rPr>
            <w:noProof/>
            <w:webHidden/>
          </w:rPr>
          <w:fldChar w:fldCharType="begin"/>
        </w:r>
        <w:r w:rsidR="00AB422B">
          <w:rPr>
            <w:noProof/>
            <w:webHidden/>
          </w:rPr>
          <w:instrText xml:space="preserve"> PAGEREF _Toc482457828 \h </w:instrText>
        </w:r>
        <w:r w:rsidR="00AB422B">
          <w:rPr>
            <w:noProof/>
            <w:webHidden/>
          </w:rPr>
        </w:r>
        <w:r w:rsidR="00AB422B">
          <w:rPr>
            <w:noProof/>
            <w:webHidden/>
          </w:rPr>
          <w:fldChar w:fldCharType="separate"/>
        </w:r>
        <w:r w:rsidR="00AB422B">
          <w:rPr>
            <w:noProof/>
            <w:webHidden/>
          </w:rPr>
          <w:t>30</w:t>
        </w:r>
        <w:r w:rsidR="00AB422B">
          <w:rPr>
            <w:noProof/>
            <w:webHidden/>
          </w:rPr>
          <w:fldChar w:fldCharType="end"/>
        </w:r>
      </w:hyperlink>
    </w:p>
    <w:p w14:paraId="5F8942E2" w14:textId="3E6459D9"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29" w:history="1">
        <w:r w:rsidR="00AB422B" w:rsidRPr="005B1341">
          <w:rPr>
            <w:rStyle w:val="a8"/>
            <w:rFonts w:asciiTheme="majorEastAsia" w:eastAsiaTheme="majorEastAsia" w:hAnsiTheme="majorEastAsia"/>
            <w:b/>
            <w:noProof/>
          </w:rPr>
          <w:t>5.2.1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网卡选择</w:t>
        </w:r>
        <w:r w:rsidR="00AB422B">
          <w:rPr>
            <w:noProof/>
            <w:webHidden/>
          </w:rPr>
          <w:tab/>
        </w:r>
        <w:r w:rsidR="00AB422B">
          <w:rPr>
            <w:noProof/>
            <w:webHidden/>
          </w:rPr>
          <w:fldChar w:fldCharType="begin"/>
        </w:r>
        <w:r w:rsidR="00AB422B">
          <w:rPr>
            <w:noProof/>
            <w:webHidden/>
          </w:rPr>
          <w:instrText xml:space="preserve"> PAGEREF _Toc482457829 \h </w:instrText>
        </w:r>
        <w:r w:rsidR="00AB422B">
          <w:rPr>
            <w:noProof/>
            <w:webHidden/>
          </w:rPr>
        </w:r>
        <w:r w:rsidR="00AB422B">
          <w:rPr>
            <w:noProof/>
            <w:webHidden/>
          </w:rPr>
          <w:fldChar w:fldCharType="separate"/>
        </w:r>
        <w:r w:rsidR="00AB422B">
          <w:rPr>
            <w:noProof/>
            <w:webHidden/>
          </w:rPr>
          <w:t>30</w:t>
        </w:r>
        <w:r w:rsidR="00AB422B">
          <w:rPr>
            <w:noProof/>
            <w:webHidden/>
          </w:rPr>
          <w:fldChar w:fldCharType="end"/>
        </w:r>
      </w:hyperlink>
    </w:p>
    <w:p w14:paraId="2FD7D1DD" w14:textId="705C66F6"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0" w:history="1">
        <w:r w:rsidR="00AB422B" w:rsidRPr="005B1341">
          <w:rPr>
            <w:rStyle w:val="a8"/>
            <w:rFonts w:asciiTheme="majorEastAsia" w:eastAsiaTheme="majorEastAsia" w:hAnsiTheme="majorEastAsia"/>
            <w:b/>
            <w:noProof/>
          </w:rPr>
          <w:t>5.2.2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网卡信息获取</w:t>
        </w:r>
        <w:r w:rsidR="00AB422B">
          <w:rPr>
            <w:noProof/>
            <w:webHidden/>
          </w:rPr>
          <w:tab/>
        </w:r>
        <w:r w:rsidR="00AB422B">
          <w:rPr>
            <w:noProof/>
            <w:webHidden/>
          </w:rPr>
          <w:fldChar w:fldCharType="begin"/>
        </w:r>
        <w:r w:rsidR="00AB422B">
          <w:rPr>
            <w:noProof/>
            <w:webHidden/>
          </w:rPr>
          <w:instrText xml:space="preserve"> PAGEREF _Toc482457830 \h </w:instrText>
        </w:r>
        <w:r w:rsidR="00AB422B">
          <w:rPr>
            <w:noProof/>
            <w:webHidden/>
          </w:rPr>
        </w:r>
        <w:r w:rsidR="00AB422B">
          <w:rPr>
            <w:noProof/>
            <w:webHidden/>
          </w:rPr>
          <w:fldChar w:fldCharType="separate"/>
        </w:r>
        <w:r w:rsidR="00AB422B">
          <w:rPr>
            <w:noProof/>
            <w:webHidden/>
          </w:rPr>
          <w:t>30</w:t>
        </w:r>
        <w:r w:rsidR="00AB422B">
          <w:rPr>
            <w:noProof/>
            <w:webHidden/>
          </w:rPr>
          <w:fldChar w:fldCharType="end"/>
        </w:r>
      </w:hyperlink>
    </w:p>
    <w:p w14:paraId="059AC522" w14:textId="28203DFC"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1" w:history="1">
        <w:r w:rsidR="00AB422B" w:rsidRPr="005B1341">
          <w:rPr>
            <w:rStyle w:val="a8"/>
            <w:rFonts w:asciiTheme="majorEastAsia" w:eastAsiaTheme="majorEastAsia" w:hAnsiTheme="majorEastAsia"/>
            <w:b/>
            <w:noProof/>
          </w:rPr>
          <w:t>5.2.3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数据包的捕获</w:t>
        </w:r>
        <w:r w:rsidR="00AB422B">
          <w:rPr>
            <w:noProof/>
            <w:webHidden/>
          </w:rPr>
          <w:tab/>
        </w:r>
        <w:r w:rsidR="00AB422B">
          <w:rPr>
            <w:noProof/>
            <w:webHidden/>
          </w:rPr>
          <w:fldChar w:fldCharType="begin"/>
        </w:r>
        <w:r w:rsidR="00AB422B">
          <w:rPr>
            <w:noProof/>
            <w:webHidden/>
          </w:rPr>
          <w:instrText xml:space="preserve"> PAGEREF _Toc482457831 \h </w:instrText>
        </w:r>
        <w:r w:rsidR="00AB422B">
          <w:rPr>
            <w:noProof/>
            <w:webHidden/>
          </w:rPr>
        </w:r>
        <w:r w:rsidR="00AB422B">
          <w:rPr>
            <w:noProof/>
            <w:webHidden/>
          </w:rPr>
          <w:fldChar w:fldCharType="separate"/>
        </w:r>
        <w:r w:rsidR="00AB422B">
          <w:rPr>
            <w:noProof/>
            <w:webHidden/>
          </w:rPr>
          <w:t>31</w:t>
        </w:r>
        <w:r w:rsidR="00AB422B">
          <w:rPr>
            <w:noProof/>
            <w:webHidden/>
          </w:rPr>
          <w:fldChar w:fldCharType="end"/>
        </w:r>
      </w:hyperlink>
    </w:p>
    <w:p w14:paraId="1D896585" w14:textId="526F45A9"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2" w:history="1">
        <w:r w:rsidR="00AB422B" w:rsidRPr="005B1341">
          <w:rPr>
            <w:rStyle w:val="a8"/>
            <w:rFonts w:asciiTheme="majorEastAsia" w:eastAsiaTheme="majorEastAsia" w:hAnsiTheme="majorEastAsia"/>
            <w:b/>
            <w:noProof/>
          </w:rPr>
          <w:t>5.2.4</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MAC地址获取</w:t>
        </w:r>
        <w:r w:rsidR="00AB422B">
          <w:rPr>
            <w:noProof/>
            <w:webHidden/>
          </w:rPr>
          <w:tab/>
        </w:r>
        <w:r w:rsidR="00AB422B">
          <w:rPr>
            <w:noProof/>
            <w:webHidden/>
          </w:rPr>
          <w:fldChar w:fldCharType="begin"/>
        </w:r>
        <w:r w:rsidR="00AB422B">
          <w:rPr>
            <w:noProof/>
            <w:webHidden/>
          </w:rPr>
          <w:instrText xml:space="preserve"> PAGEREF _Toc482457832 \h </w:instrText>
        </w:r>
        <w:r w:rsidR="00AB422B">
          <w:rPr>
            <w:noProof/>
            <w:webHidden/>
          </w:rPr>
        </w:r>
        <w:r w:rsidR="00AB422B">
          <w:rPr>
            <w:noProof/>
            <w:webHidden/>
          </w:rPr>
          <w:fldChar w:fldCharType="separate"/>
        </w:r>
        <w:r w:rsidR="00AB422B">
          <w:rPr>
            <w:noProof/>
            <w:webHidden/>
          </w:rPr>
          <w:t>33</w:t>
        </w:r>
        <w:r w:rsidR="00AB422B">
          <w:rPr>
            <w:noProof/>
            <w:webHidden/>
          </w:rPr>
          <w:fldChar w:fldCharType="end"/>
        </w:r>
      </w:hyperlink>
    </w:p>
    <w:p w14:paraId="3B0873B0" w14:textId="69D4CD0A"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3" w:history="1">
        <w:r w:rsidR="00AB422B" w:rsidRPr="005B1341">
          <w:rPr>
            <w:rStyle w:val="a8"/>
            <w:rFonts w:asciiTheme="majorEastAsia" w:eastAsiaTheme="majorEastAsia" w:hAnsiTheme="majorEastAsia"/>
            <w:b/>
            <w:noProof/>
          </w:rPr>
          <w:t>5.2.5</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数据包的构建</w:t>
        </w:r>
        <w:r w:rsidR="00AB422B">
          <w:rPr>
            <w:noProof/>
            <w:webHidden/>
          </w:rPr>
          <w:tab/>
        </w:r>
        <w:r w:rsidR="00AB422B">
          <w:rPr>
            <w:noProof/>
            <w:webHidden/>
          </w:rPr>
          <w:fldChar w:fldCharType="begin"/>
        </w:r>
        <w:r w:rsidR="00AB422B">
          <w:rPr>
            <w:noProof/>
            <w:webHidden/>
          </w:rPr>
          <w:instrText xml:space="preserve"> PAGEREF _Toc482457833 \h </w:instrText>
        </w:r>
        <w:r w:rsidR="00AB422B">
          <w:rPr>
            <w:noProof/>
            <w:webHidden/>
          </w:rPr>
        </w:r>
        <w:r w:rsidR="00AB422B">
          <w:rPr>
            <w:noProof/>
            <w:webHidden/>
          </w:rPr>
          <w:fldChar w:fldCharType="separate"/>
        </w:r>
        <w:r w:rsidR="00AB422B">
          <w:rPr>
            <w:noProof/>
            <w:webHidden/>
          </w:rPr>
          <w:t>35</w:t>
        </w:r>
        <w:r w:rsidR="00AB422B">
          <w:rPr>
            <w:noProof/>
            <w:webHidden/>
          </w:rPr>
          <w:fldChar w:fldCharType="end"/>
        </w:r>
      </w:hyperlink>
    </w:p>
    <w:p w14:paraId="4E4AEEA5" w14:textId="20B6D3F7"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4" w:history="1">
        <w:r w:rsidR="00AB422B" w:rsidRPr="005B1341">
          <w:rPr>
            <w:rStyle w:val="a8"/>
            <w:rFonts w:asciiTheme="majorEastAsia" w:eastAsiaTheme="majorEastAsia" w:hAnsiTheme="majorEastAsia"/>
            <w:b/>
            <w:noProof/>
          </w:rPr>
          <w:t>5.2.6</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数据包的发送</w:t>
        </w:r>
        <w:r w:rsidR="00AB422B">
          <w:rPr>
            <w:noProof/>
            <w:webHidden/>
          </w:rPr>
          <w:tab/>
        </w:r>
        <w:r w:rsidR="00AB422B">
          <w:rPr>
            <w:noProof/>
            <w:webHidden/>
          </w:rPr>
          <w:fldChar w:fldCharType="begin"/>
        </w:r>
        <w:r w:rsidR="00AB422B">
          <w:rPr>
            <w:noProof/>
            <w:webHidden/>
          </w:rPr>
          <w:instrText xml:space="preserve"> PAGEREF _Toc482457834 \h </w:instrText>
        </w:r>
        <w:r w:rsidR="00AB422B">
          <w:rPr>
            <w:noProof/>
            <w:webHidden/>
          </w:rPr>
        </w:r>
        <w:r w:rsidR="00AB422B">
          <w:rPr>
            <w:noProof/>
            <w:webHidden/>
          </w:rPr>
          <w:fldChar w:fldCharType="separate"/>
        </w:r>
        <w:r w:rsidR="00AB422B">
          <w:rPr>
            <w:noProof/>
            <w:webHidden/>
          </w:rPr>
          <w:t>38</w:t>
        </w:r>
        <w:r w:rsidR="00AB422B">
          <w:rPr>
            <w:noProof/>
            <w:webHidden/>
          </w:rPr>
          <w:fldChar w:fldCharType="end"/>
        </w:r>
      </w:hyperlink>
    </w:p>
    <w:p w14:paraId="2BB20343" w14:textId="5324EB95"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35" w:history="1">
        <w:r w:rsidR="00AB422B" w:rsidRPr="005B1341">
          <w:rPr>
            <w:rStyle w:val="a8"/>
            <w:rFonts w:asciiTheme="majorEastAsia" w:eastAsiaTheme="majorEastAsia" w:hAnsiTheme="majorEastAsia"/>
            <w:b/>
            <w:noProof/>
          </w:rPr>
          <w:t>5.3</w:t>
        </w:r>
        <w:r w:rsidR="00AB422B">
          <w:rPr>
            <w:rFonts w:asciiTheme="minorHAnsi" w:eastAsiaTheme="minorEastAsia" w:hAnsiTheme="minorHAnsi" w:cstheme="minorBidi"/>
            <w:noProof/>
            <w:sz w:val="21"/>
            <w:szCs w:val="22"/>
          </w:rPr>
          <w:tab/>
        </w:r>
        <w:r w:rsidR="00AB422B" w:rsidRPr="005B1341">
          <w:rPr>
            <w:rStyle w:val="a8"/>
            <w:rFonts w:ascii="宋体" w:hAnsi="宋体"/>
            <w:noProof/>
          </w:rPr>
          <w:t>UDP Flood攻击</w:t>
        </w:r>
        <w:r w:rsidR="00AB422B">
          <w:rPr>
            <w:noProof/>
            <w:webHidden/>
          </w:rPr>
          <w:tab/>
        </w:r>
        <w:r w:rsidR="00AB422B">
          <w:rPr>
            <w:noProof/>
            <w:webHidden/>
          </w:rPr>
          <w:fldChar w:fldCharType="begin"/>
        </w:r>
        <w:r w:rsidR="00AB422B">
          <w:rPr>
            <w:noProof/>
            <w:webHidden/>
          </w:rPr>
          <w:instrText xml:space="preserve"> PAGEREF _Toc482457835 \h </w:instrText>
        </w:r>
        <w:r w:rsidR="00AB422B">
          <w:rPr>
            <w:noProof/>
            <w:webHidden/>
          </w:rPr>
        </w:r>
        <w:r w:rsidR="00AB422B">
          <w:rPr>
            <w:noProof/>
            <w:webHidden/>
          </w:rPr>
          <w:fldChar w:fldCharType="separate"/>
        </w:r>
        <w:r w:rsidR="00AB422B">
          <w:rPr>
            <w:noProof/>
            <w:webHidden/>
          </w:rPr>
          <w:t>39</w:t>
        </w:r>
        <w:r w:rsidR="00AB422B">
          <w:rPr>
            <w:noProof/>
            <w:webHidden/>
          </w:rPr>
          <w:fldChar w:fldCharType="end"/>
        </w:r>
      </w:hyperlink>
    </w:p>
    <w:p w14:paraId="6733FA94" w14:textId="55B22172"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6" w:history="1">
        <w:r w:rsidR="00AB422B" w:rsidRPr="005B1341">
          <w:rPr>
            <w:rStyle w:val="a8"/>
            <w:rFonts w:asciiTheme="majorEastAsia" w:eastAsiaTheme="majorEastAsia" w:hAnsiTheme="majorEastAsia"/>
            <w:b/>
            <w:noProof/>
          </w:rPr>
          <w:t>5.3.1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UDP数据包的构建</w:t>
        </w:r>
        <w:r w:rsidR="00AB422B">
          <w:rPr>
            <w:noProof/>
            <w:webHidden/>
          </w:rPr>
          <w:tab/>
        </w:r>
        <w:r w:rsidR="00AB422B">
          <w:rPr>
            <w:noProof/>
            <w:webHidden/>
          </w:rPr>
          <w:fldChar w:fldCharType="begin"/>
        </w:r>
        <w:r w:rsidR="00AB422B">
          <w:rPr>
            <w:noProof/>
            <w:webHidden/>
          </w:rPr>
          <w:instrText xml:space="preserve"> PAGEREF _Toc482457836 \h </w:instrText>
        </w:r>
        <w:r w:rsidR="00AB422B">
          <w:rPr>
            <w:noProof/>
            <w:webHidden/>
          </w:rPr>
        </w:r>
        <w:r w:rsidR="00AB422B">
          <w:rPr>
            <w:noProof/>
            <w:webHidden/>
          </w:rPr>
          <w:fldChar w:fldCharType="separate"/>
        </w:r>
        <w:r w:rsidR="00AB422B">
          <w:rPr>
            <w:noProof/>
            <w:webHidden/>
          </w:rPr>
          <w:t>39</w:t>
        </w:r>
        <w:r w:rsidR="00AB422B">
          <w:rPr>
            <w:noProof/>
            <w:webHidden/>
          </w:rPr>
          <w:fldChar w:fldCharType="end"/>
        </w:r>
      </w:hyperlink>
    </w:p>
    <w:p w14:paraId="5020E66B" w14:textId="797C42E4"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7" w:history="1">
        <w:r w:rsidR="00AB422B" w:rsidRPr="005B1341">
          <w:rPr>
            <w:rStyle w:val="a8"/>
            <w:rFonts w:asciiTheme="majorEastAsia" w:eastAsiaTheme="majorEastAsia" w:hAnsiTheme="majorEastAsia"/>
            <w:b/>
            <w:noProof/>
          </w:rPr>
          <w:t>5.3.2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UDP数据包的发送</w:t>
        </w:r>
        <w:r w:rsidR="00AB422B">
          <w:rPr>
            <w:noProof/>
            <w:webHidden/>
          </w:rPr>
          <w:tab/>
        </w:r>
        <w:r w:rsidR="00AB422B">
          <w:rPr>
            <w:noProof/>
            <w:webHidden/>
          </w:rPr>
          <w:fldChar w:fldCharType="begin"/>
        </w:r>
        <w:r w:rsidR="00AB422B">
          <w:rPr>
            <w:noProof/>
            <w:webHidden/>
          </w:rPr>
          <w:instrText xml:space="preserve"> PAGEREF _Toc482457837 \h </w:instrText>
        </w:r>
        <w:r w:rsidR="00AB422B">
          <w:rPr>
            <w:noProof/>
            <w:webHidden/>
          </w:rPr>
        </w:r>
        <w:r w:rsidR="00AB422B">
          <w:rPr>
            <w:noProof/>
            <w:webHidden/>
          </w:rPr>
          <w:fldChar w:fldCharType="separate"/>
        </w:r>
        <w:r w:rsidR="00AB422B">
          <w:rPr>
            <w:noProof/>
            <w:webHidden/>
          </w:rPr>
          <w:t>41</w:t>
        </w:r>
        <w:r w:rsidR="00AB422B">
          <w:rPr>
            <w:noProof/>
            <w:webHidden/>
          </w:rPr>
          <w:fldChar w:fldCharType="end"/>
        </w:r>
      </w:hyperlink>
    </w:p>
    <w:p w14:paraId="19346ADE" w14:textId="579C940E"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38" w:history="1">
        <w:r w:rsidR="00AB422B" w:rsidRPr="005B1341">
          <w:rPr>
            <w:rStyle w:val="a8"/>
            <w:rFonts w:asciiTheme="majorEastAsia" w:eastAsiaTheme="majorEastAsia" w:hAnsiTheme="majorEastAsia"/>
            <w:b/>
            <w:noProof/>
          </w:rPr>
          <w:t>5.3.3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 Flood攻击</w:t>
        </w:r>
        <w:r w:rsidR="00AB422B">
          <w:rPr>
            <w:noProof/>
            <w:webHidden/>
          </w:rPr>
          <w:tab/>
        </w:r>
        <w:r w:rsidR="00AB422B">
          <w:rPr>
            <w:noProof/>
            <w:webHidden/>
          </w:rPr>
          <w:fldChar w:fldCharType="begin"/>
        </w:r>
        <w:r w:rsidR="00AB422B">
          <w:rPr>
            <w:noProof/>
            <w:webHidden/>
          </w:rPr>
          <w:instrText xml:space="preserve"> PAGEREF _Toc482457838 \h </w:instrText>
        </w:r>
        <w:r w:rsidR="00AB422B">
          <w:rPr>
            <w:noProof/>
            <w:webHidden/>
          </w:rPr>
        </w:r>
        <w:r w:rsidR="00AB422B">
          <w:rPr>
            <w:noProof/>
            <w:webHidden/>
          </w:rPr>
          <w:fldChar w:fldCharType="separate"/>
        </w:r>
        <w:r w:rsidR="00AB422B">
          <w:rPr>
            <w:noProof/>
            <w:webHidden/>
          </w:rPr>
          <w:t>42</w:t>
        </w:r>
        <w:r w:rsidR="00AB422B">
          <w:rPr>
            <w:noProof/>
            <w:webHidden/>
          </w:rPr>
          <w:fldChar w:fldCharType="end"/>
        </w:r>
      </w:hyperlink>
    </w:p>
    <w:p w14:paraId="0AF491E1" w14:textId="5ABCDDCE"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39" w:history="1">
        <w:r w:rsidR="00AB422B" w:rsidRPr="005B1341">
          <w:rPr>
            <w:rStyle w:val="a8"/>
            <w:rFonts w:asciiTheme="majorEastAsia" w:eastAsiaTheme="majorEastAsia" w:hAnsiTheme="majorEastAsia"/>
            <w:b/>
            <w:noProof/>
          </w:rPr>
          <w:t>5.4</w:t>
        </w:r>
        <w:r w:rsidR="00AB422B">
          <w:rPr>
            <w:rFonts w:asciiTheme="minorHAnsi" w:eastAsiaTheme="minorEastAsia" w:hAnsiTheme="minorHAnsi" w:cstheme="minorBidi"/>
            <w:noProof/>
            <w:sz w:val="21"/>
            <w:szCs w:val="22"/>
          </w:rPr>
          <w:tab/>
        </w:r>
        <w:r w:rsidR="00AB422B" w:rsidRPr="005B1341">
          <w:rPr>
            <w:rStyle w:val="a8"/>
            <w:rFonts w:ascii="宋体" w:hAnsi="宋体"/>
            <w:noProof/>
          </w:rPr>
          <w:t>本章小结</w:t>
        </w:r>
        <w:r w:rsidR="00AB422B">
          <w:rPr>
            <w:noProof/>
            <w:webHidden/>
          </w:rPr>
          <w:tab/>
        </w:r>
        <w:r w:rsidR="00AB422B">
          <w:rPr>
            <w:noProof/>
            <w:webHidden/>
          </w:rPr>
          <w:fldChar w:fldCharType="begin"/>
        </w:r>
        <w:r w:rsidR="00AB422B">
          <w:rPr>
            <w:noProof/>
            <w:webHidden/>
          </w:rPr>
          <w:instrText xml:space="preserve"> PAGEREF _Toc482457839 \h </w:instrText>
        </w:r>
        <w:r w:rsidR="00AB422B">
          <w:rPr>
            <w:noProof/>
            <w:webHidden/>
          </w:rPr>
        </w:r>
        <w:r w:rsidR="00AB422B">
          <w:rPr>
            <w:noProof/>
            <w:webHidden/>
          </w:rPr>
          <w:fldChar w:fldCharType="separate"/>
        </w:r>
        <w:r w:rsidR="00AB422B">
          <w:rPr>
            <w:noProof/>
            <w:webHidden/>
          </w:rPr>
          <w:t>42</w:t>
        </w:r>
        <w:r w:rsidR="00AB422B">
          <w:rPr>
            <w:noProof/>
            <w:webHidden/>
          </w:rPr>
          <w:fldChar w:fldCharType="end"/>
        </w:r>
      </w:hyperlink>
    </w:p>
    <w:p w14:paraId="638D264C" w14:textId="38F64170" w:rsidR="00AB422B" w:rsidRDefault="00AF7D5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457840" w:history="1">
        <w:r w:rsidR="00AB422B" w:rsidRPr="005B1341">
          <w:rPr>
            <w:rStyle w:val="a8"/>
            <w:rFonts w:asciiTheme="majorEastAsia" w:eastAsiaTheme="majorEastAsia" w:hAnsiTheme="majorEastAsia"/>
            <w:b/>
            <w:noProof/>
          </w:rPr>
          <w:t>6.</w:t>
        </w:r>
        <w:r w:rsidR="00AB422B">
          <w:rPr>
            <w:rFonts w:asciiTheme="minorHAnsi" w:eastAsiaTheme="minorEastAsia" w:hAnsiTheme="minorHAnsi" w:cstheme="minorBidi"/>
            <w:noProof/>
            <w:sz w:val="21"/>
            <w:szCs w:val="22"/>
          </w:rPr>
          <w:tab/>
        </w:r>
        <w:r w:rsidR="00AB422B" w:rsidRPr="005B1341">
          <w:rPr>
            <w:rStyle w:val="a8"/>
            <w:rFonts w:ascii="宋体" w:eastAsia="宋体" w:hAnsi="宋体"/>
            <w:b/>
            <w:noProof/>
          </w:rPr>
          <w:t>环境搭建及测试</w:t>
        </w:r>
        <w:r w:rsidR="00AB422B">
          <w:rPr>
            <w:noProof/>
            <w:webHidden/>
          </w:rPr>
          <w:tab/>
        </w:r>
        <w:r w:rsidR="00AB422B">
          <w:rPr>
            <w:noProof/>
            <w:webHidden/>
          </w:rPr>
          <w:fldChar w:fldCharType="begin"/>
        </w:r>
        <w:r w:rsidR="00AB422B">
          <w:rPr>
            <w:noProof/>
            <w:webHidden/>
          </w:rPr>
          <w:instrText xml:space="preserve"> PAGEREF _Toc482457840 \h </w:instrText>
        </w:r>
        <w:r w:rsidR="00AB422B">
          <w:rPr>
            <w:noProof/>
            <w:webHidden/>
          </w:rPr>
        </w:r>
        <w:r w:rsidR="00AB422B">
          <w:rPr>
            <w:noProof/>
            <w:webHidden/>
          </w:rPr>
          <w:fldChar w:fldCharType="separate"/>
        </w:r>
        <w:r w:rsidR="00AB422B">
          <w:rPr>
            <w:noProof/>
            <w:webHidden/>
          </w:rPr>
          <w:t>43</w:t>
        </w:r>
        <w:r w:rsidR="00AB422B">
          <w:rPr>
            <w:noProof/>
            <w:webHidden/>
          </w:rPr>
          <w:fldChar w:fldCharType="end"/>
        </w:r>
      </w:hyperlink>
    </w:p>
    <w:p w14:paraId="39032F57" w14:textId="58B723EB"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1" w:history="1">
        <w:r w:rsidR="00AB422B" w:rsidRPr="005B1341">
          <w:rPr>
            <w:rStyle w:val="a8"/>
            <w:rFonts w:asciiTheme="majorEastAsia" w:eastAsiaTheme="majorEastAsia" w:hAnsiTheme="majorEastAsia"/>
            <w:b/>
            <w:noProof/>
          </w:rPr>
          <w:t>6.1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开发环境</w:t>
        </w:r>
        <w:r w:rsidR="00AB422B">
          <w:rPr>
            <w:noProof/>
            <w:webHidden/>
          </w:rPr>
          <w:tab/>
        </w:r>
        <w:r w:rsidR="00AB422B">
          <w:rPr>
            <w:noProof/>
            <w:webHidden/>
          </w:rPr>
          <w:fldChar w:fldCharType="begin"/>
        </w:r>
        <w:r w:rsidR="00AB422B">
          <w:rPr>
            <w:noProof/>
            <w:webHidden/>
          </w:rPr>
          <w:instrText xml:space="preserve"> PAGEREF _Toc482457841 \h </w:instrText>
        </w:r>
        <w:r w:rsidR="00AB422B">
          <w:rPr>
            <w:noProof/>
            <w:webHidden/>
          </w:rPr>
        </w:r>
        <w:r w:rsidR="00AB422B">
          <w:rPr>
            <w:noProof/>
            <w:webHidden/>
          </w:rPr>
          <w:fldChar w:fldCharType="separate"/>
        </w:r>
        <w:r w:rsidR="00AB422B">
          <w:rPr>
            <w:noProof/>
            <w:webHidden/>
          </w:rPr>
          <w:t>43</w:t>
        </w:r>
        <w:r w:rsidR="00AB422B">
          <w:rPr>
            <w:noProof/>
            <w:webHidden/>
          </w:rPr>
          <w:fldChar w:fldCharType="end"/>
        </w:r>
      </w:hyperlink>
    </w:p>
    <w:p w14:paraId="4A3BEE80" w14:textId="1646C691"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2" w:history="1">
        <w:r w:rsidR="00AB422B" w:rsidRPr="005B1341">
          <w:rPr>
            <w:rStyle w:val="a8"/>
            <w:rFonts w:asciiTheme="majorEastAsia" w:eastAsiaTheme="majorEastAsia" w:hAnsiTheme="majorEastAsia"/>
            <w:b/>
            <w:noProof/>
          </w:rPr>
          <w:t>6.2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测试环境</w:t>
        </w:r>
        <w:r w:rsidR="00AB422B">
          <w:rPr>
            <w:noProof/>
            <w:webHidden/>
          </w:rPr>
          <w:tab/>
        </w:r>
        <w:r w:rsidR="00AB422B">
          <w:rPr>
            <w:noProof/>
            <w:webHidden/>
          </w:rPr>
          <w:fldChar w:fldCharType="begin"/>
        </w:r>
        <w:r w:rsidR="00AB422B">
          <w:rPr>
            <w:noProof/>
            <w:webHidden/>
          </w:rPr>
          <w:instrText xml:space="preserve"> PAGEREF _Toc482457842 \h </w:instrText>
        </w:r>
        <w:r w:rsidR="00AB422B">
          <w:rPr>
            <w:noProof/>
            <w:webHidden/>
          </w:rPr>
        </w:r>
        <w:r w:rsidR="00AB422B">
          <w:rPr>
            <w:noProof/>
            <w:webHidden/>
          </w:rPr>
          <w:fldChar w:fldCharType="separate"/>
        </w:r>
        <w:r w:rsidR="00AB422B">
          <w:rPr>
            <w:noProof/>
            <w:webHidden/>
          </w:rPr>
          <w:t>44</w:t>
        </w:r>
        <w:r w:rsidR="00AB422B">
          <w:rPr>
            <w:noProof/>
            <w:webHidden/>
          </w:rPr>
          <w:fldChar w:fldCharType="end"/>
        </w:r>
      </w:hyperlink>
    </w:p>
    <w:p w14:paraId="783992CB" w14:textId="532F4384"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3" w:history="1">
        <w:r w:rsidR="00AB422B" w:rsidRPr="005B1341">
          <w:rPr>
            <w:rStyle w:val="a8"/>
            <w:rFonts w:asciiTheme="majorEastAsia" w:eastAsiaTheme="majorEastAsia" w:hAnsiTheme="majorEastAsia"/>
            <w:b/>
            <w:noProof/>
          </w:rPr>
          <w:t>6.3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程序测试</w:t>
        </w:r>
        <w:r w:rsidR="00AB422B">
          <w:rPr>
            <w:noProof/>
            <w:webHidden/>
          </w:rPr>
          <w:tab/>
        </w:r>
        <w:r w:rsidR="00AB422B">
          <w:rPr>
            <w:noProof/>
            <w:webHidden/>
          </w:rPr>
          <w:fldChar w:fldCharType="begin"/>
        </w:r>
        <w:r w:rsidR="00AB422B">
          <w:rPr>
            <w:noProof/>
            <w:webHidden/>
          </w:rPr>
          <w:instrText xml:space="preserve"> PAGEREF _Toc482457843 \h </w:instrText>
        </w:r>
        <w:r w:rsidR="00AB422B">
          <w:rPr>
            <w:noProof/>
            <w:webHidden/>
          </w:rPr>
        </w:r>
        <w:r w:rsidR="00AB422B">
          <w:rPr>
            <w:noProof/>
            <w:webHidden/>
          </w:rPr>
          <w:fldChar w:fldCharType="separate"/>
        </w:r>
        <w:r w:rsidR="00AB422B">
          <w:rPr>
            <w:noProof/>
            <w:webHidden/>
          </w:rPr>
          <w:t>44</w:t>
        </w:r>
        <w:r w:rsidR="00AB422B">
          <w:rPr>
            <w:noProof/>
            <w:webHidden/>
          </w:rPr>
          <w:fldChar w:fldCharType="end"/>
        </w:r>
      </w:hyperlink>
    </w:p>
    <w:p w14:paraId="53C15DF8" w14:textId="75A0E177"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4" w:history="1">
        <w:r w:rsidR="00AB422B" w:rsidRPr="005B1341">
          <w:rPr>
            <w:rStyle w:val="a8"/>
            <w:rFonts w:asciiTheme="majorEastAsia" w:eastAsiaTheme="majorEastAsia" w:hAnsiTheme="majorEastAsia"/>
            <w:b/>
            <w:noProof/>
          </w:rPr>
          <w:t>6.3.1</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选择网卡</w:t>
        </w:r>
        <w:r w:rsidR="00AB422B">
          <w:rPr>
            <w:noProof/>
            <w:webHidden/>
          </w:rPr>
          <w:tab/>
        </w:r>
        <w:r w:rsidR="00AB422B">
          <w:rPr>
            <w:noProof/>
            <w:webHidden/>
          </w:rPr>
          <w:fldChar w:fldCharType="begin"/>
        </w:r>
        <w:r w:rsidR="00AB422B">
          <w:rPr>
            <w:noProof/>
            <w:webHidden/>
          </w:rPr>
          <w:instrText xml:space="preserve"> PAGEREF _Toc482457844 \h </w:instrText>
        </w:r>
        <w:r w:rsidR="00AB422B">
          <w:rPr>
            <w:noProof/>
            <w:webHidden/>
          </w:rPr>
        </w:r>
        <w:r w:rsidR="00AB422B">
          <w:rPr>
            <w:noProof/>
            <w:webHidden/>
          </w:rPr>
          <w:fldChar w:fldCharType="separate"/>
        </w:r>
        <w:r w:rsidR="00AB422B">
          <w:rPr>
            <w:noProof/>
            <w:webHidden/>
          </w:rPr>
          <w:t>44</w:t>
        </w:r>
        <w:r w:rsidR="00AB422B">
          <w:rPr>
            <w:noProof/>
            <w:webHidden/>
          </w:rPr>
          <w:fldChar w:fldCharType="end"/>
        </w:r>
      </w:hyperlink>
    </w:p>
    <w:p w14:paraId="3C3EE669" w14:textId="54B1B361"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5" w:history="1">
        <w:r w:rsidR="00AB422B" w:rsidRPr="005B1341">
          <w:rPr>
            <w:rStyle w:val="a8"/>
            <w:rFonts w:asciiTheme="majorEastAsia" w:eastAsiaTheme="majorEastAsia" w:hAnsiTheme="majorEastAsia"/>
            <w:b/>
            <w:noProof/>
          </w:rPr>
          <w:t>6.3.2</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主机扫描</w:t>
        </w:r>
        <w:r w:rsidR="00AB422B">
          <w:rPr>
            <w:noProof/>
            <w:webHidden/>
          </w:rPr>
          <w:tab/>
        </w:r>
        <w:r w:rsidR="00AB422B">
          <w:rPr>
            <w:noProof/>
            <w:webHidden/>
          </w:rPr>
          <w:fldChar w:fldCharType="begin"/>
        </w:r>
        <w:r w:rsidR="00AB422B">
          <w:rPr>
            <w:noProof/>
            <w:webHidden/>
          </w:rPr>
          <w:instrText xml:space="preserve"> PAGEREF _Toc482457845 \h </w:instrText>
        </w:r>
        <w:r w:rsidR="00AB422B">
          <w:rPr>
            <w:noProof/>
            <w:webHidden/>
          </w:rPr>
        </w:r>
        <w:r w:rsidR="00AB422B">
          <w:rPr>
            <w:noProof/>
            <w:webHidden/>
          </w:rPr>
          <w:fldChar w:fldCharType="separate"/>
        </w:r>
        <w:r w:rsidR="00AB422B">
          <w:rPr>
            <w:noProof/>
            <w:webHidden/>
          </w:rPr>
          <w:t>45</w:t>
        </w:r>
        <w:r w:rsidR="00AB422B">
          <w:rPr>
            <w:noProof/>
            <w:webHidden/>
          </w:rPr>
          <w:fldChar w:fldCharType="end"/>
        </w:r>
      </w:hyperlink>
    </w:p>
    <w:p w14:paraId="541A1286" w14:textId="7C5D5201"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6" w:history="1">
        <w:r w:rsidR="00AB422B" w:rsidRPr="005B1341">
          <w:rPr>
            <w:rStyle w:val="a8"/>
            <w:rFonts w:asciiTheme="majorEastAsia" w:eastAsiaTheme="majorEastAsia" w:hAnsiTheme="majorEastAsia"/>
            <w:b/>
            <w:noProof/>
          </w:rPr>
          <w:t>6.3.3</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MAC地址获取</w:t>
        </w:r>
        <w:r w:rsidR="00AB422B">
          <w:rPr>
            <w:noProof/>
            <w:webHidden/>
          </w:rPr>
          <w:tab/>
        </w:r>
        <w:r w:rsidR="00AB422B">
          <w:rPr>
            <w:noProof/>
            <w:webHidden/>
          </w:rPr>
          <w:fldChar w:fldCharType="begin"/>
        </w:r>
        <w:r w:rsidR="00AB422B">
          <w:rPr>
            <w:noProof/>
            <w:webHidden/>
          </w:rPr>
          <w:instrText xml:space="preserve"> PAGEREF _Toc482457846 \h </w:instrText>
        </w:r>
        <w:r w:rsidR="00AB422B">
          <w:rPr>
            <w:noProof/>
            <w:webHidden/>
          </w:rPr>
        </w:r>
        <w:r w:rsidR="00AB422B">
          <w:rPr>
            <w:noProof/>
            <w:webHidden/>
          </w:rPr>
          <w:fldChar w:fldCharType="separate"/>
        </w:r>
        <w:r w:rsidR="00AB422B">
          <w:rPr>
            <w:noProof/>
            <w:webHidden/>
          </w:rPr>
          <w:t>47</w:t>
        </w:r>
        <w:r w:rsidR="00AB422B">
          <w:rPr>
            <w:noProof/>
            <w:webHidden/>
          </w:rPr>
          <w:fldChar w:fldCharType="end"/>
        </w:r>
      </w:hyperlink>
    </w:p>
    <w:p w14:paraId="07458A5B" w14:textId="4D398E84"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7" w:history="1">
        <w:r w:rsidR="00AB422B" w:rsidRPr="005B1341">
          <w:rPr>
            <w:rStyle w:val="a8"/>
            <w:rFonts w:asciiTheme="majorEastAsia" w:eastAsiaTheme="majorEastAsia" w:hAnsiTheme="majorEastAsia"/>
            <w:b/>
            <w:noProof/>
          </w:rPr>
          <w:t>6.3.4</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端口扫描</w:t>
        </w:r>
        <w:r w:rsidR="00AB422B">
          <w:rPr>
            <w:noProof/>
            <w:webHidden/>
          </w:rPr>
          <w:tab/>
        </w:r>
        <w:r w:rsidR="00AB422B">
          <w:rPr>
            <w:noProof/>
            <w:webHidden/>
          </w:rPr>
          <w:fldChar w:fldCharType="begin"/>
        </w:r>
        <w:r w:rsidR="00AB422B">
          <w:rPr>
            <w:noProof/>
            <w:webHidden/>
          </w:rPr>
          <w:instrText xml:space="preserve"> PAGEREF _Toc482457847 \h </w:instrText>
        </w:r>
        <w:r w:rsidR="00AB422B">
          <w:rPr>
            <w:noProof/>
            <w:webHidden/>
          </w:rPr>
        </w:r>
        <w:r w:rsidR="00AB422B">
          <w:rPr>
            <w:noProof/>
            <w:webHidden/>
          </w:rPr>
          <w:fldChar w:fldCharType="separate"/>
        </w:r>
        <w:r w:rsidR="00AB422B">
          <w:rPr>
            <w:noProof/>
            <w:webHidden/>
          </w:rPr>
          <w:t>47</w:t>
        </w:r>
        <w:r w:rsidR="00AB422B">
          <w:rPr>
            <w:noProof/>
            <w:webHidden/>
          </w:rPr>
          <w:fldChar w:fldCharType="end"/>
        </w:r>
      </w:hyperlink>
    </w:p>
    <w:p w14:paraId="11D97936" w14:textId="07E90ACC" w:rsidR="00AB422B" w:rsidRDefault="00AF7D5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457848" w:history="1">
        <w:r w:rsidR="00AB422B" w:rsidRPr="005B1341">
          <w:rPr>
            <w:rStyle w:val="a8"/>
            <w:rFonts w:asciiTheme="majorEastAsia" w:eastAsiaTheme="majorEastAsia" w:hAnsiTheme="majorEastAsia"/>
            <w:b/>
            <w:noProof/>
          </w:rPr>
          <w:t>6.3.5</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UDP Flood攻击</w:t>
        </w:r>
        <w:r w:rsidR="00AB422B">
          <w:rPr>
            <w:noProof/>
            <w:webHidden/>
          </w:rPr>
          <w:tab/>
        </w:r>
        <w:r w:rsidR="00AB422B">
          <w:rPr>
            <w:noProof/>
            <w:webHidden/>
          </w:rPr>
          <w:fldChar w:fldCharType="begin"/>
        </w:r>
        <w:r w:rsidR="00AB422B">
          <w:rPr>
            <w:noProof/>
            <w:webHidden/>
          </w:rPr>
          <w:instrText xml:space="preserve"> PAGEREF _Toc482457848 \h </w:instrText>
        </w:r>
        <w:r w:rsidR="00AB422B">
          <w:rPr>
            <w:noProof/>
            <w:webHidden/>
          </w:rPr>
        </w:r>
        <w:r w:rsidR="00AB422B">
          <w:rPr>
            <w:noProof/>
            <w:webHidden/>
          </w:rPr>
          <w:fldChar w:fldCharType="separate"/>
        </w:r>
        <w:r w:rsidR="00AB422B">
          <w:rPr>
            <w:noProof/>
            <w:webHidden/>
          </w:rPr>
          <w:t>48</w:t>
        </w:r>
        <w:r w:rsidR="00AB422B">
          <w:rPr>
            <w:noProof/>
            <w:webHidden/>
          </w:rPr>
          <w:fldChar w:fldCharType="end"/>
        </w:r>
      </w:hyperlink>
    </w:p>
    <w:p w14:paraId="5F0BD047" w14:textId="5276FF35" w:rsidR="00AB422B" w:rsidRDefault="00AF7D5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457849" w:history="1">
        <w:r w:rsidR="00AB422B" w:rsidRPr="005B1341">
          <w:rPr>
            <w:rStyle w:val="a8"/>
            <w:rFonts w:asciiTheme="majorEastAsia" w:eastAsiaTheme="majorEastAsia" w:hAnsiTheme="majorEastAsia"/>
            <w:b/>
            <w:noProof/>
          </w:rPr>
          <w:t>6.4</w:t>
        </w:r>
        <w:r w:rsidR="00AB422B">
          <w:rPr>
            <w:rFonts w:asciiTheme="minorHAnsi" w:eastAsiaTheme="minorEastAsia" w:hAnsiTheme="minorHAnsi" w:cstheme="minorBidi"/>
            <w:noProof/>
            <w:sz w:val="21"/>
            <w:szCs w:val="22"/>
          </w:rPr>
          <w:tab/>
        </w:r>
        <w:r w:rsidR="00AB422B" w:rsidRPr="005B1341">
          <w:rPr>
            <w:rStyle w:val="a8"/>
            <w:rFonts w:ascii="宋体" w:hAnsi="宋体"/>
            <w:b/>
            <w:noProof/>
          </w:rPr>
          <w:t>本章小结</w:t>
        </w:r>
        <w:r w:rsidR="00AB422B">
          <w:rPr>
            <w:noProof/>
            <w:webHidden/>
          </w:rPr>
          <w:tab/>
        </w:r>
        <w:r w:rsidR="00AB422B">
          <w:rPr>
            <w:noProof/>
            <w:webHidden/>
          </w:rPr>
          <w:fldChar w:fldCharType="begin"/>
        </w:r>
        <w:r w:rsidR="00AB422B">
          <w:rPr>
            <w:noProof/>
            <w:webHidden/>
          </w:rPr>
          <w:instrText xml:space="preserve"> PAGEREF _Toc482457849 \h </w:instrText>
        </w:r>
        <w:r w:rsidR="00AB422B">
          <w:rPr>
            <w:noProof/>
            <w:webHidden/>
          </w:rPr>
        </w:r>
        <w:r w:rsidR="00AB422B">
          <w:rPr>
            <w:noProof/>
            <w:webHidden/>
          </w:rPr>
          <w:fldChar w:fldCharType="separate"/>
        </w:r>
        <w:r w:rsidR="00AB422B">
          <w:rPr>
            <w:noProof/>
            <w:webHidden/>
          </w:rPr>
          <w:t>49</w:t>
        </w:r>
        <w:r w:rsidR="00AB422B">
          <w:rPr>
            <w:noProof/>
            <w:webHidden/>
          </w:rPr>
          <w:fldChar w:fldCharType="end"/>
        </w:r>
      </w:hyperlink>
    </w:p>
    <w:p w14:paraId="63420E74" w14:textId="0257EC7D" w:rsidR="00AB422B" w:rsidRDefault="00AF7D54">
      <w:pPr>
        <w:pStyle w:val="11"/>
        <w:tabs>
          <w:tab w:val="right" w:leader="dot" w:pos="8302"/>
        </w:tabs>
        <w:spacing w:before="120" w:after="120"/>
        <w:rPr>
          <w:rFonts w:asciiTheme="minorHAnsi" w:eastAsiaTheme="minorEastAsia" w:hAnsiTheme="minorHAnsi" w:cstheme="minorBidi"/>
          <w:noProof/>
          <w:sz w:val="21"/>
          <w:szCs w:val="22"/>
        </w:rPr>
      </w:pPr>
      <w:hyperlink w:anchor="_Toc482457850" w:history="1">
        <w:r w:rsidR="00AB422B" w:rsidRPr="005B1341">
          <w:rPr>
            <w:rStyle w:val="a8"/>
            <w:rFonts w:asciiTheme="majorEastAsia" w:eastAsiaTheme="majorEastAsia" w:hAnsiTheme="majorEastAsia"/>
            <w:b/>
            <w:noProof/>
          </w:rPr>
          <w:t>结论</w:t>
        </w:r>
        <w:r w:rsidR="00AB422B">
          <w:rPr>
            <w:noProof/>
            <w:webHidden/>
          </w:rPr>
          <w:tab/>
        </w:r>
        <w:r w:rsidR="00AB422B">
          <w:rPr>
            <w:noProof/>
            <w:webHidden/>
          </w:rPr>
          <w:fldChar w:fldCharType="begin"/>
        </w:r>
        <w:r w:rsidR="00AB422B">
          <w:rPr>
            <w:noProof/>
            <w:webHidden/>
          </w:rPr>
          <w:instrText xml:space="preserve"> PAGEREF _Toc482457850 \h </w:instrText>
        </w:r>
        <w:r w:rsidR="00AB422B">
          <w:rPr>
            <w:noProof/>
            <w:webHidden/>
          </w:rPr>
        </w:r>
        <w:r w:rsidR="00AB422B">
          <w:rPr>
            <w:noProof/>
            <w:webHidden/>
          </w:rPr>
          <w:fldChar w:fldCharType="separate"/>
        </w:r>
        <w:r w:rsidR="00AB422B">
          <w:rPr>
            <w:noProof/>
            <w:webHidden/>
          </w:rPr>
          <w:t>50</w:t>
        </w:r>
        <w:r w:rsidR="00AB422B">
          <w:rPr>
            <w:noProof/>
            <w:webHidden/>
          </w:rPr>
          <w:fldChar w:fldCharType="end"/>
        </w:r>
      </w:hyperlink>
    </w:p>
    <w:p w14:paraId="78317019" w14:textId="0ED4B2E5" w:rsidR="00AB422B" w:rsidRDefault="00AF7D54">
      <w:pPr>
        <w:pStyle w:val="11"/>
        <w:tabs>
          <w:tab w:val="right" w:leader="dot" w:pos="8302"/>
        </w:tabs>
        <w:spacing w:before="120" w:after="120"/>
        <w:rPr>
          <w:rFonts w:asciiTheme="minorHAnsi" w:eastAsiaTheme="minorEastAsia" w:hAnsiTheme="minorHAnsi" w:cstheme="minorBidi"/>
          <w:noProof/>
          <w:sz w:val="21"/>
          <w:szCs w:val="22"/>
        </w:rPr>
      </w:pPr>
      <w:hyperlink w:anchor="_Toc482457851" w:history="1">
        <w:r w:rsidR="00AB422B" w:rsidRPr="005B1341">
          <w:rPr>
            <w:rStyle w:val="a8"/>
            <w:rFonts w:asciiTheme="majorEastAsia" w:eastAsiaTheme="majorEastAsia" w:hAnsiTheme="majorEastAsia"/>
            <w:b/>
            <w:noProof/>
          </w:rPr>
          <w:t>参考文献</w:t>
        </w:r>
        <w:r w:rsidR="00AB422B">
          <w:rPr>
            <w:noProof/>
            <w:webHidden/>
          </w:rPr>
          <w:tab/>
        </w:r>
        <w:r w:rsidR="00AB422B">
          <w:rPr>
            <w:noProof/>
            <w:webHidden/>
          </w:rPr>
          <w:fldChar w:fldCharType="begin"/>
        </w:r>
        <w:r w:rsidR="00AB422B">
          <w:rPr>
            <w:noProof/>
            <w:webHidden/>
          </w:rPr>
          <w:instrText xml:space="preserve"> PAGEREF _Toc482457851 \h </w:instrText>
        </w:r>
        <w:r w:rsidR="00AB422B">
          <w:rPr>
            <w:noProof/>
            <w:webHidden/>
          </w:rPr>
        </w:r>
        <w:r w:rsidR="00AB422B">
          <w:rPr>
            <w:noProof/>
            <w:webHidden/>
          </w:rPr>
          <w:fldChar w:fldCharType="separate"/>
        </w:r>
        <w:r w:rsidR="00AB422B">
          <w:rPr>
            <w:noProof/>
            <w:webHidden/>
          </w:rPr>
          <w:t>51</w:t>
        </w:r>
        <w:r w:rsidR="00AB422B">
          <w:rPr>
            <w:noProof/>
            <w:webHidden/>
          </w:rPr>
          <w:fldChar w:fldCharType="end"/>
        </w:r>
      </w:hyperlink>
    </w:p>
    <w:p w14:paraId="1BA667DE" w14:textId="6E1817C8" w:rsidR="00AB422B" w:rsidRDefault="00AF7D54">
      <w:pPr>
        <w:pStyle w:val="11"/>
        <w:tabs>
          <w:tab w:val="right" w:leader="dot" w:pos="8302"/>
        </w:tabs>
        <w:spacing w:before="120" w:after="120"/>
        <w:rPr>
          <w:rFonts w:asciiTheme="minorHAnsi" w:eastAsiaTheme="minorEastAsia" w:hAnsiTheme="minorHAnsi" w:cstheme="minorBidi"/>
          <w:noProof/>
          <w:sz w:val="21"/>
          <w:szCs w:val="22"/>
        </w:rPr>
      </w:pPr>
      <w:hyperlink w:anchor="_Toc482457852" w:history="1">
        <w:r w:rsidR="00AB422B" w:rsidRPr="005B1341">
          <w:rPr>
            <w:rStyle w:val="a8"/>
            <w:rFonts w:asciiTheme="majorEastAsia" w:eastAsiaTheme="majorEastAsia" w:hAnsiTheme="majorEastAsia"/>
            <w:b/>
            <w:noProof/>
          </w:rPr>
          <w:t>致谢</w:t>
        </w:r>
        <w:r w:rsidR="00AB422B">
          <w:rPr>
            <w:noProof/>
            <w:webHidden/>
          </w:rPr>
          <w:tab/>
        </w:r>
        <w:r w:rsidR="00AB422B">
          <w:rPr>
            <w:noProof/>
            <w:webHidden/>
          </w:rPr>
          <w:fldChar w:fldCharType="begin"/>
        </w:r>
        <w:r w:rsidR="00AB422B">
          <w:rPr>
            <w:noProof/>
            <w:webHidden/>
          </w:rPr>
          <w:instrText xml:space="preserve"> PAGEREF _Toc482457852 \h </w:instrText>
        </w:r>
        <w:r w:rsidR="00AB422B">
          <w:rPr>
            <w:noProof/>
            <w:webHidden/>
          </w:rPr>
        </w:r>
        <w:r w:rsidR="00AB422B">
          <w:rPr>
            <w:noProof/>
            <w:webHidden/>
          </w:rPr>
          <w:fldChar w:fldCharType="separate"/>
        </w:r>
        <w:r w:rsidR="00AB422B">
          <w:rPr>
            <w:noProof/>
            <w:webHidden/>
          </w:rPr>
          <w:t>52</w:t>
        </w:r>
        <w:r w:rsidR="00AB422B">
          <w:rPr>
            <w:noProof/>
            <w:webHidden/>
          </w:rPr>
          <w:fldChar w:fldCharType="end"/>
        </w:r>
      </w:hyperlink>
    </w:p>
    <w:p w14:paraId="6A001DF0" w14:textId="719D7870"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81" w:name="_Hlt273261550"/>
      <w:bookmarkStart w:id="82" w:name="_Hlt273463979"/>
      <w:bookmarkStart w:id="83" w:name="_Toc482141219"/>
      <w:bookmarkStart w:id="84" w:name="_Toc482141892"/>
      <w:bookmarkStart w:id="85" w:name="_Toc482457780"/>
      <w:bookmarkEnd w:id="81"/>
      <w:bookmarkEnd w:id="82"/>
      <w:r w:rsidRPr="00E90326">
        <w:rPr>
          <w:rFonts w:hint="eastAsia"/>
          <w:sz w:val="36"/>
          <w:szCs w:val="36"/>
        </w:rPr>
        <w:lastRenderedPageBreak/>
        <w:t>绪论</w:t>
      </w:r>
      <w:bookmarkEnd w:id="83"/>
      <w:bookmarkEnd w:id="84"/>
      <w:bookmarkEnd w:id="85"/>
    </w:p>
    <w:p w14:paraId="77C2AD9F" w14:textId="50516AE4"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86" w:name="_Toc482141220"/>
      <w:bookmarkStart w:id="87" w:name="_Toc482141893"/>
      <w:bookmarkStart w:id="88" w:name="_Toc482457781"/>
      <w:r w:rsidRPr="00E90326">
        <w:rPr>
          <w:rFonts w:asciiTheme="majorEastAsia" w:eastAsiaTheme="majorEastAsia" w:hAnsiTheme="majorEastAsia" w:hint="eastAsia"/>
          <w:b/>
          <w:szCs w:val="30"/>
        </w:rPr>
        <w:t>课题背景</w:t>
      </w:r>
      <w:bookmarkEnd w:id="86"/>
      <w:bookmarkEnd w:id="87"/>
      <w:bookmarkEnd w:id="88"/>
      <w:ins w:id="89" w:author="renxt" w:date="2017-05-13T20:41:00Z">
        <w:r w:rsidR="009B6601">
          <w:rPr>
            <w:rFonts w:asciiTheme="majorEastAsia" w:eastAsiaTheme="majorEastAsia" w:hAnsiTheme="majorEastAsia" w:hint="eastAsia"/>
            <w:color w:val="000000"/>
          </w:rPr>
          <w:t xml:space="preserve">（DDos不能引出UDP </w:t>
        </w:r>
        <w:r w:rsidR="009B6601" w:rsidRPr="00902006">
          <w:rPr>
            <w:rFonts w:asciiTheme="majorEastAsia" w:eastAsiaTheme="majorEastAsia" w:hAnsiTheme="majorEastAsia"/>
            <w:color w:val="000000"/>
          </w:rPr>
          <w:t>F</w:t>
        </w:r>
        <w:r w:rsidR="009B6601" w:rsidRPr="00902006">
          <w:rPr>
            <w:rFonts w:asciiTheme="majorEastAsia" w:eastAsiaTheme="majorEastAsia" w:hAnsiTheme="majorEastAsia" w:hint="eastAsia"/>
            <w:color w:val="000000"/>
          </w:rPr>
          <w:t>lood攻击</w:t>
        </w:r>
        <w:r w:rsidR="009B6601">
          <w:rPr>
            <w:rFonts w:asciiTheme="majorEastAsia" w:eastAsiaTheme="majorEastAsia" w:hAnsiTheme="majorEastAsia" w:hint="eastAsia"/>
            <w:color w:val="000000"/>
          </w:rPr>
          <w:t>吧。</w:t>
        </w:r>
      </w:ins>
      <w:ins w:id="90" w:author="renxt" w:date="2017-05-13T20:42:00Z">
        <w:r w:rsidR="000D3979">
          <w:rPr>
            <w:rFonts w:asciiTheme="majorEastAsia" w:eastAsiaTheme="majorEastAsia" w:hAnsiTheme="majorEastAsia" w:hint="eastAsia"/>
            <w:color w:val="000000"/>
          </w:rPr>
          <w:t>应从攻击开始写，别从DDos开始</w:t>
        </w:r>
      </w:ins>
      <w:ins w:id="91" w:author="renxt" w:date="2017-05-13T20:41:00Z">
        <w:r w:rsidR="009B6601">
          <w:rPr>
            <w:rFonts w:asciiTheme="majorEastAsia" w:eastAsiaTheme="majorEastAsia" w:hAnsiTheme="majorEastAsia" w:hint="eastAsia"/>
            <w:color w:val="000000"/>
          </w:rPr>
          <w:t>）</w:t>
        </w:r>
      </w:ins>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39781EBD"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w:t>
      </w:r>
      <w:r w:rsidR="00ED743B">
        <w:rPr>
          <w:rFonts w:asciiTheme="minorEastAsia" w:eastAsiaTheme="minorEastAsia" w:hAnsiTheme="minorEastAsia" w:hint="eastAsia"/>
          <w:color w:val="000000"/>
        </w:rPr>
        <w:t>渐增多</w:t>
      </w:r>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57F27F62" w14:textId="4965DA58" w:rsidR="00CF7924" w:rsidDel="00AF7D54" w:rsidRDefault="00106FEC" w:rsidP="00AF7D54">
      <w:pPr>
        <w:pStyle w:val="20505"/>
        <w:spacing w:before="120" w:after="120" w:line="360" w:lineRule="exact"/>
        <w:ind w:firstLineChars="200" w:firstLine="560"/>
        <w:jc w:val="left"/>
        <w:rPr>
          <w:del w:id="92" w:author="李勇" w:date="2017-05-14T09:51:00Z"/>
          <w:rFonts w:asciiTheme="majorEastAsia" w:eastAsiaTheme="majorEastAsia" w:hAnsiTheme="majorEastAsia"/>
          <w:b/>
          <w:szCs w:val="30"/>
        </w:rPr>
        <w:pPrChange w:id="93" w:author="李勇" w:date="2017-05-14T09:51:00Z">
          <w:pPr>
            <w:pStyle w:val="20505"/>
            <w:spacing w:before="120" w:after="120" w:line="240" w:lineRule="auto"/>
          </w:pPr>
        </w:pPrChange>
      </w:pPr>
      <w:bookmarkStart w:id="94" w:name="_Toc482141221"/>
      <w:bookmarkStart w:id="95" w:name="_Toc482141894"/>
      <w:bookmarkStart w:id="96" w:name="_Toc482457782"/>
      <w:r w:rsidRPr="00AF7D54">
        <w:rPr>
          <w:rFonts w:hint="eastAsia"/>
          <w:sz w:val="28"/>
          <w:szCs w:val="28"/>
        </w:rPr>
        <w:lastRenderedPageBreak/>
        <w:t>课题发展状况</w:t>
      </w:r>
      <w:bookmarkEnd w:id="94"/>
      <w:bookmarkEnd w:id="95"/>
      <w:bookmarkEnd w:id="96"/>
      <w:r w:rsidR="00C6765D" w:rsidRPr="00AF7D54">
        <w:rPr>
          <w:rFonts w:hint="eastAsia"/>
          <w:sz w:val="28"/>
          <w:szCs w:val="28"/>
        </w:rPr>
        <w:t>（</w:t>
      </w:r>
      <w:r w:rsidR="000D3979" w:rsidRPr="00AF7D54">
        <w:rPr>
          <w:rFonts w:hint="eastAsia"/>
          <w:sz w:val="28"/>
          <w:szCs w:val="28"/>
        </w:rPr>
        <w:t>“课题发展状况”的字体</w:t>
      </w:r>
      <w:r w:rsidR="00C6765D" w:rsidRPr="00AF7D54">
        <w:rPr>
          <w:rFonts w:hint="eastAsia"/>
          <w:sz w:val="28"/>
          <w:szCs w:val="28"/>
        </w:rPr>
        <w:t>和“</w:t>
      </w:r>
      <w:r w:rsidR="00C6765D" w:rsidRPr="00AF7D54">
        <w:rPr>
          <w:rFonts w:asciiTheme="majorEastAsia" w:eastAsiaTheme="majorEastAsia" w:hAnsiTheme="majorEastAsia" w:hint="eastAsia"/>
          <w:b/>
          <w:szCs w:val="30"/>
        </w:rPr>
        <w:t>课题背景</w:t>
      </w:r>
      <w:r w:rsidR="00C6765D" w:rsidRPr="00AF7D54">
        <w:rPr>
          <w:rFonts w:hint="eastAsia"/>
          <w:sz w:val="28"/>
          <w:szCs w:val="28"/>
        </w:rPr>
        <w:t>”</w:t>
      </w:r>
      <w:r w:rsidR="000D3979" w:rsidRPr="00F44FA1">
        <w:rPr>
          <w:rFonts w:hint="eastAsia"/>
          <w:sz w:val="28"/>
          <w:szCs w:val="28"/>
        </w:rPr>
        <w:t>的</w:t>
      </w:r>
      <w:r w:rsidR="000D3979" w:rsidRPr="00F44FA1">
        <w:rPr>
          <w:rFonts w:hint="eastAsia"/>
          <w:sz w:val="28"/>
          <w:szCs w:val="28"/>
        </w:rPr>
        <w:t xml:space="preserve"> </w:t>
      </w:r>
      <w:r w:rsidR="00C6765D" w:rsidRPr="00F44FA1">
        <w:rPr>
          <w:rFonts w:hint="eastAsia"/>
          <w:sz w:val="28"/>
          <w:szCs w:val="28"/>
        </w:rPr>
        <w:t>不一样，看目录）</w:t>
      </w:r>
    </w:p>
    <w:p w14:paraId="4713DD44" w14:textId="3C71F4CF" w:rsidR="00150B71" w:rsidRPr="00AF7D54" w:rsidRDefault="00CF7924" w:rsidP="00AF7D54">
      <w:pPr>
        <w:pStyle w:val="20505"/>
        <w:spacing w:before="120" w:after="120" w:line="360" w:lineRule="exact"/>
        <w:ind w:firstLineChars="200" w:firstLine="600"/>
        <w:jc w:val="left"/>
        <w:rPr>
          <w:rFonts w:ascii="宋体" w:hAnsi="宋体"/>
          <w:color w:val="000000"/>
          <w:kern w:val="16"/>
        </w:rPr>
        <w:pPrChange w:id="97" w:author="李勇" w:date="2017-05-14T09:51:00Z">
          <w:pPr>
            <w:spacing w:before="120" w:after="120" w:line="360" w:lineRule="exact"/>
            <w:ind w:firstLineChars="200" w:firstLine="480"/>
            <w:jc w:val="left"/>
          </w:pPr>
        </w:pPrChange>
      </w:pPr>
      <w:ins w:id="98" w:author="renxt" w:date="2017-05-13T20:49:00Z">
        <w:r w:rsidRPr="00AF7D54">
          <w:rPr>
            <w:rFonts w:ascii="宋体" w:hAnsi="宋体" w:hint="eastAsia"/>
            <w:color w:val="000000"/>
            <w:kern w:val="16"/>
          </w:rPr>
          <w:t>（以下内容参考张海阳的写）</w:t>
        </w:r>
      </w:ins>
    </w:p>
    <w:p w14:paraId="79769583" w14:textId="6287DC3D"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w:t>
      </w:r>
      <w:r w:rsidR="00060DE1">
        <w:rPr>
          <w:rFonts w:ascii="宋体" w:hAnsi="宋体" w:hint="eastAsia"/>
          <w:bCs/>
          <w:color w:val="000000"/>
          <w:kern w:val="16"/>
        </w:rPr>
        <w:t>网络</w:t>
      </w:r>
      <w:r w:rsidRPr="00E90326">
        <w:rPr>
          <w:rFonts w:ascii="宋体" w:hAnsi="宋体" w:hint="eastAsia"/>
          <w:bCs/>
          <w:color w:val="000000"/>
          <w:kern w:val="16"/>
        </w:rPr>
        <w:t>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41E8B46C" w:rsidR="00F32985" w:rsidRPr="00F32985" w:rsidRDefault="0044745E" w:rsidP="00F32985">
      <w:pPr>
        <w:pStyle w:val="20505"/>
        <w:spacing w:before="120" w:after="120" w:line="240" w:lineRule="auto"/>
        <w:rPr>
          <w:rFonts w:ascii="黑体" w:hAnsi="黑体"/>
          <w:sz w:val="28"/>
          <w:szCs w:val="28"/>
        </w:rPr>
      </w:pPr>
      <w:bookmarkStart w:id="99" w:name="_Toc482141222"/>
      <w:bookmarkStart w:id="100" w:name="_Toc482141895"/>
      <w:bookmarkStart w:id="101" w:name="_Toc482457783"/>
      <w:r w:rsidRPr="00E90326">
        <w:rPr>
          <w:rFonts w:ascii="黑体" w:hAnsi="黑体" w:hint="eastAsia"/>
          <w:sz w:val="28"/>
          <w:szCs w:val="28"/>
        </w:rPr>
        <w:t>研究</w:t>
      </w:r>
      <w:r w:rsidR="00CA512A" w:rsidRPr="00E90326">
        <w:rPr>
          <w:rFonts w:ascii="黑体" w:hAnsi="黑体" w:hint="eastAsia"/>
          <w:sz w:val="28"/>
          <w:szCs w:val="28"/>
        </w:rPr>
        <w:t>的目的</w:t>
      </w:r>
      <w:bookmarkEnd w:id="99"/>
      <w:bookmarkEnd w:id="100"/>
      <w:bookmarkEnd w:id="101"/>
      <w:ins w:id="102" w:author="renxt" w:date="2017-05-13T20:49:00Z">
        <w:r w:rsidR="00CF7924" w:rsidRPr="00F64D75">
          <w:rPr>
            <w:rFonts w:ascii="宋体" w:hAnsi="宋体" w:hint="eastAsia"/>
            <w:color w:val="000000"/>
            <w:kern w:val="16"/>
            <w:sz w:val="24"/>
            <w:szCs w:val="24"/>
          </w:rPr>
          <w:t>（</w:t>
        </w:r>
        <w:r w:rsidR="00CF7924">
          <w:rPr>
            <w:rFonts w:ascii="宋体" w:hAnsi="宋体" w:hint="eastAsia"/>
            <w:bCs w:val="0"/>
            <w:color w:val="000000"/>
            <w:kern w:val="16"/>
          </w:rPr>
          <w:t>以下内容</w:t>
        </w:r>
        <w:r w:rsidR="00CF7924" w:rsidRPr="00F64D75">
          <w:rPr>
            <w:rFonts w:ascii="宋体" w:hAnsi="宋体" w:hint="eastAsia"/>
            <w:color w:val="000000"/>
            <w:kern w:val="16"/>
            <w:sz w:val="24"/>
            <w:szCs w:val="24"/>
          </w:rPr>
          <w:t>参考张海阳的</w:t>
        </w:r>
        <w:r w:rsidR="00CF7924">
          <w:rPr>
            <w:rFonts w:ascii="宋体" w:hAnsi="宋体" w:hint="eastAsia"/>
            <w:bCs w:val="0"/>
            <w:color w:val="000000"/>
            <w:kern w:val="16"/>
          </w:rPr>
          <w:t>写</w:t>
        </w:r>
        <w:r w:rsidR="00CF7924" w:rsidRPr="00F64D75">
          <w:rPr>
            <w:rFonts w:ascii="宋体" w:hAnsi="宋体" w:hint="eastAsia"/>
            <w:color w:val="000000"/>
            <w:kern w:val="16"/>
            <w:sz w:val="24"/>
            <w:szCs w:val="24"/>
          </w:rPr>
          <w:t>）</w:t>
        </w:r>
      </w:ins>
    </w:p>
    <w:p w14:paraId="1564BE43" w14:textId="126FA811" w:rsidR="00926D80" w:rsidRPr="00F32985" w:rsidRDefault="00F32985" w:rsidP="00ED39E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103" w:name="_Toc482141223"/>
      <w:bookmarkStart w:id="104" w:name="_Toc482141896"/>
      <w:bookmarkStart w:id="105" w:name="_Toc482457784"/>
      <w:r w:rsidRPr="00E90326">
        <w:rPr>
          <w:rFonts w:ascii="黑体" w:hAnsi="黑体" w:hint="eastAsia"/>
          <w:sz w:val="28"/>
          <w:szCs w:val="28"/>
        </w:rPr>
        <w:t>任务完成情况</w:t>
      </w:r>
      <w:bookmarkEnd w:id="103"/>
      <w:bookmarkEnd w:id="104"/>
      <w:bookmarkEnd w:id="105"/>
      <w:r w:rsidR="00EB2D91" w:rsidRPr="00E90326">
        <w:rPr>
          <w:rFonts w:ascii="黑体" w:hAnsi="黑体" w:hint="eastAsia"/>
          <w:sz w:val="28"/>
          <w:szCs w:val="28"/>
        </w:rPr>
        <w:t xml:space="preserve"> </w:t>
      </w:r>
    </w:p>
    <w:p w14:paraId="04DCA351" w14:textId="300C10B7" w:rsidR="007D3582" w:rsidRPr="007D3582" w:rsidRDefault="00641489" w:rsidP="007D3582">
      <w:pPr>
        <w:spacing w:beforeLines="0" w:afterLines="0" w:line="360" w:lineRule="exact"/>
        <w:ind w:firstLineChars="200" w:firstLine="480"/>
        <w:rPr>
          <w:ins w:id="106" w:author="renxt" w:date="2017-05-13T20:44:00Z"/>
          <w:rFonts w:ascii="宋体" w:hAnsi="宋体"/>
        </w:rPr>
      </w:pPr>
      <w:del w:id="107" w:author="renxt" w:date="2017-05-13T20:44:00Z">
        <w:r w:rsidRPr="00E90326" w:rsidDel="007D3582">
          <w:rPr>
            <w:rFonts w:ascii="宋体" w:hAnsi="宋体" w:hint="eastAsia"/>
          </w:rPr>
          <w:delText xml:space="preserve">熟悉了ARP协议、ICMP协议、IP协议、UDP协议等协议及其应用，了解了扫描的基本原理，设计和实现了UDP </w:delText>
        </w:r>
        <w:r w:rsidRPr="00E90326" w:rsidDel="007D3582">
          <w:rPr>
            <w:rFonts w:ascii="宋体" w:hAnsi="宋体"/>
          </w:rPr>
          <w:delText>F</w:delText>
        </w:r>
        <w:r w:rsidRPr="00E90326" w:rsidDel="007D3582">
          <w:rPr>
            <w:rFonts w:ascii="宋体" w:hAnsi="宋体" w:hint="eastAsia"/>
          </w:rPr>
          <w:delText>lood攻击程序。该程序</w:delText>
        </w:r>
        <w:r w:rsidR="00926D80" w:rsidDel="007D3582">
          <w:rPr>
            <w:rFonts w:ascii="宋体" w:hAnsi="宋体" w:hint="eastAsia"/>
          </w:rPr>
          <w:delText>实现了，</w:delText>
        </w:r>
        <w:r w:rsidR="006112F5" w:rsidDel="007D3582">
          <w:rPr>
            <w:rFonts w:ascii="宋体" w:hAnsi="宋体" w:hint="eastAsia"/>
          </w:rPr>
          <w:delText>基于</w:delText>
        </w:r>
        <w:r w:rsidRPr="00E90326" w:rsidDel="007D3582">
          <w:rPr>
            <w:rFonts w:ascii="宋体" w:hAnsi="宋体" w:hint="eastAsia"/>
          </w:rPr>
          <w:delText>ICMP</w:delText>
        </w:r>
        <w:r w:rsidR="00926D80" w:rsidDel="007D3582">
          <w:rPr>
            <w:rFonts w:ascii="宋体" w:hAnsi="宋体" w:hint="eastAsia"/>
          </w:rPr>
          <w:delText>协议实现的主机扫描；</w:delText>
        </w:r>
        <w:r w:rsidRPr="00E90326" w:rsidDel="007D3582">
          <w:rPr>
            <w:rFonts w:ascii="宋体" w:hAnsi="宋体" w:hint="eastAsia"/>
          </w:rPr>
          <w:delText>基于ARP协议获取主机MAC</w:delText>
        </w:r>
        <w:r w:rsidR="00926D80" w:rsidDel="007D3582">
          <w:rPr>
            <w:rFonts w:ascii="宋体" w:hAnsi="宋体" w:hint="eastAsia"/>
          </w:rPr>
          <w:delText>地址；</w:delText>
        </w:r>
        <w:r w:rsidRPr="00E90326" w:rsidDel="007D3582">
          <w:rPr>
            <w:rFonts w:ascii="宋体" w:hAnsi="宋体" w:hint="eastAsia"/>
          </w:rPr>
          <w:delText>UDP端口扫描，</w:delText>
        </w:r>
        <w:r w:rsidR="006112F5" w:rsidDel="007D3582">
          <w:rPr>
            <w:rFonts w:ascii="宋体" w:hAnsi="宋体" w:hint="eastAsia"/>
          </w:rPr>
          <w:delText>可</w:delText>
        </w:r>
        <w:r w:rsidRPr="00E90326" w:rsidDel="007D3582">
          <w:rPr>
            <w:rFonts w:ascii="宋体" w:hAnsi="宋体" w:hint="eastAsia"/>
          </w:rPr>
          <w:delText>发送大量伪造UDP</w:delText>
        </w:r>
        <w:r w:rsidR="00AD551B" w:rsidDel="007D3582">
          <w:rPr>
            <w:rFonts w:ascii="宋体" w:hAnsi="宋体" w:hint="eastAsia"/>
          </w:rPr>
          <w:delText>数据</w:delText>
        </w:r>
        <w:r w:rsidR="00F929BC" w:rsidDel="007D3582">
          <w:rPr>
            <w:rFonts w:ascii="宋体" w:hAnsi="宋体" w:hint="eastAsia"/>
          </w:rPr>
          <w:delText>包</w:delText>
        </w:r>
        <w:r w:rsidR="00AD551B" w:rsidDel="007D3582">
          <w:rPr>
            <w:rFonts w:ascii="宋体" w:hAnsi="宋体" w:hint="eastAsia"/>
          </w:rPr>
          <w:delText>对特定主机和特定端口进行UD</w:delText>
        </w:r>
        <w:r w:rsidR="00AD551B" w:rsidDel="007D3582">
          <w:rPr>
            <w:rFonts w:ascii="宋体" w:hAnsi="宋体"/>
          </w:rPr>
          <w:delText>P F</w:delText>
        </w:r>
        <w:r w:rsidR="00AD551B" w:rsidDel="007D3582">
          <w:rPr>
            <w:rFonts w:ascii="宋体" w:hAnsi="宋体" w:hint="eastAsia"/>
          </w:rPr>
          <w:delText>lood</w:delText>
        </w:r>
        <w:r w:rsidR="00F929BC" w:rsidDel="007D3582">
          <w:rPr>
            <w:rFonts w:ascii="宋体" w:hAnsi="宋体" w:hint="eastAsia"/>
          </w:rPr>
          <w:delText>攻击。整个程序逻辑清晰，功能完整</w:delText>
        </w:r>
        <w:r w:rsidRPr="00E90326" w:rsidDel="007D3582">
          <w:rPr>
            <w:rFonts w:ascii="宋体" w:hAnsi="宋体" w:hint="eastAsia"/>
          </w:rPr>
          <w:delText>。</w:delText>
        </w:r>
      </w:del>
      <w:ins w:id="108" w:author="renxt" w:date="2017-05-13T20:44:00Z">
        <w:r w:rsidR="007D3582">
          <w:rPr>
            <w:rFonts w:ascii="宋体" w:hAnsi="宋体" w:hint="eastAsia"/>
          </w:rPr>
          <w:t>设计和实现了一个</w:t>
        </w:r>
        <w:r w:rsidR="007D3582" w:rsidRPr="007D3582">
          <w:rPr>
            <w:rFonts w:ascii="宋体" w:hAnsi="宋体" w:hint="eastAsia"/>
          </w:rPr>
          <w:t>UDP Flood攻击程序</w:t>
        </w:r>
        <w:r w:rsidR="007D3582">
          <w:rPr>
            <w:rFonts w:ascii="宋体" w:hAnsi="宋体" w:hint="eastAsia"/>
          </w:rPr>
          <w:t>。它能够</w:t>
        </w:r>
        <w:r w:rsidR="007D3582" w:rsidRPr="007D3582">
          <w:rPr>
            <w:rFonts w:ascii="宋体" w:hAnsi="宋体" w:hint="eastAsia"/>
          </w:rPr>
          <w:t>根据用户设定的参数，伪造源MAC、源IP和源端口，向指定主机发送大量的伪造的UDP报文, 对指定的主机进行攻击。</w:t>
        </w:r>
      </w:ins>
      <w:ins w:id="109" w:author="renxt" w:date="2017-05-13T20:45:00Z">
        <w:r w:rsidR="007D3582">
          <w:rPr>
            <w:rFonts w:ascii="宋体" w:hAnsi="宋体" w:hint="eastAsia"/>
          </w:rPr>
          <w:t>有以下具体</w:t>
        </w:r>
      </w:ins>
      <w:ins w:id="110" w:author="renxt" w:date="2017-05-13T20:44:00Z">
        <w:r w:rsidR="007D3582">
          <w:rPr>
            <w:rFonts w:ascii="宋体" w:hAnsi="宋体" w:hint="eastAsia"/>
          </w:rPr>
          <w:t>功能</w:t>
        </w:r>
        <w:r w:rsidR="007D3582" w:rsidRPr="007D3582">
          <w:rPr>
            <w:rFonts w:ascii="宋体" w:hAnsi="宋体" w:hint="eastAsia"/>
          </w:rPr>
          <w:t>：</w:t>
        </w:r>
      </w:ins>
    </w:p>
    <w:p w14:paraId="1F721552" w14:textId="08F1B381" w:rsidR="007D3582" w:rsidRPr="007D3582" w:rsidRDefault="007D3582" w:rsidP="007D3582">
      <w:pPr>
        <w:spacing w:beforeLines="0" w:afterLines="0" w:line="360" w:lineRule="exact"/>
        <w:ind w:firstLineChars="200" w:firstLine="480"/>
        <w:rPr>
          <w:ins w:id="111" w:author="renxt" w:date="2017-05-13T20:44:00Z"/>
          <w:rFonts w:ascii="宋体" w:hAnsi="宋体"/>
        </w:rPr>
      </w:pPr>
      <w:ins w:id="112" w:author="renxt" w:date="2017-05-13T20:44:00Z">
        <w:r>
          <w:rPr>
            <w:rFonts w:ascii="宋体" w:hAnsi="宋体" w:hint="eastAsia"/>
          </w:rPr>
          <w:t>（</w:t>
        </w:r>
        <w:r w:rsidRPr="007D3582">
          <w:rPr>
            <w:rFonts w:ascii="宋体" w:hAnsi="宋体" w:hint="eastAsia"/>
          </w:rPr>
          <w:t>1</w:t>
        </w:r>
        <w:r>
          <w:rPr>
            <w:rFonts w:ascii="宋体" w:hAnsi="宋体" w:hint="eastAsia"/>
          </w:rPr>
          <w:t>）</w:t>
        </w:r>
        <w:r w:rsidRPr="007D3582">
          <w:rPr>
            <w:rFonts w:ascii="宋体" w:hAnsi="宋体" w:hint="eastAsia"/>
          </w:rPr>
          <w:t>构造相应的UDP报文，向指定主机的指定端口发送，捕获并解析响应报文，根据报文内容判定该主机指定的UDP端口是否开放的；</w:t>
        </w:r>
      </w:ins>
    </w:p>
    <w:p w14:paraId="327E0801" w14:textId="7659236C" w:rsidR="00150B71" w:rsidRPr="00D05338" w:rsidRDefault="007D3582" w:rsidP="007D3582">
      <w:pPr>
        <w:spacing w:beforeLines="0" w:before="120" w:afterLines="0" w:after="120" w:line="360" w:lineRule="exact"/>
        <w:ind w:firstLineChars="200" w:firstLine="480"/>
        <w:rPr>
          <w:rFonts w:ascii="宋体" w:hAnsi="宋体"/>
        </w:rPr>
      </w:pPr>
      <w:ins w:id="113" w:author="renxt" w:date="2017-05-13T20:44:00Z">
        <w:r>
          <w:rPr>
            <w:rFonts w:ascii="宋体" w:hAnsi="宋体" w:hint="eastAsia"/>
          </w:rPr>
          <w:t>（</w:t>
        </w:r>
        <w:r w:rsidRPr="007D3582">
          <w:rPr>
            <w:rFonts w:ascii="宋体" w:hAnsi="宋体" w:hint="eastAsia"/>
          </w:rPr>
          <w:t>2</w:t>
        </w:r>
        <w:r>
          <w:rPr>
            <w:rFonts w:ascii="宋体" w:hAnsi="宋体" w:hint="eastAsia"/>
          </w:rPr>
          <w:t>）</w:t>
        </w:r>
        <w:r w:rsidRPr="007D3582">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ins>
    </w:p>
    <w:p w14:paraId="2805DBC4" w14:textId="77777777" w:rsidR="00150B71" w:rsidRPr="00E90326" w:rsidRDefault="00150B71" w:rsidP="00D05338">
      <w:pPr>
        <w:pStyle w:val="10505"/>
        <w:numPr>
          <w:ilvl w:val="0"/>
          <w:numId w:val="0"/>
        </w:numPr>
        <w:spacing w:before="120" w:after="120"/>
        <w:ind w:left="432" w:hanging="432"/>
        <w:jc w:val="both"/>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D05338">
      <w:pPr>
        <w:pStyle w:val="10505"/>
        <w:pageBreakBefore/>
        <w:spacing w:before="120" w:after="120" w:line="480" w:lineRule="auto"/>
        <w:ind w:left="431" w:hanging="431"/>
        <w:rPr>
          <w:rFonts w:asciiTheme="majorEastAsia" w:eastAsiaTheme="majorEastAsia" w:hAnsiTheme="majorEastAsia"/>
          <w:b/>
          <w:szCs w:val="36"/>
        </w:rPr>
      </w:pPr>
      <w:bookmarkStart w:id="114" w:name="_Hlt273261552"/>
      <w:bookmarkStart w:id="115" w:name="_Hlt279679426"/>
      <w:bookmarkStart w:id="116" w:name="_Toc482141224"/>
      <w:bookmarkStart w:id="117" w:name="_Toc482141897"/>
      <w:bookmarkStart w:id="118" w:name="_Toc482457785"/>
      <w:bookmarkEnd w:id="114"/>
      <w:bookmarkEnd w:id="115"/>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116"/>
      <w:bookmarkEnd w:id="117"/>
      <w:bookmarkEnd w:id="118"/>
    </w:p>
    <w:p w14:paraId="541F3F27" w14:textId="11558D9F" w:rsidR="008B0625" w:rsidRPr="00E90326" w:rsidRDefault="00D373B2" w:rsidP="008B0625">
      <w:pPr>
        <w:pStyle w:val="20505"/>
        <w:spacing w:before="120" w:after="120" w:line="240" w:lineRule="auto"/>
        <w:rPr>
          <w:sz w:val="28"/>
          <w:szCs w:val="28"/>
        </w:rPr>
      </w:pPr>
      <w:bookmarkStart w:id="119" w:name="_Toc482141225"/>
      <w:bookmarkStart w:id="120" w:name="_Toc482141898"/>
      <w:bookmarkStart w:id="121" w:name="_Toc48245778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119"/>
      <w:bookmarkEnd w:id="120"/>
      <w:bookmarkEnd w:id="121"/>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122" w:name="_Toc482141226"/>
      <w:bookmarkStart w:id="123" w:name="_Toc482141899"/>
      <w:bookmarkStart w:id="124" w:name="_Toc48245778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122"/>
      <w:bookmarkEnd w:id="123"/>
      <w:bookmarkEnd w:id="124"/>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27607A54" w:rsidR="00944538" w:rsidRPr="004262A7" w:rsidRDefault="00944538" w:rsidP="00A765AC">
      <w:pPr>
        <w:spacing w:before="120" w:after="120"/>
        <w:jc w:val="center"/>
        <w:rPr>
          <w:rFonts w:asciiTheme="minorEastAsia" w:eastAsiaTheme="minorEastAsia" w:hAnsiTheme="minorEastAsia"/>
          <w:sz w:val="21"/>
          <w:szCs w:val="21"/>
        </w:rPr>
      </w:pPr>
      <w:r w:rsidRPr="004262A7">
        <w:rPr>
          <w:rFonts w:asciiTheme="minorEastAsia" w:eastAsiaTheme="minorEastAsia" w:hAnsiTheme="minorEastAsia" w:hint="eastAsia"/>
          <w:sz w:val="21"/>
          <w:szCs w:val="21"/>
        </w:rPr>
        <w:t>表2</w:t>
      </w:r>
      <w:r w:rsidR="009A0F67" w:rsidRPr="004262A7">
        <w:rPr>
          <w:rFonts w:asciiTheme="minorEastAsia" w:eastAsiaTheme="minorEastAsia" w:hAnsiTheme="minorEastAsia" w:hint="eastAsia"/>
          <w:sz w:val="21"/>
          <w:szCs w:val="21"/>
        </w:rPr>
        <w:t>.</w:t>
      </w:r>
      <w:r w:rsidRPr="004262A7">
        <w:rPr>
          <w:rFonts w:asciiTheme="minorEastAsia" w:eastAsiaTheme="minorEastAsia" w:hAnsiTheme="minorEastAsia" w:hint="eastAsia"/>
          <w:sz w:val="21"/>
          <w:szCs w:val="21"/>
        </w:rPr>
        <w:t xml:space="preserve"> </w:t>
      </w:r>
      <w:r w:rsidRPr="004262A7">
        <w:rPr>
          <w:rFonts w:asciiTheme="minorEastAsia" w:eastAsiaTheme="minorEastAsia" w:hAnsiTheme="minorEastAsia"/>
          <w:sz w:val="21"/>
          <w:szCs w:val="21"/>
        </w:rPr>
        <w:fldChar w:fldCharType="begin"/>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hint="eastAsia"/>
          <w:sz w:val="21"/>
          <w:szCs w:val="21"/>
        </w:rPr>
        <w:instrText>SEQ 表2- \* ARABIC</w:instrText>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sz w:val="21"/>
          <w:szCs w:val="21"/>
        </w:rPr>
        <w:fldChar w:fldCharType="separate"/>
      </w:r>
      <w:r w:rsidR="00AD16B6" w:rsidRPr="004262A7">
        <w:rPr>
          <w:rFonts w:asciiTheme="minorEastAsia" w:eastAsiaTheme="minorEastAsia" w:hAnsiTheme="minorEastAsia"/>
          <w:noProof/>
          <w:sz w:val="21"/>
          <w:szCs w:val="21"/>
        </w:rPr>
        <w:t>1</w:t>
      </w:r>
      <w:r w:rsidRPr="004262A7">
        <w:rPr>
          <w:rFonts w:asciiTheme="minorEastAsia" w:eastAsiaTheme="minorEastAsia" w:hAnsiTheme="minorEastAsia"/>
          <w:sz w:val="21"/>
          <w:szCs w:val="21"/>
        </w:rPr>
        <w:fldChar w:fldCharType="end"/>
      </w:r>
      <w:r w:rsidRPr="004262A7">
        <w:rPr>
          <w:rFonts w:asciiTheme="minorEastAsia" w:eastAsiaTheme="minorEastAsia" w:hAnsiTheme="minorEastAsia" w:hint="eastAsia"/>
          <w:sz w:val="21"/>
          <w:szCs w:val="21"/>
        </w:rPr>
        <w:t>地址解析协议报文</w:t>
      </w:r>
      <w:ins w:id="125" w:author="renxt" w:date="2017-05-13T20:49:00Z">
        <w:r w:rsidR="00CF7924">
          <w:rPr>
            <w:rFonts w:asciiTheme="minorEastAsia" w:eastAsiaTheme="minorEastAsia" w:hAnsiTheme="minorEastAsia" w:hint="eastAsia"/>
            <w:sz w:val="21"/>
            <w:szCs w:val="21"/>
          </w:rPr>
          <w:t>（不让有</w:t>
        </w:r>
      </w:ins>
      <w:ins w:id="126" w:author="renxt" w:date="2017-05-13T20:50:00Z">
        <w:r w:rsidR="00CF7924">
          <w:rPr>
            <w:rFonts w:asciiTheme="minorEastAsia" w:eastAsiaTheme="minorEastAsia" w:hAnsiTheme="minorEastAsia" w:hint="eastAsia"/>
            <w:sz w:val="21"/>
            <w:szCs w:val="21"/>
          </w:rPr>
          <w:t>空行，就是去不掉，表格</w:t>
        </w:r>
      </w:ins>
      <w:ins w:id="127" w:author="renxt" w:date="2017-05-13T20:53:00Z">
        <w:r w:rsidR="003841BF">
          <w:rPr>
            <w:rFonts w:asciiTheme="minorEastAsia" w:eastAsiaTheme="minorEastAsia" w:hAnsiTheme="minorEastAsia" w:hint="eastAsia"/>
            <w:sz w:val="21"/>
            <w:szCs w:val="21"/>
          </w:rPr>
          <w:t>框</w:t>
        </w:r>
      </w:ins>
      <w:ins w:id="128" w:author="renxt" w:date="2017-05-13T20:50:00Z">
        <w:r w:rsidR="00CF7924">
          <w:rPr>
            <w:rFonts w:asciiTheme="minorEastAsia" w:eastAsiaTheme="minorEastAsia" w:hAnsiTheme="minorEastAsia" w:hint="eastAsia"/>
            <w:sz w:val="21"/>
            <w:szCs w:val="21"/>
          </w:rPr>
          <w:t>能打印出来吗？</w:t>
        </w:r>
        <w:r w:rsidR="00A407D4">
          <w:rPr>
            <w:rFonts w:asciiTheme="minorEastAsia" w:eastAsiaTheme="minorEastAsia" w:hAnsiTheme="minorEastAsia" w:hint="eastAsia"/>
            <w:sz w:val="21"/>
            <w:szCs w:val="21"/>
          </w:rPr>
          <w:t>以下对</w:t>
        </w:r>
      </w:ins>
      <w:ins w:id="129" w:author="renxt" w:date="2017-05-13T20:51:00Z">
        <w:r w:rsidR="00A407D4">
          <w:rPr>
            <w:rFonts w:asciiTheme="minorEastAsia" w:eastAsiaTheme="minorEastAsia" w:hAnsiTheme="minorEastAsia" w:hint="eastAsia"/>
            <w:sz w:val="21"/>
            <w:szCs w:val="21"/>
          </w:rPr>
          <w:t>吗？参考计算机网络重画</w:t>
        </w:r>
      </w:ins>
      <w:ins w:id="130" w:author="renxt" w:date="2017-05-13T20:53:00Z">
        <w:r w:rsidR="003841BF">
          <w:rPr>
            <w:rFonts w:asciiTheme="minorEastAsia" w:eastAsiaTheme="minorEastAsia" w:hAnsiTheme="minorEastAsia" w:hint="eastAsia"/>
            <w:sz w:val="21"/>
            <w:szCs w:val="21"/>
          </w:rPr>
          <w:t>。这是图不是表）</w:t>
        </w:r>
      </w:ins>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49"/>
        <w:gridCol w:w="1411"/>
        <w:gridCol w:w="3240"/>
      </w:tblGrid>
      <w:tr w:rsidR="001B5590" w:rsidRPr="00E90326" w14:paraId="2B2F5C2C" w14:textId="77777777" w:rsidTr="00264649">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264649">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131" w:name="_Toc482141227"/>
      <w:bookmarkStart w:id="132" w:name="_Toc482141900"/>
      <w:bookmarkStart w:id="133" w:name="_Toc482457788"/>
      <w:r w:rsidRPr="00E90326">
        <w:rPr>
          <w:rFonts w:asciiTheme="majorEastAsia" w:eastAsiaTheme="majorEastAsia" w:hAnsiTheme="majorEastAsia"/>
          <w:b/>
          <w:szCs w:val="28"/>
        </w:rPr>
        <w:t>ICMP</w:t>
      </w:r>
      <w:r w:rsidRPr="00E90326">
        <w:rPr>
          <w:rFonts w:asciiTheme="majorEastAsia" w:eastAsiaTheme="majorEastAsia" w:hAnsiTheme="majorEastAsia" w:hint="eastAsia"/>
          <w:b/>
          <w:szCs w:val="28"/>
        </w:rPr>
        <w:t>协议</w:t>
      </w:r>
      <w:bookmarkEnd w:id="131"/>
      <w:bookmarkEnd w:id="132"/>
      <w:bookmarkEnd w:id="133"/>
    </w:p>
    <w:p w14:paraId="46E2E347" w14:textId="5E2248B6"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w:t>
      </w:r>
      <w:r w:rsidR="009C72B6">
        <w:rPr>
          <w:rFonts w:ascii="宋体" w:hAnsi="宋体" w:hint="eastAsia"/>
        </w:rPr>
        <w:t>境中的各种问题反馈，通过这些信息，令管理者可以对所发生的问题做出</w:t>
      </w:r>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5ADD6904" w:rsidR="00496360" w:rsidRPr="0016745C" w:rsidRDefault="00496360" w:rsidP="00A765AC">
      <w:pPr>
        <w:spacing w:before="120" w:after="120"/>
        <w:jc w:val="center"/>
        <w:rPr>
          <w:rFonts w:asciiTheme="minorEastAsia" w:eastAsiaTheme="minorEastAsia" w:hAnsiTheme="minorEastAsia"/>
          <w:sz w:val="21"/>
          <w:szCs w:val="21"/>
        </w:rPr>
      </w:pPr>
      <w:r w:rsidRPr="0016745C">
        <w:rPr>
          <w:rFonts w:asciiTheme="minorEastAsia" w:eastAsiaTheme="minorEastAsia" w:hAnsiTheme="minorEastAsia" w:hint="eastAsia"/>
          <w:sz w:val="21"/>
          <w:szCs w:val="21"/>
        </w:rPr>
        <w:t>表2</w:t>
      </w:r>
      <w:r w:rsidR="009A0F67" w:rsidRPr="0016745C">
        <w:rPr>
          <w:rFonts w:asciiTheme="minorEastAsia" w:eastAsiaTheme="minorEastAsia" w:hAnsiTheme="minorEastAsia" w:hint="eastAsia"/>
          <w:sz w:val="21"/>
          <w:szCs w:val="21"/>
        </w:rPr>
        <w:t>.</w:t>
      </w:r>
      <w:r w:rsidRPr="0016745C">
        <w:rPr>
          <w:rFonts w:asciiTheme="minorEastAsia" w:eastAsiaTheme="minorEastAsia" w:hAnsiTheme="minorEastAsia" w:hint="eastAsia"/>
          <w:sz w:val="21"/>
          <w:szCs w:val="21"/>
        </w:rPr>
        <w:t xml:space="preserve"> </w:t>
      </w:r>
      <w:r w:rsidRPr="0016745C">
        <w:rPr>
          <w:rFonts w:asciiTheme="minorEastAsia" w:eastAsiaTheme="minorEastAsia" w:hAnsiTheme="minorEastAsia"/>
          <w:sz w:val="21"/>
          <w:szCs w:val="21"/>
        </w:rPr>
        <w:fldChar w:fldCharType="begin"/>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hint="eastAsia"/>
          <w:sz w:val="21"/>
          <w:szCs w:val="21"/>
        </w:rPr>
        <w:instrText>SEQ 表2- \* ARABIC</w:instrText>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sz w:val="21"/>
          <w:szCs w:val="21"/>
        </w:rPr>
        <w:fldChar w:fldCharType="separate"/>
      </w:r>
      <w:r w:rsidR="00AD16B6" w:rsidRPr="0016745C">
        <w:rPr>
          <w:rFonts w:asciiTheme="minorEastAsia" w:eastAsiaTheme="minorEastAsia" w:hAnsiTheme="minorEastAsia"/>
          <w:noProof/>
          <w:sz w:val="21"/>
          <w:szCs w:val="21"/>
        </w:rPr>
        <w:t>2</w:t>
      </w:r>
      <w:r w:rsidRPr="0016745C">
        <w:rPr>
          <w:rFonts w:asciiTheme="minorEastAsia" w:eastAsiaTheme="minorEastAsia" w:hAnsiTheme="minorEastAsia"/>
          <w:sz w:val="21"/>
          <w:szCs w:val="21"/>
        </w:rPr>
        <w:fldChar w:fldCharType="end"/>
      </w:r>
      <w:r w:rsidRPr="0016745C">
        <w:rPr>
          <w:rFonts w:asciiTheme="minorEastAsia" w:eastAsiaTheme="minorEastAsia" w:hAnsiTheme="minorEastAsia"/>
          <w:sz w:val="21"/>
          <w:szCs w:val="21"/>
        </w:rPr>
        <w:t xml:space="preserve"> ICMP</w:t>
      </w:r>
      <w:r w:rsidRPr="0016745C">
        <w:rPr>
          <w:rFonts w:asciiTheme="minorEastAsia" w:eastAsiaTheme="minorEastAsia" w:hAnsiTheme="minorEastAsia" w:hint="eastAsia"/>
          <w:sz w:val="21"/>
          <w:szCs w:val="21"/>
        </w:rPr>
        <w:t>报头</w:t>
      </w:r>
      <w:ins w:id="134" w:author="renxt" w:date="2017-05-13T20:51:00Z">
        <w:r w:rsidR="00BF1680">
          <w:rPr>
            <w:rFonts w:asciiTheme="minorEastAsia" w:eastAsiaTheme="minorEastAsia" w:hAnsiTheme="minorEastAsia" w:hint="eastAsia"/>
            <w:sz w:val="21"/>
            <w:szCs w:val="21"/>
          </w:rPr>
          <w:t>（表格能打印出来吗？以下对吗？参考计算机网络重画</w:t>
        </w:r>
      </w:ins>
      <w:ins w:id="135" w:author="renxt" w:date="2017-05-13T20:54:00Z">
        <w:r w:rsidR="003841BF">
          <w:rPr>
            <w:rFonts w:asciiTheme="minorEastAsia" w:eastAsiaTheme="minorEastAsia" w:hAnsiTheme="minorEastAsia" w:hint="eastAsia"/>
            <w:sz w:val="21"/>
            <w:szCs w:val="21"/>
          </w:rPr>
          <w:t>。这是图不是表</w:t>
        </w:r>
      </w:ins>
      <w:ins w:id="136" w:author="renxt" w:date="2017-05-13T20:51:00Z">
        <w:r w:rsidR="00BF1680">
          <w:rPr>
            <w:rFonts w:asciiTheme="minorEastAsia" w:eastAsiaTheme="minorEastAsia" w:hAnsiTheme="minorEastAsia" w:hint="eastAsia"/>
            <w:sz w:val="21"/>
            <w:szCs w:val="21"/>
          </w:rPr>
          <w:t>）</w:t>
        </w:r>
      </w:ins>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7A847F58" w:rsidR="00B73F68" w:rsidRPr="00E90326" w:rsidRDefault="00831159" w:rsidP="00BE538C">
      <w:pPr>
        <w:spacing w:beforeLines="0" w:afterLines="0" w:line="360" w:lineRule="exact"/>
        <w:ind w:firstLine="420"/>
        <w:rPr>
          <w:rFonts w:ascii="宋体" w:hAnsi="宋体"/>
        </w:rPr>
      </w:pPr>
      <w:r>
        <w:rPr>
          <w:rFonts w:ascii="宋体" w:hAnsi="宋体" w:hint="eastAsia"/>
        </w:rPr>
        <w:t>Code</w:t>
      </w:r>
      <w:r w:rsidR="00B73F68" w:rsidRPr="00E90326">
        <w:rPr>
          <w:rFonts w:ascii="宋体" w:hAnsi="宋体" w:hint="eastAsia"/>
        </w:rPr>
        <w:t>进一步划分ICMP的类型,该字段用来查找产生错误的原因.；例如，ICMP的目标不可达</w:t>
      </w:r>
      <w:r>
        <w:rPr>
          <w:rFonts w:ascii="宋体" w:hAnsi="宋体" w:hint="eastAsia"/>
        </w:rPr>
        <w:t>的</w:t>
      </w:r>
      <w:r w:rsidR="00B73F68" w:rsidRPr="00E90326">
        <w:rPr>
          <w:rFonts w:ascii="宋体" w:hAnsi="宋体" w:hint="eastAsia"/>
        </w:rPr>
        <w:t>类型可以把这个位设为1至15等来表示不同的意思。</w:t>
      </w:r>
    </w:p>
    <w:p w14:paraId="0B365D4A" w14:textId="2ADC104B"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Checksum</w:t>
      </w:r>
      <w:r w:rsidR="00B73F68" w:rsidRPr="00E90326">
        <w:rPr>
          <w:rFonts w:ascii="宋体" w:hAnsi="宋体" w:hint="eastAsia"/>
        </w:rPr>
        <w:t>校验码</w:t>
      </w:r>
      <w:r>
        <w:rPr>
          <w:rFonts w:ascii="宋体" w:hAnsi="宋体" w:hint="eastAsia"/>
        </w:rPr>
        <w:t>的</w:t>
      </w:r>
      <w:r w:rsidR="00B73F68" w:rsidRPr="00E90326">
        <w:rPr>
          <w:rFonts w:ascii="宋体" w:hAnsi="宋体" w:hint="eastAsia"/>
        </w:rPr>
        <w:t>部分,这个字段包含有从ICMP报头和数据部分计算得来的，用于检查错误的数据，其中此校验码字段的值视为0。</w:t>
      </w:r>
    </w:p>
    <w:p w14:paraId="3FA586D9" w14:textId="65837645"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ID</w:t>
      </w:r>
      <w:r w:rsidR="00B73F68" w:rsidRPr="00E90326">
        <w:rPr>
          <w:rFonts w:ascii="宋体" w:hAnsi="宋体" w:hint="eastAsia"/>
        </w:rPr>
        <w:t>这个字段包含了ID值，在Echo Reply类型的消息中要返回这个字段。</w:t>
      </w:r>
    </w:p>
    <w:p w14:paraId="7527B07C" w14:textId="26B9C8FC" w:rsidR="001B5590" w:rsidRPr="00E90326" w:rsidRDefault="00B73F68" w:rsidP="00220BF2">
      <w:pPr>
        <w:spacing w:beforeLines="0" w:before="120" w:afterLines="0" w:after="120" w:line="360" w:lineRule="exact"/>
        <w:ind w:firstLineChars="200" w:firstLine="480"/>
        <w:rPr>
          <w:rFonts w:ascii="宋体" w:hAnsi="宋体"/>
        </w:rPr>
      </w:pPr>
      <w:r w:rsidRPr="00E90326">
        <w:rPr>
          <w:rFonts w:ascii="宋体" w:hAnsi="宋体" w:hint="eastAsia"/>
        </w:rPr>
        <w:t>Sequence这个字段包含一个序号，同样要在Echo Reply类型的消息中要返回这个字段。</w:t>
      </w: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137" w:name="_Toc482141228"/>
      <w:bookmarkStart w:id="138" w:name="_Toc482141901"/>
      <w:bookmarkStart w:id="139" w:name="_Toc482457789"/>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137"/>
      <w:bookmarkEnd w:id="138"/>
      <w:bookmarkEnd w:id="139"/>
    </w:p>
    <w:p w14:paraId="496A220A" w14:textId="218BB87E" w:rsidR="008B0625" w:rsidRDefault="008B0625" w:rsidP="003C22FC">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083178A4" w14:textId="77777777" w:rsidR="003C22FC" w:rsidRPr="00E90326" w:rsidRDefault="003C22FC" w:rsidP="003C22FC">
      <w:pPr>
        <w:spacing w:before="120" w:after="120" w:line="360" w:lineRule="exact"/>
        <w:ind w:firstLineChars="200" w:firstLine="480"/>
        <w:rPr>
          <w:rFonts w:ascii="宋体" w:hAnsi="宋体"/>
        </w:rPr>
      </w:pPr>
    </w:p>
    <w:p w14:paraId="201F3158" w14:textId="5F8D096C" w:rsidR="00AD16B6" w:rsidRDefault="00AD16B6" w:rsidP="00BF276F">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ins w:id="140" w:author="renxt" w:date="2017-05-13T20:54:00Z">
        <w:r w:rsidR="003841BF">
          <w:rPr>
            <w:rFonts w:ascii="宋体" w:hAnsi="宋体" w:hint="eastAsia"/>
          </w:rPr>
          <w:t>（居中。</w:t>
        </w:r>
        <w:r w:rsidR="003841BF">
          <w:rPr>
            <w:rFonts w:asciiTheme="minorEastAsia" w:eastAsiaTheme="minorEastAsia" w:hAnsiTheme="minorEastAsia" w:hint="eastAsia"/>
            <w:sz w:val="21"/>
            <w:szCs w:val="21"/>
          </w:rPr>
          <w:t>这是图不是表</w:t>
        </w:r>
        <w:r w:rsidR="003841BF">
          <w:rPr>
            <w:rFonts w:ascii="宋体" w:hAnsi="宋体" w:hint="eastAsia"/>
          </w:rPr>
          <w:t>）</w:t>
        </w:r>
      </w:ins>
    </w:p>
    <w:tbl>
      <w:tblPr>
        <w:tblpPr w:leftFromText="182" w:rightFromText="182" w:vertAnchor="text" w:horzAnchor="page" w:tblpXSpec="center"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1317"/>
        <w:gridCol w:w="1176"/>
        <w:gridCol w:w="696"/>
        <w:gridCol w:w="1176"/>
      </w:tblGrid>
      <w:tr w:rsidR="008B0625" w:rsidRPr="00E90326" w14:paraId="3A946F8A" w14:textId="77777777" w:rsidTr="003C22FC">
        <w:trPr>
          <w:trHeight w:val="302"/>
        </w:trPr>
        <w:tc>
          <w:tcPr>
            <w:tcW w:w="0" w:type="auto"/>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0" w:type="auto"/>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0" w:type="auto"/>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0" w:type="auto"/>
            <w:gridSpan w:val="2"/>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3C22FC">
        <w:tc>
          <w:tcPr>
            <w:tcW w:w="0" w:type="auto"/>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0" w:type="auto"/>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0" w:type="auto"/>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3C22FC">
        <w:tc>
          <w:tcPr>
            <w:tcW w:w="0" w:type="auto"/>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0" w:type="auto"/>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0" w:type="auto"/>
            <w:gridSpan w:val="2"/>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3C22FC">
        <w:tc>
          <w:tcPr>
            <w:tcW w:w="0" w:type="auto"/>
            <w:gridSpan w:val="5"/>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3C22FC">
        <w:tc>
          <w:tcPr>
            <w:tcW w:w="0" w:type="auto"/>
            <w:gridSpan w:val="5"/>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3C22FC">
        <w:trPr>
          <w:trHeight w:val="579"/>
        </w:trPr>
        <w:tc>
          <w:tcPr>
            <w:tcW w:w="0" w:type="auto"/>
            <w:gridSpan w:val="4"/>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0" w:type="auto"/>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3C22FC">
        <w:trPr>
          <w:trHeight w:val="557"/>
        </w:trPr>
        <w:tc>
          <w:tcPr>
            <w:tcW w:w="0" w:type="auto"/>
            <w:gridSpan w:val="5"/>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0249EC28" w14:textId="65146156"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141" w:name="_Hlt270202144"/>
      <w:bookmarkStart w:id="142" w:name="_Toc482141229"/>
      <w:bookmarkStart w:id="143" w:name="_Toc482141902"/>
      <w:bookmarkStart w:id="144" w:name="_Toc482457790"/>
      <w:bookmarkEnd w:id="141"/>
      <w:r w:rsidRPr="00E90326">
        <w:rPr>
          <w:rFonts w:asciiTheme="majorEastAsia" w:eastAsiaTheme="majorEastAsia" w:hAnsiTheme="majorEastAsia" w:hint="eastAsia"/>
          <w:b/>
          <w:szCs w:val="28"/>
        </w:rPr>
        <w:t>UDP协议</w:t>
      </w:r>
      <w:bookmarkEnd w:id="142"/>
      <w:bookmarkEnd w:id="143"/>
      <w:bookmarkEnd w:id="144"/>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w:t>
      </w:r>
      <w:r w:rsidRPr="00E90326">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D7546CD" w:rsidR="00AD16B6" w:rsidRPr="008D0F3E" w:rsidRDefault="00AD16B6" w:rsidP="00E70858">
      <w:pPr>
        <w:spacing w:before="120" w:after="120"/>
        <w:jc w:val="center"/>
        <w:rPr>
          <w:rFonts w:asciiTheme="minorEastAsia" w:eastAsiaTheme="minorEastAsia" w:hAnsiTheme="minorEastAsia"/>
          <w:sz w:val="21"/>
          <w:szCs w:val="21"/>
        </w:rPr>
      </w:pPr>
      <w:r w:rsidRPr="008D0F3E">
        <w:rPr>
          <w:rFonts w:asciiTheme="minorEastAsia" w:eastAsiaTheme="minorEastAsia" w:hAnsiTheme="minorEastAsia" w:hint="eastAsia"/>
          <w:sz w:val="21"/>
          <w:szCs w:val="21"/>
        </w:rPr>
        <w:t>表2</w:t>
      </w:r>
      <w:r w:rsidR="009A0F67" w:rsidRPr="008D0F3E">
        <w:rPr>
          <w:rFonts w:asciiTheme="minorEastAsia" w:eastAsiaTheme="minorEastAsia" w:hAnsiTheme="minorEastAsia" w:hint="eastAsia"/>
          <w:sz w:val="21"/>
          <w:szCs w:val="21"/>
        </w:rPr>
        <w:t>.</w:t>
      </w:r>
      <w:r w:rsidRPr="008D0F3E">
        <w:rPr>
          <w:rFonts w:asciiTheme="minorEastAsia" w:eastAsiaTheme="minorEastAsia" w:hAnsiTheme="minorEastAsia" w:hint="eastAsia"/>
          <w:sz w:val="21"/>
          <w:szCs w:val="21"/>
        </w:rPr>
        <w:t xml:space="preserve"> </w:t>
      </w:r>
      <w:r w:rsidRPr="008D0F3E">
        <w:rPr>
          <w:rFonts w:asciiTheme="minorEastAsia" w:eastAsiaTheme="minorEastAsia" w:hAnsiTheme="minorEastAsia"/>
          <w:sz w:val="21"/>
          <w:szCs w:val="21"/>
        </w:rPr>
        <w:fldChar w:fldCharType="begin"/>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hint="eastAsia"/>
          <w:sz w:val="21"/>
          <w:szCs w:val="21"/>
        </w:rPr>
        <w:instrText>SEQ 表2- \* ARABIC</w:instrText>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sz w:val="21"/>
          <w:szCs w:val="21"/>
        </w:rPr>
        <w:fldChar w:fldCharType="separate"/>
      </w:r>
      <w:r w:rsidRPr="008D0F3E">
        <w:rPr>
          <w:rFonts w:asciiTheme="minorEastAsia" w:eastAsiaTheme="minorEastAsia" w:hAnsiTheme="minorEastAsia"/>
          <w:noProof/>
          <w:sz w:val="21"/>
          <w:szCs w:val="21"/>
        </w:rPr>
        <w:t>4</w:t>
      </w:r>
      <w:r w:rsidRPr="008D0F3E">
        <w:rPr>
          <w:rFonts w:asciiTheme="minorEastAsia" w:eastAsiaTheme="minorEastAsia" w:hAnsiTheme="minorEastAsia"/>
          <w:sz w:val="21"/>
          <w:szCs w:val="21"/>
        </w:rPr>
        <w:fldChar w:fldCharType="end"/>
      </w:r>
      <w:r w:rsidRPr="008D0F3E">
        <w:rPr>
          <w:rFonts w:asciiTheme="minorEastAsia" w:eastAsiaTheme="minorEastAsia" w:hAnsiTheme="minorEastAsia"/>
          <w:sz w:val="21"/>
          <w:szCs w:val="21"/>
        </w:rPr>
        <w:t xml:space="preserve">UDP </w:t>
      </w:r>
      <w:r w:rsidRPr="008D0F3E">
        <w:rPr>
          <w:rFonts w:asciiTheme="minorEastAsia" w:eastAsiaTheme="minorEastAsia" w:hAnsiTheme="minorEastAsia" w:hint="eastAsia"/>
          <w:sz w:val="21"/>
          <w:szCs w:val="21"/>
        </w:rPr>
        <w:t>报头</w:t>
      </w:r>
      <w:ins w:id="145" w:author="renxt" w:date="2017-05-13T20:54:00Z">
        <w:r w:rsidR="00140975">
          <w:rPr>
            <w:rFonts w:asciiTheme="minorEastAsia" w:eastAsiaTheme="minorEastAsia" w:hAnsiTheme="minorEastAsia" w:hint="eastAsia"/>
            <w:sz w:val="21"/>
            <w:szCs w:val="21"/>
          </w:rPr>
          <w:t>（表格能打印出来吗？以下对吗？参考计算机网络重画。这是图不是表）</w:t>
        </w:r>
      </w:ins>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28D18E7C" w14:textId="1107B898" w:rsidR="00150B71" w:rsidRPr="00E90326" w:rsidRDefault="00586B56" w:rsidP="00EB34D2">
      <w:pPr>
        <w:pStyle w:val="20505"/>
        <w:spacing w:before="120" w:after="120" w:line="240" w:lineRule="auto"/>
        <w:rPr>
          <w:sz w:val="28"/>
          <w:szCs w:val="28"/>
        </w:rPr>
      </w:pPr>
      <w:bookmarkStart w:id="146" w:name="_Toc482141230"/>
      <w:bookmarkStart w:id="147" w:name="_Toc482141903"/>
      <w:bookmarkStart w:id="148" w:name="_Toc482457791"/>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bookmarkEnd w:id="146"/>
      <w:bookmarkEnd w:id="147"/>
      <w:bookmarkEnd w:id="148"/>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149" w:name="_Toc482141231"/>
      <w:bookmarkStart w:id="150" w:name="_Toc482141904"/>
      <w:bookmarkStart w:id="151" w:name="_Toc482457792"/>
      <w:r w:rsidRPr="00E90326">
        <w:rPr>
          <w:rFonts w:asciiTheme="majorEastAsia" w:eastAsiaTheme="majorEastAsia" w:hAnsiTheme="majorEastAsia" w:hint="eastAsia"/>
          <w:b/>
          <w:szCs w:val="28"/>
        </w:rPr>
        <w:t>主机扫描</w:t>
      </w:r>
      <w:bookmarkEnd w:id="149"/>
      <w:bookmarkEnd w:id="150"/>
      <w:bookmarkEnd w:id="151"/>
    </w:p>
    <w:p w14:paraId="11FB54E6" w14:textId="20FF2B05"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w:t>
      </w:r>
      <w:r w:rsidR="004F1163">
        <w:rPr>
          <w:rFonts w:ascii="宋体" w:hAnsi="宋体" w:hint="eastAsia"/>
        </w:rPr>
        <w:t>的</w:t>
      </w:r>
      <w:r w:rsidRPr="00E90326">
        <w:rPr>
          <w:rFonts w:ascii="宋体" w:hAnsi="宋体" w:hint="eastAsia"/>
        </w:rPr>
        <w:t>防火墙都对Ping做了限制，如果透过防火墙，需要利用高级ICMP扫描技术。</w:t>
      </w:r>
    </w:p>
    <w:p w14:paraId="71F4A4C3" w14:textId="53673A51"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UX等，是不会发送ICMP的Unreachable数据报的。主要可以利用下列这些特性：1、向目标主机发送一个只有IP头的IP数据包，目标将返回Destination Unreachable的ICMP错误报文。2、向目标</w:t>
      </w:r>
      <w:r w:rsidRPr="00E90326">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36E9D2DD"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152" w:name="_Toc482141232"/>
      <w:bookmarkStart w:id="153" w:name="_Toc482141905"/>
      <w:bookmarkStart w:id="154" w:name="_Toc482457793"/>
      <w:r w:rsidRPr="00E90326">
        <w:rPr>
          <w:rFonts w:asciiTheme="majorEastAsia" w:eastAsiaTheme="majorEastAsia" w:hAnsiTheme="majorEastAsia" w:hint="eastAsia"/>
          <w:b/>
          <w:szCs w:val="28"/>
        </w:rPr>
        <w:t>UDP端口扫描</w:t>
      </w:r>
      <w:bookmarkEnd w:id="152"/>
      <w:bookmarkEnd w:id="153"/>
      <w:bookmarkEnd w:id="154"/>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37E8F9C5" w:rsidR="00737214" w:rsidRPr="00E90326" w:rsidRDefault="00353D58" w:rsidP="00353D58">
      <w:pPr>
        <w:spacing w:beforeLines="0" w:afterLines="0" w:line="360" w:lineRule="exact"/>
        <w:ind w:firstLineChars="200" w:firstLine="480"/>
        <w:rPr>
          <w:rFonts w:ascii="宋体" w:hAnsi="宋体"/>
        </w:rPr>
      </w:pPr>
      <w:r>
        <w:rPr>
          <w:rFonts w:ascii="宋体" w:hAnsi="宋体"/>
        </w:rPr>
        <w:t>(1)</w:t>
      </w:r>
      <w:r w:rsidR="00737214" w:rsidRPr="00E90326">
        <w:rPr>
          <w:rFonts w:ascii="宋体" w:hAnsi="宋体" w:hint="eastAsia"/>
        </w:rPr>
        <w:t>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27D8F255" w:rsidR="00737214" w:rsidRPr="00E90326" w:rsidRDefault="00353D58" w:rsidP="00353D58">
      <w:pPr>
        <w:spacing w:beforeLines="0" w:afterLines="0" w:line="360" w:lineRule="exact"/>
        <w:ind w:firstLineChars="200" w:firstLine="480"/>
        <w:rPr>
          <w:rFonts w:ascii="宋体" w:hAnsi="宋体"/>
        </w:rPr>
      </w:pPr>
      <w:r>
        <w:rPr>
          <w:rFonts w:ascii="宋体" w:hAnsi="宋体"/>
        </w:rPr>
        <w:t>(2)</w:t>
      </w:r>
      <w:r w:rsidR="00737214" w:rsidRPr="00E90326">
        <w:rPr>
          <w:rFonts w:ascii="宋体" w:hAnsi="宋体" w:hint="eastAsia"/>
        </w:rPr>
        <w:t>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w:t>
      </w:r>
      <w:r w:rsidRPr="00E90326">
        <w:rPr>
          <w:rFonts w:ascii="宋体" w:hAnsi="宋体" w:hint="eastAsia"/>
        </w:rPr>
        <w:lastRenderedPageBreak/>
        <w:t>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5BDD9D2" w:rsidR="00737214" w:rsidRPr="00E90326" w:rsidRDefault="002963B1" w:rsidP="002963B1">
      <w:pPr>
        <w:spacing w:beforeLines="0" w:afterLines="0" w:line="360" w:lineRule="exact"/>
        <w:ind w:firstLineChars="200" w:firstLine="480"/>
        <w:rPr>
          <w:rFonts w:ascii="宋体" w:hAnsi="宋体"/>
        </w:rPr>
      </w:pPr>
      <w:r>
        <w:rPr>
          <w:rFonts w:ascii="宋体" w:hAnsi="宋体"/>
        </w:rPr>
        <w:t>(3)</w:t>
      </w:r>
      <w:r w:rsidR="00737214" w:rsidRPr="00E90326">
        <w:rPr>
          <w:rFonts w:ascii="宋体" w:hAnsi="宋体" w:hint="eastAsia"/>
        </w:rPr>
        <w:t>高级UDP扫描技术</w:t>
      </w:r>
    </w:p>
    <w:p w14:paraId="25D09CE6" w14:textId="4E79C3EA" w:rsidR="001B5590" w:rsidRPr="005F1439" w:rsidRDefault="00737214" w:rsidP="005F1439">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F4FC003" w14:textId="159EF9C2"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155" w:name="_Toc482141233"/>
      <w:bookmarkStart w:id="156" w:name="_Toc482141906"/>
      <w:bookmarkStart w:id="157" w:name="_Toc48245779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155"/>
      <w:bookmarkEnd w:id="156"/>
      <w:bookmarkEnd w:id="157"/>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6CC2821A" w14:textId="0C33B5D3" w:rsidR="001B5590" w:rsidRPr="00E90326" w:rsidRDefault="00026882" w:rsidP="009406A0">
      <w:pPr>
        <w:spacing w:beforeLines="0" w:afterLines="0" w:line="360" w:lineRule="exact"/>
        <w:ind w:firstLineChars="200" w:firstLine="480"/>
        <w:rPr>
          <w:rFonts w:ascii="宋体" w:hAnsi="宋体"/>
        </w:rPr>
      </w:pPr>
      <w:r w:rsidRPr="00E90326">
        <w:rPr>
          <w:rFonts w:ascii="宋体" w:hAnsi="宋体" w:hint="eastAsia"/>
        </w:rPr>
        <w:lastRenderedPageBreak/>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158" w:name="_Toc482141234"/>
      <w:bookmarkStart w:id="159" w:name="_Toc482141907"/>
      <w:bookmarkStart w:id="160" w:name="_Toc482457795"/>
      <w:r w:rsidRPr="00E90326">
        <w:rPr>
          <w:rFonts w:asciiTheme="majorEastAsia" w:eastAsiaTheme="majorEastAsia" w:hAnsiTheme="majorEastAsia" w:hint="eastAsia"/>
          <w:b/>
          <w:szCs w:val="30"/>
        </w:rPr>
        <w:t>SOCKET编程原理</w:t>
      </w:r>
      <w:bookmarkEnd w:id="158"/>
      <w:bookmarkEnd w:id="159"/>
      <w:bookmarkEnd w:id="160"/>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161" w:name="_Toc482141235"/>
      <w:bookmarkStart w:id="162" w:name="_Toc482141908"/>
      <w:bookmarkStart w:id="163" w:name="_Toc482457796"/>
      <w:r w:rsidRPr="00E90326">
        <w:rPr>
          <w:rFonts w:asciiTheme="majorEastAsia" w:eastAsiaTheme="majorEastAsia" w:hAnsiTheme="majorEastAsia"/>
          <w:b/>
          <w:szCs w:val="28"/>
        </w:rPr>
        <w:t>Socket的结构组成</w:t>
      </w:r>
      <w:bookmarkEnd w:id="161"/>
      <w:bookmarkEnd w:id="162"/>
      <w:bookmarkEnd w:id="163"/>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w:t>
      </w:r>
      <w:r w:rsidRPr="00E90326">
        <w:rPr>
          <w:rFonts w:ascii="宋体" w:hAnsi="宋体" w:hint="eastAsia"/>
          <w:bCs/>
          <w:color w:val="000000"/>
          <w:kern w:val="16"/>
        </w:rPr>
        <w:lastRenderedPageBreak/>
        <w:t>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5A50F66B"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bookmarkStart w:id="164" w:name="_Toc482141236"/>
      <w:bookmarkStart w:id="165" w:name="_Toc482141909"/>
      <w:bookmarkStart w:id="166" w:name="_Toc48245779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164"/>
      <w:bookmarkEnd w:id="165"/>
      <w:bookmarkEnd w:id="166"/>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13D5D971" w14:textId="7FE7CDAA" w:rsidR="006F7ADB" w:rsidRPr="00E90326" w:rsidRDefault="00A7071C" w:rsidP="00414AC5">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167" w:name="_Hlt270204733"/>
      <w:bookmarkEnd w:id="167"/>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168" w:name="_Toc452322118"/>
      <w:bookmarkStart w:id="169" w:name="_Toc453078656"/>
      <w:bookmarkStart w:id="170" w:name="_Toc482141237"/>
      <w:bookmarkStart w:id="171" w:name="_Toc482141910"/>
      <w:bookmarkStart w:id="172" w:name="_Toc482457798"/>
      <w:r w:rsidRPr="00E90326">
        <w:rPr>
          <w:rFonts w:asciiTheme="majorEastAsia" w:eastAsiaTheme="majorEastAsia" w:hAnsiTheme="majorEastAsia"/>
          <w:b/>
          <w:szCs w:val="30"/>
        </w:rPr>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168"/>
      <w:bookmarkEnd w:id="169"/>
      <w:bookmarkEnd w:id="170"/>
      <w:bookmarkEnd w:id="171"/>
      <w:bookmarkEnd w:id="172"/>
    </w:p>
    <w:p w14:paraId="20100271" w14:textId="227D82B4" w:rsidR="00743A4F" w:rsidRPr="00E90326" w:rsidRDefault="00EE4BE3" w:rsidP="00276C0B">
      <w:pPr>
        <w:pStyle w:val="3"/>
        <w:tabs>
          <w:tab w:val="clear" w:pos="5115"/>
        </w:tabs>
        <w:spacing w:before="120" w:after="120" w:line="240" w:lineRule="auto"/>
        <w:ind w:left="0" w:firstLine="0"/>
        <w:rPr>
          <w:rFonts w:asciiTheme="majorEastAsia" w:eastAsiaTheme="majorEastAsia" w:hAnsiTheme="majorEastAsia"/>
          <w:b/>
          <w:szCs w:val="28"/>
        </w:rPr>
      </w:pPr>
      <w:bookmarkStart w:id="173" w:name="_Toc482141238"/>
      <w:bookmarkStart w:id="174" w:name="_Toc482141911"/>
      <w:bookmarkStart w:id="175" w:name="_Toc482457799"/>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w:t>
      </w:r>
      <w:r w:rsidRPr="00E90326">
        <w:rPr>
          <w:rFonts w:asciiTheme="majorEastAsia" w:eastAsiaTheme="majorEastAsia" w:hAnsiTheme="majorEastAsia" w:hint="eastAsia"/>
          <w:b/>
          <w:szCs w:val="28"/>
        </w:rPr>
        <w:t>简介</w:t>
      </w:r>
      <w:bookmarkEnd w:id="173"/>
      <w:bookmarkEnd w:id="174"/>
      <w:bookmarkEnd w:id="175"/>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B28EA57"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76" w:name="_Toc482141239"/>
      <w:bookmarkStart w:id="177" w:name="_Toc482141912"/>
      <w:bookmarkStart w:id="178" w:name="_Toc48245780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176"/>
      <w:bookmarkEnd w:id="177"/>
      <w:bookmarkEnd w:id="178"/>
    </w:p>
    <w:p w14:paraId="4B50361C" w14:textId="20699F6D" w:rsidR="009D25BC" w:rsidRPr="00E90326" w:rsidRDefault="009D25BC" w:rsidP="00173457">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w:t>
      </w:r>
      <w:r w:rsidRPr="00E90326">
        <w:rPr>
          <w:rFonts w:ascii="宋体" w:hAnsi="宋体" w:hint="eastAsia"/>
          <w:bCs/>
          <w:color w:val="000000"/>
          <w:kern w:val="16"/>
        </w:rPr>
        <w:lastRenderedPageBreak/>
        <w:t>也很方便程序员进行开发。很多不同的工具软件使用Winpcap于网络分析，故障排除，网络安全监控等方面。Winpcap</w:t>
      </w:r>
      <w:r w:rsidR="00173457">
        <w:rPr>
          <w:rFonts w:ascii="宋体" w:hAnsi="宋体" w:hint="eastAsia"/>
          <w:bCs/>
          <w:color w:val="000000"/>
          <w:kern w:val="16"/>
        </w:rPr>
        <w:t>可以对以下领域进行相关软件的开发</w:t>
      </w:r>
      <w:r w:rsidRPr="00E90326">
        <w:rPr>
          <w:rFonts w:ascii="宋体" w:hAnsi="宋体" w:hint="eastAsia"/>
          <w:bCs/>
          <w:color w:val="000000"/>
          <w:kern w:val="16"/>
        </w:rPr>
        <w:t>网络及协议分析、网络监控、通信日志记录、traffic generators、用户级别的桥路和路由、网络入侵检测系统（NIDS）、网络扫描、安全工具</w:t>
      </w:r>
      <w:r w:rsidR="00173457">
        <w:rPr>
          <w:rFonts w:ascii="宋体" w:hAnsi="宋体" w:hint="eastAsia"/>
          <w:bCs/>
          <w:color w:val="000000"/>
          <w:kern w:val="16"/>
        </w:rPr>
        <w:t>。</w:t>
      </w:r>
    </w:p>
    <w:p w14:paraId="7C477AA4" w14:textId="3EC03E66" w:rsidR="00EE4BE3" w:rsidRPr="00E90326" w:rsidRDefault="009D25BC" w:rsidP="00551BDD">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251AA61" w14:textId="4069530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79" w:name="_Toc482141240"/>
      <w:bookmarkStart w:id="180" w:name="_Toc482141913"/>
      <w:bookmarkStart w:id="181" w:name="_Toc48245780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179"/>
      <w:bookmarkEnd w:id="180"/>
      <w:bookmarkEnd w:id="181"/>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负责捕获数据包。它与pcap_dispatch()的功能十分相似，区别就是 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AF7D54"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82" w:name="_Toc482141241"/>
      <w:bookmarkStart w:id="183" w:name="_Toc482141914"/>
      <w:bookmarkStart w:id="184" w:name="_Toc48245780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182"/>
      <w:bookmarkEnd w:id="183"/>
      <w:bookmarkEnd w:id="184"/>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lastRenderedPageBreak/>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185" w:name="_Toc482141242"/>
      <w:bookmarkStart w:id="186" w:name="_Toc482141915"/>
      <w:bookmarkStart w:id="187" w:name="_Toc482457803"/>
      <w:r w:rsidRPr="00E90326">
        <w:rPr>
          <w:rFonts w:ascii="宋体" w:eastAsia="宋体" w:hAnsi="宋体" w:hint="eastAsia"/>
          <w:b/>
          <w:szCs w:val="30"/>
        </w:rPr>
        <w:t>本章小结</w:t>
      </w:r>
      <w:bookmarkEnd w:id="185"/>
      <w:bookmarkEnd w:id="186"/>
      <w:bookmarkEnd w:id="187"/>
    </w:p>
    <w:p w14:paraId="177947DD" w14:textId="25D2A6EC" w:rsidR="00632AFB" w:rsidRPr="00500677" w:rsidRDefault="00D97809" w:rsidP="00500677">
      <w:pPr>
        <w:spacing w:before="120" w:after="120"/>
        <w:ind w:left="432" w:firstLine="408"/>
        <w:jc w:val="left"/>
        <w:rPr>
          <w:rFonts w:asciiTheme="minorEastAsia" w:eastAsiaTheme="minorEastAsia" w:hAnsiTheme="minorEastAsia"/>
        </w:rPr>
        <w:sectPr w:rsidR="00632AFB" w:rsidRPr="00500677" w:rsidSect="00EC15F4">
          <w:headerReference w:type="default" r:id="rId31"/>
          <w:pgSz w:w="11906" w:h="16838"/>
          <w:pgMar w:top="1701" w:right="1418" w:bottom="1418" w:left="1418" w:header="1134" w:footer="992" w:gutter="0"/>
          <w:cols w:space="720"/>
          <w:docGrid w:linePitch="326"/>
        </w:sect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188" w:name="_Hlt273261554"/>
      <w:bookmarkStart w:id="189" w:name="_Hlt273463971"/>
      <w:bookmarkStart w:id="190" w:name="_Hlt279679428"/>
      <w:bookmarkStart w:id="191" w:name="_Toc482141243"/>
      <w:bookmarkStart w:id="192" w:name="_Toc482141916"/>
      <w:bookmarkStart w:id="193" w:name="_Toc482457804"/>
      <w:bookmarkEnd w:id="188"/>
      <w:bookmarkEnd w:id="189"/>
      <w:bookmarkEnd w:id="190"/>
      <w:r w:rsidRPr="00E90326">
        <w:rPr>
          <w:rFonts w:asciiTheme="majorEastAsia" w:eastAsiaTheme="majorEastAsia" w:hAnsiTheme="majorEastAsia" w:hint="eastAsia"/>
          <w:b/>
          <w:szCs w:val="36"/>
        </w:rPr>
        <w:lastRenderedPageBreak/>
        <w:t>概要设计</w:t>
      </w:r>
      <w:bookmarkEnd w:id="191"/>
      <w:bookmarkEnd w:id="192"/>
      <w:bookmarkEnd w:id="193"/>
    </w:p>
    <w:p w14:paraId="329FAC14" w14:textId="123B4458" w:rsidR="00150B71" w:rsidRPr="00E90326" w:rsidRDefault="002F0711" w:rsidP="00F91F18">
      <w:pPr>
        <w:pStyle w:val="20505"/>
        <w:spacing w:before="120" w:after="120" w:line="240" w:lineRule="auto"/>
        <w:rPr>
          <w:sz w:val="28"/>
          <w:szCs w:val="28"/>
        </w:rPr>
      </w:pPr>
      <w:bookmarkStart w:id="194" w:name="_Toc482141244"/>
      <w:bookmarkStart w:id="195" w:name="_Toc482141917"/>
      <w:bookmarkStart w:id="196" w:name="_Toc482457805"/>
      <w:r w:rsidRPr="00E90326">
        <w:rPr>
          <w:rFonts w:asciiTheme="majorEastAsia" w:eastAsiaTheme="majorEastAsia" w:hAnsiTheme="majorEastAsia" w:hint="eastAsia"/>
          <w:b/>
          <w:szCs w:val="30"/>
        </w:rPr>
        <w:t>设计初衷</w:t>
      </w:r>
      <w:bookmarkEnd w:id="194"/>
      <w:bookmarkEnd w:id="195"/>
      <w:bookmarkEnd w:id="196"/>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197" w:name="_Toc482141245"/>
      <w:bookmarkStart w:id="198" w:name="_Toc482141918"/>
      <w:bookmarkStart w:id="199" w:name="_Toc48245780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197"/>
      <w:bookmarkEnd w:id="198"/>
      <w:bookmarkEnd w:id="199"/>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200" w:name="_Toc482141246"/>
      <w:bookmarkStart w:id="201" w:name="_Toc482141919"/>
      <w:bookmarkStart w:id="202" w:name="_Toc482457807"/>
      <w:r w:rsidRPr="00E90326">
        <w:rPr>
          <w:rFonts w:ascii="宋体" w:hAnsi="宋体" w:hint="eastAsia"/>
        </w:rPr>
        <w:t>UDP Flood</w:t>
      </w:r>
      <w:r w:rsidRPr="00E90326">
        <w:rPr>
          <w:rFonts w:ascii="宋体" w:hAnsi="宋体" w:hint="eastAsia"/>
        </w:rPr>
        <w:t>攻击程序的基本功能</w:t>
      </w:r>
      <w:bookmarkEnd w:id="200"/>
      <w:bookmarkEnd w:id="201"/>
      <w:bookmarkEnd w:id="202"/>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B3556A" w:rsidRDefault="00D174CA" w:rsidP="00B3556A">
      <w:pPr>
        <w:pStyle w:val="20505"/>
        <w:spacing w:before="120" w:after="120" w:line="240" w:lineRule="auto"/>
        <w:rPr>
          <w:rFonts w:ascii="宋体" w:eastAsia="宋体" w:hAnsi="宋体"/>
          <w:b/>
          <w:szCs w:val="30"/>
        </w:rPr>
      </w:pPr>
      <w:bookmarkStart w:id="203" w:name="_Toc482141247"/>
      <w:bookmarkStart w:id="204" w:name="_Toc482141920"/>
      <w:bookmarkStart w:id="205" w:name="_Toc482457808"/>
      <w:r w:rsidRPr="00E90326">
        <w:rPr>
          <w:rFonts w:ascii="宋体" w:hAnsi="宋体" w:hint="eastAsia"/>
        </w:rPr>
        <w:lastRenderedPageBreak/>
        <w:t>UDP Flood</w:t>
      </w:r>
      <w:r w:rsidRPr="00E90326">
        <w:rPr>
          <w:rFonts w:ascii="宋体" w:hAnsi="宋体" w:hint="eastAsia"/>
        </w:rPr>
        <w:t>攻击程序的系统结构</w:t>
      </w:r>
      <w:bookmarkEnd w:id="203"/>
      <w:bookmarkEnd w:id="204"/>
      <w:bookmarkEnd w:id="205"/>
    </w:p>
    <w:p w14:paraId="7D6F57B5" w14:textId="5398AC99" w:rsidR="00B3556A" w:rsidRDefault="009A0F67" w:rsidP="00E70858">
      <w:pPr>
        <w:spacing w:before="120" w:after="120"/>
        <w:jc w:val="cente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206" w:name="_Toc482141248"/>
      <w:bookmarkStart w:id="207" w:name="_Toc482141921"/>
      <w:bookmarkStart w:id="208" w:name="_Toc482457809"/>
      <w:r>
        <w:rPr>
          <w:rFonts w:ascii="宋体" w:eastAsia="宋体" w:hAnsi="宋体" w:hint="eastAsia"/>
          <w:b/>
          <w:szCs w:val="30"/>
        </w:rPr>
        <w:t>本章小结</w:t>
      </w:r>
      <w:bookmarkEnd w:id="206"/>
      <w:bookmarkEnd w:id="207"/>
      <w:bookmarkEnd w:id="208"/>
    </w:p>
    <w:p w14:paraId="249A07FF" w14:textId="513F5A2B" w:rsidR="009A0F67" w:rsidRPr="009A0F67" w:rsidRDefault="003B77D2" w:rsidP="009A0F67">
      <w:pPr>
        <w:spacing w:beforeLines="0" w:before="120" w:afterLines="0" w:after="120" w:line="312" w:lineRule="auto"/>
        <w:ind w:firstLineChars="200" w:firstLine="480"/>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209" w:name="_Hlt273261556"/>
      <w:bookmarkStart w:id="210" w:name="_Hlt273463973"/>
      <w:bookmarkStart w:id="211" w:name="_Toc482141249"/>
      <w:bookmarkStart w:id="212" w:name="_Toc482141922"/>
      <w:bookmarkStart w:id="213" w:name="_Toc482457810"/>
      <w:bookmarkStart w:id="214" w:name="_Hlt273261419"/>
      <w:bookmarkEnd w:id="209"/>
      <w:bookmarkEnd w:id="210"/>
      <w:r w:rsidRPr="00E90326">
        <w:rPr>
          <w:rFonts w:asciiTheme="majorEastAsia" w:eastAsiaTheme="majorEastAsia" w:hAnsiTheme="majorEastAsia" w:hint="eastAsia"/>
          <w:b/>
          <w:szCs w:val="36"/>
        </w:rPr>
        <w:lastRenderedPageBreak/>
        <w:t>详细设计</w:t>
      </w:r>
      <w:bookmarkEnd w:id="211"/>
      <w:bookmarkEnd w:id="212"/>
      <w:bookmarkEnd w:id="213"/>
    </w:p>
    <w:p w14:paraId="78953EA4" w14:textId="0D0E1DBE" w:rsidR="00D95F25" w:rsidRPr="00925835" w:rsidRDefault="007129C2" w:rsidP="00925835">
      <w:pPr>
        <w:pStyle w:val="20505"/>
        <w:spacing w:before="120" w:after="120" w:line="240" w:lineRule="auto"/>
        <w:rPr>
          <w:rFonts w:ascii="宋体" w:eastAsia="宋体" w:hAnsi="宋体"/>
          <w:b/>
          <w:szCs w:val="30"/>
        </w:rPr>
      </w:pPr>
      <w:bookmarkStart w:id="215" w:name="_Toc482457811"/>
      <w:r>
        <w:rPr>
          <w:rFonts w:ascii="宋体" w:eastAsia="宋体" w:hAnsi="宋体" w:hint="eastAsia"/>
          <w:b/>
          <w:szCs w:val="30"/>
        </w:rPr>
        <w:t>主机扫描</w:t>
      </w:r>
      <w:bookmarkEnd w:id="215"/>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b/>
          <w:szCs w:val="30"/>
        </w:rPr>
      </w:pPr>
      <w:bookmarkStart w:id="216" w:name="_Toc482457812"/>
      <w:r>
        <w:rPr>
          <w:rFonts w:ascii="宋体" w:eastAsia="宋体" w:hAnsi="宋体" w:hint="eastAsia"/>
          <w:b/>
          <w:szCs w:val="30"/>
        </w:rPr>
        <w:t>流程图</w:t>
      </w:r>
      <w:bookmarkEnd w:id="216"/>
    </w:p>
    <w:p w14:paraId="228DA216" w14:textId="1C9B1F08" w:rsidR="00C7659E" w:rsidRDefault="00C7659E" w:rsidP="00D95F25">
      <w:pPr>
        <w:spacing w:before="120" w:after="120"/>
        <w:ind w:firstLine="420"/>
        <w:jc w:val="left"/>
      </w:pPr>
      <w:r>
        <w:rPr>
          <w:rFonts w:hint="eastAsia"/>
        </w:rPr>
        <w:t>如图</w:t>
      </w:r>
      <w:r>
        <w:rPr>
          <w:rFonts w:hint="eastAsia"/>
        </w:rPr>
        <w:t>4.1</w:t>
      </w:r>
      <w:r w:rsidR="00491EE6">
        <w:rPr>
          <w:rFonts w:hint="eastAsia"/>
        </w:rPr>
        <w:t>所示，</w:t>
      </w:r>
      <w:r w:rsidR="00D95F25">
        <w:rPr>
          <w:rFonts w:hint="eastAsia"/>
        </w:rPr>
        <w:t>主机扫描</w:t>
      </w:r>
      <w:r>
        <w:rPr>
          <w:rFonts w:hint="eastAsia"/>
        </w:rPr>
        <w:t>先输入扫描的起始和终止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2FE1C1B3" w:rsidR="00802D67" w:rsidRPr="00030EC6" w:rsidRDefault="00C7659E" w:rsidP="00030EC6">
      <w:pPr>
        <w:pStyle w:val="af3"/>
        <w:spacing w:before="120" w:after="120"/>
        <w:jc w:val="center"/>
        <w:rPr>
          <w:rFonts w:asciiTheme="minorEastAsia" w:eastAsiaTheme="minorEastAsia" w:hAnsiTheme="minor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00E30385">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sidR="00FB146B">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扫描流程图</w:t>
      </w:r>
      <w:ins w:id="217" w:author="renxt" w:date="2017-05-13T20:56:00Z">
        <w:r w:rsidR="00140975">
          <w:rPr>
            <w:rFonts w:asciiTheme="minorEastAsia" w:eastAsiaTheme="minorEastAsia" w:hAnsiTheme="minorEastAsia" w:hint="eastAsia"/>
            <w:sz w:val="21"/>
            <w:szCs w:val="21"/>
          </w:rPr>
          <w:t>（第2个框</w:t>
        </w:r>
      </w:ins>
      <w:ins w:id="218" w:author="renxt" w:date="2017-05-13T20:57:00Z">
        <w:r w:rsidR="00EA0369">
          <w:rPr>
            <w:rFonts w:asciiTheme="minorEastAsia" w:eastAsiaTheme="minorEastAsia" w:hAnsiTheme="minorEastAsia" w:hint="eastAsia"/>
            <w:sz w:val="21"/>
            <w:szCs w:val="21"/>
          </w:rPr>
          <w:t>、</w:t>
        </w:r>
      </w:ins>
      <w:ins w:id="219" w:author="renxt" w:date="2017-05-13T20:56:00Z">
        <w:r w:rsidR="00EA0369">
          <w:rPr>
            <w:rFonts w:asciiTheme="minorEastAsia" w:eastAsiaTheme="minorEastAsia" w:hAnsiTheme="minorEastAsia" w:hint="eastAsia"/>
            <w:sz w:val="21"/>
            <w:szCs w:val="21"/>
          </w:rPr>
          <w:t>扫描</w:t>
        </w:r>
      </w:ins>
      <w:ins w:id="220" w:author="renxt" w:date="2017-05-13T20:57:00Z">
        <w:r w:rsidR="00EA0369">
          <w:rPr>
            <w:rFonts w:asciiTheme="minorEastAsia" w:eastAsiaTheme="minorEastAsia" w:hAnsiTheme="minorEastAsia" w:hint="eastAsia"/>
            <w:sz w:val="21"/>
            <w:szCs w:val="21"/>
          </w:rPr>
          <w:t>起始IP和终止IP框对吗？</w:t>
        </w:r>
      </w:ins>
      <w:ins w:id="221" w:author="renxt" w:date="2017-05-13T20:56:00Z">
        <w:r w:rsidR="00140975">
          <w:rPr>
            <w:rFonts w:asciiTheme="minorEastAsia" w:eastAsiaTheme="minorEastAsia" w:hAnsiTheme="minorEastAsia" w:hint="eastAsia"/>
            <w:sz w:val="21"/>
            <w:szCs w:val="21"/>
          </w:rPr>
          <w:t>）</w:t>
        </w:r>
      </w:ins>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bookmarkStart w:id="222" w:name="_Toc482457813"/>
      <w:r>
        <w:rPr>
          <w:rFonts w:ascii="宋体" w:eastAsia="宋体" w:hAnsi="宋体" w:hint="eastAsia"/>
          <w:b/>
          <w:szCs w:val="30"/>
        </w:rPr>
        <w:lastRenderedPageBreak/>
        <w:t>主要数据</w:t>
      </w:r>
      <w:bookmarkEnd w:id="222"/>
    </w:p>
    <w:p w14:paraId="462AC18B" w14:textId="42790D31" w:rsidR="00D95F25" w:rsidRPr="00F32CD2" w:rsidRDefault="00D95F25" w:rsidP="00F32CD2">
      <w:pPr>
        <w:spacing w:before="120" w:after="120" w:line="360" w:lineRule="atLeast"/>
        <w:ind w:firstLineChars="200" w:firstLine="480"/>
      </w:pPr>
      <w:r>
        <w:rPr>
          <w:rFonts w:hint="eastAsia"/>
        </w:rPr>
        <w:t>主要数据如表</w:t>
      </w:r>
      <w:r w:rsidR="00506368">
        <w:rPr>
          <w:rFonts w:hint="eastAsia"/>
        </w:rPr>
        <w:t>4</w:t>
      </w:r>
      <w:r w:rsidR="00506368">
        <w:t>.1</w:t>
      </w:r>
      <w:r>
        <w:rPr>
          <w:rFonts w:hint="eastAsia"/>
        </w:rPr>
        <w:t>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3F7ABF87" w:rsidR="00D95F25" w:rsidRPr="0065605B" w:rsidRDefault="00D95F25" w:rsidP="00D95F25">
      <w:pPr>
        <w:spacing w:before="120" w:after="120"/>
        <w:jc w:val="center"/>
        <w:rPr>
          <w:rFonts w:asciiTheme="minorEastAsia" w:eastAsiaTheme="minorEastAsia" w:hAnsiTheme="minorEastAsia"/>
          <w:sz w:val="21"/>
          <w:szCs w:val="21"/>
        </w:rPr>
      </w:pPr>
      <w:r w:rsidRPr="0065605B">
        <w:rPr>
          <w:rFonts w:asciiTheme="minorEastAsia" w:eastAsiaTheme="minorEastAsia" w:hAnsiTheme="minorEastAsia" w:hint="eastAsia"/>
          <w:sz w:val="21"/>
          <w:szCs w:val="21"/>
        </w:rPr>
        <w:t xml:space="preserve">表 </w:t>
      </w:r>
      <w:r w:rsidR="00506368" w:rsidRPr="0065605B">
        <w:rPr>
          <w:rFonts w:asciiTheme="minorEastAsia" w:eastAsiaTheme="minorEastAsia" w:hAnsiTheme="minorEastAsia"/>
          <w:sz w:val="21"/>
          <w:szCs w:val="21"/>
        </w:rPr>
        <w:t>4</w:t>
      </w:r>
      <w:r w:rsidR="00506368" w:rsidRPr="0065605B">
        <w:rPr>
          <w:rFonts w:asciiTheme="minorEastAsia" w:eastAsiaTheme="minorEastAsia" w:hAnsiTheme="minorEastAsia" w:hint="eastAsia"/>
          <w:sz w:val="21"/>
          <w:szCs w:val="21"/>
        </w:rPr>
        <w:t>.</w:t>
      </w:r>
      <w:r w:rsidR="00EB3BDB" w:rsidRPr="0065605B">
        <w:rPr>
          <w:rFonts w:asciiTheme="minorEastAsia" w:eastAsiaTheme="minorEastAsia" w:hAnsiTheme="minorEastAsia"/>
          <w:sz w:val="21"/>
          <w:szCs w:val="21"/>
        </w:rPr>
        <w:t>1</w:t>
      </w:r>
      <w:r w:rsidRPr="0065605B">
        <w:rPr>
          <w:rFonts w:asciiTheme="minorEastAsia" w:eastAsiaTheme="minorEastAsia" w:hAnsiTheme="minorEastAsia" w:hint="eastAsia"/>
          <w:noProof/>
          <w:sz w:val="21"/>
          <w:szCs w:val="21"/>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lastRenderedPageBreak/>
        <w:t>struct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struct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bookmarkStart w:id="223" w:name="_Toc482457814"/>
      <w:r>
        <w:rPr>
          <w:rFonts w:ascii="宋体" w:eastAsia="宋体" w:hAnsi="宋体" w:hint="eastAsia"/>
          <w:b/>
          <w:szCs w:val="30"/>
        </w:rPr>
        <w:t>主要函数</w:t>
      </w:r>
      <w:bookmarkEnd w:id="223"/>
    </w:p>
    <w:p w14:paraId="60DC20CD" w14:textId="402CF265" w:rsidR="00030EC6" w:rsidRPr="00EE5497" w:rsidRDefault="00EE5497" w:rsidP="00EE5497">
      <w:pPr>
        <w:spacing w:before="120" w:after="120"/>
        <w:ind w:firstLine="420"/>
      </w:pPr>
      <w:r>
        <w:rPr>
          <w:rFonts w:hint="eastAsia"/>
        </w:rPr>
        <w:t>如表</w:t>
      </w:r>
      <w:r w:rsidR="004278A9">
        <w:rPr>
          <w:rFonts w:hint="eastAsia"/>
        </w:rPr>
        <w:t>4</w:t>
      </w:r>
      <w:r w:rsidR="004278A9">
        <w:t>.2</w:t>
      </w:r>
      <w:r>
        <w:rPr>
          <w:rFonts w:hint="eastAsia"/>
        </w:rPr>
        <w:t>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3AF5EBA6" w:rsidR="00EE5497" w:rsidRPr="00F05A40" w:rsidRDefault="00E45AE7" w:rsidP="00EE5497">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Pr="00F05A40">
        <w:rPr>
          <w:rFonts w:asciiTheme="minorEastAsia" w:eastAsiaTheme="minorEastAsia" w:hAnsiTheme="minorEastAsia"/>
          <w:sz w:val="21"/>
          <w:szCs w:val="21"/>
        </w:rPr>
        <w:t>4</w:t>
      </w:r>
      <w:r w:rsidR="004278A9" w:rsidRPr="00F05A40">
        <w:rPr>
          <w:rFonts w:asciiTheme="minorEastAsia" w:eastAsiaTheme="minorEastAsia" w:hAnsiTheme="minorEastAsia"/>
          <w:sz w:val="21"/>
          <w:szCs w:val="21"/>
        </w:rPr>
        <w:t>.2</w:t>
      </w:r>
      <w:r w:rsidRPr="00F05A40">
        <w:rPr>
          <w:rFonts w:asciiTheme="minorEastAsia" w:eastAsiaTheme="minorEastAsia" w:hAnsiTheme="minorEastAsia" w:hint="eastAsia"/>
          <w:sz w:val="21"/>
          <w:szCs w:val="21"/>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8ECCBBC" w14:textId="6263B19F" w:rsidR="007129C2" w:rsidRDefault="007129C2" w:rsidP="007129C2">
      <w:pPr>
        <w:pStyle w:val="20505"/>
        <w:spacing w:before="120" w:after="120" w:line="240" w:lineRule="auto"/>
        <w:rPr>
          <w:rFonts w:ascii="宋体" w:eastAsia="宋体" w:hAnsi="宋体"/>
          <w:b/>
          <w:szCs w:val="30"/>
        </w:rPr>
      </w:pPr>
      <w:bookmarkStart w:id="224" w:name="_Toc482457815"/>
      <w:r>
        <w:rPr>
          <w:rFonts w:ascii="宋体" w:eastAsia="宋体" w:hAnsi="宋体" w:hint="eastAsia"/>
          <w:b/>
          <w:szCs w:val="30"/>
        </w:rPr>
        <w:lastRenderedPageBreak/>
        <w:t>UDP端口扫描</w:t>
      </w:r>
      <w:bookmarkEnd w:id="224"/>
    </w:p>
    <w:p w14:paraId="465E2A8D" w14:textId="4BF13A85"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225" w:name="_Toc482457816"/>
      <w:r>
        <w:rPr>
          <w:rFonts w:ascii="宋体" w:eastAsia="宋体" w:hAnsi="宋体" w:hint="eastAsia"/>
          <w:b/>
          <w:szCs w:val="30"/>
        </w:rPr>
        <w:t>流程图</w:t>
      </w:r>
      <w:bookmarkEnd w:id="225"/>
    </w:p>
    <w:p w14:paraId="005EDCDB" w14:textId="407570B0" w:rsidR="004D349B" w:rsidRPr="004D349B" w:rsidRDefault="004D349B" w:rsidP="00D12C41">
      <w:pPr>
        <w:spacing w:before="120" w:after="120"/>
        <w:ind w:firstLine="420"/>
      </w:pPr>
      <w:r>
        <w:rPr>
          <w:rFonts w:hint="eastAsia"/>
        </w:rPr>
        <w:t>如流程图</w:t>
      </w:r>
      <w:r w:rsidR="00836EF7">
        <w:rPr>
          <w:rFonts w:hint="eastAsia"/>
        </w:rPr>
        <w:t>4</w:t>
      </w:r>
      <w:r w:rsidR="00836EF7">
        <w:t>.2</w:t>
      </w:r>
      <w:r>
        <w:rPr>
          <w:rFonts w:hint="eastAsia"/>
        </w:rPr>
        <w:t>所示，</w:t>
      </w:r>
      <w:r>
        <w:rPr>
          <w:rFonts w:hint="eastAsia"/>
        </w:rPr>
        <w:t>UDP</w:t>
      </w:r>
      <w:r w:rsidR="006B2EE6">
        <w:rPr>
          <w:rFonts w:hint="eastAsia"/>
        </w:rPr>
        <w:t>端口扫描先初始化</w:t>
      </w:r>
      <w:r>
        <w:rPr>
          <w:rFonts w:hint="eastAsia"/>
        </w:rPr>
        <w:t>起始</w:t>
      </w:r>
      <w:r w:rsidR="00536CC4">
        <w:rPr>
          <w:rFonts w:hint="eastAsia"/>
        </w:rPr>
        <w:t>端口，终止端口，当前发送端口，开始时间，结束时间，设置为可发送</w:t>
      </w:r>
      <w:r>
        <w:rPr>
          <w:rFonts w:hint="eastAsia"/>
        </w:rPr>
        <w:t>。开启捕获线程</w:t>
      </w:r>
      <w:r w:rsidR="00E262DC">
        <w:rPr>
          <w:rFonts w:hint="eastAsia"/>
        </w:rPr>
        <w:t>，</w:t>
      </w:r>
      <w:r>
        <w:rPr>
          <w:rFonts w:hint="eastAsia"/>
        </w:rPr>
        <w:t>然后判断是否发送完毕，</w:t>
      </w:r>
      <w:r w:rsidR="00E262DC">
        <w:rPr>
          <w:rFonts w:hint="eastAsia"/>
        </w:rPr>
        <w:t>当可发送时，构造</w:t>
      </w:r>
      <w:r w:rsidR="00E262DC">
        <w:rPr>
          <w:rFonts w:hint="eastAsia"/>
        </w:rPr>
        <w:t>UDP</w:t>
      </w:r>
      <w:r w:rsidR="00E262DC">
        <w:rPr>
          <w:rFonts w:hint="eastAsia"/>
        </w:rPr>
        <w:t>数据包，发送到发送端口，设置为不可发送，等待捕获或超时。当捕获线程捕获到端口不可达时，存入</w:t>
      </w:r>
      <w:r w:rsidR="00E262DC" w:rsidRPr="00E90326">
        <w:rPr>
          <w:rFonts w:ascii="宋体" w:hAnsi="宋体"/>
        </w:rPr>
        <w:t>portScan</w:t>
      </w:r>
      <w:r w:rsidR="00E262DC">
        <w:rPr>
          <w:rFonts w:ascii="宋体" w:hAnsi="宋体" w:hint="eastAsia"/>
        </w:rPr>
        <w:t>中，设置为可发送，发送端口增加。当超时</w:t>
      </w:r>
      <w:r w:rsidR="00241FCA">
        <w:rPr>
          <w:rFonts w:ascii="宋体" w:hAnsi="宋体" w:hint="eastAsia"/>
        </w:rPr>
        <w:t>的时</w:t>
      </w:r>
      <w:r w:rsidR="00E262DC">
        <w:rPr>
          <w:rFonts w:ascii="宋体" w:hAnsi="宋体" w:hint="eastAsia"/>
        </w:rPr>
        <w:t>时，代表端口开放。</w:t>
      </w:r>
    </w:p>
    <w:p w14:paraId="1756CE07" w14:textId="77777777" w:rsidR="00E30385" w:rsidRDefault="004D349B" w:rsidP="00512536">
      <w:pPr>
        <w:spacing w:before="120" w:after="120"/>
        <w:jc w:val="center"/>
      </w:pPr>
      <w:r>
        <w:rPr>
          <w:noProof/>
        </w:rPr>
        <w:drawing>
          <wp:inline distT="0" distB="0" distL="0" distR="0" wp14:anchorId="3FD21935" wp14:editId="093AA247">
            <wp:extent cx="4084320" cy="572748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0995" cy="5736844"/>
                    </a:xfrm>
                    <a:prstGeom prst="rect">
                      <a:avLst/>
                    </a:prstGeom>
                  </pic:spPr>
                </pic:pic>
              </a:graphicData>
            </a:graphic>
          </wp:inline>
        </w:drawing>
      </w:r>
    </w:p>
    <w:p w14:paraId="244D4FBC" w14:textId="584FD3C2" w:rsidR="004D349B" w:rsidRPr="00F05A40" w:rsidRDefault="00E30385" w:rsidP="00E30385">
      <w:pPr>
        <w:pStyle w:val="af3"/>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图4. </w:t>
      </w:r>
      <w:r w:rsidRPr="00F05A40">
        <w:rPr>
          <w:rFonts w:asciiTheme="minorEastAsia" w:eastAsiaTheme="minorEastAsia" w:hAnsiTheme="minorEastAsia"/>
          <w:sz w:val="21"/>
          <w:szCs w:val="21"/>
        </w:rPr>
        <w:fldChar w:fldCharType="begin"/>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hint="eastAsia"/>
          <w:sz w:val="21"/>
          <w:szCs w:val="21"/>
        </w:rPr>
        <w:instrText>SEQ 图4. \* ARABIC</w:instrText>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sz w:val="21"/>
          <w:szCs w:val="21"/>
        </w:rPr>
        <w:fldChar w:fldCharType="separate"/>
      </w:r>
      <w:r w:rsidRPr="00F05A40">
        <w:rPr>
          <w:rFonts w:asciiTheme="minorEastAsia" w:eastAsiaTheme="minorEastAsia" w:hAnsiTheme="minorEastAsia"/>
          <w:noProof/>
          <w:sz w:val="21"/>
          <w:szCs w:val="21"/>
        </w:rPr>
        <w:t>2</w:t>
      </w:r>
      <w:r w:rsidRPr="00F05A40">
        <w:rPr>
          <w:rFonts w:asciiTheme="minorEastAsia" w:eastAsiaTheme="minorEastAsia" w:hAnsiTheme="minorEastAsia"/>
          <w:sz w:val="21"/>
          <w:szCs w:val="21"/>
        </w:rPr>
        <w:fldChar w:fldCharType="end"/>
      </w:r>
      <w:r w:rsidRPr="00F05A40">
        <w:rPr>
          <w:rFonts w:asciiTheme="minorEastAsia" w:eastAsiaTheme="minorEastAsia" w:hAnsiTheme="minorEastAsia" w:hint="eastAsia"/>
          <w:sz w:val="21"/>
          <w:szCs w:val="21"/>
        </w:rPr>
        <w:t>端口扫描流程图</w:t>
      </w:r>
      <w:ins w:id="226" w:author="renxt" w:date="2017-05-13T20:57:00Z">
        <w:r w:rsidR="00EA0369">
          <w:rPr>
            <w:rFonts w:asciiTheme="minorEastAsia" w:eastAsiaTheme="minorEastAsia" w:hAnsiTheme="minorEastAsia" w:hint="eastAsia"/>
            <w:sz w:val="21"/>
            <w:szCs w:val="21"/>
          </w:rPr>
          <w:t>（字太小，</w:t>
        </w:r>
      </w:ins>
      <w:ins w:id="227" w:author="renxt" w:date="2017-05-13T20:58:00Z">
        <w:r w:rsidR="00EA0369">
          <w:rPr>
            <w:rFonts w:asciiTheme="minorEastAsia" w:eastAsiaTheme="minorEastAsia" w:hAnsiTheme="minorEastAsia" w:hint="eastAsia"/>
            <w:sz w:val="21"/>
            <w:szCs w:val="21"/>
          </w:rPr>
          <w:t>框内要用文字说明</w:t>
        </w:r>
      </w:ins>
      <w:ins w:id="228" w:author="renxt" w:date="2017-05-13T20:59:00Z">
        <w:r w:rsidR="00EA0369">
          <w:rPr>
            <w:rFonts w:asciiTheme="minorEastAsia" w:eastAsiaTheme="minorEastAsia" w:hAnsiTheme="minorEastAsia" w:hint="eastAsia"/>
            <w:sz w:val="21"/>
            <w:szCs w:val="21"/>
          </w:rPr>
          <w:t>，</w:t>
        </w:r>
      </w:ins>
      <w:ins w:id="229" w:author="renxt" w:date="2017-05-13T21:14:00Z">
        <w:r w:rsidR="00D75002" w:rsidRPr="00D75002">
          <w:rPr>
            <w:rFonts w:asciiTheme="minorEastAsia" w:eastAsiaTheme="minorEastAsia" w:hAnsiTheme="minorEastAsia" w:hint="eastAsia"/>
            <w:sz w:val="21"/>
            <w:szCs w:val="21"/>
          </w:rPr>
          <w:t>用函数别人看不懂</w:t>
        </w:r>
      </w:ins>
      <w:ins w:id="230" w:author="renxt" w:date="2017-05-13T20:57:00Z">
        <w:r w:rsidR="00EA0369">
          <w:rPr>
            <w:rFonts w:asciiTheme="minorEastAsia" w:eastAsiaTheme="minorEastAsia" w:hAnsiTheme="minorEastAsia" w:hint="eastAsia"/>
            <w:sz w:val="21"/>
            <w:szCs w:val="21"/>
          </w:rPr>
          <w:t>）</w:t>
        </w:r>
      </w:ins>
    </w:p>
    <w:p w14:paraId="25934874" w14:textId="490C40E7"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231" w:name="_Toc482457817"/>
      <w:r>
        <w:rPr>
          <w:rFonts w:ascii="宋体" w:eastAsia="宋体" w:hAnsi="宋体" w:hint="eastAsia"/>
          <w:b/>
          <w:szCs w:val="30"/>
        </w:rPr>
        <w:lastRenderedPageBreak/>
        <w:t>主要数据</w:t>
      </w:r>
      <w:bookmarkEnd w:id="231"/>
    </w:p>
    <w:p w14:paraId="7622A8B2" w14:textId="11995BD0" w:rsidR="00F10C65" w:rsidRPr="00F10C65" w:rsidRDefault="00F10C65" w:rsidP="009176B9">
      <w:pPr>
        <w:spacing w:before="120" w:after="120"/>
        <w:ind w:firstLine="420"/>
      </w:pPr>
      <w:r>
        <w:rPr>
          <w:rFonts w:hint="eastAsia"/>
        </w:rPr>
        <w:t>如表</w:t>
      </w:r>
      <w:r w:rsidR="001E5AF7">
        <w:rPr>
          <w:rFonts w:hint="eastAsia"/>
        </w:rPr>
        <w:t>4</w:t>
      </w:r>
      <w:r w:rsidR="009E0C71">
        <w:t>.3</w:t>
      </w:r>
      <w:r>
        <w:rPr>
          <w:rFonts w:hint="eastAsia"/>
        </w:rPr>
        <w:t>所示，</w:t>
      </w:r>
      <w:r w:rsidRPr="00E90326">
        <w:rPr>
          <w:rFonts w:ascii="宋体" w:hAnsi="宋体"/>
        </w:rPr>
        <w:t>portScan</w:t>
      </w:r>
      <w:r>
        <w:rPr>
          <w:rFonts w:ascii="宋体" w:hAnsi="宋体" w:hint="eastAsia"/>
        </w:rPr>
        <w:t>为</w:t>
      </w:r>
      <w:r w:rsidRPr="00E90326">
        <w:rPr>
          <w:rFonts w:ascii="宋体" w:hAnsi="宋体"/>
        </w:rPr>
        <w:t>map &lt;int, int&gt;</w:t>
      </w:r>
      <w:r>
        <w:rPr>
          <w:rFonts w:ascii="宋体" w:hAnsi="宋体" w:hint="eastAsia"/>
        </w:rPr>
        <w:t>类型，存储端口扫描的情况。当端口不存在时，第一个int为端口，第二个int为1.</w:t>
      </w:r>
      <w:r w:rsidRPr="00F10C65">
        <w:rPr>
          <w:rFonts w:ascii="宋体" w:hAnsi="宋体"/>
        </w:rPr>
        <w:t xml:space="preserve"> </w:t>
      </w:r>
      <w:r w:rsidRPr="00E90326">
        <w:rPr>
          <w:rFonts w:ascii="宋体" w:hAnsi="宋体"/>
        </w:rPr>
        <w:t>ip_address</w:t>
      </w:r>
      <w:r>
        <w:rPr>
          <w:rFonts w:ascii="宋体" w:hAnsi="宋体" w:hint="eastAsia"/>
        </w:rPr>
        <w:t>是IP地址的表示，</w:t>
      </w:r>
      <w:r w:rsidRPr="00E90326">
        <w:rPr>
          <w:rFonts w:ascii="宋体" w:hAnsi="宋体"/>
        </w:rPr>
        <w:t>ip_header</w:t>
      </w:r>
      <w:r>
        <w:rPr>
          <w:rFonts w:ascii="宋体" w:hAnsi="宋体" w:hint="eastAsia"/>
        </w:rPr>
        <w:t>为I</w:t>
      </w:r>
      <w:r>
        <w:rPr>
          <w:rFonts w:ascii="宋体" w:hAnsi="宋体"/>
        </w:rPr>
        <w:t>P</w:t>
      </w:r>
      <w:r>
        <w:rPr>
          <w:rFonts w:ascii="宋体" w:hAnsi="宋体" w:hint="eastAsia"/>
        </w:rPr>
        <w:t>头部，</w:t>
      </w:r>
      <w:r w:rsidRPr="00E90326">
        <w:rPr>
          <w:rFonts w:ascii="宋体" w:hAnsi="宋体"/>
        </w:rPr>
        <w:t>udp_header</w:t>
      </w:r>
      <w:r>
        <w:rPr>
          <w:rFonts w:ascii="宋体" w:hAnsi="宋体" w:hint="eastAsia"/>
        </w:rPr>
        <w:t>为UDP头部。</w:t>
      </w:r>
    </w:p>
    <w:p w14:paraId="1F7A9A7F" w14:textId="51CBF59F" w:rsidR="00702C59" w:rsidRPr="00F05A40" w:rsidRDefault="00702C59" w:rsidP="00702C59">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001E5AF7" w:rsidRPr="00F05A40">
        <w:rPr>
          <w:rFonts w:asciiTheme="minorEastAsia" w:eastAsiaTheme="minorEastAsia" w:hAnsiTheme="minorEastAsia"/>
          <w:sz w:val="21"/>
          <w:szCs w:val="21"/>
        </w:rPr>
        <w:t>4</w:t>
      </w:r>
      <w:r w:rsidR="001E5AF7" w:rsidRPr="00F05A40">
        <w:rPr>
          <w:rFonts w:asciiTheme="minorEastAsia" w:eastAsiaTheme="minorEastAsia" w:hAnsiTheme="minorEastAsia" w:hint="eastAsia"/>
          <w:sz w:val="21"/>
          <w:szCs w:val="21"/>
        </w:rPr>
        <w:t>.</w:t>
      </w:r>
      <w:r w:rsidR="009E0C71" w:rsidRPr="00F05A40">
        <w:rPr>
          <w:rFonts w:asciiTheme="minorEastAsia" w:eastAsiaTheme="minorEastAsia" w:hAnsiTheme="minorEastAsia"/>
          <w:sz w:val="21"/>
          <w:szCs w:val="21"/>
        </w:rPr>
        <w:t>3</w:t>
      </w:r>
      <w:r w:rsidRPr="00F05A40">
        <w:rPr>
          <w:rFonts w:asciiTheme="minorEastAsia" w:eastAsiaTheme="minorEastAsia" w:hAnsiTheme="minorEastAsia" w:hint="eastAsia"/>
          <w:sz w:val="21"/>
          <w:szCs w:val="21"/>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702C59" w:rsidRPr="00E90326" w14:paraId="5706DCD4" w14:textId="77777777" w:rsidTr="001C4DAF">
        <w:tc>
          <w:tcPr>
            <w:tcW w:w="2122" w:type="dxa"/>
          </w:tcPr>
          <w:p w14:paraId="3D85CD15"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51197B6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599F803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介绍</w:t>
            </w:r>
          </w:p>
        </w:tc>
      </w:tr>
      <w:tr w:rsidR="00702C59" w:rsidRPr="00E90326" w14:paraId="3FB291FD" w14:textId="77777777" w:rsidTr="001C4DAF">
        <w:tc>
          <w:tcPr>
            <w:tcW w:w="2122" w:type="dxa"/>
          </w:tcPr>
          <w:p w14:paraId="3D528D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2318C00F"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map &lt;int, int&gt;</w:t>
            </w:r>
          </w:p>
        </w:tc>
        <w:tc>
          <w:tcPr>
            <w:tcW w:w="2768" w:type="dxa"/>
          </w:tcPr>
          <w:p w14:paraId="078CCD7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存放端口扫描结果</w:t>
            </w:r>
          </w:p>
        </w:tc>
      </w:tr>
      <w:tr w:rsidR="00702C59" w:rsidRPr="00E90326" w14:paraId="15822B4C" w14:textId="77777777" w:rsidTr="001C4DAF">
        <w:tc>
          <w:tcPr>
            <w:tcW w:w="2122" w:type="dxa"/>
          </w:tcPr>
          <w:p w14:paraId="40976F4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ip_address</w:t>
            </w:r>
          </w:p>
        </w:tc>
        <w:tc>
          <w:tcPr>
            <w:tcW w:w="3412" w:type="dxa"/>
          </w:tcPr>
          <w:p w14:paraId="0C93CA03"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1CB98DD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IP地址表示</w:t>
            </w:r>
          </w:p>
        </w:tc>
      </w:tr>
      <w:tr w:rsidR="00702C59" w:rsidRPr="00E90326" w14:paraId="24EE2AB2" w14:textId="77777777" w:rsidTr="001C4DAF">
        <w:tc>
          <w:tcPr>
            <w:tcW w:w="2122" w:type="dxa"/>
          </w:tcPr>
          <w:p w14:paraId="3DC3C812"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ip_header</w:t>
            </w:r>
          </w:p>
        </w:tc>
        <w:tc>
          <w:tcPr>
            <w:tcW w:w="3412" w:type="dxa"/>
          </w:tcPr>
          <w:p w14:paraId="1ADF1CA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7C5A07E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702C59" w:rsidRPr="00E90326" w14:paraId="3FE104D5" w14:textId="77777777" w:rsidTr="001C4DAF">
        <w:tc>
          <w:tcPr>
            <w:tcW w:w="2122" w:type="dxa"/>
          </w:tcPr>
          <w:p w14:paraId="5FE8B93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udp_header</w:t>
            </w:r>
          </w:p>
        </w:tc>
        <w:tc>
          <w:tcPr>
            <w:tcW w:w="3412" w:type="dxa"/>
          </w:tcPr>
          <w:p w14:paraId="7E1668EA" w14:textId="77777777" w:rsidR="00702C59" w:rsidRPr="00E90326" w:rsidRDefault="00702C59" w:rsidP="001C4DAF">
            <w:pPr>
              <w:spacing w:beforeLines="0" w:afterLines="0" w:line="360" w:lineRule="exact"/>
              <w:rPr>
                <w:rFonts w:ascii="宋体" w:hAnsi="宋体"/>
              </w:rPr>
            </w:pPr>
            <w:r w:rsidRPr="00E90326">
              <w:rPr>
                <w:rFonts w:ascii="宋体" w:hAnsi="宋体"/>
              </w:rPr>
              <w:t>typedef struct udp_header</w:t>
            </w:r>
          </w:p>
        </w:tc>
        <w:tc>
          <w:tcPr>
            <w:tcW w:w="2768" w:type="dxa"/>
          </w:tcPr>
          <w:p w14:paraId="3CC3D5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123F9D8A" w14:textId="4B70C4BB" w:rsidR="00702C59" w:rsidRDefault="00702C59" w:rsidP="000B53A8">
      <w:pPr>
        <w:spacing w:beforeLines="0" w:afterLines="0" w:line="360" w:lineRule="exact"/>
        <w:rPr>
          <w:rFonts w:ascii="宋体" w:hAnsi="宋体"/>
        </w:rPr>
      </w:pPr>
      <w:r>
        <w:rPr>
          <w:rFonts w:ascii="宋体" w:hAnsi="宋体" w:hint="eastAsia"/>
        </w:rPr>
        <w:t>表中的结构体：</w:t>
      </w:r>
    </w:p>
    <w:p w14:paraId="2D8B7A0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ip_address{</w:t>
      </w:r>
    </w:p>
    <w:p w14:paraId="5AD5D9B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byte1;</w:t>
      </w:r>
    </w:p>
    <w:p w14:paraId="590DA2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byte2;</w:t>
      </w:r>
    </w:p>
    <w:p w14:paraId="7B2CBA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byte3;</w:t>
      </w:r>
    </w:p>
    <w:p w14:paraId="7DF86A11"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byte4;</w:t>
      </w:r>
    </w:p>
    <w:p w14:paraId="22D0B13F" w14:textId="13662279" w:rsidR="00702C59" w:rsidRPr="00E90326" w:rsidRDefault="00365F8F" w:rsidP="00365F8F">
      <w:pPr>
        <w:spacing w:beforeLines="0" w:afterLines="0" w:line="360" w:lineRule="exact"/>
        <w:ind w:firstLineChars="200" w:firstLine="480"/>
        <w:rPr>
          <w:rFonts w:ascii="宋体" w:hAnsi="宋体"/>
        </w:rPr>
      </w:pPr>
      <w:r>
        <w:rPr>
          <w:rFonts w:ascii="宋体" w:hAnsi="宋体"/>
        </w:rPr>
        <w:t>}ip_address;</w:t>
      </w:r>
    </w:p>
    <w:p w14:paraId="3B2C802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IPv4 header */</w:t>
      </w:r>
    </w:p>
    <w:p w14:paraId="353C14F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ip_header{</w:t>
      </w:r>
    </w:p>
    <w:p w14:paraId="5CFDB45A" w14:textId="77777777" w:rsidR="00702C59" w:rsidRPr="00E90326" w:rsidRDefault="00702C59" w:rsidP="00702C59">
      <w:pPr>
        <w:spacing w:beforeLines="0" w:afterLines="0" w:line="360" w:lineRule="exact"/>
        <w:ind w:left="840"/>
        <w:rPr>
          <w:rFonts w:ascii="宋体" w:hAnsi="宋体"/>
        </w:rPr>
      </w:pPr>
      <w:r w:rsidRPr="00E90326">
        <w:rPr>
          <w:rFonts w:ascii="宋体" w:hAnsi="宋体"/>
        </w:rPr>
        <w:t>u_char  ver_ihl;        // Version (4 bits) + Internet header length (4 bits)</w:t>
      </w:r>
    </w:p>
    <w:p w14:paraId="0BFCD2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7D1F025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29A8B0A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478E88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42241EC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lastRenderedPageBreak/>
        <w:tab/>
        <w:t>u_char  ttl;            // Time to live</w:t>
      </w:r>
    </w:p>
    <w:p w14:paraId="7EBCC7F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proto;          // Protocol</w:t>
      </w:r>
    </w:p>
    <w:p w14:paraId="2B5090F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Header checksum</w:t>
      </w:r>
    </w:p>
    <w:p w14:paraId="4CD5668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saddr;      // Source address</w:t>
      </w:r>
    </w:p>
    <w:p w14:paraId="31CC633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90680E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u_int   op_pad;         // Option + Padding</w:t>
      </w:r>
    </w:p>
    <w:p w14:paraId="598C14E7" w14:textId="77777777" w:rsidR="00702C59" w:rsidRPr="00E90326" w:rsidRDefault="00702C59" w:rsidP="00702C59">
      <w:pPr>
        <w:spacing w:beforeLines="0" w:afterLines="0" w:line="360" w:lineRule="exact"/>
        <w:ind w:firstLineChars="200" w:firstLine="480"/>
        <w:rPr>
          <w:rFonts w:ascii="宋体" w:hAnsi="宋体"/>
        </w:rPr>
      </w:pPr>
      <w:r>
        <w:rPr>
          <w:rFonts w:ascii="宋体" w:hAnsi="宋体"/>
        </w:rPr>
        <w:t>}ip_header;</w:t>
      </w:r>
    </w:p>
    <w:p w14:paraId="6E0ACCD7"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UDP header*/</w:t>
      </w:r>
    </w:p>
    <w:p w14:paraId="2F6135A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udp_header{</w:t>
      </w:r>
    </w:p>
    <w:p w14:paraId="3F5481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sport;          // Source port</w:t>
      </w:r>
    </w:p>
    <w:p w14:paraId="27F5A4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dport;          // Destination port</w:t>
      </w:r>
    </w:p>
    <w:p w14:paraId="15AF49F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len;            // Datagram length</w:t>
      </w:r>
    </w:p>
    <w:p w14:paraId="00B676A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Checksum</w:t>
      </w:r>
    </w:p>
    <w:p w14:paraId="3C2E934B" w14:textId="24CD7853" w:rsidR="00702C59" w:rsidRPr="00745C15" w:rsidRDefault="00702C59" w:rsidP="00745C15">
      <w:pPr>
        <w:spacing w:beforeLines="0" w:before="120" w:afterLines="0" w:after="120" w:line="360" w:lineRule="exact"/>
        <w:ind w:firstLineChars="200" w:firstLine="480"/>
        <w:rPr>
          <w:rFonts w:ascii="宋体" w:hAnsi="宋体"/>
        </w:rPr>
      </w:pPr>
      <w:r w:rsidRPr="00E90326">
        <w:rPr>
          <w:rFonts w:ascii="宋体" w:hAnsi="宋体"/>
        </w:rPr>
        <w:t>}udp_header;</w:t>
      </w:r>
    </w:p>
    <w:p w14:paraId="25A216A0" w14:textId="7E41A196" w:rsidR="00802D67" w:rsidRDefault="00F63841" w:rsidP="00F63841">
      <w:pPr>
        <w:pStyle w:val="3"/>
        <w:tabs>
          <w:tab w:val="clear" w:pos="5115"/>
        </w:tabs>
        <w:spacing w:before="120" w:after="120" w:line="240" w:lineRule="auto"/>
        <w:ind w:left="0" w:firstLine="0"/>
        <w:rPr>
          <w:rFonts w:ascii="宋体" w:eastAsia="宋体" w:hAnsi="宋体"/>
          <w:b/>
          <w:szCs w:val="30"/>
        </w:rPr>
      </w:pPr>
      <w:bookmarkStart w:id="232" w:name="_Toc482457818"/>
      <w:r>
        <w:rPr>
          <w:rFonts w:ascii="宋体" w:eastAsia="宋体" w:hAnsi="宋体" w:hint="eastAsia"/>
          <w:b/>
          <w:szCs w:val="30"/>
        </w:rPr>
        <w:t>主要函数</w:t>
      </w:r>
      <w:bookmarkEnd w:id="232"/>
    </w:p>
    <w:p w14:paraId="36E0E1AB" w14:textId="720612D7" w:rsidR="001C4DAF" w:rsidRPr="001C4DAF" w:rsidRDefault="00C64864" w:rsidP="008F6EEA">
      <w:pPr>
        <w:spacing w:before="120" w:after="120"/>
        <w:ind w:firstLine="420"/>
      </w:pPr>
      <w:r>
        <w:rPr>
          <w:rFonts w:hint="eastAsia"/>
        </w:rPr>
        <w:t>如表</w:t>
      </w:r>
      <w:r>
        <w:rPr>
          <w:rFonts w:hint="eastAsia"/>
        </w:rPr>
        <w:t xml:space="preserve"> </w:t>
      </w:r>
      <w:r>
        <w:t>4</w:t>
      </w:r>
      <w:r>
        <w:rPr>
          <w:rFonts w:hint="eastAsia"/>
        </w:rPr>
        <w:t>.4</w:t>
      </w:r>
      <w:r w:rsidR="00E87471" w:rsidRPr="00E90326">
        <w:rPr>
          <w:rFonts w:ascii="宋体" w:hAnsi="宋体"/>
        </w:rPr>
        <w:t>getICMP</w:t>
      </w:r>
      <w:r w:rsidR="00E87471">
        <w:rPr>
          <w:rFonts w:ascii="宋体" w:hAnsi="宋体" w:hint="eastAsia"/>
        </w:rPr>
        <w:t>函数打开选择的网卡，捕获ICMP数据包端口不可达的数据并进行解析，</w:t>
      </w:r>
      <w:r w:rsidR="00E87471" w:rsidRPr="00E90326">
        <w:rPr>
          <w:rFonts w:ascii="宋体" w:hAnsi="宋体"/>
        </w:rPr>
        <w:t>CreatePacket</w:t>
      </w:r>
      <w:r w:rsidR="00E87471">
        <w:rPr>
          <w:rFonts w:ascii="宋体" w:hAnsi="宋体" w:hint="eastAsia"/>
        </w:rPr>
        <w:t>用于创建UDP数据包，</w:t>
      </w:r>
      <w:r w:rsidR="00E87471" w:rsidRPr="00E90326">
        <w:rPr>
          <w:rFonts w:ascii="宋体" w:hAnsi="宋体"/>
        </w:rPr>
        <w:t>SendPacket</w:t>
      </w:r>
      <w:r w:rsidR="00E87471">
        <w:rPr>
          <w:rFonts w:ascii="宋体" w:hAnsi="宋体" w:hint="eastAsia"/>
        </w:rPr>
        <w:t>用于发送数据包。</w:t>
      </w:r>
    </w:p>
    <w:p w14:paraId="250897DB" w14:textId="5DD16DFC" w:rsidR="00702C59" w:rsidRPr="00C019FA" w:rsidRDefault="00702C59" w:rsidP="00702C59">
      <w:pPr>
        <w:spacing w:before="120" w:after="120"/>
        <w:jc w:val="center"/>
        <w:rPr>
          <w:rFonts w:asciiTheme="minorEastAsia" w:eastAsiaTheme="minorEastAsia" w:hAnsiTheme="minorEastAsia"/>
          <w:sz w:val="21"/>
          <w:szCs w:val="21"/>
        </w:rPr>
      </w:pPr>
      <w:r w:rsidRPr="00C019FA">
        <w:rPr>
          <w:rFonts w:asciiTheme="minorEastAsia" w:eastAsiaTheme="minorEastAsia" w:hAnsiTheme="minorEastAsia" w:hint="eastAsia"/>
          <w:sz w:val="21"/>
          <w:szCs w:val="21"/>
        </w:rPr>
        <w:t xml:space="preserve">表 </w:t>
      </w:r>
      <w:r w:rsidRPr="00C019FA">
        <w:rPr>
          <w:rFonts w:asciiTheme="minorEastAsia" w:eastAsiaTheme="minorEastAsia" w:hAnsiTheme="minorEastAsia"/>
          <w:sz w:val="21"/>
          <w:szCs w:val="21"/>
        </w:rPr>
        <w:t>4</w:t>
      </w:r>
      <w:r w:rsidR="00C64864" w:rsidRPr="00C019FA">
        <w:rPr>
          <w:rFonts w:asciiTheme="minorEastAsia" w:eastAsiaTheme="minorEastAsia" w:hAnsiTheme="minorEastAsia" w:hint="eastAsia"/>
          <w:sz w:val="21"/>
          <w:szCs w:val="21"/>
        </w:rPr>
        <w:t>.4</w:t>
      </w:r>
      <w:r w:rsidRPr="00C019FA">
        <w:rPr>
          <w:rFonts w:asciiTheme="minorEastAsia" w:eastAsiaTheme="minorEastAsia" w:hAnsiTheme="minorEastAsia" w:hint="eastAsia"/>
          <w:sz w:val="21"/>
          <w:szCs w:val="21"/>
        </w:rPr>
        <w:t>端口扫描函数说明</w:t>
      </w:r>
    </w:p>
    <w:tbl>
      <w:tblPr>
        <w:tblStyle w:val="af2"/>
        <w:tblW w:w="0" w:type="auto"/>
        <w:jc w:val="center"/>
        <w:tblLook w:val="04A0" w:firstRow="1" w:lastRow="0" w:firstColumn="1" w:lastColumn="0" w:noHBand="0" w:noVBand="1"/>
      </w:tblPr>
      <w:tblGrid>
        <w:gridCol w:w="1896"/>
        <w:gridCol w:w="3361"/>
        <w:gridCol w:w="3271"/>
      </w:tblGrid>
      <w:tr w:rsidR="00702C59" w:rsidRPr="00E90326" w14:paraId="0566F511" w14:textId="77777777" w:rsidTr="00F2695D">
        <w:trPr>
          <w:jc w:val="center"/>
        </w:trPr>
        <w:tc>
          <w:tcPr>
            <w:tcW w:w="0" w:type="auto"/>
          </w:tcPr>
          <w:p w14:paraId="54F8B81E" w14:textId="1E94074B"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4BC27F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215643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功能</w:t>
            </w:r>
          </w:p>
        </w:tc>
      </w:tr>
      <w:tr w:rsidR="00702C59" w:rsidRPr="00E90326" w14:paraId="178288A2" w14:textId="77777777" w:rsidTr="00F2695D">
        <w:trPr>
          <w:jc w:val="center"/>
        </w:trPr>
        <w:tc>
          <w:tcPr>
            <w:tcW w:w="0" w:type="auto"/>
          </w:tcPr>
          <w:p w14:paraId="59D42F9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getICMP()</w:t>
            </w:r>
          </w:p>
        </w:tc>
        <w:tc>
          <w:tcPr>
            <w:tcW w:w="0" w:type="auto"/>
          </w:tcPr>
          <w:p w14:paraId="3C31B5D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5A194BEC"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702C59" w:rsidRPr="00E90326" w14:paraId="25EBBFF8" w14:textId="77777777" w:rsidTr="00F2695D">
        <w:trPr>
          <w:jc w:val="center"/>
        </w:trPr>
        <w:tc>
          <w:tcPr>
            <w:tcW w:w="0" w:type="auto"/>
          </w:tcPr>
          <w:p w14:paraId="05C077E9"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CreatePacket()</w:t>
            </w:r>
          </w:p>
        </w:tc>
        <w:tc>
          <w:tcPr>
            <w:tcW w:w="0" w:type="auto"/>
          </w:tcPr>
          <w:p w14:paraId="43C4DCF1"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SourceMAC,</w:t>
            </w:r>
          </w:p>
          <w:p w14:paraId="725CE556"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DestinationMAC,</w:t>
            </w:r>
          </w:p>
          <w:p w14:paraId="70D701A3"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SourceIP,</w:t>
            </w:r>
          </w:p>
          <w:p w14:paraId="0366AB8D"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DestinationIP,</w:t>
            </w:r>
          </w:p>
          <w:p w14:paraId="14CFF1E7" w14:textId="77777777" w:rsidR="00702C59" w:rsidRPr="00E90326" w:rsidRDefault="00702C59" w:rsidP="001C4DAF">
            <w:pPr>
              <w:spacing w:beforeLines="0" w:afterLines="0" w:line="240" w:lineRule="auto"/>
              <w:rPr>
                <w:rFonts w:ascii="宋体" w:hAnsi="宋体"/>
              </w:rPr>
            </w:pPr>
            <w:r w:rsidRPr="00E90326">
              <w:rPr>
                <w:rFonts w:ascii="宋体" w:hAnsi="宋体"/>
              </w:rPr>
              <w:lastRenderedPageBreak/>
              <w:t>unsigned short SourcePort,</w:t>
            </w:r>
          </w:p>
          <w:p w14:paraId="087FEECF" w14:textId="77777777" w:rsidR="00702C59" w:rsidRPr="00E90326" w:rsidRDefault="00702C59" w:rsidP="001C4DAF">
            <w:pPr>
              <w:spacing w:beforeLines="0" w:afterLines="0" w:line="240" w:lineRule="auto"/>
              <w:rPr>
                <w:rFonts w:ascii="宋体" w:hAnsi="宋体"/>
              </w:rPr>
            </w:pPr>
            <w:r w:rsidRPr="00E90326">
              <w:rPr>
                <w:rFonts w:ascii="宋体" w:hAnsi="宋体"/>
              </w:rPr>
              <w:t>unsigned short DestinationPort,</w:t>
            </w:r>
          </w:p>
          <w:p w14:paraId="2EF91E0B"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UserData,</w:t>
            </w:r>
          </w:p>
          <w:p w14:paraId="2602513B"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41F317FB"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702C59" w:rsidRPr="00E90326" w14:paraId="0DB06FAC" w14:textId="77777777" w:rsidTr="00F2695D">
        <w:trPr>
          <w:jc w:val="center"/>
        </w:trPr>
        <w:tc>
          <w:tcPr>
            <w:tcW w:w="0" w:type="auto"/>
          </w:tcPr>
          <w:p w14:paraId="6030410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SendPacket()</w:t>
            </w:r>
          </w:p>
        </w:tc>
        <w:tc>
          <w:tcPr>
            <w:tcW w:w="0" w:type="auto"/>
          </w:tcPr>
          <w:p w14:paraId="363B31F0"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pcap_if_t* Device</w:t>
            </w:r>
          </w:p>
        </w:tc>
        <w:tc>
          <w:tcPr>
            <w:tcW w:w="0" w:type="auto"/>
          </w:tcPr>
          <w:p w14:paraId="17F784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发送数据包</w:t>
            </w:r>
          </w:p>
        </w:tc>
      </w:tr>
    </w:tbl>
    <w:p w14:paraId="7963C241" w14:textId="62E9E741" w:rsidR="007129C2" w:rsidRDefault="007129C2" w:rsidP="007129C2">
      <w:pPr>
        <w:pStyle w:val="20505"/>
        <w:spacing w:before="120" w:after="120" w:line="240" w:lineRule="auto"/>
        <w:rPr>
          <w:rFonts w:ascii="宋体" w:eastAsia="宋体" w:hAnsi="宋体"/>
          <w:b/>
          <w:szCs w:val="30"/>
        </w:rPr>
      </w:pPr>
      <w:bookmarkStart w:id="233" w:name="_Toc482457819"/>
      <w:r>
        <w:rPr>
          <w:rFonts w:ascii="宋体" w:eastAsia="宋体" w:hAnsi="宋体" w:hint="eastAsia"/>
          <w:b/>
          <w:szCs w:val="30"/>
        </w:rPr>
        <w:t>UDP Flood攻击</w:t>
      </w:r>
      <w:bookmarkEnd w:id="233"/>
    </w:p>
    <w:p w14:paraId="5083B410" w14:textId="2EE35EB5"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234" w:name="_Toc482457820"/>
      <w:r>
        <w:rPr>
          <w:rFonts w:ascii="宋体" w:eastAsia="宋体" w:hAnsi="宋体" w:hint="eastAsia"/>
          <w:b/>
          <w:szCs w:val="30"/>
        </w:rPr>
        <w:t>流程图</w:t>
      </w:r>
      <w:bookmarkEnd w:id="234"/>
    </w:p>
    <w:p w14:paraId="657811C5" w14:textId="3D607736" w:rsidR="003F07C6" w:rsidRDefault="003F07C6" w:rsidP="003F07C6">
      <w:pPr>
        <w:spacing w:beforeLines="0" w:before="120" w:afterLines="0" w:after="120" w:line="360" w:lineRule="exact"/>
        <w:ind w:firstLineChars="200" w:firstLine="480"/>
        <w:rPr>
          <w:rFonts w:ascii="宋体" w:hAnsi="宋体"/>
        </w:rPr>
      </w:pPr>
      <w:r>
        <w:rPr>
          <w:rFonts w:ascii="宋体" w:hAnsi="宋体" w:hint="eastAsia"/>
        </w:rPr>
        <w:t>如图所示，</w:t>
      </w:r>
      <w:r w:rsidRPr="00E90326">
        <w:rPr>
          <w:rFonts w:ascii="宋体" w:hAnsi="宋体"/>
        </w:rPr>
        <w:t>UDP F</w:t>
      </w:r>
      <w:r w:rsidRPr="00E90326">
        <w:rPr>
          <w:rFonts w:ascii="宋体" w:hAnsi="宋体" w:hint="eastAsia"/>
        </w:rPr>
        <w:t>lood攻击主要为构建大量的udp数据包，利用多线程的技术发送大量伪造的数据包。主要使用</w:t>
      </w:r>
      <w:r w:rsidRPr="00E90326">
        <w:rPr>
          <w:rFonts w:ascii="宋体" w:hAnsi="宋体"/>
        </w:rPr>
        <w:t>CreatePacket</w:t>
      </w:r>
      <w:r w:rsidRPr="00E90326">
        <w:rPr>
          <w:rFonts w:ascii="宋体" w:hAnsi="宋体" w:hint="eastAsia"/>
        </w:rPr>
        <w:t>和</w:t>
      </w:r>
      <w:r w:rsidRPr="00E90326">
        <w:rPr>
          <w:rFonts w:ascii="宋体" w:hAnsi="宋体"/>
        </w:rPr>
        <w:t>SendPacket</w:t>
      </w:r>
      <w:r>
        <w:rPr>
          <w:rFonts w:ascii="宋体" w:hAnsi="宋体" w:hint="eastAsia"/>
        </w:rPr>
        <w:t>函数。</w:t>
      </w:r>
      <w:r>
        <w:rPr>
          <w:rFonts w:ascii="宋体" w:hAnsi="宋体"/>
        </w:rPr>
        <w:t xml:space="preserve"> </w:t>
      </w:r>
    </w:p>
    <w:p w14:paraId="4A4EAE0C" w14:textId="4D653829" w:rsidR="003F07C6" w:rsidRDefault="003F07C6" w:rsidP="003F07C6">
      <w:pPr>
        <w:spacing w:before="120" w:after="120"/>
        <w:jc w:val="center"/>
      </w:pPr>
      <w:r>
        <w:rPr>
          <w:noProof/>
        </w:rPr>
        <w:drawing>
          <wp:inline distT="0" distB="0" distL="0" distR="0" wp14:anchorId="09F7E4AD" wp14:editId="43342F1D">
            <wp:extent cx="1630680" cy="4221190"/>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3145" cy="4227572"/>
                    </a:xfrm>
                    <a:prstGeom prst="rect">
                      <a:avLst/>
                    </a:prstGeom>
                  </pic:spPr>
                </pic:pic>
              </a:graphicData>
            </a:graphic>
          </wp:inline>
        </w:drawing>
      </w:r>
    </w:p>
    <w:p w14:paraId="63B501FF" w14:textId="59A23D20" w:rsidR="003F07C6" w:rsidRPr="00341228" w:rsidRDefault="003F07C6" w:rsidP="00341228">
      <w:pPr>
        <w:pStyle w:val="af3"/>
        <w:spacing w:before="120" w:after="120"/>
        <w:jc w:val="center"/>
        <w:rPr>
          <w:rFonts w:asciiTheme="minorEastAsia" w:eastAsiaTheme="minorEastAsia" w:hAnsiTheme="minorEastAsia"/>
          <w:noProof/>
        </w:rPr>
      </w:pPr>
      <w:r w:rsidRPr="00E57DDC">
        <w:rPr>
          <w:rFonts w:asciiTheme="minorEastAsia" w:eastAsiaTheme="minorEastAsia" w:hAnsiTheme="minorEastAsia" w:hint="eastAsia"/>
        </w:rPr>
        <w:t xml:space="preserve">图 </w:t>
      </w:r>
      <w:r w:rsidRPr="00E57DDC">
        <w:rPr>
          <w:rFonts w:asciiTheme="minorEastAsia" w:eastAsiaTheme="minorEastAsia" w:hAnsiTheme="minorEastAsia"/>
        </w:rPr>
        <w:t>4 .</w:t>
      </w:r>
      <w:r w:rsidRPr="00E57DDC">
        <w:rPr>
          <w:rFonts w:asciiTheme="minorEastAsia" w:eastAsiaTheme="minorEastAsia" w:hAnsiTheme="minorEastAsia"/>
        </w:rPr>
        <w:fldChar w:fldCharType="begin"/>
      </w:r>
      <w:r w:rsidRPr="00E57DDC">
        <w:rPr>
          <w:rFonts w:asciiTheme="minorEastAsia" w:eastAsiaTheme="minorEastAsia" w:hAnsiTheme="minorEastAsia"/>
        </w:rPr>
        <w:instrText xml:space="preserve"> SEQ 图 \* ARABIC \s 2 </w:instrText>
      </w:r>
      <w:r w:rsidRPr="00E57DDC">
        <w:rPr>
          <w:rFonts w:asciiTheme="minorEastAsia" w:eastAsiaTheme="minorEastAsia" w:hAnsiTheme="minorEastAsia"/>
        </w:rPr>
        <w:fldChar w:fldCharType="separate"/>
      </w:r>
      <w:r w:rsidRPr="00E57DDC">
        <w:rPr>
          <w:rFonts w:asciiTheme="minorEastAsia" w:eastAsiaTheme="minorEastAsia" w:hAnsiTheme="minorEastAsia"/>
          <w:noProof/>
        </w:rPr>
        <w:t>7</w:t>
      </w:r>
      <w:r w:rsidRPr="00E57DDC">
        <w:rPr>
          <w:rFonts w:asciiTheme="minorEastAsia" w:eastAsiaTheme="minorEastAsia" w:hAnsiTheme="minorEastAsia"/>
        </w:rPr>
        <w:fldChar w:fldCharType="end"/>
      </w:r>
      <w:r w:rsidRPr="00E57DDC">
        <w:rPr>
          <w:rFonts w:asciiTheme="minorEastAsia" w:eastAsiaTheme="minorEastAsia" w:hAnsiTheme="minorEastAsia"/>
          <w:noProof/>
        </w:rPr>
        <w:t xml:space="preserve"> UDP F</w:t>
      </w:r>
      <w:r w:rsidRPr="00E57DDC">
        <w:rPr>
          <w:rFonts w:asciiTheme="minorEastAsia" w:eastAsiaTheme="minorEastAsia" w:hAnsiTheme="minorEastAsia" w:hint="eastAsia"/>
          <w:noProof/>
        </w:rPr>
        <w:t>lood攻击流程图</w:t>
      </w:r>
      <w:ins w:id="235" w:author="renxt" w:date="2017-05-13T20:59:00Z">
        <w:r w:rsidR="00EA0369">
          <w:rPr>
            <w:rFonts w:asciiTheme="minorEastAsia" w:eastAsiaTheme="minorEastAsia" w:hAnsiTheme="minorEastAsia" w:hint="eastAsia"/>
            <w:noProof/>
          </w:rPr>
          <w:t>（</w:t>
        </w:r>
        <w:r w:rsidR="00EA0369">
          <w:rPr>
            <w:rFonts w:asciiTheme="minorEastAsia" w:eastAsiaTheme="minorEastAsia" w:hAnsiTheme="minorEastAsia" w:hint="eastAsia"/>
            <w:sz w:val="21"/>
            <w:szCs w:val="21"/>
          </w:rPr>
          <w:t>第2个框对吗？框内用文字说明。</w:t>
        </w:r>
        <w:r w:rsidR="00EA0369">
          <w:rPr>
            <w:rFonts w:asciiTheme="minorEastAsia" w:eastAsiaTheme="minorEastAsia" w:hAnsiTheme="minorEastAsia" w:hint="eastAsia"/>
            <w:noProof/>
          </w:rPr>
          <w:t>）</w:t>
        </w:r>
      </w:ins>
    </w:p>
    <w:p w14:paraId="679F9DF4" w14:textId="1E162ABC"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236" w:name="_Toc482457821"/>
      <w:r>
        <w:rPr>
          <w:rFonts w:ascii="宋体" w:eastAsia="宋体" w:hAnsi="宋体" w:hint="eastAsia"/>
          <w:b/>
          <w:szCs w:val="30"/>
        </w:rPr>
        <w:t>主要数据</w:t>
      </w:r>
      <w:bookmarkEnd w:id="236"/>
    </w:p>
    <w:p w14:paraId="675A787F" w14:textId="23F3BE18" w:rsidR="00A64E0D" w:rsidRPr="008C1B35" w:rsidRDefault="007F2C0D" w:rsidP="008C1B35">
      <w:pPr>
        <w:spacing w:before="120" w:after="120"/>
        <w:ind w:firstLine="420"/>
        <w:rPr>
          <w:rFonts w:ascii="宋体" w:hAnsi="宋体"/>
        </w:rPr>
      </w:pPr>
      <w:r>
        <w:rPr>
          <w:rFonts w:ascii="宋体" w:hAnsi="宋体" w:hint="eastAsia"/>
        </w:rPr>
        <w:t>如表4.5所示，</w:t>
      </w:r>
      <w:r w:rsidR="00A64E0D" w:rsidRPr="00E90326">
        <w:rPr>
          <w:rFonts w:ascii="宋体" w:hAnsi="宋体"/>
        </w:rPr>
        <w:t>ip_address</w:t>
      </w:r>
      <w:r w:rsidR="00A64E0D">
        <w:rPr>
          <w:rFonts w:ascii="宋体" w:hAnsi="宋体" w:hint="eastAsia"/>
        </w:rPr>
        <w:t>是IP地址的表示，</w:t>
      </w:r>
      <w:r w:rsidR="00A64E0D" w:rsidRPr="00E90326">
        <w:rPr>
          <w:rFonts w:ascii="宋体" w:hAnsi="宋体"/>
        </w:rPr>
        <w:t>ip_header</w:t>
      </w:r>
      <w:r w:rsidR="00A64E0D">
        <w:rPr>
          <w:rFonts w:ascii="宋体" w:hAnsi="宋体" w:hint="eastAsia"/>
        </w:rPr>
        <w:t>为I</w:t>
      </w:r>
      <w:r w:rsidR="00A64E0D">
        <w:rPr>
          <w:rFonts w:ascii="宋体" w:hAnsi="宋体"/>
        </w:rPr>
        <w:t>P</w:t>
      </w:r>
      <w:r w:rsidR="00A64E0D">
        <w:rPr>
          <w:rFonts w:ascii="宋体" w:hAnsi="宋体" w:hint="eastAsia"/>
        </w:rPr>
        <w:t>头部，</w:t>
      </w:r>
      <w:r w:rsidR="00A64E0D" w:rsidRPr="00E90326">
        <w:rPr>
          <w:rFonts w:ascii="宋体" w:hAnsi="宋体"/>
        </w:rPr>
        <w:t>udp_header</w:t>
      </w:r>
      <w:r w:rsidR="00A64E0D">
        <w:rPr>
          <w:rFonts w:ascii="宋体" w:hAnsi="宋体" w:hint="eastAsia"/>
        </w:rPr>
        <w:t>为UDP头部。</w:t>
      </w:r>
    </w:p>
    <w:p w14:paraId="3789BFE6" w14:textId="7D22ECF2" w:rsidR="00A64E0D" w:rsidRDefault="00A64E0D" w:rsidP="00A64E0D">
      <w:pPr>
        <w:spacing w:before="120" w:after="120"/>
        <w:jc w:val="center"/>
      </w:pPr>
      <w:r>
        <w:rPr>
          <w:rFonts w:hint="eastAsia"/>
        </w:rPr>
        <w:lastRenderedPageBreak/>
        <w:t>表</w:t>
      </w:r>
      <w:r>
        <w:rPr>
          <w:rFonts w:hint="eastAsia"/>
        </w:rPr>
        <w:t xml:space="preserve"> </w:t>
      </w:r>
      <w:r w:rsidR="008B0932">
        <w:t>4.</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A64E0D" w:rsidRPr="00E90326" w14:paraId="0D5F264B" w14:textId="77777777" w:rsidTr="00CF6272">
        <w:tc>
          <w:tcPr>
            <w:tcW w:w="2122" w:type="dxa"/>
          </w:tcPr>
          <w:p w14:paraId="3A93A75B"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4D882EDE"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7C7AC83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介绍</w:t>
            </w:r>
          </w:p>
        </w:tc>
      </w:tr>
      <w:tr w:rsidR="00A64E0D" w:rsidRPr="00E90326" w14:paraId="55B1A997" w14:textId="77777777" w:rsidTr="00CF6272">
        <w:tc>
          <w:tcPr>
            <w:tcW w:w="2122" w:type="dxa"/>
          </w:tcPr>
          <w:p w14:paraId="555EEDDC"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ip_address</w:t>
            </w:r>
          </w:p>
        </w:tc>
        <w:tc>
          <w:tcPr>
            <w:tcW w:w="3412" w:type="dxa"/>
          </w:tcPr>
          <w:p w14:paraId="35D7ED16" w14:textId="6FADCF56" w:rsidR="00A64E0D" w:rsidRPr="00E90326" w:rsidRDefault="006E62FA" w:rsidP="00CF6272">
            <w:pPr>
              <w:spacing w:beforeLines="0" w:before="120" w:afterLines="0" w:after="120" w:line="360" w:lineRule="exact"/>
              <w:rPr>
                <w:rFonts w:ascii="宋体" w:hAnsi="宋体"/>
              </w:rPr>
            </w:pPr>
            <w:r>
              <w:rPr>
                <w:rFonts w:ascii="宋体" w:hAnsi="宋体" w:hint="eastAsia"/>
              </w:rPr>
              <w:t>t</w:t>
            </w:r>
            <w:r w:rsidR="00A64E0D" w:rsidRPr="00E90326">
              <w:rPr>
                <w:rFonts w:ascii="宋体" w:hAnsi="宋体"/>
              </w:rPr>
              <w:t>ypedef struct ip_address</w:t>
            </w:r>
          </w:p>
        </w:tc>
        <w:tc>
          <w:tcPr>
            <w:tcW w:w="2768" w:type="dxa"/>
          </w:tcPr>
          <w:p w14:paraId="37AF2881"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IP地址表示</w:t>
            </w:r>
          </w:p>
        </w:tc>
      </w:tr>
      <w:tr w:rsidR="00A64E0D" w:rsidRPr="00E90326" w14:paraId="1F79AA14" w14:textId="77777777" w:rsidTr="00CF6272">
        <w:tc>
          <w:tcPr>
            <w:tcW w:w="2122" w:type="dxa"/>
          </w:tcPr>
          <w:p w14:paraId="1BC3DFB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ip_header</w:t>
            </w:r>
          </w:p>
        </w:tc>
        <w:tc>
          <w:tcPr>
            <w:tcW w:w="3412" w:type="dxa"/>
          </w:tcPr>
          <w:p w14:paraId="44698156"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1E9399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A64E0D" w:rsidRPr="00E90326" w14:paraId="6E097501" w14:textId="77777777" w:rsidTr="00CF6272">
        <w:tc>
          <w:tcPr>
            <w:tcW w:w="2122" w:type="dxa"/>
          </w:tcPr>
          <w:p w14:paraId="197E8D05"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udp_header</w:t>
            </w:r>
          </w:p>
        </w:tc>
        <w:tc>
          <w:tcPr>
            <w:tcW w:w="3412" w:type="dxa"/>
          </w:tcPr>
          <w:p w14:paraId="26F4C4CC" w14:textId="77777777" w:rsidR="00A64E0D" w:rsidRPr="00E90326" w:rsidRDefault="00A64E0D" w:rsidP="00CF6272">
            <w:pPr>
              <w:spacing w:beforeLines="0" w:afterLines="0" w:line="360" w:lineRule="exact"/>
              <w:rPr>
                <w:rFonts w:ascii="宋体" w:hAnsi="宋体"/>
              </w:rPr>
            </w:pPr>
            <w:r w:rsidRPr="00E90326">
              <w:rPr>
                <w:rFonts w:ascii="宋体" w:hAnsi="宋体"/>
              </w:rPr>
              <w:t>typedef struct udp_header</w:t>
            </w:r>
          </w:p>
        </w:tc>
        <w:tc>
          <w:tcPr>
            <w:tcW w:w="2768" w:type="dxa"/>
          </w:tcPr>
          <w:p w14:paraId="172E80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7BDAA35E" w14:textId="77777777" w:rsidR="00A64E0D" w:rsidRDefault="00A64E0D" w:rsidP="00A64E0D">
      <w:pPr>
        <w:spacing w:beforeLines="0" w:afterLines="0" w:line="360" w:lineRule="exact"/>
        <w:rPr>
          <w:rFonts w:ascii="宋体" w:hAnsi="宋体"/>
        </w:rPr>
      </w:pPr>
      <w:r>
        <w:rPr>
          <w:rFonts w:ascii="宋体" w:hAnsi="宋体" w:hint="eastAsia"/>
        </w:rPr>
        <w:t>表中的结构体：</w:t>
      </w:r>
    </w:p>
    <w:p w14:paraId="0DBA3EAB"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ip_address{</w:t>
      </w:r>
    </w:p>
    <w:p w14:paraId="3D02E0C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byte1;</w:t>
      </w:r>
    </w:p>
    <w:p w14:paraId="327687D7"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byte2;</w:t>
      </w:r>
    </w:p>
    <w:p w14:paraId="0846108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byte3;</w:t>
      </w:r>
    </w:p>
    <w:p w14:paraId="02F4170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byte4;</w:t>
      </w:r>
    </w:p>
    <w:p w14:paraId="5622DAAB" w14:textId="11B42BF9" w:rsidR="00A64E0D" w:rsidRPr="00E90326" w:rsidRDefault="00FD5A53" w:rsidP="00FD5A53">
      <w:pPr>
        <w:spacing w:beforeLines="0" w:afterLines="0" w:line="360" w:lineRule="exact"/>
        <w:ind w:firstLineChars="200" w:firstLine="480"/>
        <w:rPr>
          <w:rFonts w:ascii="宋体" w:hAnsi="宋体"/>
        </w:rPr>
      </w:pPr>
      <w:r>
        <w:rPr>
          <w:rFonts w:ascii="宋体" w:hAnsi="宋体"/>
        </w:rPr>
        <w:t>}ip_address;</w:t>
      </w:r>
    </w:p>
    <w:p w14:paraId="122BBE05"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IPv4 header */</w:t>
      </w:r>
    </w:p>
    <w:p w14:paraId="33258ED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ip_header{</w:t>
      </w:r>
    </w:p>
    <w:p w14:paraId="42E6DEAC" w14:textId="77777777" w:rsidR="00A64E0D" w:rsidRPr="00E90326" w:rsidRDefault="00A64E0D" w:rsidP="00A64E0D">
      <w:pPr>
        <w:spacing w:beforeLines="0" w:afterLines="0" w:line="360" w:lineRule="exact"/>
        <w:ind w:left="840"/>
        <w:rPr>
          <w:rFonts w:ascii="宋体" w:hAnsi="宋体"/>
        </w:rPr>
      </w:pPr>
      <w:r w:rsidRPr="00E90326">
        <w:rPr>
          <w:rFonts w:ascii="宋体" w:hAnsi="宋体"/>
        </w:rPr>
        <w:t>u_char  ver_ihl;        // Version (4 bits) + Internet header length (4 bits)</w:t>
      </w:r>
    </w:p>
    <w:p w14:paraId="2DF9484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4F566C7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418BCC3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2B25987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5C57FD0D"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ttl;            // Time to live</w:t>
      </w:r>
    </w:p>
    <w:p w14:paraId="3693CF6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proto;          // Protocol</w:t>
      </w:r>
    </w:p>
    <w:p w14:paraId="5F88DA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Header checksum</w:t>
      </w:r>
    </w:p>
    <w:p w14:paraId="202E1F3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saddr;      // Source address</w:t>
      </w:r>
    </w:p>
    <w:p w14:paraId="24705D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5BAB791"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lastRenderedPageBreak/>
        <w:tab/>
        <w:t>u_int   op_pad;         // Option + Padding</w:t>
      </w:r>
    </w:p>
    <w:p w14:paraId="6720F60A" w14:textId="77777777" w:rsidR="00A64E0D" w:rsidRPr="00E90326" w:rsidRDefault="00A64E0D" w:rsidP="00A64E0D">
      <w:pPr>
        <w:spacing w:beforeLines="0" w:afterLines="0" w:line="360" w:lineRule="exact"/>
        <w:ind w:firstLineChars="200" w:firstLine="480"/>
        <w:rPr>
          <w:rFonts w:ascii="宋体" w:hAnsi="宋体"/>
        </w:rPr>
      </w:pPr>
      <w:r>
        <w:rPr>
          <w:rFonts w:ascii="宋体" w:hAnsi="宋体"/>
        </w:rPr>
        <w:t>}ip_header;</w:t>
      </w:r>
    </w:p>
    <w:p w14:paraId="768BB89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UDP header*/</w:t>
      </w:r>
    </w:p>
    <w:p w14:paraId="69358CB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udp_header{</w:t>
      </w:r>
    </w:p>
    <w:p w14:paraId="4663245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sport;          // Source port</w:t>
      </w:r>
    </w:p>
    <w:p w14:paraId="6474EBE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dport;          // Destination port</w:t>
      </w:r>
    </w:p>
    <w:p w14:paraId="7489CFE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len;            // Datagram length</w:t>
      </w:r>
    </w:p>
    <w:p w14:paraId="65F9E7D2"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Checksum</w:t>
      </w:r>
    </w:p>
    <w:p w14:paraId="53721FC0" w14:textId="5F479F45" w:rsidR="00837D36" w:rsidRPr="00817C71" w:rsidRDefault="00A64E0D" w:rsidP="00817C71">
      <w:pPr>
        <w:spacing w:beforeLines="0" w:before="120" w:afterLines="0" w:after="120" w:line="360" w:lineRule="exact"/>
        <w:ind w:firstLineChars="200" w:firstLine="480"/>
        <w:rPr>
          <w:rFonts w:ascii="宋体" w:hAnsi="宋体"/>
        </w:rPr>
      </w:pPr>
      <w:r w:rsidRPr="00E90326">
        <w:rPr>
          <w:rFonts w:ascii="宋体" w:hAnsi="宋体"/>
        </w:rPr>
        <w:t>}udp_header;</w:t>
      </w:r>
    </w:p>
    <w:p w14:paraId="717B992A" w14:textId="77777777" w:rsidR="00BC7545" w:rsidRPr="00F63841" w:rsidRDefault="00BC7545" w:rsidP="00BC7545">
      <w:pPr>
        <w:pStyle w:val="3"/>
        <w:tabs>
          <w:tab w:val="clear" w:pos="5115"/>
        </w:tabs>
        <w:spacing w:before="120" w:after="120" w:line="240" w:lineRule="auto"/>
        <w:ind w:left="0" w:firstLine="0"/>
        <w:rPr>
          <w:rFonts w:ascii="宋体" w:eastAsia="宋体" w:hAnsi="宋体"/>
          <w:b/>
          <w:szCs w:val="30"/>
        </w:rPr>
      </w:pPr>
      <w:bookmarkStart w:id="237" w:name="_Toc482457822"/>
      <w:r>
        <w:rPr>
          <w:rFonts w:ascii="宋体" w:eastAsia="宋体" w:hAnsi="宋体" w:hint="eastAsia"/>
          <w:b/>
          <w:szCs w:val="30"/>
        </w:rPr>
        <w:t>主要函数</w:t>
      </w:r>
      <w:bookmarkEnd w:id="237"/>
    </w:p>
    <w:p w14:paraId="1EF30650" w14:textId="38EA1BBA" w:rsidR="00837D36" w:rsidRPr="001C4DAF" w:rsidRDefault="00AC2045" w:rsidP="00AA0041">
      <w:pPr>
        <w:spacing w:before="120" w:after="120"/>
        <w:ind w:firstLine="420"/>
      </w:pPr>
      <w:r>
        <w:rPr>
          <w:rFonts w:hint="eastAsia"/>
        </w:rPr>
        <w:t>如表</w:t>
      </w:r>
      <w:r>
        <w:t>4.6</w:t>
      </w:r>
      <w:r>
        <w:rPr>
          <w:rFonts w:hint="eastAsia"/>
        </w:rPr>
        <w:t>所示，</w:t>
      </w:r>
      <w:r w:rsidR="00837D36" w:rsidRPr="00E90326">
        <w:rPr>
          <w:rFonts w:ascii="宋体" w:hAnsi="宋体"/>
        </w:rPr>
        <w:t>CreatePacket</w:t>
      </w:r>
      <w:r w:rsidR="00837D36">
        <w:rPr>
          <w:rFonts w:ascii="宋体" w:hAnsi="宋体" w:hint="eastAsia"/>
        </w:rPr>
        <w:t>用于创建UDP数据包，</w:t>
      </w:r>
      <w:r w:rsidR="00837D36" w:rsidRPr="00E90326">
        <w:rPr>
          <w:rFonts w:ascii="宋体" w:hAnsi="宋体"/>
        </w:rPr>
        <w:t>SendPacket</w:t>
      </w:r>
      <w:r w:rsidR="00837D36">
        <w:rPr>
          <w:rFonts w:ascii="宋体" w:hAnsi="宋体" w:hint="eastAsia"/>
        </w:rPr>
        <w:t>用于发送数据包。</w:t>
      </w:r>
    </w:p>
    <w:p w14:paraId="6C45F3E4" w14:textId="27BF26BB" w:rsidR="00837D36" w:rsidRDefault="00837D36" w:rsidP="00837D36">
      <w:pPr>
        <w:spacing w:before="120" w:after="120"/>
        <w:jc w:val="center"/>
      </w:pPr>
      <w:r>
        <w:rPr>
          <w:rFonts w:hint="eastAsia"/>
        </w:rPr>
        <w:t>表</w:t>
      </w:r>
      <w:r w:rsidR="00AC2045">
        <w:t>4.6</w:t>
      </w:r>
      <w:r>
        <w:rPr>
          <w:rFonts w:hint="eastAsia"/>
        </w:rPr>
        <w:t>端口扫描函数说明</w:t>
      </w:r>
    </w:p>
    <w:tbl>
      <w:tblPr>
        <w:tblStyle w:val="af2"/>
        <w:tblW w:w="0" w:type="auto"/>
        <w:jc w:val="center"/>
        <w:tblLook w:val="04A0" w:firstRow="1" w:lastRow="0" w:firstColumn="1" w:lastColumn="0" w:noHBand="0" w:noVBand="1"/>
      </w:tblPr>
      <w:tblGrid>
        <w:gridCol w:w="1896"/>
        <w:gridCol w:w="3361"/>
        <w:gridCol w:w="3271"/>
      </w:tblGrid>
      <w:tr w:rsidR="00837D36" w:rsidRPr="00E90326" w14:paraId="777EB190" w14:textId="77777777" w:rsidTr="00CF6272">
        <w:trPr>
          <w:jc w:val="center"/>
        </w:trPr>
        <w:tc>
          <w:tcPr>
            <w:tcW w:w="0" w:type="auto"/>
          </w:tcPr>
          <w:p w14:paraId="52AA60F2"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D560C23"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191C8DF5"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功能</w:t>
            </w:r>
          </w:p>
        </w:tc>
      </w:tr>
      <w:tr w:rsidR="00837D36" w:rsidRPr="00E90326" w14:paraId="12094046" w14:textId="77777777" w:rsidTr="00CF6272">
        <w:trPr>
          <w:jc w:val="center"/>
        </w:trPr>
        <w:tc>
          <w:tcPr>
            <w:tcW w:w="0" w:type="auto"/>
          </w:tcPr>
          <w:p w14:paraId="526EDF0B"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getICMP()</w:t>
            </w:r>
          </w:p>
        </w:tc>
        <w:tc>
          <w:tcPr>
            <w:tcW w:w="0" w:type="auto"/>
          </w:tcPr>
          <w:p w14:paraId="026F7B0C"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09D02ADE"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837D36" w:rsidRPr="00E90326" w14:paraId="4DACD002" w14:textId="77777777" w:rsidTr="00CF6272">
        <w:trPr>
          <w:jc w:val="center"/>
        </w:trPr>
        <w:tc>
          <w:tcPr>
            <w:tcW w:w="0" w:type="auto"/>
          </w:tcPr>
          <w:p w14:paraId="07F37BB1"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CreatePacket()</w:t>
            </w:r>
          </w:p>
        </w:tc>
        <w:tc>
          <w:tcPr>
            <w:tcW w:w="0" w:type="auto"/>
          </w:tcPr>
          <w:p w14:paraId="22DCD75C"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SourceMAC,</w:t>
            </w:r>
          </w:p>
          <w:p w14:paraId="0D3E9A09"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DestinationMAC,</w:t>
            </w:r>
          </w:p>
          <w:p w14:paraId="35A8108B"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SourceIP,</w:t>
            </w:r>
          </w:p>
          <w:p w14:paraId="0B8F6859"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DestinationIP,</w:t>
            </w:r>
          </w:p>
          <w:p w14:paraId="17A2D0D6"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SourcePort,</w:t>
            </w:r>
          </w:p>
          <w:p w14:paraId="5C32658D"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DestinationPort,</w:t>
            </w:r>
          </w:p>
          <w:p w14:paraId="146EBAD3"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UserData,</w:t>
            </w:r>
          </w:p>
          <w:p w14:paraId="7701FA01" w14:textId="77777777" w:rsidR="00837D36" w:rsidRPr="00E90326" w:rsidRDefault="00837D36" w:rsidP="00CF6272">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21E0F1E6"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创建UDP数据包</w:t>
            </w:r>
          </w:p>
        </w:tc>
      </w:tr>
    </w:tbl>
    <w:p w14:paraId="4BB2CDFE" w14:textId="77777777" w:rsidR="00802D67" w:rsidRPr="00802D67" w:rsidRDefault="00802D67" w:rsidP="00802D67">
      <w:pPr>
        <w:spacing w:before="120" w:after="120"/>
      </w:pP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238" w:name="_Hlt270282272"/>
      <w:bookmarkStart w:id="239" w:name="_Hlt273261567"/>
      <w:bookmarkStart w:id="240" w:name="_Toc482141265"/>
      <w:bookmarkStart w:id="241" w:name="_Toc482141938"/>
      <w:bookmarkStart w:id="242" w:name="_Toc482457823"/>
      <w:bookmarkStart w:id="243" w:name="_Hlt273362659"/>
      <w:bookmarkEnd w:id="214"/>
      <w:bookmarkEnd w:id="238"/>
      <w:bookmarkEnd w:id="239"/>
      <w:r w:rsidRPr="00E90326">
        <w:rPr>
          <w:rFonts w:ascii="宋体" w:eastAsia="宋体" w:hAnsi="宋体" w:hint="eastAsia"/>
          <w:b/>
          <w:szCs w:val="30"/>
        </w:rPr>
        <w:lastRenderedPageBreak/>
        <w:t>本章小结</w:t>
      </w:r>
      <w:bookmarkEnd w:id="240"/>
      <w:bookmarkEnd w:id="241"/>
      <w:bookmarkEnd w:id="242"/>
    </w:p>
    <w:bookmarkEnd w:id="243"/>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sectPr w:rsidR="00EE5497" w:rsidRPr="00E90326">
          <w:headerReference w:type="default" r:id="rId36"/>
          <w:pgSz w:w="11906" w:h="16838"/>
          <w:pgMar w:top="1440" w:right="1797" w:bottom="1440" w:left="1797" w:header="851" w:footer="992" w:gutter="0"/>
          <w:cols w:space="720"/>
          <w:docGrid w:linePitch="312"/>
        </w:sectPr>
      </w:pPr>
    </w:p>
    <w:p w14:paraId="543F6A6F" w14:textId="0668E20C"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244" w:name="_Hlt273463977"/>
      <w:bookmarkStart w:id="245" w:name="_Toc482457824"/>
      <w:bookmarkStart w:id="246" w:name="_Toc482141266"/>
      <w:bookmarkEnd w:id="244"/>
      <w:r>
        <w:rPr>
          <w:rFonts w:asciiTheme="majorEastAsia" w:eastAsiaTheme="majorEastAsia" w:hAnsiTheme="majorEastAsia" w:hint="eastAsia"/>
          <w:b/>
          <w:szCs w:val="36"/>
        </w:rPr>
        <w:lastRenderedPageBreak/>
        <w:t>程序实现</w:t>
      </w:r>
      <w:bookmarkEnd w:id="245"/>
      <w:ins w:id="247" w:author="renxt" w:date="2017-05-13T21:00:00Z">
        <w:r w:rsidR="00EA0369">
          <w:rPr>
            <w:rFonts w:asciiTheme="majorEastAsia" w:eastAsiaTheme="majorEastAsia" w:hAnsiTheme="majorEastAsia" w:hint="eastAsia"/>
            <w:b/>
            <w:szCs w:val="36"/>
          </w:rPr>
          <w:t>(</w:t>
        </w:r>
      </w:ins>
      <w:ins w:id="248" w:author="renxt" w:date="2017-05-13T21:01:00Z">
        <w:r w:rsidR="00EA0369">
          <w:rPr>
            <w:rFonts w:asciiTheme="majorEastAsia" w:eastAsiaTheme="majorEastAsia" w:hAnsiTheme="majorEastAsia" w:hint="eastAsia"/>
            <w:b/>
            <w:szCs w:val="36"/>
          </w:rPr>
          <w:t>流程图属设计吧。不要引用大量代码，只引用</w:t>
        </w:r>
      </w:ins>
      <w:ins w:id="249" w:author="renxt" w:date="2017-05-13T21:02:00Z">
        <w:r w:rsidR="00567841">
          <w:rPr>
            <w:rFonts w:asciiTheme="majorEastAsia" w:eastAsiaTheme="majorEastAsia" w:hAnsiTheme="majorEastAsia" w:hint="eastAsia"/>
            <w:b/>
            <w:szCs w:val="36"/>
          </w:rPr>
          <w:t>部分</w:t>
        </w:r>
      </w:ins>
      <w:ins w:id="250" w:author="renxt" w:date="2017-05-13T21:01:00Z">
        <w:r w:rsidR="00EA0369">
          <w:rPr>
            <w:rFonts w:asciiTheme="majorEastAsia" w:eastAsiaTheme="majorEastAsia" w:hAnsiTheme="majorEastAsia" w:hint="eastAsia"/>
            <w:b/>
            <w:szCs w:val="36"/>
          </w:rPr>
          <w:t>关键代码。把这部分</w:t>
        </w:r>
      </w:ins>
      <w:ins w:id="251" w:author="renxt" w:date="2017-05-13T21:02:00Z">
        <w:r w:rsidR="00EA0369">
          <w:rPr>
            <w:rFonts w:asciiTheme="majorEastAsia" w:eastAsiaTheme="majorEastAsia" w:hAnsiTheme="majorEastAsia" w:hint="eastAsia"/>
            <w:b/>
            <w:szCs w:val="36"/>
          </w:rPr>
          <w:t>合并到第4章吧</w:t>
        </w:r>
      </w:ins>
      <w:ins w:id="252" w:author="renxt" w:date="2017-05-13T21:04:00Z">
        <w:r w:rsidR="006D52D6">
          <w:rPr>
            <w:rFonts w:asciiTheme="majorEastAsia" w:eastAsiaTheme="majorEastAsia" w:hAnsiTheme="majorEastAsia" w:hint="eastAsia"/>
            <w:b/>
            <w:szCs w:val="36"/>
          </w:rPr>
          <w:t>。参考张海阳的</w:t>
        </w:r>
      </w:ins>
      <w:ins w:id="253" w:author="renxt" w:date="2017-05-13T21:00:00Z">
        <w:r w:rsidR="00EA0369">
          <w:rPr>
            <w:rFonts w:asciiTheme="majorEastAsia" w:eastAsiaTheme="majorEastAsia" w:hAnsiTheme="majorEastAsia" w:hint="eastAsia"/>
            <w:b/>
            <w:szCs w:val="36"/>
          </w:rPr>
          <w:t>)</w:t>
        </w:r>
      </w:ins>
    </w:p>
    <w:p w14:paraId="443E7403" w14:textId="6305131C" w:rsidR="009E4AA0" w:rsidRDefault="008E5F79" w:rsidP="009E4AA0">
      <w:pPr>
        <w:pStyle w:val="20505"/>
        <w:spacing w:before="120" w:after="120" w:line="240" w:lineRule="auto"/>
        <w:rPr>
          <w:rFonts w:ascii="宋体" w:eastAsia="宋体" w:hAnsi="宋体"/>
          <w:b/>
          <w:szCs w:val="30"/>
        </w:rPr>
      </w:pPr>
      <w:bookmarkStart w:id="254" w:name="_Toc482457825"/>
      <w:r>
        <w:rPr>
          <w:rFonts w:ascii="宋体" w:eastAsia="宋体" w:hAnsi="宋体" w:hint="eastAsia"/>
          <w:b/>
          <w:szCs w:val="30"/>
        </w:rPr>
        <w:t>主机扫描</w:t>
      </w:r>
      <w:bookmarkEnd w:id="254"/>
    </w:p>
    <w:p w14:paraId="54BB0F1C" w14:textId="5F0A7BCD" w:rsidR="004D18B3" w:rsidRPr="004D18B3" w:rsidRDefault="00132EC3" w:rsidP="004D18B3">
      <w:pPr>
        <w:pStyle w:val="3"/>
        <w:tabs>
          <w:tab w:val="clear" w:pos="5115"/>
        </w:tabs>
        <w:spacing w:before="120" w:after="120" w:line="240" w:lineRule="auto"/>
        <w:ind w:left="0" w:firstLine="0"/>
        <w:rPr>
          <w:rFonts w:ascii="宋体" w:eastAsia="宋体" w:hAnsi="宋体"/>
          <w:b/>
          <w:szCs w:val="30"/>
        </w:rPr>
      </w:pPr>
      <w:bookmarkStart w:id="255" w:name="_Toc482457826"/>
      <w:r w:rsidRPr="009E4AA0">
        <w:rPr>
          <w:rFonts w:ascii="宋体" w:hAnsi="宋体"/>
        </w:rPr>
        <w:t>hostScan</w:t>
      </w:r>
      <w:r w:rsidR="004D18B3">
        <w:rPr>
          <w:rFonts w:ascii="宋体" w:eastAsia="宋体" w:hAnsi="宋体" w:hint="eastAsia"/>
          <w:b/>
          <w:szCs w:val="30"/>
        </w:rPr>
        <w:t>函数</w:t>
      </w:r>
      <w:bookmarkEnd w:id="255"/>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17B44A7" w14:textId="77777777" w:rsidR="00C0192E" w:rsidRDefault="007D3B90" w:rsidP="00C0192E">
      <w:pPr>
        <w:keepNext/>
        <w:spacing w:beforeLines="0" w:before="120" w:afterLines="0" w:after="120" w:line="240" w:lineRule="auto"/>
        <w:ind w:firstLineChars="200" w:firstLine="480"/>
        <w:jc w:val="center"/>
      </w:pPr>
      <w:r>
        <w:rPr>
          <w:noProof/>
        </w:rPr>
        <w:lastRenderedPageBreak/>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5919" cy="5715495"/>
                    </a:xfrm>
                    <a:prstGeom prst="rect">
                      <a:avLst/>
                    </a:prstGeom>
                  </pic:spPr>
                </pic:pic>
              </a:graphicData>
            </a:graphic>
          </wp:inline>
        </w:drawing>
      </w:r>
    </w:p>
    <w:p w14:paraId="7DC91C97" w14:textId="200610C7" w:rsidR="005A512D" w:rsidRPr="00F86F4A" w:rsidRDefault="00C0192E" w:rsidP="00C0192E">
      <w:pPr>
        <w:pStyle w:val="af3"/>
        <w:spacing w:before="120" w:after="120"/>
        <w:jc w:val="center"/>
        <w:rPr>
          <w:rFonts w:ascii="宋体" w:eastAsia="宋体" w:hAnsi="宋体"/>
          <w:sz w:val="21"/>
          <w:szCs w:val="21"/>
        </w:rPr>
      </w:pPr>
      <w:r w:rsidRPr="00F86F4A">
        <w:rPr>
          <w:rFonts w:ascii="宋体" w:eastAsia="宋体" w:hAnsi="宋体" w:hint="eastAsia"/>
          <w:sz w:val="21"/>
          <w:szCs w:val="21"/>
        </w:rPr>
        <w:t xml:space="preserve">图5. </w:t>
      </w:r>
      <w:r w:rsidRPr="00F86F4A">
        <w:rPr>
          <w:rFonts w:ascii="宋体" w:eastAsia="宋体" w:hAnsi="宋体"/>
          <w:sz w:val="21"/>
          <w:szCs w:val="21"/>
        </w:rPr>
        <w:fldChar w:fldCharType="begin"/>
      </w:r>
      <w:r w:rsidRPr="00F86F4A">
        <w:rPr>
          <w:rFonts w:ascii="宋体" w:eastAsia="宋体" w:hAnsi="宋体"/>
          <w:sz w:val="21"/>
          <w:szCs w:val="21"/>
        </w:rPr>
        <w:instrText xml:space="preserve"> </w:instrText>
      </w:r>
      <w:r w:rsidRPr="00F86F4A">
        <w:rPr>
          <w:rFonts w:ascii="宋体" w:eastAsia="宋体" w:hAnsi="宋体" w:hint="eastAsia"/>
          <w:sz w:val="21"/>
          <w:szCs w:val="21"/>
        </w:rPr>
        <w:instrText>SEQ 图5. \* ARABIC</w:instrText>
      </w:r>
      <w:r w:rsidRPr="00F86F4A">
        <w:rPr>
          <w:rFonts w:ascii="宋体" w:eastAsia="宋体" w:hAnsi="宋体"/>
          <w:sz w:val="21"/>
          <w:szCs w:val="21"/>
        </w:rPr>
        <w:instrText xml:space="preserve"> </w:instrText>
      </w:r>
      <w:r w:rsidRPr="00F86F4A">
        <w:rPr>
          <w:rFonts w:ascii="宋体" w:eastAsia="宋体" w:hAnsi="宋体"/>
          <w:sz w:val="21"/>
          <w:szCs w:val="21"/>
        </w:rPr>
        <w:fldChar w:fldCharType="separate"/>
      </w:r>
      <w:r w:rsidRPr="00F86F4A">
        <w:rPr>
          <w:rFonts w:ascii="宋体" w:eastAsia="宋体" w:hAnsi="宋体"/>
          <w:noProof/>
          <w:sz w:val="21"/>
          <w:szCs w:val="21"/>
        </w:rPr>
        <w:t>1</w:t>
      </w:r>
      <w:r w:rsidRPr="00F86F4A">
        <w:rPr>
          <w:rFonts w:ascii="宋体" w:eastAsia="宋体" w:hAnsi="宋体"/>
          <w:sz w:val="21"/>
          <w:szCs w:val="21"/>
        </w:rPr>
        <w:fldChar w:fldCharType="end"/>
      </w:r>
      <w:r w:rsidR="00F86F4A" w:rsidRPr="00F86F4A">
        <w:rPr>
          <w:rFonts w:ascii="宋体" w:eastAsia="宋体" w:hAnsi="宋体" w:hint="eastAsia"/>
          <w:sz w:val="21"/>
          <w:szCs w:val="21"/>
        </w:rPr>
        <w:t>主机扫描流程图</w:t>
      </w:r>
    </w:p>
    <w:p w14:paraId="7A699CA7" w14:textId="3D2D5C99" w:rsidR="00726AF5" w:rsidRPr="00236FF6" w:rsidRDefault="004D5A21" w:rsidP="00236FF6">
      <w:pPr>
        <w:pStyle w:val="3"/>
        <w:tabs>
          <w:tab w:val="clear" w:pos="5115"/>
        </w:tabs>
        <w:spacing w:before="120" w:after="120" w:line="240" w:lineRule="auto"/>
        <w:ind w:left="0" w:firstLine="0"/>
        <w:rPr>
          <w:rFonts w:ascii="宋体" w:eastAsia="宋体" w:hAnsi="宋体"/>
          <w:b/>
          <w:szCs w:val="30"/>
        </w:rPr>
      </w:pPr>
      <w:bookmarkStart w:id="256" w:name="_Toc482457827"/>
      <w:r>
        <w:rPr>
          <w:rFonts w:ascii="宋体" w:eastAsia="宋体" w:hAnsi="宋体" w:hint="eastAsia"/>
          <w:b/>
          <w:szCs w:val="30"/>
        </w:rPr>
        <w:t>p</w:t>
      </w:r>
      <w:r w:rsidR="00726AF5">
        <w:rPr>
          <w:rFonts w:ascii="宋体" w:eastAsia="宋体" w:hAnsi="宋体" w:hint="eastAsia"/>
          <w:b/>
          <w:szCs w:val="30"/>
        </w:rPr>
        <w:t>ing函数</w:t>
      </w:r>
      <w:bookmarkEnd w:id="256"/>
    </w:p>
    <w:p w14:paraId="68F9D6A2" w14:textId="50F363B8" w:rsidR="002C55A5" w:rsidRPr="00465F10" w:rsidRDefault="002C55A5" w:rsidP="002C55A5">
      <w:pPr>
        <w:spacing w:before="120" w:after="120" w:line="0" w:lineRule="atLeast"/>
        <w:ind w:firstLine="420"/>
        <w:jc w:val="left"/>
        <w:rPr>
          <w:rFonts w:asciiTheme="minorEastAsia" w:eastAsiaTheme="minorEastAsia" w:hAnsiTheme="minorEastAsia"/>
        </w:rPr>
      </w:pPr>
      <w:r w:rsidRPr="00465F10">
        <w:rPr>
          <w:rFonts w:asciiTheme="minorEastAsia" w:eastAsiaTheme="minorEastAsia" w:hAnsiTheme="minorEastAsia"/>
        </w:rPr>
        <w:t>P</w:t>
      </w:r>
      <w:r w:rsidRPr="00465F10">
        <w:rPr>
          <w:rFonts w:asciiTheme="minorEastAsia" w:eastAsiaTheme="minorEastAsia" w:hAnsiTheme="minorEastAsia" w:hint="eastAsia"/>
        </w:rPr>
        <w:t>ing函数直接调用</w:t>
      </w:r>
      <w:r w:rsidRPr="00465F10">
        <w:rPr>
          <w:rFonts w:asciiTheme="minorEastAsia" w:eastAsiaTheme="minorEastAsia" w:hAnsiTheme="minorEastAsia"/>
        </w:rPr>
        <w:t>PingCore</w:t>
      </w:r>
      <w:r w:rsidRPr="00465F10">
        <w:rPr>
          <w:rFonts w:asciiTheme="minorEastAsia" w:eastAsiaTheme="minorEastAsia" w:hAnsiTheme="minorEastAsia" w:hint="eastAsia"/>
        </w:rPr>
        <w:t>函数，Ping</w:t>
      </w:r>
      <w:r w:rsidRPr="00465F10">
        <w:rPr>
          <w:rFonts w:asciiTheme="minorEastAsia" w:eastAsiaTheme="minorEastAsia" w:hAnsiTheme="minorEastAsia"/>
        </w:rPr>
        <w:t>C</w:t>
      </w:r>
      <w:r w:rsidRPr="00465F10">
        <w:rPr>
          <w:rFonts w:asciiTheme="minorEastAsia" w:eastAsiaTheme="minorEastAsia" w:hAnsiTheme="minorEastAsia" w:hint="eastAsia"/>
        </w:rPr>
        <w:t>ore函数流程图如下，先构建SOCKET，再构建ICMP包，然后调用</w:t>
      </w:r>
      <w:r w:rsidRPr="00465F10">
        <w:rPr>
          <w:rFonts w:asciiTheme="minorEastAsia" w:eastAsiaTheme="minorEastAsia" w:hAnsiTheme="minorEastAsia"/>
        </w:rPr>
        <w:t>sendto</w:t>
      </w:r>
      <w:r w:rsidRPr="00465F10">
        <w:rPr>
          <w:rFonts w:asciiTheme="minorEastAsia" w:eastAsiaTheme="minorEastAsia" w:hAnsiTheme="minorEastAsia" w:hint="eastAsia"/>
        </w:rPr>
        <w:t>函数发送数据包，再调用</w:t>
      </w:r>
      <w:r w:rsidRPr="00465F10">
        <w:rPr>
          <w:rFonts w:asciiTheme="minorEastAsia" w:eastAsiaTheme="minorEastAsia" w:hAnsiTheme="minorEastAsia"/>
        </w:rPr>
        <w:t>WSAWaitForMultipleEvents</w:t>
      </w:r>
      <w:r w:rsidRPr="00465F10">
        <w:rPr>
          <w:rFonts w:asciiTheme="minorEastAsia" w:eastAsiaTheme="minorEastAsia" w:hAnsiTheme="minorEastAsia" w:hint="eastAsia"/>
        </w:rPr>
        <w:t>函数处理相应报文，</w:t>
      </w:r>
      <w:r w:rsidRPr="00465F10">
        <w:rPr>
          <w:rFonts w:asciiTheme="minorEastAsia" w:eastAsiaTheme="minorEastAsia" w:hAnsiTheme="minorEastAsia"/>
        </w:rPr>
        <w:t>GetTickCountCalibrate</w:t>
      </w:r>
      <w:r w:rsidRPr="00465F10">
        <w:rPr>
          <w:rFonts w:asciiTheme="minorEastAsia" w:eastAsiaTheme="minorEastAsia" w:hAnsiTheme="minorEastAsia" w:hint="eastAsia"/>
        </w:rPr>
        <w:t>处理超时。</w:t>
      </w:r>
    </w:p>
    <w:p w14:paraId="79CD97E0" w14:textId="1AEB7DB2" w:rsidR="00C0192E" w:rsidRDefault="002C55A5" w:rsidP="00C0192E">
      <w:pPr>
        <w:spacing w:before="120" w:after="120"/>
        <w:jc w:val="center"/>
      </w:pPr>
      <w:r>
        <w:rPr>
          <w:noProof/>
        </w:rPr>
        <w:lastRenderedPageBreak/>
        <w:drawing>
          <wp:inline distT="0" distB="0" distL="0" distR="0" wp14:anchorId="542530A1" wp14:editId="1EA53387">
            <wp:extent cx="4094709" cy="73837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6412" cy="7386851"/>
                    </a:xfrm>
                    <a:prstGeom prst="rect">
                      <a:avLst/>
                    </a:prstGeom>
                  </pic:spPr>
                </pic:pic>
              </a:graphicData>
            </a:graphic>
          </wp:inline>
        </w:drawing>
      </w:r>
    </w:p>
    <w:p w14:paraId="68F5D291" w14:textId="09C72163" w:rsidR="002C55A5" w:rsidRPr="001F214B" w:rsidRDefault="00C0192E" w:rsidP="00C0192E">
      <w:pPr>
        <w:pStyle w:val="af3"/>
        <w:spacing w:before="120" w:after="120"/>
        <w:jc w:val="center"/>
        <w:rPr>
          <w:rFonts w:ascii="宋体" w:eastAsia="宋体" w:hAnsi="宋体"/>
          <w:sz w:val="21"/>
          <w:szCs w:val="21"/>
        </w:rPr>
      </w:pPr>
      <w:r w:rsidRPr="001F214B">
        <w:rPr>
          <w:rFonts w:ascii="宋体" w:eastAsia="宋体" w:hAnsi="宋体" w:hint="eastAsia"/>
          <w:sz w:val="21"/>
          <w:szCs w:val="21"/>
        </w:rPr>
        <w:t xml:space="preserve">图5. </w:t>
      </w:r>
      <w:r w:rsidRPr="001F214B">
        <w:rPr>
          <w:rFonts w:ascii="宋体" w:eastAsia="宋体" w:hAnsi="宋体"/>
          <w:sz w:val="21"/>
          <w:szCs w:val="21"/>
        </w:rPr>
        <w:fldChar w:fldCharType="begin"/>
      </w:r>
      <w:r w:rsidRPr="001F214B">
        <w:rPr>
          <w:rFonts w:ascii="宋体" w:eastAsia="宋体" w:hAnsi="宋体"/>
          <w:sz w:val="21"/>
          <w:szCs w:val="21"/>
        </w:rPr>
        <w:instrText xml:space="preserve"> </w:instrText>
      </w:r>
      <w:r w:rsidRPr="001F214B">
        <w:rPr>
          <w:rFonts w:ascii="宋体" w:eastAsia="宋体" w:hAnsi="宋体" w:hint="eastAsia"/>
          <w:sz w:val="21"/>
          <w:szCs w:val="21"/>
        </w:rPr>
        <w:instrText>SEQ 图5. \* ARABIC</w:instrText>
      </w:r>
      <w:r w:rsidRPr="001F214B">
        <w:rPr>
          <w:rFonts w:ascii="宋体" w:eastAsia="宋体" w:hAnsi="宋体"/>
          <w:sz w:val="21"/>
          <w:szCs w:val="21"/>
        </w:rPr>
        <w:instrText xml:space="preserve"> </w:instrText>
      </w:r>
      <w:r w:rsidRPr="001F214B">
        <w:rPr>
          <w:rFonts w:ascii="宋体" w:eastAsia="宋体" w:hAnsi="宋体"/>
          <w:sz w:val="21"/>
          <w:szCs w:val="21"/>
        </w:rPr>
        <w:fldChar w:fldCharType="separate"/>
      </w:r>
      <w:r w:rsidRPr="001F214B">
        <w:rPr>
          <w:rFonts w:ascii="宋体" w:eastAsia="宋体" w:hAnsi="宋体"/>
          <w:noProof/>
          <w:sz w:val="21"/>
          <w:szCs w:val="21"/>
        </w:rPr>
        <w:t>2</w:t>
      </w:r>
      <w:r w:rsidRPr="001F214B">
        <w:rPr>
          <w:rFonts w:ascii="宋体" w:eastAsia="宋体" w:hAnsi="宋体"/>
          <w:sz w:val="21"/>
          <w:szCs w:val="21"/>
        </w:rPr>
        <w:fldChar w:fldCharType="end"/>
      </w:r>
      <w:r w:rsidR="001F214B" w:rsidRPr="001F214B">
        <w:rPr>
          <w:rFonts w:ascii="宋体" w:eastAsia="宋体" w:hAnsi="宋体"/>
          <w:sz w:val="21"/>
          <w:szCs w:val="21"/>
        </w:rPr>
        <w:t>UDP</w:t>
      </w:r>
      <w:r w:rsidR="001F214B" w:rsidRPr="001F214B">
        <w:rPr>
          <w:rFonts w:ascii="宋体" w:eastAsia="宋体" w:hAnsi="宋体" w:hint="eastAsia"/>
          <w:sz w:val="21"/>
          <w:szCs w:val="21"/>
        </w:rPr>
        <w:t>端口扫描流程图</w:t>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2C87B239" w14:textId="59A77F75" w:rsidR="002C55A5" w:rsidRDefault="002C55A5" w:rsidP="005A512D">
      <w:pPr>
        <w:spacing w:beforeLines="0" w:before="120" w:afterLines="0" w:after="120" w:line="240" w:lineRule="auto"/>
        <w:jc w:val="left"/>
        <w:rPr>
          <w:rFonts w:ascii="宋体" w:hAnsi="宋体"/>
        </w:rPr>
      </w:pPr>
      <w:r>
        <w:rPr>
          <w:rFonts w:ascii="宋体" w:hAnsi="宋体"/>
        </w:rPr>
        <w:tab/>
      </w:r>
      <w:r>
        <w:t>GetTickCountCalibrate</w:t>
      </w:r>
      <w:r>
        <w:rPr>
          <w:rFonts w:hint="eastAsia"/>
        </w:rPr>
        <w:t>函数根据系统时间，获取捕获开始到程序当前时间。</w:t>
      </w:r>
    </w:p>
    <w:p w14:paraId="1885B361" w14:textId="06EE7CE3" w:rsidR="005A512D" w:rsidRPr="009E4AA0" w:rsidRDefault="005A512D" w:rsidP="005A512D">
      <w:pPr>
        <w:spacing w:beforeLines="0" w:before="120" w:afterLines="0" w:after="120" w:line="240" w:lineRule="auto"/>
        <w:jc w:val="left"/>
        <w:rPr>
          <w:rFonts w:ascii="宋体" w:hAnsi="宋体"/>
        </w:rPr>
      </w:pPr>
      <w:r>
        <w:rPr>
          <w:rFonts w:ascii="宋体" w:hAnsi="宋体" w:hint="eastAsia"/>
        </w:rPr>
        <w:lastRenderedPageBreak/>
        <w:t>函数：</w:t>
      </w:r>
      <w:r w:rsidRPr="009E4AA0">
        <w:rPr>
          <w:rFonts w:ascii="宋体" w:hAnsi="宋体"/>
        </w:rPr>
        <w:t>hostScan</w:t>
      </w:r>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DWORD WINAPI hostScan(LPVOID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sendICMPStruct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data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for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_itoa_s(i,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objPing.Ping(sendIP,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hostThreadScanTimes++;</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strcpy_s(sendIP,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return 0;</w:t>
      </w:r>
    </w:p>
    <w:p w14:paraId="4A5A2838" w14:textId="7AE05F4F" w:rsidR="00FA5EF4" w:rsidRPr="002C55A5" w:rsidRDefault="009E4AA0" w:rsidP="002C55A5">
      <w:pPr>
        <w:spacing w:beforeLines="0" w:before="0" w:afterLines="0" w:after="0" w:line="240" w:lineRule="atLeast"/>
        <w:rPr>
          <w:rFonts w:ascii="宋体" w:hAnsi="宋体"/>
        </w:rPr>
      </w:pPr>
      <w:r w:rsidRPr="009E4AA0">
        <w:rPr>
          <w:rFonts w:ascii="宋体" w:hAnsi="宋体"/>
        </w:rPr>
        <w:t>}</w:t>
      </w:r>
    </w:p>
    <w:p w14:paraId="5207D92E" w14:textId="2652E28E" w:rsidR="00FA5EF4" w:rsidRDefault="00FA5EF4" w:rsidP="00FA5EF4">
      <w:pPr>
        <w:spacing w:before="120" w:after="120" w:line="0" w:lineRule="atLeast"/>
      </w:pPr>
      <w:r>
        <w:rPr>
          <w:rFonts w:hint="eastAsia"/>
        </w:rPr>
        <w:t>函数</w:t>
      </w:r>
      <w:r>
        <w:t>PingCore</w:t>
      </w:r>
    </w:p>
    <w:p w14:paraId="1E812B4E" w14:textId="77777777" w:rsidR="007D3B90" w:rsidRDefault="007D3B90" w:rsidP="002C55A5">
      <w:pPr>
        <w:spacing w:before="120" w:after="120" w:line="240" w:lineRule="auto"/>
      </w:pPr>
      <w:r>
        <w:t>PingCore(DWORD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t>if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t>return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t>sockaddr_in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t>int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t>int nICMPDataSize = DEF_PACKET_SIZE + sizeof(ICMPHeader);</w:t>
      </w:r>
    </w:p>
    <w:p w14:paraId="5882A584" w14:textId="77777777" w:rsidR="007D3B90" w:rsidRDefault="007D3B90" w:rsidP="002C55A5">
      <w:pPr>
        <w:spacing w:before="120" w:after="120" w:line="240" w:lineRule="auto"/>
      </w:pPr>
      <w:r>
        <w:tab/>
        <w:t>ULONG ulSendTimestamp = GetTickCountCalibrate();</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t>memset(m_szICMPData, 0, nICMPDataSize);</w:t>
      </w:r>
    </w:p>
    <w:p w14:paraId="31EFCA5E" w14:textId="77777777" w:rsidR="007D3B90" w:rsidRDefault="007D3B90" w:rsidP="002C55A5">
      <w:pPr>
        <w:spacing w:before="120" w:after="120" w:line="240" w:lineRule="auto"/>
      </w:pPr>
      <w:r>
        <w:tab/>
        <w:t>ICMPHeader *pICMPHeader = (ICMPHeader*)m_szICMPData;</w:t>
      </w:r>
    </w:p>
    <w:p w14:paraId="57335462" w14:textId="77777777" w:rsidR="007D3B90" w:rsidRDefault="007D3B90" w:rsidP="002C55A5">
      <w:pPr>
        <w:spacing w:before="120" w:after="120" w:line="240" w:lineRule="auto"/>
      </w:pPr>
      <w:r>
        <w:lastRenderedPageBreak/>
        <w:tab/>
        <w:t>pICMPHeader-&gt;m_byType = ECHO_REQUEST;</w:t>
      </w:r>
    </w:p>
    <w:p w14:paraId="67392471" w14:textId="77777777" w:rsidR="007D3B90" w:rsidRDefault="007D3B90" w:rsidP="002C55A5">
      <w:pPr>
        <w:spacing w:before="120" w:after="120" w:line="240" w:lineRule="auto"/>
      </w:pPr>
      <w:r>
        <w:tab/>
        <w:t>pICMPHeader-&gt;m_byCode = 0;</w:t>
      </w:r>
    </w:p>
    <w:p w14:paraId="1637F206" w14:textId="77777777" w:rsidR="007D3B90" w:rsidRDefault="007D3B90" w:rsidP="002C55A5">
      <w:pPr>
        <w:spacing w:before="120" w:after="120" w:line="240" w:lineRule="auto"/>
      </w:pPr>
      <w:r>
        <w:tab/>
        <w:t>pICMPHeader-&gt;m_usID = m_usCurrentProcID;</w:t>
      </w:r>
    </w:p>
    <w:p w14:paraId="7B4C8407" w14:textId="77777777" w:rsidR="007D3B90" w:rsidRDefault="007D3B90" w:rsidP="002C55A5">
      <w:pPr>
        <w:spacing w:before="120" w:after="120" w:line="240" w:lineRule="auto"/>
      </w:pPr>
      <w:r>
        <w:tab/>
        <w:t>pICMPHeader-&gt;m_usSeq = usSeq;</w:t>
      </w:r>
    </w:p>
    <w:p w14:paraId="4171F50F" w14:textId="77777777" w:rsidR="007D3B90" w:rsidRDefault="007D3B90" w:rsidP="002C55A5">
      <w:pPr>
        <w:spacing w:before="120" w:after="120" w:line="240" w:lineRule="auto"/>
      </w:pPr>
      <w:r>
        <w:tab/>
        <w:t>pICMPHeader-&gt;m_ulTimeStamp = ulSendTimestamp;</w:t>
      </w:r>
    </w:p>
    <w:p w14:paraId="797F7EC3" w14:textId="2AD78B41" w:rsidR="007D3B90" w:rsidRDefault="007D3B90" w:rsidP="002C55A5">
      <w:pPr>
        <w:spacing w:before="120" w:after="120" w:line="240" w:lineRule="auto"/>
      </w:pPr>
      <w:r>
        <w:tab/>
        <w:t>pICMPHeader-&gt;m_usChecksum = CalCheckSum((USHORT*)m_szICMPData, nICMPDataS</w:t>
      </w:r>
      <w:r w:rsidR="00451829">
        <w:t>ize);</w:t>
      </w: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t>if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t>return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t>char* some;</w:t>
      </w:r>
    </w:p>
    <w:p w14:paraId="56DB9237" w14:textId="36CE836E" w:rsidR="007D3B90" w:rsidRDefault="007D3B90" w:rsidP="002C55A5">
      <w:pPr>
        <w:spacing w:before="120" w:after="120" w:line="240" w:lineRule="auto"/>
      </w:pPr>
      <w:r>
        <w:tab/>
        <w:t xml:space="preserve">some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t>if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t>return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t>char recvbuf[256] = { "\0" };</w:t>
      </w:r>
    </w:p>
    <w:p w14:paraId="183E7572" w14:textId="77777777" w:rsidR="007D3B90" w:rsidRDefault="007D3B90" w:rsidP="002C55A5">
      <w:pPr>
        <w:spacing w:before="120" w:after="120" w:line="240" w:lineRule="auto"/>
      </w:pPr>
      <w:r>
        <w:tab/>
        <w:t>while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t>if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t>WSAEnumNetworkEvents(m_sockRaw, m_event, &amp;netEvent);</w:t>
      </w:r>
    </w:p>
    <w:p w14:paraId="2BFAFD24" w14:textId="77777777" w:rsidR="007D3B90" w:rsidRDefault="007D3B90" w:rsidP="002C55A5">
      <w:pPr>
        <w:spacing w:before="120" w:after="120" w:line="240" w:lineRule="auto"/>
      </w:pPr>
      <w:r>
        <w:tab/>
      </w:r>
      <w:r>
        <w:tab/>
      </w:r>
      <w:r>
        <w:tab/>
        <w:t>if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ULONG nRecvTimestamp = GetTickCountCalibrate();</w:t>
      </w:r>
    </w:p>
    <w:p w14:paraId="41FD7AB1" w14:textId="77777777" w:rsidR="007D3B90" w:rsidRDefault="007D3B90" w:rsidP="002C55A5">
      <w:pPr>
        <w:spacing w:before="120" w:after="120" w:line="240" w:lineRule="auto"/>
      </w:pPr>
      <w:r>
        <w:tab/>
      </w:r>
      <w:r>
        <w:tab/>
      </w:r>
      <w:r>
        <w:tab/>
      </w:r>
      <w:r>
        <w:tab/>
        <w:t>int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t>if (nPacketSize != SOCKET_ERROR)</w:t>
      </w:r>
    </w:p>
    <w:p w14:paraId="4B9CAAE5" w14:textId="77777777" w:rsidR="007D3B90" w:rsidRDefault="007D3B90" w:rsidP="002C55A5">
      <w:pPr>
        <w:spacing w:before="120" w:after="120" w:line="240" w:lineRule="auto"/>
      </w:pPr>
      <w:r>
        <w:tab/>
      </w:r>
      <w:r>
        <w:tab/>
      </w:r>
      <w:r>
        <w:tab/>
      </w:r>
      <w:r>
        <w:tab/>
        <w:t>{</w:t>
      </w:r>
    </w:p>
    <w:p w14:paraId="5454E6A9" w14:textId="77777777" w:rsidR="007D3B90" w:rsidRDefault="007D3B90" w:rsidP="002C55A5">
      <w:pPr>
        <w:spacing w:before="120" w:after="120" w:line="240" w:lineRule="auto"/>
      </w:pPr>
      <w:r>
        <w:lastRenderedPageBreak/>
        <w:tab/>
      </w:r>
      <w:r>
        <w:tab/>
      </w:r>
      <w:r>
        <w:tab/>
      </w:r>
      <w:r>
        <w:tab/>
      </w:r>
      <w:r>
        <w:tab/>
        <w:t>IPHeader *pIPHeader = (IPHeader*)recvbuf;</w:t>
      </w:r>
    </w:p>
    <w:p w14:paraId="5821C892" w14:textId="77777777" w:rsidR="007D3B90" w:rsidRDefault="007D3B90" w:rsidP="002C55A5">
      <w:pPr>
        <w:spacing w:before="120" w:after="120" w:line="240" w:lineRule="auto"/>
      </w:pPr>
      <w:r>
        <w:tab/>
      </w:r>
      <w:r>
        <w:tab/>
      </w:r>
      <w:r>
        <w:tab/>
      </w:r>
      <w:r>
        <w:tab/>
      </w:r>
      <w:r>
        <w:tab/>
        <w:t>USHORT usIPHeaderLen = (USHORT)((pIPHeader-&gt;m_byVerHLen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t>existHostMap[some] = 1;</w:t>
      </w:r>
    </w:p>
    <w:p w14:paraId="11F7137D" w14:textId="77777777" w:rsidR="007D3B90" w:rsidRDefault="007D3B90" w:rsidP="002C55A5">
      <w:pPr>
        <w:spacing w:before="120" w:after="120" w:line="240" w:lineRule="auto"/>
      </w:pPr>
      <w:r>
        <w:tab/>
      </w:r>
      <w:r>
        <w:tab/>
      </w:r>
      <w:r>
        <w:tab/>
      </w:r>
      <w:r>
        <w:tab/>
      </w:r>
      <w:r>
        <w:tab/>
      </w:r>
      <w:r>
        <w:tab/>
        <w:t>cout &lt;&lt; some &lt;&lt; "</w:t>
      </w:r>
      <w:r>
        <w:tab/>
        <w:t>ping success!" &lt;&lt; endl;</w:t>
      </w:r>
    </w:p>
    <w:p w14:paraId="4EB34DB8" w14:textId="77777777" w:rsidR="007D3B90" w:rsidRDefault="007D3B90" w:rsidP="002C55A5">
      <w:pPr>
        <w:spacing w:before="120" w:after="120" w:line="240" w:lineRule="auto"/>
      </w:pPr>
      <w:r>
        <w:tab/>
      </w:r>
      <w:r>
        <w:tab/>
      </w:r>
      <w:r>
        <w:tab/>
      </w:r>
      <w:r>
        <w:tab/>
      </w:r>
      <w:r>
        <w:tab/>
      </w:r>
      <w:r>
        <w:tab/>
        <w:t>pPingReply-&gt;m_usSeq = usSeq;</w:t>
      </w:r>
    </w:p>
    <w:p w14:paraId="4FB9653C" w14:textId="77777777" w:rsidR="007D3B90" w:rsidRDefault="007D3B90" w:rsidP="002C55A5">
      <w:pPr>
        <w:spacing w:before="120" w:after="120" w:line="240" w:lineRule="auto"/>
      </w:pPr>
      <w:r>
        <w:tab/>
      </w:r>
      <w:r>
        <w:tab/>
      </w:r>
      <w:r>
        <w:tab/>
      </w:r>
      <w:r>
        <w:tab/>
      </w:r>
      <w:r>
        <w:tab/>
      </w:r>
      <w:r>
        <w:tab/>
        <w:t>pPingReply-&gt;m_dwRoundTripTime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t>pPingReply-&gt;m_dwBytes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t>pPingReply-&gt;m_dwTTL = pIPHeader-&gt;m_byTTL;</w:t>
      </w:r>
    </w:p>
    <w:p w14:paraId="2BB00ECE" w14:textId="77777777" w:rsidR="007D3B90" w:rsidRDefault="007D3B90" w:rsidP="002C55A5">
      <w:pPr>
        <w:spacing w:before="120" w:after="120" w:line="240" w:lineRule="auto"/>
      </w:pPr>
      <w:r>
        <w:tab/>
      </w:r>
      <w:r>
        <w:tab/>
      </w:r>
      <w:r>
        <w:tab/>
      </w:r>
      <w:r>
        <w:tab/>
      </w:r>
      <w:r>
        <w:tab/>
      </w:r>
      <w:r>
        <w:tab/>
        <w:t>return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t>if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t>cout &lt;&lt; some &lt;&lt; "</w:t>
      </w:r>
      <w:r>
        <w:tab/>
        <w:t>timeout" &lt;&lt; endl;</w:t>
      </w:r>
    </w:p>
    <w:p w14:paraId="0451FAFD" w14:textId="77777777" w:rsidR="007D3B90" w:rsidRDefault="007D3B90" w:rsidP="002C55A5">
      <w:pPr>
        <w:spacing w:before="120" w:after="120" w:line="240" w:lineRule="auto"/>
      </w:pPr>
      <w:r>
        <w:tab/>
      </w:r>
      <w:r>
        <w:tab/>
      </w:r>
      <w:r>
        <w:tab/>
        <w:t>return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pPr>
      <w:r>
        <w:t>}</w:t>
      </w:r>
    </w:p>
    <w:p w14:paraId="25A79EFA" w14:textId="668D43EF" w:rsidR="0061401E" w:rsidRPr="00E90326" w:rsidRDefault="000656A3" w:rsidP="0061401E">
      <w:pPr>
        <w:pStyle w:val="20505"/>
        <w:spacing w:before="120" w:after="120" w:line="240" w:lineRule="auto"/>
        <w:rPr>
          <w:rFonts w:ascii="宋体" w:eastAsia="宋体" w:hAnsi="宋体"/>
          <w:b/>
          <w:szCs w:val="30"/>
        </w:rPr>
      </w:pPr>
      <w:bookmarkStart w:id="257" w:name="_Toc482457828"/>
      <w:r>
        <w:rPr>
          <w:rFonts w:ascii="宋体" w:eastAsia="宋体" w:hAnsi="宋体"/>
          <w:b/>
          <w:szCs w:val="30"/>
        </w:rPr>
        <w:lastRenderedPageBreak/>
        <w:t>UDP</w:t>
      </w:r>
      <w:r w:rsidR="0094103A">
        <w:rPr>
          <w:rFonts w:ascii="宋体" w:eastAsia="宋体" w:hAnsi="宋体" w:hint="eastAsia"/>
          <w:b/>
          <w:szCs w:val="30"/>
        </w:rPr>
        <w:t>端口扫描</w:t>
      </w:r>
      <w:bookmarkEnd w:id="257"/>
    </w:p>
    <w:p w14:paraId="2A8AAC2C" w14:textId="48CFF43F"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258" w:name="_Toc482141257"/>
      <w:bookmarkStart w:id="259" w:name="_Toc482141930"/>
      <w:bookmarkStart w:id="260" w:name="_Toc482457829"/>
      <w:r w:rsidRPr="00E90326">
        <w:rPr>
          <w:rFonts w:ascii="宋体" w:eastAsia="宋体" w:hAnsi="宋体" w:hint="eastAsia"/>
          <w:b/>
          <w:szCs w:val="30"/>
        </w:rPr>
        <w:t>网卡选择</w:t>
      </w:r>
      <w:bookmarkEnd w:id="258"/>
      <w:bookmarkEnd w:id="259"/>
      <w:bookmarkEnd w:id="260"/>
    </w:p>
    <w:p w14:paraId="24FBD52D" w14:textId="68147529" w:rsidR="0061401E" w:rsidRPr="00062F96" w:rsidRDefault="00062F96" w:rsidP="00062F96">
      <w:pPr>
        <w:spacing w:before="120" w:after="120"/>
        <w:ind w:firstLine="420"/>
      </w:pPr>
      <w:r>
        <w:rPr>
          <w:rFonts w:hint="eastAsia"/>
        </w:rPr>
        <w:t>网卡选择函数，参数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6C2DD3DF" w14:textId="77777777" w:rsidR="0061401E" w:rsidRDefault="0061401E" w:rsidP="0061401E">
      <w:pPr>
        <w:spacing w:before="120" w:after="120" w:line="0" w:lineRule="atLeast"/>
      </w:pPr>
      <w:r>
        <w:t>void getChoicedDevice(int chosen) {</w:t>
      </w:r>
    </w:p>
    <w:p w14:paraId="3525F884" w14:textId="77777777" w:rsidR="0061401E" w:rsidRDefault="0061401E" w:rsidP="0061401E">
      <w:pPr>
        <w:spacing w:before="120" w:after="120" w:line="0" w:lineRule="atLeast"/>
      </w:pPr>
      <w:r>
        <w:tab/>
        <w:t>int i = 1;</w:t>
      </w:r>
    </w:p>
    <w:p w14:paraId="0CBBA604" w14:textId="77777777" w:rsidR="0061401E" w:rsidRDefault="0061401E" w:rsidP="0061401E">
      <w:pPr>
        <w:spacing w:before="120" w:after="120" w:line="0" w:lineRule="atLeast"/>
      </w:pPr>
      <w:r>
        <w:tab/>
        <w:t>char Error[PCAP_ERRBUF_SIZE];</w:t>
      </w:r>
    </w:p>
    <w:p w14:paraId="15DC9490" w14:textId="77777777" w:rsidR="0061401E" w:rsidRDefault="0061401E" w:rsidP="0061401E">
      <w:pPr>
        <w:spacing w:before="120" w:after="120" w:line="0" w:lineRule="atLeast"/>
      </w:pPr>
      <w:r>
        <w:tab/>
        <w:t>pcap_findalldevs_ex(PCAP_SRC_IF_STRING, NULL, &amp;ChosenDevice, Error);</w:t>
      </w:r>
    </w:p>
    <w:p w14:paraId="4A3C1920" w14:textId="77777777" w:rsidR="0061401E" w:rsidRDefault="0061401E" w:rsidP="0061401E">
      <w:pPr>
        <w:spacing w:before="120" w:after="120" w:line="0" w:lineRule="atLeast"/>
      </w:pPr>
      <w:r>
        <w:tab/>
        <w:t>for (pcap_if_t* CurrentDevice = ChosenDevice; CurrentDevice != NULL; CurrentDevice = CurrentDevice-&gt;next)</w:t>
      </w:r>
    </w:p>
    <w:p w14:paraId="7E9CBF08" w14:textId="77777777" w:rsidR="0061401E" w:rsidRDefault="0061401E" w:rsidP="0061401E">
      <w:pPr>
        <w:spacing w:before="120" w:after="120" w:line="0" w:lineRule="atLeast"/>
      </w:pPr>
      <w:r>
        <w:tab/>
        <w:t>{</w:t>
      </w:r>
    </w:p>
    <w:p w14:paraId="5E599103" w14:textId="77777777" w:rsidR="0061401E" w:rsidRDefault="0061401E" w:rsidP="0061401E">
      <w:pPr>
        <w:spacing w:before="120" w:after="120" w:line="0" w:lineRule="atLeast"/>
      </w:pPr>
      <w:r>
        <w:tab/>
      </w:r>
      <w:r>
        <w:tab/>
        <w:t>if (i == chosen)</w:t>
      </w:r>
    </w:p>
    <w:p w14:paraId="2D1D0AB7" w14:textId="77777777" w:rsidR="0061401E" w:rsidRDefault="0061401E" w:rsidP="0061401E">
      <w:pPr>
        <w:spacing w:before="120" w:after="120" w:line="0" w:lineRule="atLeast"/>
      </w:pPr>
      <w:r>
        <w:tab/>
      </w:r>
      <w:r>
        <w:tab/>
        <w:t>{</w:t>
      </w:r>
    </w:p>
    <w:p w14:paraId="4E30D42A" w14:textId="77777777" w:rsidR="0061401E" w:rsidRDefault="0061401E" w:rsidP="0061401E">
      <w:pPr>
        <w:spacing w:before="120" w:after="120" w:line="0" w:lineRule="atLeast"/>
      </w:pPr>
      <w:r>
        <w:tab/>
      </w:r>
      <w:r>
        <w:tab/>
      </w:r>
      <w:r>
        <w:tab/>
        <w:t>ChosenDevice = CurrentDevice;</w:t>
      </w:r>
    </w:p>
    <w:p w14:paraId="42482640" w14:textId="77777777" w:rsidR="0061401E" w:rsidRDefault="0061401E" w:rsidP="0061401E">
      <w:pPr>
        <w:spacing w:before="120" w:after="120" w:line="0" w:lineRule="atLeast"/>
      </w:pPr>
      <w:r>
        <w:tab/>
      </w:r>
      <w:r>
        <w:tab/>
      </w:r>
      <w:r>
        <w:tab/>
        <w:t>break;</w:t>
      </w:r>
    </w:p>
    <w:p w14:paraId="64F03AAB" w14:textId="77777777" w:rsidR="0061401E" w:rsidRDefault="0061401E" w:rsidP="0061401E">
      <w:pPr>
        <w:spacing w:before="120" w:after="120" w:line="0" w:lineRule="atLeast"/>
      </w:pPr>
      <w:r>
        <w:tab/>
      </w:r>
      <w:r>
        <w:tab/>
        <w:t>}</w:t>
      </w:r>
    </w:p>
    <w:p w14:paraId="6F078EA8" w14:textId="77777777" w:rsidR="0061401E" w:rsidRDefault="0061401E" w:rsidP="0061401E">
      <w:pPr>
        <w:spacing w:before="120" w:after="120" w:line="0" w:lineRule="atLeast"/>
      </w:pPr>
      <w:r>
        <w:tab/>
      </w:r>
      <w:r>
        <w:tab/>
        <w:t>i++;</w:t>
      </w:r>
    </w:p>
    <w:p w14:paraId="0FF8A963" w14:textId="77777777" w:rsidR="0061401E" w:rsidRDefault="0061401E" w:rsidP="0061401E">
      <w:pPr>
        <w:spacing w:before="120" w:after="120" w:line="0" w:lineRule="atLeast"/>
      </w:pPr>
      <w:r>
        <w:tab/>
        <w:t>}</w:t>
      </w:r>
    </w:p>
    <w:p w14:paraId="412E2E72" w14:textId="44BECA0B" w:rsidR="0061401E" w:rsidRPr="002A4306" w:rsidRDefault="0061401E" w:rsidP="005D4972">
      <w:pPr>
        <w:spacing w:before="120" w:after="120" w:line="0" w:lineRule="atLeast"/>
      </w:pPr>
      <w:r>
        <w:t>}</w:t>
      </w:r>
    </w:p>
    <w:p w14:paraId="23B8A99A" w14:textId="515EB0F5"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261" w:name="_Toc482141258"/>
      <w:bookmarkStart w:id="262" w:name="_Toc482141931"/>
      <w:bookmarkStart w:id="263" w:name="_Toc482457830"/>
      <w:r w:rsidRPr="00E90326">
        <w:rPr>
          <w:rFonts w:ascii="宋体" w:eastAsia="宋体" w:hAnsi="宋体" w:hint="eastAsia"/>
          <w:b/>
          <w:szCs w:val="30"/>
        </w:rPr>
        <w:t>网卡信息获取</w:t>
      </w:r>
      <w:bookmarkEnd w:id="261"/>
      <w:bookmarkEnd w:id="262"/>
      <w:bookmarkEnd w:id="263"/>
    </w:p>
    <w:p w14:paraId="7E4F38C8" w14:textId="0896BC2B" w:rsidR="0061401E" w:rsidRPr="00E66CA6" w:rsidRDefault="00E66CA6" w:rsidP="00AF0B42">
      <w:pPr>
        <w:spacing w:before="120" w:after="120"/>
        <w:ind w:firstLine="4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40424791" w14:textId="77777777" w:rsidR="0061401E" w:rsidRDefault="0061401E" w:rsidP="0061401E">
      <w:pPr>
        <w:spacing w:before="120" w:after="120" w:line="0" w:lineRule="atLeast"/>
      </w:pPr>
      <w:r>
        <w:t>DeviceInfo GetAdapterInfo(pcap_if_t* Device)</w:t>
      </w:r>
    </w:p>
    <w:p w14:paraId="49C069B4" w14:textId="77777777" w:rsidR="0061401E" w:rsidRDefault="0061401E" w:rsidP="0061401E">
      <w:pPr>
        <w:spacing w:before="120" w:after="120" w:line="0" w:lineRule="atLeast"/>
      </w:pPr>
      <w:r>
        <w:t>{</w:t>
      </w:r>
    </w:p>
    <w:p w14:paraId="75A40B09" w14:textId="77777777" w:rsidR="0061401E" w:rsidRDefault="0061401E" w:rsidP="0061401E">
      <w:pPr>
        <w:spacing w:before="120" w:after="120" w:line="0" w:lineRule="atLeast"/>
      </w:pPr>
      <w:r>
        <w:tab/>
        <w:t>DeviceInfo DevInfo;</w:t>
      </w:r>
    </w:p>
    <w:p w14:paraId="314840A5" w14:textId="77777777" w:rsidR="0061401E" w:rsidRDefault="0061401E" w:rsidP="0061401E">
      <w:pPr>
        <w:spacing w:before="120" w:after="120" w:line="0" w:lineRule="atLeast"/>
      </w:pPr>
      <w:r>
        <w:tab/>
        <w:t>ZeroMemory(&amp;DevInfo, sizeof(DevInfo));</w:t>
      </w:r>
    </w:p>
    <w:p w14:paraId="3BE4D4D4" w14:textId="77777777" w:rsidR="0061401E" w:rsidRDefault="0061401E" w:rsidP="0061401E">
      <w:pPr>
        <w:spacing w:before="120" w:after="120" w:line="0" w:lineRule="atLeast"/>
      </w:pPr>
    </w:p>
    <w:p w14:paraId="54C5AF84" w14:textId="77777777" w:rsidR="0061401E" w:rsidRDefault="0061401E" w:rsidP="0061401E">
      <w:pPr>
        <w:spacing w:before="120" w:after="120" w:line="0" w:lineRule="atLeast"/>
      </w:pPr>
      <w:r>
        <w:tab/>
        <w:t>IP_ADAPTER_INFO* AdapterInfo = new IP_ADAPTER_INFO[48];</w:t>
      </w:r>
    </w:p>
    <w:p w14:paraId="3EEB4760" w14:textId="77777777" w:rsidR="0061401E" w:rsidRDefault="0061401E" w:rsidP="0061401E">
      <w:pPr>
        <w:spacing w:before="120" w:after="120" w:line="0" w:lineRule="atLeast"/>
      </w:pPr>
      <w:r>
        <w:tab/>
        <w:t>ULONG AIS = sizeof(IP_ADAPTER_INFO)* 48;</w:t>
      </w:r>
    </w:p>
    <w:p w14:paraId="631E0158" w14:textId="77777777" w:rsidR="0061401E" w:rsidRDefault="0061401E" w:rsidP="0061401E">
      <w:pPr>
        <w:spacing w:before="120" w:after="120" w:line="0" w:lineRule="atLeast"/>
      </w:pPr>
    </w:p>
    <w:p w14:paraId="11267426" w14:textId="77777777" w:rsidR="0061401E" w:rsidRDefault="0061401E" w:rsidP="0061401E">
      <w:pPr>
        <w:spacing w:before="120" w:after="120" w:line="0" w:lineRule="atLeast"/>
      </w:pPr>
      <w:r>
        <w:tab/>
        <w:t>GetAdaptersInfo(AdapterInfo, &amp;AIS);</w:t>
      </w:r>
    </w:p>
    <w:p w14:paraId="0B428DDB" w14:textId="77777777" w:rsidR="0061401E" w:rsidRDefault="0061401E" w:rsidP="0061401E">
      <w:pPr>
        <w:spacing w:before="120" w:after="120" w:line="0" w:lineRule="atLeast"/>
      </w:pPr>
    </w:p>
    <w:p w14:paraId="1348B8F1" w14:textId="77777777" w:rsidR="0061401E" w:rsidRDefault="0061401E" w:rsidP="0061401E">
      <w:pPr>
        <w:spacing w:before="120" w:after="120" w:line="0" w:lineRule="atLeast"/>
      </w:pPr>
      <w:r>
        <w:lastRenderedPageBreak/>
        <w:tab/>
        <w:t>for (IP_ADAPTER_INFO* Current = AdapterInfo; Current != NULL; Current = Current-&gt;Next)</w:t>
      </w:r>
    </w:p>
    <w:p w14:paraId="67EBB9BC" w14:textId="77777777" w:rsidR="0061401E" w:rsidRDefault="0061401E" w:rsidP="0061401E">
      <w:pPr>
        <w:spacing w:before="120" w:after="120" w:line="0" w:lineRule="atLeast"/>
      </w:pPr>
      <w:r>
        <w:tab/>
        <w:t>{</w:t>
      </w:r>
    </w:p>
    <w:p w14:paraId="59414660" w14:textId="77777777" w:rsidR="0061401E" w:rsidRDefault="0061401E" w:rsidP="0061401E">
      <w:pPr>
        <w:spacing w:before="120" w:after="120" w:line="0" w:lineRule="atLeast"/>
      </w:pPr>
      <w:r>
        <w:tab/>
      </w:r>
      <w:r>
        <w:tab/>
        <w:t>if (strstr(Device-&gt;name, Current-&gt;AdapterName) != 0)</w:t>
      </w:r>
    </w:p>
    <w:p w14:paraId="3835ABFD" w14:textId="77777777" w:rsidR="0061401E" w:rsidRDefault="0061401E" w:rsidP="0061401E">
      <w:pPr>
        <w:spacing w:before="120" w:after="120" w:line="0" w:lineRule="atLeast"/>
      </w:pPr>
    </w:p>
    <w:p w14:paraId="7E13DDF3" w14:textId="77777777" w:rsidR="0061401E" w:rsidRDefault="0061401E" w:rsidP="0061401E">
      <w:pPr>
        <w:spacing w:before="120" w:after="120" w:line="0" w:lineRule="atLeast"/>
      </w:pPr>
      <w:r>
        <w:tab/>
      </w:r>
      <w:r>
        <w:tab/>
        <w:t>{</w:t>
      </w:r>
    </w:p>
    <w:p w14:paraId="5B36B9B3" w14:textId="77777777" w:rsidR="0061401E" w:rsidRDefault="0061401E" w:rsidP="0061401E">
      <w:pPr>
        <w:spacing w:before="120" w:after="120" w:line="0" w:lineRule="atLeast"/>
      </w:pPr>
      <w:r>
        <w:tab/>
      </w:r>
      <w:r>
        <w:tab/>
      </w:r>
      <w:r>
        <w:tab/>
        <w:t>cout &lt;&lt; Device-&gt;addresses-&gt;addr-&gt;sa_data &lt;&lt; endl;</w:t>
      </w:r>
    </w:p>
    <w:p w14:paraId="5D7EDCC5" w14:textId="77777777" w:rsidR="0061401E" w:rsidRDefault="0061401E" w:rsidP="0061401E">
      <w:pPr>
        <w:spacing w:before="120" w:after="120" w:line="0" w:lineRule="atLeast"/>
      </w:pPr>
      <w:r>
        <w:tab/>
      </w:r>
      <w:r>
        <w:tab/>
      </w:r>
      <w:r>
        <w:tab/>
        <w:t>DevInfo.IP = BytesTo32(Device-&gt;addresses-&gt;addr-&gt;sa_data[2], Device-&gt;addresses-&gt;addr-&gt;sa_data[3],</w:t>
      </w:r>
    </w:p>
    <w:p w14:paraId="66E85C1D" w14:textId="77777777" w:rsidR="0061401E" w:rsidRDefault="0061401E" w:rsidP="0061401E">
      <w:pPr>
        <w:spacing w:before="120" w:after="120" w:line="0" w:lineRule="atLeast"/>
      </w:pPr>
      <w:r>
        <w:tab/>
      </w:r>
      <w:r>
        <w:tab/>
      </w:r>
      <w:r>
        <w:tab/>
      </w:r>
      <w:r>
        <w:tab/>
        <w:t>Device-&gt;addresses-&gt;addr-&gt;sa_data[4], Device-&gt;addresses-&gt;addr-&gt;sa_data[5]);</w:t>
      </w:r>
    </w:p>
    <w:p w14:paraId="7B22A99C" w14:textId="77777777" w:rsidR="0061401E" w:rsidRDefault="0061401E" w:rsidP="0061401E">
      <w:pPr>
        <w:spacing w:before="120" w:after="120" w:line="0" w:lineRule="atLeast"/>
      </w:pPr>
    </w:p>
    <w:p w14:paraId="7BD1C725" w14:textId="77777777" w:rsidR="0061401E" w:rsidRDefault="0061401E" w:rsidP="0061401E">
      <w:pPr>
        <w:spacing w:before="120" w:after="120" w:line="0" w:lineRule="atLeast"/>
      </w:pPr>
      <w:r>
        <w:tab/>
      </w:r>
      <w:r>
        <w:tab/>
      </w:r>
      <w:r>
        <w:tab/>
        <w:t>DevInfo.DefaultGateway = inet_addr(Current-&gt;GatewayList.IpAddress.String);</w:t>
      </w:r>
      <w:r>
        <w:tab/>
        <w:t>// DevInfo.DefaultGateway</w:t>
      </w:r>
    </w:p>
    <w:p w14:paraId="39D1D1D9" w14:textId="77777777" w:rsidR="0061401E" w:rsidRDefault="0061401E" w:rsidP="0061401E">
      <w:pPr>
        <w:spacing w:before="120" w:after="120" w:line="0" w:lineRule="atLeast"/>
      </w:pPr>
    </w:p>
    <w:p w14:paraId="416C51F7" w14:textId="77777777" w:rsidR="0061401E" w:rsidRDefault="0061401E" w:rsidP="0061401E">
      <w:pPr>
        <w:spacing w:before="120" w:after="120" w:line="0" w:lineRule="atLeast"/>
      </w:pPr>
      <w:r>
        <w:tab/>
      </w:r>
      <w:r>
        <w:tab/>
      </w:r>
      <w:r>
        <w:tab/>
        <w:t>DevInfo.IP = inet_addr(Current-&gt;IpAddressList.IpAddress.String); //DevInfo.IP</w:t>
      </w:r>
    </w:p>
    <w:p w14:paraId="73914C4A" w14:textId="77777777" w:rsidR="0061401E" w:rsidRDefault="0061401E" w:rsidP="0061401E">
      <w:pPr>
        <w:spacing w:before="120" w:after="120" w:line="0" w:lineRule="atLeast"/>
      </w:pPr>
      <w:r>
        <w:tab/>
      </w:r>
      <w:r>
        <w:tab/>
      </w:r>
      <w:r>
        <w:tab/>
      </w:r>
    </w:p>
    <w:p w14:paraId="2828B1BD" w14:textId="77777777" w:rsidR="0061401E" w:rsidRDefault="0061401E" w:rsidP="0061401E">
      <w:pPr>
        <w:spacing w:before="120" w:after="120" w:line="0" w:lineRule="atLeast"/>
      </w:pPr>
      <w:r>
        <w:tab/>
      </w:r>
      <w:r>
        <w:tab/>
      </w:r>
      <w:r>
        <w:tab/>
        <w:t>memcpy((void*)DevInfo.PhysicalAddress, (void*)(Current-&gt;Address), 6); //DevInfo.PhysicalAddress</w:t>
      </w:r>
    </w:p>
    <w:p w14:paraId="3C376711" w14:textId="77777777" w:rsidR="0061401E" w:rsidRDefault="0061401E" w:rsidP="0061401E">
      <w:pPr>
        <w:spacing w:before="120" w:after="120" w:line="0" w:lineRule="atLeast"/>
      </w:pPr>
      <w:r>
        <w:tab/>
      </w:r>
      <w:r>
        <w:tab/>
      </w:r>
      <w:r>
        <w:tab/>
        <w:t>ULONG MACSize = 6;</w:t>
      </w:r>
    </w:p>
    <w:p w14:paraId="3479D4FD" w14:textId="77777777" w:rsidR="0061401E" w:rsidRDefault="0061401E" w:rsidP="0061401E">
      <w:pPr>
        <w:spacing w:before="120" w:after="120" w:line="0" w:lineRule="atLeast"/>
      </w:pPr>
      <w:r>
        <w:tab/>
      </w:r>
      <w:r>
        <w:tab/>
      </w:r>
      <w:r>
        <w:tab/>
        <w:t>DevInfo.Exists = true;</w:t>
      </w:r>
    </w:p>
    <w:p w14:paraId="40ECB145" w14:textId="77777777" w:rsidR="0061401E" w:rsidRDefault="0061401E" w:rsidP="0061401E">
      <w:pPr>
        <w:spacing w:before="120" w:after="120" w:line="0" w:lineRule="atLeast"/>
      </w:pPr>
      <w:r>
        <w:tab/>
      </w:r>
      <w:r>
        <w:tab/>
      </w:r>
      <w:r>
        <w:tab/>
        <w:t>return DevInfo;</w:t>
      </w:r>
    </w:p>
    <w:p w14:paraId="53598938" w14:textId="77777777" w:rsidR="0061401E" w:rsidRDefault="0061401E" w:rsidP="0061401E">
      <w:pPr>
        <w:spacing w:before="120" w:after="120" w:line="0" w:lineRule="atLeast"/>
      </w:pPr>
      <w:r>
        <w:tab/>
      </w:r>
      <w:r>
        <w:tab/>
        <w:t>}</w:t>
      </w:r>
    </w:p>
    <w:p w14:paraId="2CF20B6D" w14:textId="77777777" w:rsidR="0061401E" w:rsidRDefault="0061401E" w:rsidP="0061401E">
      <w:pPr>
        <w:spacing w:before="120" w:after="120" w:line="0" w:lineRule="atLeast"/>
      </w:pPr>
      <w:r>
        <w:tab/>
        <w:t>}</w:t>
      </w:r>
    </w:p>
    <w:p w14:paraId="5CAD2585" w14:textId="77777777" w:rsidR="0061401E" w:rsidRDefault="0061401E" w:rsidP="0061401E">
      <w:pPr>
        <w:spacing w:before="120" w:after="120" w:line="0" w:lineRule="atLeast"/>
      </w:pPr>
      <w:r>
        <w:tab/>
        <w:t>DevInfo.Exists = false;</w:t>
      </w:r>
    </w:p>
    <w:p w14:paraId="79853FBF" w14:textId="77777777" w:rsidR="0061401E" w:rsidRDefault="0061401E" w:rsidP="0061401E">
      <w:pPr>
        <w:spacing w:before="120" w:after="120" w:line="0" w:lineRule="atLeast"/>
      </w:pPr>
      <w:r>
        <w:tab/>
        <w:t>return DevInfo;</w:t>
      </w:r>
    </w:p>
    <w:p w14:paraId="12FEAD44" w14:textId="6EF96934" w:rsidR="0061401E" w:rsidRPr="00A304EC" w:rsidRDefault="0061401E" w:rsidP="003A1CC2">
      <w:pPr>
        <w:spacing w:before="120" w:after="120" w:line="0" w:lineRule="atLeast"/>
      </w:pPr>
      <w:r>
        <w:t>}</w:t>
      </w:r>
    </w:p>
    <w:p w14:paraId="4F49CD23" w14:textId="192019D7"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264" w:name="_Toc482141259"/>
      <w:bookmarkStart w:id="265" w:name="_Toc482141932"/>
      <w:bookmarkStart w:id="266" w:name="_Toc482457831"/>
      <w:r w:rsidRPr="00E90326">
        <w:rPr>
          <w:rFonts w:ascii="宋体" w:eastAsia="宋体" w:hAnsi="宋体" w:hint="eastAsia"/>
          <w:b/>
          <w:szCs w:val="30"/>
        </w:rPr>
        <w:t>数据包的捕获</w:t>
      </w:r>
      <w:bookmarkEnd w:id="264"/>
      <w:bookmarkEnd w:id="265"/>
      <w:bookmarkEnd w:id="266"/>
    </w:p>
    <w:p w14:paraId="11CF6D6B" w14:textId="77777777" w:rsidR="002F48B8" w:rsidRDefault="002F48B8" w:rsidP="002F48B8">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5DA55725" w14:textId="77777777" w:rsidR="002F48B8" w:rsidRDefault="002F48B8" w:rsidP="002F48B8">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w:t>
      </w:r>
      <w:r w:rsidRPr="00A53D57">
        <w:rPr>
          <w:rFonts w:hint="eastAsia"/>
        </w:rPr>
        <w:lastRenderedPageBreak/>
        <w:t>给应用程序。</w:t>
      </w:r>
      <w:r>
        <w:rPr>
          <w:rFonts w:hint="eastAsia"/>
        </w:rPr>
        <w:t>到此，完成捕获条件设置</w:t>
      </w:r>
    </w:p>
    <w:p w14:paraId="025EC27C" w14:textId="0BB467E8" w:rsidR="002F48B8" w:rsidRPr="002F48B8" w:rsidRDefault="002F48B8" w:rsidP="002F48B8">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5D4FA3D6" w14:textId="77777777" w:rsidR="0061401E" w:rsidRDefault="0061401E" w:rsidP="0061401E">
      <w:pPr>
        <w:spacing w:before="120" w:after="120" w:line="40" w:lineRule="atLeast"/>
      </w:pPr>
      <w:r>
        <w:t>DWORD WINAPI getICMP(LPVOID lpParameter)</w:t>
      </w:r>
    </w:p>
    <w:p w14:paraId="534D26B4" w14:textId="77777777" w:rsidR="0061401E" w:rsidRDefault="0061401E" w:rsidP="0061401E">
      <w:pPr>
        <w:spacing w:before="120" w:after="120" w:line="40" w:lineRule="atLeast"/>
      </w:pPr>
      <w:r>
        <w:t>{</w:t>
      </w:r>
    </w:p>
    <w:p w14:paraId="51D298B0" w14:textId="77777777" w:rsidR="0061401E" w:rsidRDefault="0061401E" w:rsidP="0061401E">
      <w:pPr>
        <w:spacing w:before="120" w:after="120" w:line="40" w:lineRule="atLeast"/>
      </w:pPr>
      <w:r>
        <w:tab/>
        <w:t>ThreadICMP* Device = (ThreadICMP*)lpParameter;</w:t>
      </w:r>
    </w:p>
    <w:p w14:paraId="173874DA" w14:textId="77777777" w:rsidR="0061401E" w:rsidRDefault="0061401E" w:rsidP="0061401E">
      <w:pPr>
        <w:spacing w:before="120" w:after="120" w:line="40" w:lineRule="atLeast"/>
      </w:pPr>
      <w:r>
        <w:tab/>
        <w:t>pcap_if_t *device = Device-&gt;device;</w:t>
      </w:r>
    </w:p>
    <w:p w14:paraId="6BE78BA9" w14:textId="77777777" w:rsidR="0061401E" w:rsidRDefault="0061401E" w:rsidP="0061401E">
      <w:pPr>
        <w:spacing w:before="120" w:after="120" w:line="40" w:lineRule="atLeast"/>
      </w:pPr>
      <w:r>
        <w:tab/>
        <w:t>//int inum;</w:t>
      </w:r>
    </w:p>
    <w:p w14:paraId="2CE5C2A3" w14:textId="77777777" w:rsidR="0061401E" w:rsidRDefault="0061401E" w:rsidP="0061401E">
      <w:pPr>
        <w:spacing w:before="120" w:after="120" w:line="40" w:lineRule="atLeast"/>
      </w:pPr>
      <w:r>
        <w:tab/>
        <w:t>int i = 0;</w:t>
      </w:r>
    </w:p>
    <w:p w14:paraId="0568C4F4" w14:textId="77777777" w:rsidR="0061401E" w:rsidRDefault="0061401E" w:rsidP="0061401E">
      <w:pPr>
        <w:spacing w:before="120" w:after="120" w:line="40" w:lineRule="atLeast"/>
      </w:pPr>
      <w:r>
        <w:tab/>
        <w:t>pcap_t *adhandle;</w:t>
      </w:r>
    </w:p>
    <w:p w14:paraId="1F588109" w14:textId="77777777" w:rsidR="0061401E" w:rsidRDefault="0061401E" w:rsidP="0061401E">
      <w:pPr>
        <w:spacing w:before="120" w:after="120" w:line="40" w:lineRule="atLeast"/>
      </w:pPr>
      <w:r>
        <w:tab/>
        <w:t>char errbuf[PCAP_ERRBUF_SIZE];</w:t>
      </w:r>
    </w:p>
    <w:p w14:paraId="215AF92F" w14:textId="77777777" w:rsidR="0061401E" w:rsidRDefault="0061401E" w:rsidP="0061401E">
      <w:pPr>
        <w:spacing w:before="120" w:after="120" w:line="40" w:lineRule="atLeast"/>
      </w:pPr>
      <w:r>
        <w:tab/>
        <w:t>u_int netmask;</w:t>
      </w:r>
    </w:p>
    <w:p w14:paraId="3A163B6B" w14:textId="77777777" w:rsidR="0061401E" w:rsidRDefault="0061401E" w:rsidP="0061401E">
      <w:pPr>
        <w:spacing w:before="120" w:after="120" w:line="40" w:lineRule="atLeast"/>
      </w:pPr>
      <w:r>
        <w:tab/>
        <w:t>char packet_filter[] = "icmp[icmptype] == icmp-unreach";</w:t>
      </w:r>
    </w:p>
    <w:p w14:paraId="01F24C52" w14:textId="77777777" w:rsidR="0061401E" w:rsidRDefault="0061401E" w:rsidP="0061401E">
      <w:pPr>
        <w:spacing w:before="120" w:after="120" w:line="40" w:lineRule="atLeast"/>
      </w:pPr>
      <w:r>
        <w:tab/>
        <w:t>struct bpf_program fcode;</w:t>
      </w:r>
    </w:p>
    <w:p w14:paraId="47668E1A" w14:textId="77777777" w:rsidR="0061401E" w:rsidRDefault="0061401E" w:rsidP="0061401E">
      <w:pPr>
        <w:spacing w:before="120" w:after="120" w:line="40" w:lineRule="atLeast"/>
      </w:pPr>
      <w:r>
        <w:tab/>
        <w:t>/* Open the adapter */</w:t>
      </w:r>
    </w:p>
    <w:p w14:paraId="44664AA6" w14:textId="77777777" w:rsidR="0061401E" w:rsidRDefault="0061401E" w:rsidP="0061401E">
      <w:pPr>
        <w:spacing w:before="120" w:after="120" w:line="40" w:lineRule="atLeast"/>
      </w:pPr>
      <w:r>
        <w:tab/>
        <w:t>/*lpParameter-&gt;device*/</w:t>
      </w:r>
    </w:p>
    <w:p w14:paraId="234A8C90" w14:textId="77777777" w:rsidR="0061401E" w:rsidRDefault="0061401E" w:rsidP="0061401E">
      <w:pPr>
        <w:spacing w:before="120" w:after="120" w:line="40" w:lineRule="atLeast"/>
      </w:pPr>
      <w:r>
        <w:tab/>
        <w:t>if ((adhandle = pcap_open(device-&gt;name,  // name of the device</w:t>
      </w:r>
    </w:p>
    <w:p w14:paraId="7DFF2402" w14:textId="77777777" w:rsidR="0061401E" w:rsidRDefault="0061401E" w:rsidP="0061401E">
      <w:pPr>
        <w:spacing w:before="120" w:after="120" w:line="40" w:lineRule="atLeast"/>
      </w:pPr>
      <w:r>
        <w:tab/>
      </w:r>
      <w:r>
        <w:tab/>
        <w:t xml:space="preserve">65536,     // portion of the packet to capture. </w:t>
      </w:r>
    </w:p>
    <w:p w14:paraId="40156DAB" w14:textId="77777777" w:rsidR="0061401E" w:rsidRDefault="0061401E" w:rsidP="0061401E">
      <w:pPr>
        <w:spacing w:before="120" w:after="120" w:line="40" w:lineRule="atLeast"/>
      </w:pPr>
      <w:r>
        <w:tab/>
      </w:r>
      <w:r>
        <w:tab/>
        <w:t>// 65536 grants that the whole packet will be captured on all the MACs.</w:t>
      </w:r>
    </w:p>
    <w:p w14:paraId="111D063A" w14:textId="77777777" w:rsidR="0061401E" w:rsidRDefault="0061401E" w:rsidP="0061401E">
      <w:pPr>
        <w:spacing w:before="120" w:after="120" w:line="40" w:lineRule="atLeast"/>
      </w:pPr>
      <w:r>
        <w:tab/>
      </w:r>
      <w:r>
        <w:tab/>
        <w:t>PCAP_OPENFLAG_PROMISCUOUS,         // promiscuous mode</w:t>
      </w:r>
    </w:p>
    <w:p w14:paraId="21848F07" w14:textId="77777777" w:rsidR="0061401E" w:rsidRDefault="0061401E" w:rsidP="0061401E">
      <w:pPr>
        <w:spacing w:before="120" w:after="120" w:line="40" w:lineRule="atLeast"/>
      </w:pPr>
      <w:r>
        <w:tab/>
      </w:r>
      <w:r>
        <w:tab/>
        <w:t>1000,      // read timeout</w:t>
      </w:r>
    </w:p>
    <w:p w14:paraId="756FBC9B" w14:textId="77777777" w:rsidR="0061401E" w:rsidRDefault="0061401E" w:rsidP="0061401E">
      <w:pPr>
        <w:spacing w:before="120" w:after="120" w:line="40" w:lineRule="atLeast"/>
      </w:pPr>
      <w:r>
        <w:tab/>
      </w:r>
      <w:r>
        <w:tab/>
        <w:t>NULL,      // remote authentication</w:t>
      </w:r>
    </w:p>
    <w:p w14:paraId="5AA387EF" w14:textId="77777777" w:rsidR="0061401E" w:rsidRDefault="0061401E" w:rsidP="0061401E">
      <w:pPr>
        <w:spacing w:before="120" w:after="120" w:line="40" w:lineRule="atLeast"/>
      </w:pPr>
      <w:r>
        <w:tab/>
      </w:r>
      <w:r>
        <w:tab/>
        <w:t>errbuf     // error buffer</w:t>
      </w:r>
    </w:p>
    <w:p w14:paraId="4EA2BEF4" w14:textId="77777777" w:rsidR="0061401E" w:rsidRDefault="0061401E" w:rsidP="0061401E">
      <w:pPr>
        <w:spacing w:before="120" w:after="120" w:line="40" w:lineRule="atLeast"/>
      </w:pPr>
      <w:r>
        <w:tab/>
      </w:r>
      <w:r>
        <w:tab/>
        <w:t>)) == NULL)</w:t>
      </w:r>
    </w:p>
    <w:p w14:paraId="54847C64" w14:textId="77777777" w:rsidR="0061401E" w:rsidRDefault="0061401E" w:rsidP="0061401E">
      <w:pPr>
        <w:spacing w:before="120" w:after="120" w:line="40" w:lineRule="atLeast"/>
      </w:pPr>
      <w:r>
        <w:tab/>
        <w:t>{</w:t>
      </w:r>
    </w:p>
    <w:p w14:paraId="79A4FBCA" w14:textId="77777777" w:rsidR="0061401E" w:rsidRDefault="0061401E" w:rsidP="0061401E">
      <w:pPr>
        <w:spacing w:before="120" w:after="120" w:line="40" w:lineRule="atLeast"/>
      </w:pPr>
      <w:r>
        <w:tab/>
      </w:r>
      <w:r>
        <w:tab/>
        <w:t>fprintf(stderr, "\nUnable to open the adapter. %s is not supported by WinPcap\n");</w:t>
      </w:r>
    </w:p>
    <w:p w14:paraId="495C7110" w14:textId="77777777" w:rsidR="0061401E" w:rsidRDefault="0061401E" w:rsidP="0061401E">
      <w:pPr>
        <w:spacing w:before="120" w:after="120" w:line="40" w:lineRule="atLeast"/>
      </w:pPr>
      <w:r>
        <w:tab/>
        <w:t>}</w:t>
      </w:r>
    </w:p>
    <w:p w14:paraId="7A6A563D" w14:textId="77777777" w:rsidR="0061401E" w:rsidRDefault="0061401E" w:rsidP="0061401E">
      <w:pPr>
        <w:spacing w:before="120" w:after="120" w:line="40" w:lineRule="atLeast"/>
      </w:pPr>
    </w:p>
    <w:p w14:paraId="5C7B63C9" w14:textId="77777777" w:rsidR="0061401E" w:rsidRDefault="0061401E" w:rsidP="0061401E">
      <w:pPr>
        <w:spacing w:before="120" w:after="120" w:line="40" w:lineRule="atLeast"/>
      </w:pPr>
      <w:r>
        <w:tab/>
        <w:t>/* Check the link layer. We support only Ethernet for simplicity. */</w:t>
      </w:r>
    </w:p>
    <w:p w14:paraId="04AFF927" w14:textId="77777777" w:rsidR="0061401E" w:rsidRDefault="0061401E" w:rsidP="0061401E">
      <w:pPr>
        <w:spacing w:before="120" w:after="120" w:line="40" w:lineRule="atLeast"/>
      </w:pPr>
      <w:r>
        <w:tab/>
        <w:t>if (pcap_datalink(adhandle) != DLT_EN10MB)</w:t>
      </w:r>
    </w:p>
    <w:p w14:paraId="6DF60C8E" w14:textId="77777777" w:rsidR="0061401E" w:rsidRDefault="0061401E" w:rsidP="0061401E">
      <w:pPr>
        <w:spacing w:before="120" w:after="120" w:line="40" w:lineRule="atLeast"/>
      </w:pPr>
      <w:r>
        <w:tab/>
        <w:t>{</w:t>
      </w:r>
    </w:p>
    <w:p w14:paraId="134C970E" w14:textId="77777777" w:rsidR="0061401E" w:rsidRDefault="0061401E" w:rsidP="0061401E">
      <w:pPr>
        <w:spacing w:before="120" w:after="120" w:line="40" w:lineRule="atLeast"/>
      </w:pPr>
      <w:r>
        <w:tab/>
      </w:r>
      <w:r>
        <w:tab/>
        <w:t>fprintf(stderr, "\nThis program works only on Ethernet networks.\n");</w:t>
      </w:r>
    </w:p>
    <w:p w14:paraId="7C4BA41D" w14:textId="77777777" w:rsidR="0061401E" w:rsidRDefault="0061401E" w:rsidP="0061401E">
      <w:pPr>
        <w:spacing w:before="120" w:after="120" w:line="40" w:lineRule="atLeast"/>
      </w:pPr>
      <w:r>
        <w:tab/>
        <w:t>}</w:t>
      </w:r>
    </w:p>
    <w:p w14:paraId="7CE3D6EE" w14:textId="77777777" w:rsidR="0061401E" w:rsidRDefault="0061401E" w:rsidP="0061401E">
      <w:pPr>
        <w:spacing w:before="120" w:after="120" w:line="40" w:lineRule="atLeast"/>
      </w:pPr>
    </w:p>
    <w:p w14:paraId="4BB965F7" w14:textId="77777777" w:rsidR="0061401E" w:rsidRDefault="0061401E" w:rsidP="0061401E">
      <w:pPr>
        <w:spacing w:before="120" w:after="120" w:line="40" w:lineRule="atLeast"/>
      </w:pPr>
      <w:r>
        <w:tab/>
        <w:t>if (device-&gt;addresses != NULL)</w:t>
      </w:r>
    </w:p>
    <w:p w14:paraId="2289982A" w14:textId="77777777" w:rsidR="0061401E" w:rsidRDefault="0061401E" w:rsidP="0061401E">
      <w:pPr>
        <w:spacing w:before="120" w:after="120" w:line="40" w:lineRule="atLeast"/>
      </w:pPr>
      <w:r>
        <w:tab/>
      </w:r>
      <w:r>
        <w:tab/>
        <w:t>/* Retrieve the mask of the first address of the interface */</w:t>
      </w:r>
    </w:p>
    <w:p w14:paraId="139F3829" w14:textId="77777777" w:rsidR="0061401E" w:rsidRDefault="0061401E" w:rsidP="0061401E">
      <w:pPr>
        <w:spacing w:before="120" w:after="120" w:line="40" w:lineRule="atLeast"/>
      </w:pPr>
      <w:r>
        <w:tab/>
      </w:r>
      <w:r>
        <w:tab/>
        <w:t>netmask = ((struct sockaddr_in *)(device-&gt;addresses-&gt;netmask))-&gt;sin_addr.S_un.S_addr;</w:t>
      </w:r>
    </w:p>
    <w:p w14:paraId="5E3A3983" w14:textId="77777777" w:rsidR="0061401E" w:rsidRDefault="0061401E" w:rsidP="0061401E">
      <w:pPr>
        <w:spacing w:before="120" w:after="120" w:line="40" w:lineRule="atLeast"/>
      </w:pPr>
      <w:r>
        <w:tab/>
        <w:t>else</w:t>
      </w:r>
    </w:p>
    <w:p w14:paraId="7ABD2E67" w14:textId="77777777" w:rsidR="0061401E" w:rsidRDefault="0061401E" w:rsidP="0061401E">
      <w:pPr>
        <w:spacing w:before="120" w:after="120" w:line="40" w:lineRule="atLeast"/>
      </w:pPr>
      <w:r>
        <w:tab/>
      </w:r>
      <w:r>
        <w:tab/>
        <w:t>/* If the interface is without addresses we suppose to be in a C class network */</w:t>
      </w:r>
    </w:p>
    <w:p w14:paraId="46AA2120" w14:textId="77777777" w:rsidR="0061401E" w:rsidRDefault="0061401E" w:rsidP="0061401E">
      <w:pPr>
        <w:spacing w:before="120" w:after="120" w:line="40" w:lineRule="atLeast"/>
      </w:pPr>
      <w:r>
        <w:tab/>
      </w:r>
      <w:r>
        <w:tab/>
        <w:t>netmask = 0xffffff;</w:t>
      </w:r>
    </w:p>
    <w:p w14:paraId="07C59E46" w14:textId="77777777" w:rsidR="0061401E" w:rsidRDefault="0061401E" w:rsidP="0061401E">
      <w:pPr>
        <w:spacing w:before="120" w:after="120" w:line="40" w:lineRule="atLeast"/>
      </w:pPr>
    </w:p>
    <w:p w14:paraId="43558825" w14:textId="77777777" w:rsidR="0061401E" w:rsidRDefault="0061401E" w:rsidP="0061401E">
      <w:pPr>
        <w:spacing w:before="120" w:after="120" w:line="40" w:lineRule="atLeast"/>
      </w:pPr>
    </w:p>
    <w:p w14:paraId="4354CD6E" w14:textId="77777777" w:rsidR="0061401E" w:rsidRDefault="0061401E" w:rsidP="0061401E">
      <w:pPr>
        <w:spacing w:before="120" w:after="120" w:line="40" w:lineRule="atLeast"/>
      </w:pPr>
      <w:r>
        <w:tab/>
        <w:t>//compile the filter</w:t>
      </w:r>
    </w:p>
    <w:p w14:paraId="2759D492" w14:textId="77777777" w:rsidR="0061401E" w:rsidRDefault="0061401E" w:rsidP="0061401E">
      <w:pPr>
        <w:spacing w:before="120" w:after="120" w:line="40" w:lineRule="atLeast"/>
      </w:pPr>
      <w:r>
        <w:tab/>
        <w:t>if (pcap_compile(adhandle, &amp;fcode, packet_filter, 1, netmask) &lt;0)</w:t>
      </w:r>
    </w:p>
    <w:p w14:paraId="3C3CB630" w14:textId="77777777" w:rsidR="0061401E" w:rsidRDefault="0061401E" w:rsidP="0061401E">
      <w:pPr>
        <w:spacing w:before="120" w:after="120" w:line="40" w:lineRule="atLeast"/>
      </w:pPr>
      <w:r>
        <w:tab/>
        <w:t>{</w:t>
      </w:r>
    </w:p>
    <w:p w14:paraId="00261E6B" w14:textId="77777777" w:rsidR="0061401E" w:rsidRDefault="0061401E" w:rsidP="0061401E">
      <w:pPr>
        <w:spacing w:before="120" w:after="120" w:line="40" w:lineRule="atLeast"/>
      </w:pPr>
      <w:r>
        <w:tab/>
      </w:r>
      <w:r>
        <w:tab/>
        <w:t>fprintf(stderr, "\nUnable to compile the packet filter. Check the syntax.\n");</w:t>
      </w:r>
    </w:p>
    <w:p w14:paraId="51698D37" w14:textId="77777777" w:rsidR="0061401E" w:rsidRDefault="0061401E" w:rsidP="0061401E">
      <w:pPr>
        <w:spacing w:before="120" w:after="120" w:line="40" w:lineRule="atLeast"/>
      </w:pPr>
      <w:r>
        <w:tab/>
        <w:t>}</w:t>
      </w:r>
    </w:p>
    <w:p w14:paraId="595B6679" w14:textId="77777777" w:rsidR="0061401E" w:rsidRDefault="0061401E" w:rsidP="0061401E">
      <w:pPr>
        <w:spacing w:before="120" w:after="120" w:line="40" w:lineRule="atLeast"/>
      </w:pPr>
    </w:p>
    <w:p w14:paraId="227722F9" w14:textId="77777777" w:rsidR="0061401E" w:rsidRDefault="0061401E" w:rsidP="0061401E">
      <w:pPr>
        <w:spacing w:before="120" w:after="120" w:line="40" w:lineRule="atLeast"/>
      </w:pPr>
      <w:r>
        <w:tab/>
        <w:t>//set the filter</w:t>
      </w:r>
    </w:p>
    <w:p w14:paraId="4F857D54" w14:textId="77777777" w:rsidR="0061401E" w:rsidRDefault="0061401E" w:rsidP="0061401E">
      <w:pPr>
        <w:spacing w:before="120" w:after="120" w:line="40" w:lineRule="atLeast"/>
      </w:pPr>
      <w:r>
        <w:tab/>
        <w:t>if (pcap_setfilter(adhandle, &amp;fcode)&lt;0)</w:t>
      </w:r>
    </w:p>
    <w:p w14:paraId="4F25D54F" w14:textId="77777777" w:rsidR="0061401E" w:rsidRDefault="0061401E" w:rsidP="0061401E">
      <w:pPr>
        <w:spacing w:before="120" w:after="120" w:line="40" w:lineRule="atLeast"/>
      </w:pPr>
      <w:r>
        <w:tab/>
        <w:t>{</w:t>
      </w:r>
    </w:p>
    <w:p w14:paraId="797510B6" w14:textId="77777777" w:rsidR="0061401E" w:rsidRDefault="0061401E" w:rsidP="0061401E">
      <w:pPr>
        <w:spacing w:before="120" w:after="120" w:line="40" w:lineRule="atLeast"/>
      </w:pPr>
      <w:r>
        <w:tab/>
      </w:r>
      <w:r>
        <w:tab/>
        <w:t>fprintf(stderr, "\nError setting the filter.\n");</w:t>
      </w:r>
    </w:p>
    <w:p w14:paraId="1B0F0E3B" w14:textId="77777777" w:rsidR="0061401E" w:rsidRDefault="0061401E" w:rsidP="0061401E">
      <w:pPr>
        <w:spacing w:before="120" w:after="120" w:line="40" w:lineRule="atLeast"/>
      </w:pPr>
      <w:r>
        <w:tab/>
        <w:t>}</w:t>
      </w:r>
    </w:p>
    <w:p w14:paraId="2BA1A781" w14:textId="77777777" w:rsidR="0061401E" w:rsidRDefault="0061401E" w:rsidP="0061401E">
      <w:pPr>
        <w:spacing w:before="120" w:after="120" w:line="40" w:lineRule="atLeast"/>
      </w:pPr>
    </w:p>
    <w:p w14:paraId="73A3D0EF" w14:textId="77777777" w:rsidR="0061401E" w:rsidRDefault="0061401E" w:rsidP="0061401E">
      <w:pPr>
        <w:spacing w:before="120" w:after="120" w:line="40" w:lineRule="atLeast"/>
      </w:pPr>
      <w:r>
        <w:tab/>
        <w:t>/* start the capture */</w:t>
      </w:r>
    </w:p>
    <w:p w14:paraId="6E934F31" w14:textId="77777777" w:rsidR="0061401E" w:rsidRDefault="0061401E" w:rsidP="0061401E">
      <w:pPr>
        <w:spacing w:before="120" w:after="120" w:line="40" w:lineRule="atLeast"/>
      </w:pPr>
      <w:r>
        <w:tab/>
        <w:t>pcap_loop(adhandle, 0, packet_handler, NULL);</w:t>
      </w:r>
    </w:p>
    <w:p w14:paraId="2451FA12" w14:textId="77777777" w:rsidR="0061401E" w:rsidRDefault="0061401E" w:rsidP="0061401E">
      <w:pPr>
        <w:spacing w:before="120" w:after="120" w:line="40" w:lineRule="atLeast"/>
      </w:pPr>
      <w:r>
        <w:tab/>
        <w:t>return 0;</w:t>
      </w:r>
    </w:p>
    <w:p w14:paraId="77F35456" w14:textId="77777777" w:rsidR="0061401E" w:rsidRPr="00AB1C89" w:rsidRDefault="0061401E" w:rsidP="0061401E">
      <w:pPr>
        <w:spacing w:before="120" w:after="120" w:line="40" w:lineRule="atLeast"/>
      </w:pPr>
      <w:r>
        <w:t>}</w:t>
      </w:r>
    </w:p>
    <w:p w14:paraId="25B55D56" w14:textId="77777777"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267" w:name="_Toc482141261"/>
      <w:bookmarkStart w:id="268" w:name="_Toc482141934"/>
      <w:bookmarkStart w:id="269" w:name="_Toc482457832"/>
      <w:r w:rsidRPr="00E90326">
        <w:rPr>
          <w:rFonts w:ascii="宋体" w:eastAsia="宋体" w:hAnsi="宋体" w:hint="eastAsia"/>
          <w:b/>
          <w:szCs w:val="30"/>
        </w:rPr>
        <w:t>MAC地址获取</w:t>
      </w:r>
      <w:bookmarkEnd w:id="267"/>
      <w:bookmarkEnd w:id="268"/>
      <w:bookmarkEnd w:id="269"/>
    </w:p>
    <w:p w14:paraId="39CA6BA2" w14:textId="68485E6E" w:rsidR="00D51734" w:rsidRPr="008776FD" w:rsidRDefault="00B263D3" w:rsidP="00B263D3">
      <w:pPr>
        <w:spacing w:before="120" w:after="120"/>
        <w:ind w:firstLine="420"/>
      </w:pP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258FF2F4" w14:textId="77777777" w:rsidR="00D51734" w:rsidRDefault="00D51734" w:rsidP="00D51734">
      <w:pPr>
        <w:spacing w:before="120" w:after="120" w:line="0" w:lineRule="atLeast"/>
      </w:pPr>
      <w:r>
        <w:t>bool getMAC(char* SrcIpString, char* DestIpString)</w:t>
      </w:r>
    </w:p>
    <w:p w14:paraId="1E6850F6" w14:textId="77777777" w:rsidR="00D51734" w:rsidRDefault="00D51734" w:rsidP="00D51734">
      <w:pPr>
        <w:spacing w:before="120" w:after="120" w:line="0" w:lineRule="atLeast"/>
      </w:pPr>
      <w:r>
        <w:t>{</w:t>
      </w:r>
    </w:p>
    <w:p w14:paraId="22F6AA70" w14:textId="77777777" w:rsidR="00D51734" w:rsidRDefault="00D51734" w:rsidP="00D51734">
      <w:pPr>
        <w:spacing w:before="120" w:after="120" w:line="0" w:lineRule="atLeast"/>
      </w:pPr>
      <w:r>
        <w:tab/>
        <w:t>DWORD dwRetVal;</w:t>
      </w:r>
    </w:p>
    <w:p w14:paraId="6BF53F96" w14:textId="77777777" w:rsidR="00D51734" w:rsidRDefault="00D51734" w:rsidP="00D51734">
      <w:pPr>
        <w:spacing w:before="120" w:after="120" w:line="0" w:lineRule="atLeast"/>
      </w:pPr>
      <w:r>
        <w:tab/>
        <w:t>IPAddr SrcIp = inet_addr(SrcIpString);</w:t>
      </w:r>
    </w:p>
    <w:p w14:paraId="3A954079" w14:textId="77777777" w:rsidR="00D51734" w:rsidRDefault="00D51734" w:rsidP="00D51734">
      <w:pPr>
        <w:spacing w:before="120" w:after="120" w:line="0" w:lineRule="atLeast"/>
      </w:pPr>
      <w:r>
        <w:tab/>
        <w:t>IPAddr DestIp = inet_addr(DestIpString);</w:t>
      </w:r>
    </w:p>
    <w:p w14:paraId="0AD739DA" w14:textId="77777777" w:rsidR="00D51734" w:rsidRDefault="00D51734" w:rsidP="00D51734">
      <w:pPr>
        <w:spacing w:before="120" w:after="120" w:line="0" w:lineRule="atLeast"/>
      </w:pPr>
      <w:r>
        <w:lastRenderedPageBreak/>
        <w:t xml:space="preserve">    //ULONG MacAddr[2];       /* for 6-byte hardware addresses */</w:t>
      </w:r>
    </w:p>
    <w:p w14:paraId="7DD31624" w14:textId="77777777" w:rsidR="00D51734" w:rsidRDefault="00D51734" w:rsidP="00D51734">
      <w:pPr>
        <w:spacing w:before="120" w:after="120" w:line="0" w:lineRule="atLeast"/>
      </w:pPr>
      <w:r>
        <w:tab/>
        <w:t>ULONG PhysAddrLen = 6;  /* default to length of six bytes */</w:t>
      </w:r>
    </w:p>
    <w:p w14:paraId="26055AE4" w14:textId="77777777" w:rsidR="00D51734" w:rsidRDefault="00D51734" w:rsidP="00D51734">
      <w:pPr>
        <w:spacing w:before="120" w:after="120" w:line="0" w:lineRule="atLeast"/>
      </w:pPr>
    </w:p>
    <w:p w14:paraId="367CA163" w14:textId="77777777" w:rsidR="00D51734" w:rsidRDefault="00D51734" w:rsidP="00D51734">
      <w:pPr>
        <w:spacing w:before="120" w:after="120" w:line="0" w:lineRule="atLeast"/>
      </w:pPr>
      <w:r>
        <w:tab/>
        <w:t>BYTE *bPhysAddr;</w:t>
      </w:r>
    </w:p>
    <w:p w14:paraId="66483485" w14:textId="77777777" w:rsidR="00D51734" w:rsidRDefault="00D51734" w:rsidP="00D51734">
      <w:pPr>
        <w:spacing w:before="120" w:after="120" w:line="0" w:lineRule="atLeast"/>
      </w:pPr>
      <w:r>
        <w:tab/>
        <w:t>unsigned int i;</w:t>
      </w:r>
    </w:p>
    <w:p w14:paraId="7B13BF2F" w14:textId="77777777" w:rsidR="00D51734" w:rsidRDefault="00D51734" w:rsidP="00D51734">
      <w:pPr>
        <w:spacing w:before="120" w:after="120" w:line="0" w:lineRule="atLeast"/>
      </w:pPr>
      <w:r>
        <w:tab/>
        <w:t>memset(&amp;MacAddr, 0xff, sizeof (MacAddr));</w:t>
      </w:r>
    </w:p>
    <w:p w14:paraId="3F9A6B5B" w14:textId="77777777" w:rsidR="00D51734" w:rsidRDefault="00D51734" w:rsidP="00D51734">
      <w:pPr>
        <w:spacing w:before="120" w:after="120" w:line="0" w:lineRule="atLeast"/>
      </w:pPr>
    </w:p>
    <w:p w14:paraId="22155083" w14:textId="77777777" w:rsidR="00D51734" w:rsidRDefault="00D51734" w:rsidP="00D51734">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26BE6BE3" w14:textId="77777777" w:rsidR="00D51734" w:rsidRDefault="00D51734" w:rsidP="00D51734">
      <w:pPr>
        <w:spacing w:before="120" w:after="120" w:line="0" w:lineRule="atLeast"/>
      </w:pPr>
    </w:p>
    <w:p w14:paraId="723DA314" w14:textId="77777777" w:rsidR="00D51734" w:rsidRDefault="00D51734" w:rsidP="00D51734">
      <w:pPr>
        <w:spacing w:before="120" w:after="120" w:line="0" w:lineRule="atLeast"/>
      </w:pPr>
      <w:r>
        <w:tab/>
        <w:t>dwRetVal = SendARP(DestIp, SrcIp, &amp;MacAddr, &amp;PhysAddrLen);</w:t>
      </w:r>
    </w:p>
    <w:p w14:paraId="41A61846" w14:textId="77777777" w:rsidR="00D51734" w:rsidRDefault="00D51734" w:rsidP="00D51734">
      <w:pPr>
        <w:spacing w:before="120" w:after="120" w:line="0" w:lineRule="atLeast"/>
      </w:pPr>
      <w:r>
        <w:tab/>
        <w:t>//cout &lt;&lt; MacAddr &lt;&lt; endl;</w:t>
      </w:r>
    </w:p>
    <w:p w14:paraId="1BFDFF63" w14:textId="77777777" w:rsidR="00D51734" w:rsidRDefault="00D51734" w:rsidP="00D51734">
      <w:pPr>
        <w:spacing w:before="120" w:after="120" w:line="0" w:lineRule="atLeast"/>
      </w:pPr>
    </w:p>
    <w:p w14:paraId="7A3B3727" w14:textId="77777777" w:rsidR="00D51734" w:rsidRDefault="00D51734" w:rsidP="00D51734">
      <w:pPr>
        <w:spacing w:before="120" w:after="120" w:line="0" w:lineRule="atLeast"/>
      </w:pPr>
      <w:r>
        <w:tab/>
        <w:t>//cout &lt;&lt; PhysAddrLen &lt;&lt; endl;</w:t>
      </w:r>
    </w:p>
    <w:p w14:paraId="4CBFCA3B" w14:textId="77777777" w:rsidR="00D51734" w:rsidRDefault="00D51734" w:rsidP="00D51734">
      <w:pPr>
        <w:spacing w:before="120" w:after="120" w:line="0" w:lineRule="atLeast"/>
      </w:pPr>
      <w:r>
        <w:tab/>
        <w:t>if (dwRetVal == NO_ERROR) {</w:t>
      </w:r>
    </w:p>
    <w:p w14:paraId="74BE0509" w14:textId="77777777" w:rsidR="00D51734" w:rsidRDefault="00D51734" w:rsidP="00D51734">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38D40EAD" w14:textId="77777777" w:rsidR="00D51734" w:rsidRDefault="00D51734" w:rsidP="00D51734">
      <w:pPr>
        <w:spacing w:before="120" w:after="120" w:line="0" w:lineRule="atLeast"/>
      </w:pPr>
      <w:r>
        <w:tab/>
      </w:r>
      <w:r>
        <w:tab/>
        <w:t>bPhysAddr = (BYTE *) &amp;MacAddr;</w:t>
      </w:r>
    </w:p>
    <w:p w14:paraId="3A43C59C" w14:textId="77777777" w:rsidR="00D51734" w:rsidRDefault="00D51734" w:rsidP="00D51734">
      <w:pPr>
        <w:spacing w:before="120" w:after="120" w:line="0" w:lineRule="atLeast"/>
      </w:pPr>
      <w:r>
        <w:tab/>
      </w:r>
      <w:r>
        <w:tab/>
        <w:t>//cout &lt;&lt;"bphysAddr:"&lt;&lt; bPhysAddr &lt;&lt; endl;</w:t>
      </w:r>
    </w:p>
    <w:p w14:paraId="5500C571" w14:textId="77777777" w:rsidR="00D51734" w:rsidRDefault="00D51734" w:rsidP="00D51734">
      <w:pPr>
        <w:spacing w:before="120" w:after="120" w:line="0" w:lineRule="atLeast"/>
      </w:pPr>
      <w:r>
        <w:tab/>
      </w:r>
      <w:r>
        <w:tab/>
        <w:t>if (PhysAddrLen) {</w:t>
      </w:r>
    </w:p>
    <w:p w14:paraId="19A35CBD" w14:textId="77777777" w:rsidR="00D51734" w:rsidRDefault="00D51734" w:rsidP="00D51734">
      <w:pPr>
        <w:spacing w:before="120" w:after="120" w:line="0" w:lineRule="atLeast"/>
      </w:pPr>
      <w:r>
        <w:tab/>
      </w:r>
      <w:r>
        <w:tab/>
      </w:r>
      <w:r>
        <w:tab/>
        <w:t>for (i = 0; i &lt; (int)PhysAddrLen; i++) {</w:t>
      </w:r>
    </w:p>
    <w:p w14:paraId="2B298C96" w14:textId="77777777" w:rsidR="00D51734" w:rsidRDefault="00D51734" w:rsidP="00D51734">
      <w:pPr>
        <w:spacing w:before="120" w:after="120" w:line="0" w:lineRule="atLeast"/>
      </w:pPr>
      <w:r>
        <w:tab/>
      </w:r>
      <w:r>
        <w:tab/>
      </w:r>
      <w:r>
        <w:tab/>
      </w:r>
      <w:r>
        <w:tab/>
        <w:t>if (i == (PhysAddrLen - 1))</w:t>
      </w:r>
    </w:p>
    <w:p w14:paraId="74032CBB" w14:textId="77777777" w:rsidR="00D51734" w:rsidRDefault="00D51734" w:rsidP="00D51734">
      <w:pPr>
        <w:spacing w:before="120" w:after="120" w:line="0" w:lineRule="atLeast"/>
      </w:pPr>
      <w:r>
        <w:tab/>
      </w:r>
      <w:r>
        <w:tab/>
      </w:r>
      <w:r>
        <w:tab/>
      </w:r>
      <w:r>
        <w:tab/>
      </w:r>
      <w:r>
        <w:tab/>
        <w:t>printf("%.2X\n", (int)bPhysAddr[i]);</w:t>
      </w:r>
    </w:p>
    <w:p w14:paraId="38D804C2" w14:textId="77777777" w:rsidR="00D51734" w:rsidRDefault="00D51734" w:rsidP="00D51734">
      <w:pPr>
        <w:spacing w:before="120" w:after="120" w:line="0" w:lineRule="atLeast"/>
      </w:pPr>
      <w:r>
        <w:tab/>
      </w:r>
      <w:r>
        <w:tab/>
      </w:r>
      <w:r>
        <w:tab/>
      </w:r>
      <w:r>
        <w:tab/>
        <w:t>else</w:t>
      </w:r>
    </w:p>
    <w:p w14:paraId="523B6602" w14:textId="77777777" w:rsidR="00D51734" w:rsidRDefault="00D51734" w:rsidP="00D51734">
      <w:pPr>
        <w:spacing w:before="120" w:after="120" w:line="0" w:lineRule="atLeast"/>
      </w:pPr>
      <w:r>
        <w:tab/>
      </w:r>
      <w:r>
        <w:tab/>
      </w:r>
      <w:r>
        <w:tab/>
      </w:r>
      <w:r>
        <w:tab/>
      </w:r>
      <w:r>
        <w:tab/>
        <w:t>printf("%.2X-", (int)bPhysAddr[i]);</w:t>
      </w:r>
    </w:p>
    <w:p w14:paraId="4BC54B45" w14:textId="77777777" w:rsidR="00D51734" w:rsidRDefault="00D51734" w:rsidP="00D51734">
      <w:pPr>
        <w:spacing w:before="120" w:after="120" w:line="0" w:lineRule="atLeast"/>
      </w:pPr>
      <w:r>
        <w:tab/>
      </w:r>
      <w:r>
        <w:tab/>
      </w:r>
      <w:r>
        <w:tab/>
        <w:t>}</w:t>
      </w:r>
    </w:p>
    <w:p w14:paraId="6AE56929" w14:textId="77777777" w:rsidR="00D51734" w:rsidRDefault="00D51734" w:rsidP="00D51734">
      <w:pPr>
        <w:spacing w:before="120" w:after="120" w:line="0" w:lineRule="atLeast"/>
      </w:pPr>
      <w:r>
        <w:tab/>
      </w:r>
      <w:r>
        <w:tab/>
        <w:t>}</w:t>
      </w:r>
    </w:p>
    <w:p w14:paraId="7E003497" w14:textId="77777777" w:rsidR="00D51734" w:rsidRDefault="00D51734" w:rsidP="00D51734">
      <w:pPr>
        <w:spacing w:before="120" w:after="120" w:line="0" w:lineRule="atLeast"/>
      </w:pPr>
      <w:r>
        <w:tab/>
      </w:r>
      <w:r>
        <w:tab/>
        <w:t>else</w:t>
      </w:r>
    </w:p>
    <w:p w14:paraId="68EE77DE" w14:textId="77777777" w:rsidR="00D51734" w:rsidRDefault="00D51734" w:rsidP="00D51734">
      <w:pPr>
        <w:spacing w:before="120" w:after="120" w:line="0" w:lineRule="atLeast"/>
      </w:pPr>
      <w:r>
        <w:tab/>
      </w:r>
      <w:r>
        <w:tab/>
      </w:r>
      <w:r>
        <w:tab/>
        <w:t>printf</w:t>
      </w:r>
    </w:p>
    <w:p w14:paraId="1F7978F6" w14:textId="77777777" w:rsidR="00D51734" w:rsidRDefault="00D51734" w:rsidP="00D51734">
      <w:pPr>
        <w:spacing w:before="120" w:after="120" w:line="0" w:lineRule="atLeast"/>
      </w:pPr>
      <w:r>
        <w:tab/>
      </w:r>
      <w:r>
        <w:tab/>
      </w:r>
      <w:r>
        <w:tab/>
        <w:t>("Warning: SendArp completed successfully, but returned length=0\n");</w:t>
      </w:r>
    </w:p>
    <w:p w14:paraId="12222BC5" w14:textId="77777777" w:rsidR="00D51734" w:rsidRDefault="00D51734" w:rsidP="00D51734">
      <w:pPr>
        <w:spacing w:before="120" w:after="120" w:line="0" w:lineRule="atLeast"/>
      </w:pPr>
      <w:r>
        <w:tab/>
      </w:r>
      <w:r>
        <w:tab/>
        <w:t>return TRUE;</w:t>
      </w:r>
    </w:p>
    <w:p w14:paraId="43F5D319" w14:textId="77777777" w:rsidR="00D51734" w:rsidRDefault="00D51734" w:rsidP="00D51734">
      <w:pPr>
        <w:spacing w:before="120" w:after="120" w:line="0" w:lineRule="atLeast"/>
      </w:pPr>
    </w:p>
    <w:p w14:paraId="48B03834" w14:textId="77777777" w:rsidR="00D51734" w:rsidRDefault="00D51734" w:rsidP="00D51734">
      <w:pPr>
        <w:spacing w:before="120" w:after="120" w:line="0" w:lineRule="atLeast"/>
      </w:pPr>
      <w:r>
        <w:tab/>
        <w:t>}</w:t>
      </w:r>
    </w:p>
    <w:p w14:paraId="2B68FFBA" w14:textId="77777777" w:rsidR="00D51734" w:rsidRDefault="00D51734" w:rsidP="00D51734">
      <w:pPr>
        <w:spacing w:before="120" w:after="120" w:line="0" w:lineRule="atLeast"/>
      </w:pPr>
      <w:r>
        <w:tab/>
        <w:t>else {</w:t>
      </w:r>
    </w:p>
    <w:p w14:paraId="76275E6E" w14:textId="77777777" w:rsidR="00D51734" w:rsidRDefault="00D51734" w:rsidP="00D51734">
      <w:pPr>
        <w:spacing w:before="120" w:after="120" w:line="0" w:lineRule="atLeast"/>
      </w:pPr>
      <w:r>
        <w:tab/>
      </w:r>
      <w:r>
        <w:tab/>
        <w:t>printf("Error: SendArp failed with error: %d", dwRetVal);</w:t>
      </w:r>
    </w:p>
    <w:p w14:paraId="5F5E9653" w14:textId="77777777" w:rsidR="00D51734" w:rsidRDefault="00D51734" w:rsidP="00D51734">
      <w:pPr>
        <w:spacing w:before="120" w:after="120" w:line="0" w:lineRule="atLeast"/>
      </w:pPr>
      <w:r>
        <w:tab/>
      </w:r>
      <w:r>
        <w:tab/>
        <w:t>switch (dwRetVal) {</w:t>
      </w:r>
    </w:p>
    <w:p w14:paraId="4AB9CB70" w14:textId="77777777" w:rsidR="00D51734" w:rsidRDefault="00D51734" w:rsidP="00D51734">
      <w:pPr>
        <w:spacing w:before="120" w:after="120" w:line="0" w:lineRule="atLeast"/>
      </w:pPr>
      <w:r>
        <w:tab/>
      </w:r>
      <w:r>
        <w:tab/>
        <w:t>case ERROR_GEN_FAILURE:</w:t>
      </w:r>
    </w:p>
    <w:p w14:paraId="54BE66FF" w14:textId="77777777" w:rsidR="00D51734" w:rsidRDefault="00D51734" w:rsidP="00D51734">
      <w:pPr>
        <w:spacing w:before="120" w:after="120" w:line="0" w:lineRule="atLeast"/>
      </w:pPr>
      <w:r>
        <w:lastRenderedPageBreak/>
        <w:tab/>
      </w:r>
      <w:r>
        <w:tab/>
      </w:r>
      <w:r>
        <w:tab/>
        <w:t>printf(" (ERROR_GEN_FAILURE)\n");</w:t>
      </w:r>
    </w:p>
    <w:p w14:paraId="27822047" w14:textId="77777777" w:rsidR="00D51734" w:rsidRDefault="00D51734" w:rsidP="00D51734">
      <w:pPr>
        <w:spacing w:before="120" w:after="120" w:line="0" w:lineRule="atLeast"/>
      </w:pPr>
      <w:r>
        <w:tab/>
      </w:r>
      <w:r>
        <w:tab/>
      </w:r>
      <w:r>
        <w:tab/>
        <w:t>break;</w:t>
      </w:r>
    </w:p>
    <w:p w14:paraId="461CFCE3" w14:textId="77777777" w:rsidR="00D51734" w:rsidRDefault="00D51734" w:rsidP="00D51734">
      <w:pPr>
        <w:spacing w:before="120" w:after="120" w:line="0" w:lineRule="atLeast"/>
      </w:pPr>
      <w:r>
        <w:tab/>
      </w:r>
      <w:r>
        <w:tab/>
        <w:t>case ERROR_INVALID_PARAMETER:</w:t>
      </w:r>
    </w:p>
    <w:p w14:paraId="611E7A0A" w14:textId="77777777" w:rsidR="00D51734" w:rsidRDefault="00D51734" w:rsidP="00D51734">
      <w:pPr>
        <w:spacing w:before="120" w:after="120" w:line="0" w:lineRule="atLeast"/>
      </w:pPr>
      <w:r>
        <w:tab/>
      </w:r>
      <w:r>
        <w:tab/>
      </w:r>
      <w:r>
        <w:tab/>
        <w:t>printf(" (ERROR_INVALID_PARAMETER)\n");</w:t>
      </w:r>
    </w:p>
    <w:p w14:paraId="693CA8D9" w14:textId="77777777" w:rsidR="00D51734" w:rsidRDefault="00D51734" w:rsidP="00D51734">
      <w:pPr>
        <w:spacing w:before="120" w:after="120" w:line="0" w:lineRule="atLeast"/>
      </w:pPr>
      <w:r>
        <w:tab/>
      </w:r>
      <w:r>
        <w:tab/>
      </w:r>
      <w:r>
        <w:tab/>
        <w:t>break;</w:t>
      </w:r>
    </w:p>
    <w:p w14:paraId="57267727" w14:textId="77777777" w:rsidR="00D51734" w:rsidRDefault="00D51734" w:rsidP="00D51734">
      <w:pPr>
        <w:spacing w:before="120" w:after="120" w:line="0" w:lineRule="atLeast"/>
      </w:pPr>
      <w:r>
        <w:tab/>
      </w:r>
      <w:r>
        <w:tab/>
        <w:t>case ERROR_INVALID_USER_BUFFER:</w:t>
      </w:r>
    </w:p>
    <w:p w14:paraId="79B609B4" w14:textId="77777777" w:rsidR="00D51734" w:rsidRDefault="00D51734" w:rsidP="00D51734">
      <w:pPr>
        <w:spacing w:before="120" w:after="120" w:line="0" w:lineRule="atLeast"/>
      </w:pPr>
      <w:r>
        <w:tab/>
      </w:r>
      <w:r>
        <w:tab/>
      </w:r>
      <w:r>
        <w:tab/>
        <w:t>printf(" (ERROR_INVALID_USER_BUFFER)\n");</w:t>
      </w:r>
    </w:p>
    <w:p w14:paraId="579F25DE" w14:textId="77777777" w:rsidR="00D51734" w:rsidRDefault="00D51734" w:rsidP="00D51734">
      <w:pPr>
        <w:spacing w:before="120" w:after="120" w:line="0" w:lineRule="atLeast"/>
      </w:pPr>
      <w:r>
        <w:tab/>
      </w:r>
      <w:r>
        <w:tab/>
      </w:r>
      <w:r>
        <w:tab/>
        <w:t>break;</w:t>
      </w:r>
    </w:p>
    <w:p w14:paraId="0F7C89A5" w14:textId="77777777" w:rsidR="00D51734" w:rsidRDefault="00D51734" w:rsidP="00D51734">
      <w:pPr>
        <w:spacing w:before="120" w:after="120" w:line="0" w:lineRule="atLeast"/>
      </w:pPr>
      <w:r>
        <w:tab/>
      </w:r>
      <w:r>
        <w:tab/>
        <w:t>case ERROR_BAD_NET_NAME:</w:t>
      </w:r>
    </w:p>
    <w:p w14:paraId="37B94A2C" w14:textId="77777777" w:rsidR="00D51734" w:rsidRDefault="00D51734" w:rsidP="00D51734">
      <w:pPr>
        <w:spacing w:before="120" w:after="120" w:line="0" w:lineRule="atLeast"/>
      </w:pPr>
      <w:r>
        <w:tab/>
      </w:r>
      <w:r>
        <w:tab/>
      </w:r>
      <w:r>
        <w:tab/>
        <w:t>printf(" (ERROR_GEN_FAILURE)\n");</w:t>
      </w:r>
    </w:p>
    <w:p w14:paraId="5A5F3B8C" w14:textId="77777777" w:rsidR="00D51734" w:rsidRDefault="00D51734" w:rsidP="00D51734">
      <w:pPr>
        <w:spacing w:before="120" w:after="120" w:line="0" w:lineRule="atLeast"/>
      </w:pPr>
      <w:r>
        <w:tab/>
      </w:r>
      <w:r>
        <w:tab/>
      </w:r>
      <w:r>
        <w:tab/>
        <w:t>break;</w:t>
      </w:r>
    </w:p>
    <w:p w14:paraId="127C413B" w14:textId="77777777" w:rsidR="00D51734" w:rsidRDefault="00D51734" w:rsidP="00D51734">
      <w:pPr>
        <w:spacing w:before="120" w:after="120" w:line="0" w:lineRule="atLeast"/>
      </w:pPr>
      <w:r>
        <w:tab/>
      </w:r>
      <w:r>
        <w:tab/>
        <w:t>case ERROR_BUFFER_OVERFLOW:</w:t>
      </w:r>
    </w:p>
    <w:p w14:paraId="43DF1FF8" w14:textId="77777777" w:rsidR="00D51734" w:rsidRDefault="00D51734" w:rsidP="00D51734">
      <w:pPr>
        <w:spacing w:before="120" w:after="120" w:line="0" w:lineRule="atLeast"/>
      </w:pPr>
      <w:r>
        <w:tab/>
      </w:r>
      <w:r>
        <w:tab/>
      </w:r>
      <w:r>
        <w:tab/>
        <w:t>printf(" (ERROR_BUFFER_OVERFLOW)\n");</w:t>
      </w:r>
    </w:p>
    <w:p w14:paraId="61DA3506" w14:textId="77777777" w:rsidR="00D51734" w:rsidRDefault="00D51734" w:rsidP="00D51734">
      <w:pPr>
        <w:spacing w:before="120" w:after="120" w:line="0" w:lineRule="atLeast"/>
      </w:pPr>
      <w:r>
        <w:tab/>
      </w:r>
      <w:r>
        <w:tab/>
      </w:r>
      <w:r>
        <w:tab/>
        <w:t>break;</w:t>
      </w:r>
    </w:p>
    <w:p w14:paraId="0B310F69" w14:textId="77777777" w:rsidR="00D51734" w:rsidRDefault="00D51734" w:rsidP="00D51734">
      <w:pPr>
        <w:spacing w:before="120" w:after="120" w:line="0" w:lineRule="atLeast"/>
      </w:pPr>
      <w:r>
        <w:tab/>
      </w:r>
      <w:r>
        <w:tab/>
        <w:t>case ERROR_NOT_FOUND:</w:t>
      </w:r>
    </w:p>
    <w:p w14:paraId="7428D5A8" w14:textId="77777777" w:rsidR="00D51734" w:rsidRDefault="00D51734" w:rsidP="00D51734">
      <w:pPr>
        <w:spacing w:before="120" w:after="120" w:line="0" w:lineRule="atLeast"/>
      </w:pPr>
      <w:r>
        <w:tab/>
      </w:r>
      <w:r>
        <w:tab/>
      </w:r>
      <w:r>
        <w:tab/>
        <w:t>printf(" (ERROR_NOT_FOUND)\n");</w:t>
      </w:r>
    </w:p>
    <w:p w14:paraId="5D9975CE" w14:textId="77777777" w:rsidR="00D51734" w:rsidRDefault="00D51734" w:rsidP="00D51734">
      <w:pPr>
        <w:spacing w:before="120" w:after="120" w:line="0" w:lineRule="atLeast"/>
      </w:pPr>
      <w:r>
        <w:tab/>
      </w:r>
      <w:r>
        <w:tab/>
      </w:r>
      <w:r>
        <w:tab/>
        <w:t>break;</w:t>
      </w:r>
    </w:p>
    <w:p w14:paraId="63494FB4" w14:textId="77777777" w:rsidR="00D51734" w:rsidRDefault="00D51734" w:rsidP="00D51734">
      <w:pPr>
        <w:spacing w:before="120" w:after="120" w:line="0" w:lineRule="atLeast"/>
      </w:pPr>
      <w:r>
        <w:tab/>
      </w:r>
      <w:r>
        <w:tab/>
        <w:t>default:</w:t>
      </w:r>
    </w:p>
    <w:p w14:paraId="0E838D80" w14:textId="77777777" w:rsidR="00D51734" w:rsidRDefault="00D51734" w:rsidP="00D51734">
      <w:pPr>
        <w:spacing w:before="120" w:after="120" w:line="0" w:lineRule="atLeast"/>
      </w:pPr>
      <w:r>
        <w:tab/>
      </w:r>
      <w:r>
        <w:tab/>
      </w:r>
      <w:r>
        <w:tab/>
        <w:t>printf("\n");</w:t>
      </w:r>
    </w:p>
    <w:p w14:paraId="67D82A8F" w14:textId="77777777" w:rsidR="00D51734" w:rsidRDefault="00D51734" w:rsidP="00D51734">
      <w:pPr>
        <w:spacing w:before="120" w:after="120" w:line="0" w:lineRule="atLeast"/>
      </w:pPr>
      <w:r>
        <w:tab/>
      </w:r>
      <w:r>
        <w:tab/>
      </w:r>
      <w:r>
        <w:tab/>
        <w:t>break;</w:t>
      </w:r>
    </w:p>
    <w:p w14:paraId="6AE59F97" w14:textId="77777777" w:rsidR="00D51734" w:rsidRDefault="00D51734" w:rsidP="00D51734">
      <w:pPr>
        <w:spacing w:before="120" w:after="120" w:line="0" w:lineRule="atLeast"/>
      </w:pPr>
      <w:r>
        <w:tab/>
      </w:r>
      <w:r>
        <w:tab/>
        <w:t>}</w:t>
      </w:r>
    </w:p>
    <w:p w14:paraId="0628566D" w14:textId="77777777" w:rsidR="00D51734" w:rsidRDefault="00D51734" w:rsidP="00D51734">
      <w:pPr>
        <w:spacing w:before="120" w:after="120" w:line="0" w:lineRule="atLeast"/>
      </w:pPr>
      <w:r>
        <w:tab/>
      </w:r>
      <w:r>
        <w:tab/>
        <w:t>return FALSE;</w:t>
      </w:r>
    </w:p>
    <w:p w14:paraId="54883CBB" w14:textId="77777777" w:rsidR="00D51734" w:rsidRDefault="00D51734" w:rsidP="00D51734">
      <w:pPr>
        <w:spacing w:before="120" w:after="120" w:line="0" w:lineRule="atLeast"/>
      </w:pPr>
      <w:r>
        <w:tab/>
        <w:t>}</w:t>
      </w:r>
    </w:p>
    <w:p w14:paraId="491085C8" w14:textId="2FC88A2A" w:rsidR="00D51734" w:rsidRDefault="00D51734" w:rsidP="00DA1C50">
      <w:pPr>
        <w:spacing w:before="120" w:after="120" w:line="0" w:lineRule="atLeast"/>
      </w:pPr>
      <w:r>
        <w:t>}</w:t>
      </w:r>
    </w:p>
    <w:p w14:paraId="42469581" w14:textId="5B69EF9D"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270" w:name="_Toc482141262"/>
      <w:bookmarkStart w:id="271" w:name="_Toc482141935"/>
      <w:bookmarkStart w:id="272" w:name="_Toc482457833"/>
      <w:r>
        <w:rPr>
          <w:rFonts w:ascii="宋体" w:eastAsia="宋体" w:hAnsi="宋体" w:hint="eastAsia"/>
          <w:b/>
          <w:szCs w:val="30"/>
        </w:rPr>
        <w:t>数据包的构建</w:t>
      </w:r>
      <w:bookmarkEnd w:id="270"/>
      <w:bookmarkEnd w:id="271"/>
      <w:bookmarkEnd w:id="272"/>
    </w:p>
    <w:p w14:paraId="28E24823" w14:textId="0C0B31B2" w:rsidR="00D51734" w:rsidRDefault="009E1F57" w:rsidP="009E1F57">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BF62B21" w14:textId="77777777" w:rsidR="00D51734" w:rsidRDefault="00D51734" w:rsidP="00D51734">
      <w:pPr>
        <w:spacing w:before="120" w:after="120"/>
      </w:pPr>
      <w:r>
        <w:t>void RawPacket::CreatePacket</w:t>
      </w:r>
    </w:p>
    <w:p w14:paraId="7DE13E3E" w14:textId="77777777" w:rsidR="00D51734" w:rsidRDefault="00D51734" w:rsidP="00D51734">
      <w:pPr>
        <w:spacing w:before="120" w:after="120"/>
      </w:pPr>
      <w:r>
        <w:t>(unsigned char* SourceMAC,</w:t>
      </w:r>
    </w:p>
    <w:p w14:paraId="451DC5A3" w14:textId="77777777" w:rsidR="00D51734" w:rsidRDefault="00D51734" w:rsidP="00D51734">
      <w:pPr>
        <w:spacing w:before="120" w:after="120"/>
      </w:pPr>
      <w:r>
        <w:t>unsigned char* DestinationMAC,</w:t>
      </w:r>
    </w:p>
    <w:p w14:paraId="2233D476" w14:textId="77777777" w:rsidR="00D51734" w:rsidRDefault="00D51734" w:rsidP="00D51734">
      <w:pPr>
        <w:spacing w:before="120" w:after="120"/>
      </w:pPr>
      <w:r>
        <w:t>unsigned int   SourceIP,</w:t>
      </w:r>
    </w:p>
    <w:p w14:paraId="396A68F7" w14:textId="77777777" w:rsidR="00D51734" w:rsidRDefault="00D51734" w:rsidP="00D51734">
      <w:pPr>
        <w:spacing w:before="120" w:after="120"/>
      </w:pPr>
      <w:r>
        <w:lastRenderedPageBreak/>
        <w:t>unsigned int   DestIP,</w:t>
      </w:r>
    </w:p>
    <w:p w14:paraId="4249AB1D" w14:textId="77777777" w:rsidR="00D51734" w:rsidRDefault="00D51734" w:rsidP="00D51734">
      <w:pPr>
        <w:spacing w:before="120" w:after="120"/>
      </w:pPr>
      <w:r>
        <w:t>unsigned short SourcePort,</w:t>
      </w:r>
    </w:p>
    <w:p w14:paraId="1F365A25" w14:textId="77777777" w:rsidR="00D51734" w:rsidRDefault="00D51734" w:rsidP="00D51734">
      <w:pPr>
        <w:spacing w:before="120" w:after="120"/>
      </w:pPr>
      <w:r>
        <w:t>unsigned short DestinationPort,</w:t>
      </w:r>
    </w:p>
    <w:p w14:paraId="032CF26B" w14:textId="77777777" w:rsidR="00D51734" w:rsidRDefault="00D51734" w:rsidP="00D51734">
      <w:pPr>
        <w:spacing w:before="120" w:after="120"/>
      </w:pPr>
      <w:r>
        <w:t>unsigned char* UserData,</w:t>
      </w:r>
    </w:p>
    <w:p w14:paraId="6E5CB674" w14:textId="77777777" w:rsidR="00D51734" w:rsidRDefault="00D51734" w:rsidP="00D51734">
      <w:pPr>
        <w:spacing w:before="120" w:after="120"/>
      </w:pPr>
      <w:r>
        <w:t>unsigned int   UserDataLen)</w:t>
      </w:r>
    </w:p>
    <w:p w14:paraId="75D07A33" w14:textId="77777777" w:rsidR="00D51734" w:rsidRDefault="00D51734" w:rsidP="00D51734">
      <w:pPr>
        <w:spacing w:before="120" w:after="120"/>
      </w:pPr>
      <w:r>
        <w:t>{</w:t>
      </w:r>
    </w:p>
    <w:p w14:paraId="59ECE33F" w14:textId="77777777" w:rsidR="00D51734" w:rsidRDefault="00D51734" w:rsidP="00D51734">
      <w:pPr>
        <w:spacing w:before="120" w:after="120"/>
      </w:pPr>
      <w:r>
        <w:tab/>
        <w:t>RawPacket::UserDataLen = UserDataLen;</w:t>
      </w:r>
    </w:p>
    <w:p w14:paraId="6FD6D74D" w14:textId="77777777" w:rsidR="00D51734" w:rsidRDefault="00D51734" w:rsidP="00D51734">
      <w:pPr>
        <w:spacing w:before="120" w:after="120"/>
      </w:pPr>
      <w:r>
        <w:tab/>
        <w:t xml:space="preserve">FinalPacket = new unsigned char[UserDataLen + 42]; // Reserve enough memory for the length of the data plus 42 bytes of headers </w:t>
      </w:r>
    </w:p>
    <w:p w14:paraId="200EA900" w14:textId="77777777" w:rsidR="00D51734" w:rsidRPr="000F5F92" w:rsidRDefault="00D51734" w:rsidP="00D51734">
      <w:pPr>
        <w:spacing w:before="120" w:after="120"/>
      </w:pPr>
      <w:r>
        <w:tab/>
        <w:t>USHORT TotalLen = UserDataLen + 20 + 8; // IP Header uses length of data plus length of ip header (usually 20 bytes) plus lenght of udp header (usually 8)</w:t>
      </w:r>
    </w:p>
    <w:p w14:paraId="6D761A92" w14:textId="77777777" w:rsidR="00D51734" w:rsidRDefault="00D51734" w:rsidP="00D51734">
      <w:pPr>
        <w:spacing w:before="120" w:after="120"/>
      </w:pPr>
      <w:r>
        <w:tab/>
        <w:t>//Beginning of Ethernet II Header</w:t>
      </w:r>
    </w:p>
    <w:p w14:paraId="66E64E5E" w14:textId="77777777" w:rsidR="00D51734" w:rsidRDefault="00D51734" w:rsidP="00D51734">
      <w:pPr>
        <w:spacing w:before="120" w:after="120"/>
      </w:pPr>
      <w:r>
        <w:tab/>
        <w:t>memcpy((void*)FinalPacket, (void*)DestinationMAC, 6);</w:t>
      </w:r>
    </w:p>
    <w:p w14:paraId="2C596BC1" w14:textId="77777777" w:rsidR="00D51734" w:rsidRDefault="00D51734" w:rsidP="00D51734">
      <w:pPr>
        <w:spacing w:before="120" w:after="120"/>
      </w:pPr>
      <w:r>
        <w:tab/>
        <w:t>memcpy((void*)(FinalPacket + 6), (void*)SourceMAC, 6);</w:t>
      </w:r>
    </w:p>
    <w:p w14:paraId="7D878B66" w14:textId="77777777" w:rsidR="00D51734" w:rsidRDefault="00D51734" w:rsidP="00D51734">
      <w:pPr>
        <w:spacing w:before="120" w:after="120"/>
      </w:pPr>
      <w:r>
        <w:tab/>
        <w:t>USHORT TmpType = 8;</w:t>
      </w:r>
    </w:p>
    <w:p w14:paraId="53FBC269" w14:textId="77777777" w:rsidR="00D51734" w:rsidRDefault="00D51734" w:rsidP="00D51734">
      <w:pPr>
        <w:spacing w:before="120" w:after="120"/>
      </w:pPr>
      <w:r>
        <w:tab/>
        <w:t>//USHORT TmpType = 0x8864;</w:t>
      </w:r>
    </w:p>
    <w:p w14:paraId="7C5E27CF" w14:textId="77777777" w:rsidR="00D51734" w:rsidRDefault="00D51734" w:rsidP="00D51734">
      <w:pPr>
        <w:spacing w:before="120" w:after="120"/>
      </w:pPr>
      <w:r>
        <w:tab/>
        <w:t>memcpy((void*)(FinalPacket + 12), (void*)&amp;TmpType, 2); //The type of protocol used. (USHORT) Type 0x08 is UDP. You can change this for other protocols (e.g. TCP)</w:t>
      </w:r>
    </w:p>
    <w:p w14:paraId="432A1F18" w14:textId="77777777" w:rsidR="00D51734" w:rsidRDefault="00D51734" w:rsidP="00D51734">
      <w:pPr>
        <w:spacing w:before="120" w:after="120"/>
      </w:pPr>
    </w:p>
    <w:p w14:paraId="41F7AEF7" w14:textId="77777777" w:rsidR="00D51734" w:rsidRDefault="00D51734" w:rsidP="00D51734">
      <w:pPr>
        <w:spacing w:before="120" w:after="120"/>
      </w:pPr>
    </w:p>
    <w:p w14:paraId="56000C00" w14:textId="77777777" w:rsidR="00D51734" w:rsidRDefault="00D51734" w:rsidP="00D51734">
      <w:pPr>
        <w:spacing w:before="120" w:after="120"/>
      </w:pPr>
      <w:r>
        <w:tab/>
        <w:t>// Beginning of IP Header</w:t>
      </w:r>
    </w:p>
    <w:p w14:paraId="5AD946C6" w14:textId="77777777" w:rsidR="00D51734" w:rsidRDefault="00D51734" w:rsidP="00D51734">
      <w:pPr>
        <w:spacing w:before="120" w:after="120"/>
      </w:pPr>
      <w:r>
        <w:tab/>
        <w:t>memcpy((void*)(FinalPacket + 14), (void*)"\x45", 1); //The Version (4) in the first 3 bits  and the header length on the last 5. (Im not sure, if someone could correct me plz do)</w:t>
      </w:r>
    </w:p>
    <w:p w14:paraId="5C7CED8C" w14:textId="77777777" w:rsidR="00D51734" w:rsidRDefault="00D51734" w:rsidP="00D51734">
      <w:pPr>
        <w:spacing w:before="120" w:after="120"/>
      </w:pPr>
      <w:r>
        <w:tab/>
        <w:t xml:space="preserve">//If you wanna do any IPv6 stuff, you will need to change this. but i still don't know how to do ipv6 myself =s </w:t>
      </w:r>
    </w:p>
    <w:p w14:paraId="3FB208F9" w14:textId="77777777" w:rsidR="00D51734" w:rsidRDefault="00D51734" w:rsidP="00D51734">
      <w:pPr>
        <w:spacing w:before="120" w:after="120"/>
      </w:pPr>
      <w:r>
        <w:lastRenderedPageBreak/>
        <w:tab/>
        <w:t xml:space="preserve">memcpy((void*)(FinalPacket + 15), (void*)"\x00", 1); //Differntiated services field. Usually 0 </w:t>
      </w:r>
    </w:p>
    <w:p w14:paraId="2C0F0EA0" w14:textId="77777777" w:rsidR="00D51734" w:rsidRDefault="00D51734" w:rsidP="00D51734">
      <w:pPr>
        <w:spacing w:before="120" w:after="120"/>
      </w:pPr>
      <w:r>
        <w:tab/>
        <w:t>TmpType = htons(TotalLen);</w:t>
      </w:r>
    </w:p>
    <w:p w14:paraId="58B0E59E" w14:textId="77777777" w:rsidR="00D51734" w:rsidRDefault="00D51734" w:rsidP="00D51734">
      <w:pPr>
        <w:spacing w:before="120" w:after="120"/>
      </w:pPr>
      <w:r>
        <w:tab/>
        <w:t>memcpy((void*)(FinalPacket + 16), (void*)&amp;TmpType, 2);</w:t>
      </w:r>
    </w:p>
    <w:p w14:paraId="1565C1E8" w14:textId="77777777" w:rsidR="00D51734" w:rsidRDefault="00D51734" w:rsidP="00D51734">
      <w:pPr>
        <w:spacing w:before="120" w:after="120"/>
      </w:pPr>
      <w:r>
        <w:tab/>
        <w:t>TmpType = htons(0x1337);</w:t>
      </w:r>
    </w:p>
    <w:p w14:paraId="7BCC9D25" w14:textId="77777777" w:rsidR="00D51734" w:rsidRDefault="00D51734" w:rsidP="00D51734">
      <w:pPr>
        <w:spacing w:before="120" w:after="120"/>
      </w:pPr>
      <w:r>
        <w:tab/>
        <w:t>memcpy((void*)(FinalPacket + 18), (void*)&amp;TmpType, 2);// Identification. Usually not needed to be anything specific, esp in udp. 2 bytes (Here it is 0x1337</w:t>
      </w:r>
    </w:p>
    <w:p w14:paraId="73B599A9" w14:textId="77777777" w:rsidR="00D51734" w:rsidRDefault="00D51734" w:rsidP="00D51734">
      <w:pPr>
        <w:spacing w:before="120" w:after="120"/>
      </w:pPr>
      <w:r>
        <w:tab/>
        <w:t xml:space="preserve">memcpy((void*)(FinalPacket + 20), (void*)"\x00", 1); // Flags. These are not usually used in UDP either, more used in TCP for fragmentation and syn acks i think </w:t>
      </w:r>
    </w:p>
    <w:p w14:paraId="18D4E71A" w14:textId="77777777" w:rsidR="00D51734" w:rsidRDefault="00D51734" w:rsidP="00D51734">
      <w:pPr>
        <w:spacing w:before="120" w:after="120"/>
      </w:pPr>
      <w:r>
        <w:tab/>
        <w:t>memcpy((void*)(FinalPacket + 21), (void*)"\x00", 1); // Offset</w:t>
      </w:r>
    </w:p>
    <w:p w14:paraId="3AB289EA" w14:textId="77777777" w:rsidR="00D51734" w:rsidRDefault="00D51734" w:rsidP="00D51734">
      <w:pPr>
        <w:spacing w:before="120" w:after="120"/>
      </w:pPr>
      <w:r>
        <w:tab/>
        <w:t>memcpy((void*)(FinalPacket + 22), (void*)"\x80", 1); // Time to live. Determines the amount of time the packet can spend trying to get to the other computer. (I see 128 used often for this)</w:t>
      </w:r>
    </w:p>
    <w:p w14:paraId="6E61BC0F" w14:textId="77777777" w:rsidR="00D51734" w:rsidRDefault="00D51734" w:rsidP="00D51734">
      <w:pPr>
        <w:spacing w:before="120" w:after="120"/>
      </w:pPr>
      <w:r>
        <w:tab/>
        <w:t>memcpy((void*)(FinalPacket + 23), (void*)"\x11", 1);// Protocol. UDP is 0x11 (17) TCP is 6 ICMP is 1 etc</w:t>
      </w:r>
    </w:p>
    <w:p w14:paraId="3678746D" w14:textId="77777777" w:rsidR="00D51734" w:rsidRDefault="00D51734" w:rsidP="00D51734">
      <w:pPr>
        <w:spacing w:before="120" w:after="120"/>
      </w:pPr>
      <w:r>
        <w:tab/>
        <w:t xml:space="preserve">memcpy((void*)(FinalPacket + 24), (void*)"\x00\x00", 2); //checksum </w:t>
      </w:r>
    </w:p>
    <w:p w14:paraId="46173F81" w14:textId="77777777" w:rsidR="00D51734" w:rsidRDefault="00D51734" w:rsidP="00D51734">
      <w:pPr>
        <w:spacing w:before="120" w:after="120"/>
      </w:pPr>
      <w:r>
        <w:tab/>
        <w:t>memcpy((void*)(FinalPacket + 26), (void*)&amp;SourceIP, 4); //inet_addr does htonl() for us</w:t>
      </w:r>
    </w:p>
    <w:p w14:paraId="04EC23C4" w14:textId="77777777" w:rsidR="00D51734" w:rsidRDefault="00D51734" w:rsidP="00D51734">
      <w:pPr>
        <w:spacing w:before="120" w:after="120"/>
      </w:pPr>
      <w:r>
        <w:tab/>
        <w:t>memcpy((void*)(FinalPacket + 30), (void*)&amp;DestIP, 4);</w:t>
      </w:r>
    </w:p>
    <w:p w14:paraId="7224B8E4" w14:textId="77777777" w:rsidR="00D51734" w:rsidRDefault="00D51734" w:rsidP="00D51734">
      <w:pPr>
        <w:spacing w:before="120" w:after="120"/>
      </w:pPr>
      <w:r>
        <w:tab/>
        <w:t>//Beginning of UDP Header</w:t>
      </w:r>
    </w:p>
    <w:p w14:paraId="05D606DB" w14:textId="77777777" w:rsidR="00D51734" w:rsidRDefault="00D51734" w:rsidP="00D51734">
      <w:pPr>
        <w:spacing w:before="120" w:after="120"/>
      </w:pPr>
      <w:r>
        <w:tab/>
        <w:t>TmpType = htons(SourcePort);</w:t>
      </w:r>
    </w:p>
    <w:p w14:paraId="7ED1B521" w14:textId="77777777" w:rsidR="00D51734" w:rsidRDefault="00D51734" w:rsidP="00D51734">
      <w:pPr>
        <w:spacing w:before="120" w:after="120"/>
      </w:pPr>
      <w:r>
        <w:tab/>
        <w:t>memcpy((void*)(FinalPacket + 34), (void*)&amp;TmpType, 2);</w:t>
      </w:r>
    </w:p>
    <w:p w14:paraId="4E1EAE52" w14:textId="77777777" w:rsidR="00D51734" w:rsidRDefault="00D51734" w:rsidP="00D51734">
      <w:pPr>
        <w:spacing w:before="120" w:after="120"/>
      </w:pPr>
      <w:r>
        <w:tab/>
        <w:t>TmpType = htons(DestinationPort);</w:t>
      </w:r>
    </w:p>
    <w:p w14:paraId="0A125908" w14:textId="77777777" w:rsidR="00D51734" w:rsidRDefault="00D51734" w:rsidP="00D51734">
      <w:pPr>
        <w:spacing w:before="120" w:after="120"/>
      </w:pPr>
      <w:r>
        <w:tab/>
        <w:t>memcpy((void*)(FinalPacket + 36), (void*)&amp;TmpType, 2);</w:t>
      </w:r>
    </w:p>
    <w:p w14:paraId="7CEE4831" w14:textId="77777777" w:rsidR="00D51734" w:rsidRDefault="00D51734" w:rsidP="00D51734">
      <w:pPr>
        <w:spacing w:before="120" w:after="120"/>
      </w:pPr>
      <w:r>
        <w:tab/>
        <w:t>USHORT UDPTotalLen = htons(UserDataLen + 8); // UDP Length does not include length of IP header</w:t>
      </w:r>
    </w:p>
    <w:p w14:paraId="5C547A28" w14:textId="77777777" w:rsidR="00D51734" w:rsidRDefault="00D51734" w:rsidP="00D51734">
      <w:pPr>
        <w:spacing w:before="120" w:after="120"/>
      </w:pPr>
      <w:r>
        <w:tab/>
        <w:t>memcpy((void*)(FinalPacket + 38), (void*)&amp;UDPTotalLen, 2);</w:t>
      </w:r>
    </w:p>
    <w:p w14:paraId="2FDF4233" w14:textId="77777777" w:rsidR="00D51734" w:rsidRDefault="00D51734" w:rsidP="00D51734">
      <w:pPr>
        <w:spacing w:before="120" w:after="120"/>
      </w:pPr>
      <w:r>
        <w:tab/>
        <w:t>//memcpy((void*)(FinalPacket+40),(void*)&amp;TmpType,2); //checksum</w:t>
      </w:r>
    </w:p>
    <w:p w14:paraId="22FB670F" w14:textId="77777777" w:rsidR="00D51734" w:rsidRDefault="00D51734" w:rsidP="00D51734">
      <w:pPr>
        <w:spacing w:before="120" w:after="120"/>
      </w:pPr>
      <w:r>
        <w:lastRenderedPageBreak/>
        <w:tab/>
        <w:t>memcpy((void*)(FinalPacket + 42), (void*)UserData, UserDataLen);</w:t>
      </w:r>
    </w:p>
    <w:p w14:paraId="21AD7DB2" w14:textId="77777777" w:rsidR="00D51734" w:rsidRDefault="00D51734" w:rsidP="00D51734">
      <w:pPr>
        <w:spacing w:before="120" w:after="120"/>
      </w:pPr>
      <w:r>
        <w:tab/>
        <w:t>unsigned short UDPChecksum = CalculateUDPChecksum(UserData, UserDataLen, SourceIP, DestIP, htons(SourcePort), htons(DestinationPort), 0x11);</w:t>
      </w:r>
    </w:p>
    <w:p w14:paraId="17BBE7F0" w14:textId="77777777" w:rsidR="00D51734" w:rsidRPr="000F5F92" w:rsidRDefault="00D51734" w:rsidP="00D51734">
      <w:pPr>
        <w:spacing w:before="120" w:after="120"/>
      </w:pPr>
      <w:r>
        <w:tab/>
        <w:t>memcpy((void*)(FinalPacket + 40), (void*)&amp;UDPChecksum, 2);</w:t>
      </w:r>
    </w:p>
    <w:p w14:paraId="1EBDA699" w14:textId="77777777" w:rsidR="00D51734" w:rsidRDefault="00D51734" w:rsidP="00D51734">
      <w:pPr>
        <w:spacing w:before="120" w:after="120"/>
      </w:pPr>
      <w:r>
        <w:tab/>
        <w:t>unsigned short IPChecksum = htons(CalculateIPChecksum(TotalLen, 0x1337, SourceIP, DestIP));</w:t>
      </w:r>
    </w:p>
    <w:p w14:paraId="6CAD0F33" w14:textId="77777777" w:rsidR="00D51734" w:rsidRPr="000F5F92" w:rsidRDefault="00D51734" w:rsidP="00D51734">
      <w:pPr>
        <w:spacing w:before="120" w:after="120"/>
      </w:pPr>
      <w:r>
        <w:tab/>
        <w:t>memcpy((void*)(FinalPacket + 24), (void*)&amp;IPChecksum, 2);</w:t>
      </w:r>
    </w:p>
    <w:p w14:paraId="462D0CA4" w14:textId="77777777" w:rsidR="00D51734" w:rsidRDefault="00D51734" w:rsidP="00D51734">
      <w:pPr>
        <w:spacing w:before="120" w:after="120"/>
      </w:pPr>
      <w:r>
        <w:tab/>
        <w:t>return;</w:t>
      </w:r>
    </w:p>
    <w:p w14:paraId="5493E5C0" w14:textId="30BCC582" w:rsidR="00D51734" w:rsidRDefault="00D51734" w:rsidP="00D51734">
      <w:pPr>
        <w:spacing w:before="120" w:after="120"/>
      </w:pPr>
      <w:r>
        <w:t>}</w:t>
      </w:r>
    </w:p>
    <w:p w14:paraId="2467C86E" w14:textId="2854D753" w:rsidR="00D51734" w:rsidRPr="008776FD" w:rsidRDefault="00D51734" w:rsidP="00D51734">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3C80F196" w14:textId="586A6D8B"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273" w:name="_Toc482141263"/>
      <w:bookmarkStart w:id="274" w:name="_Toc482141936"/>
      <w:bookmarkStart w:id="275" w:name="_Toc482457834"/>
      <w:r w:rsidRPr="00E90326">
        <w:rPr>
          <w:rFonts w:ascii="宋体" w:eastAsia="宋体" w:hAnsi="宋体" w:hint="eastAsia"/>
          <w:b/>
          <w:szCs w:val="30"/>
        </w:rPr>
        <w:t>数据包的发送</w:t>
      </w:r>
      <w:bookmarkEnd w:id="273"/>
      <w:bookmarkEnd w:id="274"/>
      <w:bookmarkEnd w:id="275"/>
    </w:p>
    <w:p w14:paraId="0238D557" w14:textId="77777777" w:rsidR="00EE696E" w:rsidRDefault="00EE696E" w:rsidP="00EE696E">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39C0E83A" w14:textId="586891F6" w:rsidR="00D51734" w:rsidRDefault="00EE696E" w:rsidP="00EE696E">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3899BFA7" w14:textId="77777777" w:rsidR="00D51734" w:rsidRDefault="00D51734" w:rsidP="00D51734">
      <w:pPr>
        <w:spacing w:before="120" w:after="120"/>
      </w:pPr>
      <w:r>
        <w:t>{</w:t>
      </w:r>
    </w:p>
    <w:p w14:paraId="7D5A478D" w14:textId="77777777" w:rsidR="00D51734" w:rsidRDefault="00D51734" w:rsidP="00D51734">
      <w:pPr>
        <w:spacing w:before="120" w:after="120"/>
      </w:pPr>
      <w:r>
        <w:tab/>
        <w:t>char Error[256];</w:t>
      </w:r>
    </w:p>
    <w:p w14:paraId="0B77DCEB" w14:textId="77777777" w:rsidR="00D51734" w:rsidRDefault="00D51734" w:rsidP="00D51734">
      <w:pPr>
        <w:spacing w:before="120" w:after="120"/>
      </w:pPr>
      <w:r>
        <w:tab/>
        <w:t>pcap_t* t;</w:t>
      </w:r>
    </w:p>
    <w:p w14:paraId="1062DE0B" w14:textId="77777777" w:rsidR="00D51734" w:rsidRDefault="00D51734" w:rsidP="00D51734">
      <w:pPr>
        <w:spacing w:before="120" w:after="120"/>
      </w:pPr>
      <w:r>
        <w:tab/>
        <w:t>t = pcap_open(Device-&gt;name, 65535, PCAP_OPENFLAG_DATATX_UDP, 1, NULL, Error);//FP for send</w:t>
      </w:r>
    </w:p>
    <w:p w14:paraId="3BED0817" w14:textId="77777777" w:rsidR="00D51734" w:rsidRDefault="00D51734" w:rsidP="00D51734">
      <w:pPr>
        <w:spacing w:before="120" w:after="120"/>
      </w:pPr>
      <w:r>
        <w:tab/>
        <w:t>/*pcap_sendpacket(t, FinalPacket, UserDataLen + 42);*/</w:t>
      </w:r>
    </w:p>
    <w:p w14:paraId="0F5C27C2" w14:textId="77777777" w:rsidR="00D51734" w:rsidRDefault="00D51734" w:rsidP="00D51734">
      <w:pPr>
        <w:spacing w:before="120" w:after="120"/>
      </w:pPr>
      <w:r>
        <w:tab/>
        <w:t>if (pcap_sendpacket(t, FinalPacket, UserDataLen + 42) == 0)</w:t>
      </w:r>
    </w:p>
    <w:p w14:paraId="5D6E094D" w14:textId="77777777" w:rsidR="00D51734" w:rsidRDefault="00D51734" w:rsidP="00D51734">
      <w:pPr>
        <w:spacing w:before="120" w:after="120"/>
      </w:pPr>
      <w:r>
        <w:tab/>
        <w:t>{</w:t>
      </w:r>
    </w:p>
    <w:p w14:paraId="6167C848" w14:textId="77777777" w:rsidR="00D51734" w:rsidRDefault="00D51734" w:rsidP="00D51734">
      <w:pPr>
        <w:spacing w:before="120" w:after="120"/>
      </w:pPr>
      <w:r>
        <w:tab/>
      </w:r>
      <w:r>
        <w:tab/>
        <w:t>cout &lt;&lt; "send success\n";</w:t>
      </w:r>
    </w:p>
    <w:p w14:paraId="657B4EEA" w14:textId="77777777" w:rsidR="00D51734" w:rsidRDefault="00D51734" w:rsidP="00D51734">
      <w:pPr>
        <w:spacing w:before="120" w:after="120"/>
      </w:pPr>
      <w:r>
        <w:tab/>
        <w:t>}</w:t>
      </w:r>
    </w:p>
    <w:p w14:paraId="468F6244" w14:textId="77777777" w:rsidR="00D51734" w:rsidRDefault="00D51734" w:rsidP="00D51734">
      <w:pPr>
        <w:spacing w:before="120" w:after="120"/>
      </w:pPr>
      <w:r>
        <w:tab/>
        <w:t>else</w:t>
      </w:r>
    </w:p>
    <w:p w14:paraId="05B99CD4" w14:textId="77777777" w:rsidR="00D51734" w:rsidRDefault="00D51734" w:rsidP="00D51734">
      <w:pPr>
        <w:spacing w:before="120" w:after="120"/>
      </w:pPr>
      <w:r>
        <w:tab/>
        <w:t>{</w:t>
      </w:r>
    </w:p>
    <w:p w14:paraId="3CC2277D" w14:textId="77777777" w:rsidR="00D51734" w:rsidRDefault="00D51734" w:rsidP="00D51734">
      <w:pPr>
        <w:spacing w:before="120" w:after="120"/>
      </w:pPr>
      <w:r>
        <w:lastRenderedPageBreak/>
        <w:tab/>
      </w:r>
      <w:r>
        <w:tab/>
        <w:t>cout &lt;&lt; "send error\n";</w:t>
      </w:r>
    </w:p>
    <w:p w14:paraId="4A36C56E" w14:textId="4924ED4E" w:rsidR="00D51734" w:rsidRDefault="00D51734" w:rsidP="00513CE4">
      <w:pPr>
        <w:spacing w:before="120" w:after="120"/>
      </w:pPr>
      <w:r>
        <w:tab/>
        <w:t>}</w:t>
      </w:r>
    </w:p>
    <w:p w14:paraId="3240EA3F" w14:textId="77777777" w:rsidR="00D51734" w:rsidRDefault="00D51734" w:rsidP="00D51734">
      <w:pPr>
        <w:spacing w:before="120" w:after="120"/>
      </w:pPr>
      <w:r>
        <w:tab/>
        <w:t>pcap_close(t);</w:t>
      </w:r>
    </w:p>
    <w:p w14:paraId="3DA93257" w14:textId="69B92DF5" w:rsidR="00D51734" w:rsidRPr="00A304EC" w:rsidRDefault="00D51734" w:rsidP="00D51734">
      <w:pPr>
        <w:spacing w:before="120" w:after="120"/>
      </w:pPr>
      <w:r>
        <w:t>}</w:t>
      </w:r>
    </w:p>
    <w:p w14:paraId="39EE0C5D" w14:textId="28C1A59D" w:rsidR="0080765D" w:rsidRPr="0080765D" w:rsidRDefault="00D51734" w:rsidP="0080765D">
      <w:pPr>
        <w:pStyle w:val="20505"/>
        <w:spacing w:before="120" w:after="120" w:line="240" w:lineRule="auto"/>
        <w:rPr>
          <w:rFonts w:ascii="宋体" w:eastAsia="宋体" w:hAnsi="宋体"/>
          <w:b/>
          <w:szCs w:val="30"/>
        </w:rPr>
      </w:pPr>
      <w:bookmarkStart w:id="276" w:name="_Toc482457835"/>
      <w:r w:rsidRPr="00E90326">
        <w:rPr>
          <w:rFonts w:ascii="宋体" w:hAnsi="宋体" w:hint="eastAsia"/>
        </w:rPr>
        <w:t>UDP Flood</w:t>
      </w:r>
      <w:r w:rsidRPr="00E90326">
        <w:rPr>
          <w:rFonts w:ascii="宋体" w:hAnsi="宋体" w:hint="eastAsia"/>
        </w:rPr>
        <w:t>攻击</w:t>
      </w:r>
      <w:bookmarkEnd w:id="276"/>
    </w:p>
    <w:p w14:paraId="6780B410" w14:textId="77777777"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277" w:name="_Toc482457836"/>
      <w:r w:rsidRPr="00E90326">
        <w:rPr>
          <w:rFonts w:ascii="宋体" w:eastAsia="宋体" w:hAnsi="宋体"/>
          <w:b/>
          <w:szCs w:val="30"/>
        </w:rPr>
        <w:t>UDP</w:t>
      </w:r>
      <w:r>
        <w:rPr>
          <w:rFonts w:ascii="宋体" w:eastAsia="宋体" w:hAnsi="宋体" w:hint="eastAsia"/>
          <w:b/>
          <w:szCs w:val="30"/>
        </w:rPr>
        <w:t>数据包的构建</w:t>
      </w:r>
      <w:bookmarkEnd w:id="277"/>
    </w:p>
    <w:p w14:paraId="4860834C" w14:textId="77777777" w:rsidR="00DE452C" w:rsidRDefault="00DE452C" w:rsidP="00DE452C">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4F88BB54" w14:textId="54DCFC89" w:rsidR="0080765D" w:rsidRDefault="00FA6980" w:rsidP="00FA6980">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4B876679" w14:textId="77777777" w:rsidR="0080765D" w:rsidRDefault="0080765D" w:rsidP="0080765D">
      <w:pPr>
        <w:spacing w:before="120" w:after="120"/>
      </w:pPr>
      <w:r>
        <w:t>void RawPacket::CreatePacket</w:t>
      </w:r>
    </w:p>
    <w:p w14:paraId="24730B72" w14:textId="77777777" w:rsidR="0080765D" w:rsidRDefault="0080765D" w:rsidP="0080765D">
      <w:pPr>
        <w:spacing w:before="120" w:after="120"/>
      </w:pPr>
      <w:r>
        <w:t>(unsigned char* SourceMAC,</w:t>
      </w:r>
    </w:p>
    <w:p w14:paraId="6C8AE5EF" w14:textId="77777777" w:rsidR="0080765D" w:rsidRDefault="0080765D" w:rsidP="0080765D">
      <w:pPr>
        <w:spacing w:before="120" w:after="120"/>
      </w:pPr>
      <w:r>
        <w:t>unsigned char* DestinationMAC,</w:t>
      </w:r>
    </w:p>
    <w:p w14:paraId="27A3F3A4" w14:textId="77777777" w:rsidR="0080765D" w:rsidRDefault="0080765D" w:rsidP="0080765D">
      <w:pPr>
        <w:spacing w:before="120" w:after="120"/>
      </w:pPr>
      <w:r>
        <w:t>unsigned int   SourceIP,</w:t>
      </w:r>
    </w:p>
    <w:p w14:paraId="57C6B11F" w14:textId="77777777" w:rsidR="0080765D" w:rsidRDefault="0080765D" w:rsidP="0080765D">
      <w:pPr>
        <w:spacing w:before="120" w:after="120"/>
      </w:pPr>
      <w:r>
        <w:t>unsigned int   DestIP,</w:t>
      </w:r>
    </w:p>
    <w:p w14:paraId="7C85C43B" w14:textId="77777777" w:rsidR="0080765D" w:rsidRDefault="0080765D" w:rsidP="0080765D">
      <w:pPr>
        <w:spacing w:before="120" w:after="120"/>
      </w:pPr>
      <w:r>
        <w:t>unsigned short SourcePort,</w:t>
      </w:r>
    </w:p>
    <w:p w14:paraId="32C600B3" w14:textId="77777777" w:rsidR="0080765D" w:rsidRDefault="0080765D" w:rsidP="0080765D">
      <w:pPr>
        <w:spacing w:before="120" w:after="120"/>
      </w:pPr>
      <w:r>
        <w:t>unsigned short DestinationPort,</w:t>
      </w:r>
    </w:p>
    <w:p w14:paraId="711590D7" w14:textId="77777777" w:rsidR="0080765D" w:rsidRDefault="0080765D" w:rsidP="0080765D">
      <w:pPr>
        <w:spacing w:before="120" w:after="120"/>
      </w:pPr>
      <w:r>
        <w:t>unsigned char* UserData,</w:t>
      </w:r>
    </w:p>
    <w:p w14:paraId="636282B0" w14:textId="77777777" w:rsidR="0080765D" w:rsidRDefault="0080765D" w:rsidP="0080765D">
      <w:pPr>
        <w:spacing w:before="120" w:after="120"/>
      </w:pPr>
      <w:r>
        <w:t>unsigned int   UserDataLen)</w:t>
      </w:r>
    </w:p>
    <w:p w14:paraId="553C7A12" w14:textId="77777777" w:rsidR="0080765D" w:rsidRDefault="0080765D" w:rsidP="0080765D">
      <w:pPr>
        <w:spacing w:before="120" w:after="120"/>
      </w:pPr>
      <w:r>
        <w:t>{</w:t>
      </w:r>
    </w:p>
    <w:p w14:paraId="0C23E01B" w14:textId="77777777" w:rsidR="0080765D" w:rsidRDefault="0080765D" w:rsidP="0080765D">
      <w:pPr>
        <w:spacing w:before="120" w:after="120"/>
      </w:pPr>
      <w:r>
        <w:tab/>
        <w:t>RawPacket::UserDataLen = UserDataLen;</w:t>
      </w:r>
    </w:p>
    <w:p w14:paraId="57591DEF" w14:textId="77777777" w:rsidR="0080765D" w:rsidRDefault="0080765D" w:rsidP="0080765D">
      <w:pPr>
        <w:spacing w:before="120" w:after="120"/>
      </w:pPr>
      <w:r>
        <w:tab/>
        <w:t xml:space="preserve">FinalPacket = new unsigned char[UserDataLen + 42]; // Reserve enough memory for the length of the data plus 42 bytes of headers </w:t>
      </w:r>
    </w:p>
    <w:p w14:paraId="10DE4786" w14:textId="77777777" w:rsidR="0080765D" w:rsidRPr="000F5F92" w:rsidRDefault="0080765D" w:rsidP="0080765D">
      <w:pPr>
        <w:spacing w:before="120" w:after="120"/>
      </w:pPr>
      <w:r>
        <w:tab/>
        <w:t>USHORT TotalLen = UserDataLen + 20 + 8; // IP Header uses length of data plus length of ip header (usually 20 bytes) plus lenght of udp header (usually 8)</w:t>
      </w:r>
    </w:p>
    <w:p w14:paraId="3A6A9029" w14:textId="77777777" w:rsidR="0080765D" w:rsidRDefault="0080765D" w:rsidP="0080765D">
      <w:pPr>
        <w:spacing w:before="120" w:after="120"/>
      </w:pPr>
      <w:r>
        <w:tab/>
        <w:t>//Beginning of Ethernet II Header</w:t>
      </w:r>
    </w:p>
    <w:p w14:paraId="25293C61" w14:textId="77777777" w:rsidR="0080765D" w:rsidRDefault="0080765D" w:rsidP="0080765D">
      <w:pPr>
        <w:spacing w:before="120" w:after="120"/>
      </w:pPr>
      <w:r>
        <w:lastRenderedPageBreak/>
        <w:tab/>
        <w:t>memcpy((void*)FinalPacket, (void*)DestinationMAC, 6);</w:t>
      </w:r>
    </w:p>
    <w:p w14:paraId="39FE13A7" w14:textId="77777777" w:rsidR="0080765D" w:rsidRDefault="0080765D" w:rsidP="0080765D">
      <w:pPr>
        <w:spacing w:before="120" w:after="120"/>
      </w:pPr>
      <w:r>
        <w:tab/>
        <w:t>memcpy((void*)(FinalPacket + 6), (void*)SourceMAC, 6);</w:t>
      </w:r>
    </w:p>
    <w:p w14:paraId="6344D345" w14:textId="77777777" w:rsidR="0080765D" w:rsidRDefault="0080765D" w:rsidP="0080765D">
      <w:pPr>
        <w:spacing w:before="120" w:after="120"/>
      </w:pPr>
      <w:r>
        <w:tab/>
        <w:t>USHORT TmpType = 8;</w:t>
      </w:r>
    </w:p>
    <w:p w14:paraId="6269E398" w14:textId="77777777" w:rsidR="0080765D" w:rsidRDefault="0080765D" w:rsidP="0080765D">
      <w:pPr>
        <w:spacing w:before="120" w:after="120"/>
      </w:pPr>
      <w:r>
        <w:tab/>
        <w:t>//USHORT TmpType = 0x8864;</w:t>
      </w:r>
    </w:p>
    <w:p w14:paraId="49A492C3" w14:textId="72EC2F57" w:rsidR="0080765D" w:rsidRDefault="0080765D" w:rsidP="0080765D">
      <w:pPr>
        <w:spacing w:before="120" w:after="120"/>
      </w:pPr>
      <w:r>
        <w:tab/>
        <w:t>memcpy((void*)(FinalPacket + 12), (void*)&amp;TmpType, 2); //The type of protocol used. (USHORT) Type 0x08 is UDP. You can change this</w:t>
      </w:r>
      <w:r w:rsidR="00390D52">
        <w:t xml:space="preserve"> for other protocols (e.g. TCP)</w:t>
      </w:r>
    </w:p>
    <w:p w14:paraId="499F28AB" w14:textId="77777777" w:rsidR="0080765D" w:rsidRDefault="0080765D" w:rsidP="0080765D">
      <w:pPr>
        <w:spacing w:before="120" w:after="120"/>
      </w:pPr>
      <w:r>
        <w:tab/>
        <w:t>// Beginning of IP Header</w:t>
      </w:r>
    </w:p>
    <w:p w14:paraId="79E7FC30" w14:textId="77777777" w:rsidR="0080765D" w:rsidRDefault="0080765D" w:rsidP="0080765D">
      <w:pPr>
        <w:spacing w:before="120" w:after="120"/>
      </w:pPr>
      <w:r>
        <w:tab/>
        <w:t>memcpy((void*)(FinalPacket + 14), (void*)"\x45", 1); //The Version (4) in the first 3 bits  and the header length on the last 5. (Im not sure, if someone could correct me plz do)</w:t>
      </w:r>
    </w:p>
    <w:p w14:paraId="53C2B5FF" w14:textId="77777777" w:rsidR="0080765D" w:rsidRDefault="0080765D" w:rsidP="0080765D">
      <w:pPr>
        <w:spacing w:before="120" w:after="120"/>
      </w:pPr>
      <w:r>
        <w:tab/>
        <w:t xml:space="preserve">//If you wanna do any IPv6 stuff, you will need to change this. but i still don't know how to do ipv6 myself =s </w:t>
      </w:r>
    </w:p>
    <w:p w14:paraId="6FCCDB83" w14:textId="77777777" w:rsidR="0080765D" w:rsidRDefault="0080765D" w:rsidP="0080765D">
      <w:pPr>
        <w:spacing w:before="120" w:after="120"/>
      </w:pPr>
      <w:r>
        <w:tab/>
        <w:t xml:space="preserve">memcpy((void*)(FinalPacket + 15), (void*)"\x00", 1); //Differntiated services field. Usually 0 </w:t>
      </w:r>
    </w:p>
    <w:p w14:paraId="210E35AA" w14:textId="77777777" w:rsidR="0080765D" w:rsidRDefault="0080765D" w:rsidP="0080765D">
      <w:pPr>
        <w:spacing w:before="120" w:after="120"/>
      </w:pPr>
      <w:r>
        <w:tab/>
        <w:t>TmpType = htons(TotalLen);</w:t>
      </w:r>
    </w:p>
    <w:p w14:paraId="392D8503" w14:textId="77777777" w:rsidR="0080765D" w:rsidRDefault="0080765D" w:rsidP="0080765D">
      <w:pPr>
        <w:spacing w:before="120" w:after="120"/>
      </w:pPr>
      <w:r>
        <w:tab/>
        <w:t>memcpy((void*)(FinalPacket + 16), (void*)&amp;TmpType, 2);</w:t>
      </w:r>
    </w:p>
    <w:p w14:paraId="22549E28" w14:textId="77777777" w:rsidR="0080765D" w:rsidRDefault="0080765D" w:rsidP="0080765D">
      <w:pPr>
        <w:spacing w:before="120" w:after="120"/>
      </w:pPr>
      <w:r>
        <w:tab/>
        <w:t>TmpType = htons(0x1337);</w:t>
      </w:r>
    </w:p>
    <w:p w14:paraId="234424BF" w14:textId="77777777" w:rsidR="0080765D" w:rsidRDefault="0080765D" w:rsidP="0080765D">
      <w:pPr>
        <w:spacing w:before="120" w:after="120"/>
      </w:pPr>
      <w:r>
        <w:tab/>
        <w:t>memcpy((void*)(FinalPacket + 18), (void*)&amp;TmpType, 2);// Identification. Usually not needed to be anything specific, esp in udp. 2 bytes (Here it is 0x1337</w:t>
      </w:r>
    </w:p>
    <w:p w14:paraId="0842806B" w14:textId="77777777" w:rsidR="0080765D" w:rsidRDefault="0080765D" w:rsidP="0080765D">
      <w:pPr>
        <w:spacing w:before="120" w:after="120"/>
      </w:pPr>
      <w:r>
        <w:tab/>
        <w:t xml:space="preserve">memcpy((void*)(FinalPacket + 20), (void*)"\x00", 1); // Flags. These are not usually used in UDP either, more used in TCP for fragmentation and syn acks i think </w:t>
      </w:r>
    </w:p>
    <w:p w14:paraId="7A4531DB" w14:textId="77777777" w:rsidR="0080765D" w:rsidRDefault="0080765D" w:rsidP="0080765D">
      <w:pPr>
        <w:spacing w:before="120" w:after="120"/>
      </w:pPr>
      <w:r>
        <w:tab/>
        <w:t>memcpy((void*)(FinalPacket + 21), (void*)"\x00", 1); // Offset</w:t>
      </w:r>
    </w:p>
    <w:p w14:paraId="4B96861C" w14:textId="77777777" w:rsidR="0080765D" w:rsidRDefault="0080765D" w:rsidP="0080765D">
      <w:pPr>
        <w:spacing w:before="120" w:after="120"/>
      </w:pPr>
      <w:r>
        <w:tab/>
        <w:t>memcpy((void*)(FinalPacket + 22), (void*)"\x80", 1); // Time to live. Determines the amount of time the packet can spend trying to get to the other computer. (I see 128 used often for this)</w:t>
      </w:r>
    </w:p>
    <w:p w14:paraId="68A3BB35" w14:textId="77777777" w:rsidR="0080765D" w:rsidRDefault="0080765D" w:rsidP="0080765D">
      <w:pPr>
        <w:spacing w:before="120" w:after="120"/>
      </w:pPr>
      <w:r>
        <w:tab/>
        <w:t>memcpy((void*)(FinalPacket + 23), (void*)"\x11", 1);// Protocol. UDP is 0x11 (17) TCP is 6 ICMP is 1 etc</w:t>
      </w:r>
    </w:p>
    <w:p w14:paraId="6C51D4B1" w14:textId="77777777" w:rsidR="0080765D" w:rsidRDefault="0080765D" w:rsidP="0080765D">
      <w:pPr>
        <w:spacing w:before="120" w:after="120"/>
      </w:pPr>
      <w:r>
        <w:lastRenderedPageBreak/>
        <w:tab/>
        <w:t xml:space="preserve">memcpy((void*)(FinalPacket + 24), (void*)"\x00\x00", 2); //checksum </w:t>
      </w:r>
    </w:p>
    <w:p w14:paraId="1A596E7C" w14:textId="77777777" w:rsidR="0080765D" w:rsidRDefault="0080765D" w:rsidP="0080765D">
      <w:pPr>
        <w:spacing w:before="120" w:after="120"/>
      </w:pPr>
      <w:r>
        <w:tab/>
        <w:t>memcpy((void*)(FinalPacket + 26), (void*)&amp;SourceIP, 4); //inet_addr does htonl() for us</w:t>
      </w:r>
    </w:p>
    <w:p w14:paraId="73F038FA" w14:textId="77777777" w:rsidR="0080765D" w:rsidRDefault="0080765D" w:rsidP="0080765D">
      <w:pPr>
        <w:spacing w:before="120" w:after="120"/>
      </w:pPr>
      <w:r>
        <w:tab/>
        <w:t>memcpy((void*)(FinalPacket + 30), (void*)&amp;DestIP, 4);</w:t>
      </w:r>
    </w:p>
    <w:p w14:paraId="61C6B5EB" w14:textId="77777777" w:rsidR="0080765D" w:rsidRDefault="0080765D" w:rsidP="0080765D">
      <w:pPr>
        <w:spacing w:before="120" w:after="120"/>
      </w:pPr>
      <w:r>
        <w:tab/>
        <w:t>//Beginning of UDP Header</w:t>
      </w:r>
    </w:p>
    <w:p w14:paraId="1F3DF62E" w14:textId="77777777" w:rsidR="0080765D" w:rsidRDefault="0080765D" w:rsidP="0080765D">
      <w:pPr>
        <w:spacing w:before="120" w:after="120"/>
      </w:pPr>
      <w:r>
        <w:tab/>
        <w:t>TmpType = htons(SourcePort);</w:t>
      </w:r>
    </w:p>
    <w:p w14:paraId="2719F537" w14:textId="77777777" w:rsidR="0080765D" w:rsidRDefault="0080765D" w:rsidP="0080765D">
      <w:pPr>
        <w:spacing w:before="120" w:after="120"/>
      </w:pPr>
      <w:r>
        <w:tab/>
        <w:t>memcpy((void*)(FinalPacket + 34), (void*)&amp;TmpType, 2);</w:t>
      </w:r>
    </w:p>
    <w:p w14:paraId="29E102CB" w14:textId="77777777" w:rsidR="0080765D" w:rsidRDefault="0080765D" w:rsidP="0080765D">
      <w:pPr>
        <w:spacing w:before="120" w:after="120"/>
      </w:pPr>
      <w:r>
        <w:tab/>
        <w:t>TmpType = htons(DestinationPort);</w:t>
      </w:r>
    </w:p>
    <w:p w14:paraId="3834E7FC" w14:textId="77777777" w:rsidR="0080765D" w:rsidRDefault="0080765D" w:rsidP="0080765D">
      <w:pPr>
        <w:spacing w:before="120" w:after="120"/>
      </w:pPr>
      <w:r>
        <w:tab/>
        <w:t>memcpy((void*)(FinalPacket + 36), (void*)&amp;TmpType, 2);</w:t>
      </w:r>
    </w:p>
    <w:p w14:paraId="60B477E6" w14:textId="77777777" w:rsidR="0080765D" w:rsidRDefault="0080765D" w:rsidP="0080765D">
      <w:pPr>
        <w:spacing w:before="120" w:after="120"/>
      </w:pPr>
      <w:r>
        <w:tab/>
        <w:t>USHORT UDPTotalLen = htons(UserDataLen + 8); // UDP Length does not include length of IP header</w:t>
      </w:r>
    </w:p>
    <w:p w14:paraId="0668AC18" w14:textId="77777777" w:rsidR="0080765D" w:rsidRDefault="0080765D" w:rsidP="0080765D">
      <w:pPr>
        <w:spacing w:before="120" w:after="120"/>
      </w:pPr>
      <w:r>
        <w:tab/>
        <w:t>memcpy((void*)(FinalPacket + 38), (void*)&amp;UDPTotalLen, 2);</w:t>
      </w:r>
    </w:p>
    <w:p w14:paraId="789EB9A8" w14:textId="77777777" w:rsidR="0080765D" w:rsidRDefault="0080765D" w:rsidP="0080765D">
      <w:pPr>
        <w:spacing w:before="120" w:after="120"/>
      </w:pPr>
      <w:r>
        <w:tab/>
        <w:t>//memcpy((void*)(FinalPacket+40),(void*)&amp;TmpType,2); //checksum</w:t>
      </w:r>
    </w:p>
    <w:p w14:paraId="7C4550EC" w14:textId="77777777" w:rsidR="0080765D" w:rsidRDefault="0080765D" w:rsidP="0080765D">
      <w:pPr>
        <w:spacing w:before="120" w:after="120"/>
      </w:pPr>
      <w:r>
        <w:tab/>
        <w:t>memcpy((void*)(FinalPacket + 42), (void*)UserData, UserDataLen);</w:t>
      </w:r>
    </w:p>
    <w:p w14:paraId="0A3E6759" w14:textId="77777777" w:rsidR="0080765D" w:rsidRDefault="0080765D" w:rsidP="0080765D">
      <w:pPr>
        <w:spacing w:before="120" w:after="120"/>
      </w:pPr>
      <w:r>
        <w:tab/>
        <w:t>unsigned short UDPChecksum = CalculateUDPChecksum(UserData, UserDataLen, SourceIP, DestIP, htons(SourcePort), htons(DestinationPort), 0x11);</w:t>
      </w:r>
    </w:p>
    <w:p w14:paraId="170F6D51" w14:textId="77777777" w:rsidR="0080765D" w:rsidRPr="000F5F92" w:rsidRDefault="0080765D" w:rsidP="0080765D">
      <w:pPr>
        <w:spacing w:before="120" w:after="120"/>
      </w:pPr>
      <w:r>
        <w:tab/>
        <w:t>memcpy((void*)(FinalPacket + 40), (void*)&amp;UDPChecksum, 2);</w:t>
      </w:r>
    </w:p>
    <w:p w14:paraId="45E187CE" w14:textId="77777777" w:rsidR="0080765D" w:rsidRDefault="0080765D" w:rsidP="0080765D">
      <w:pPr>
        <w:spacing w:before="120" w:after="120"/>
      </w:pPr>
      <w:r>
        <w:tab/>
        <w:t>unsigned short IPChecksum = htons(CalculateIPChecksum(TotalLen, 0x1337, SourceIP, DestIP));</w:t>
      </w:r>
    </w:p>
    <w:p w14:paraId="7823B955" w14:textId="77777777" w:rsidR="0080765D" w:rsidRPr="000F5F92" w:rsidRDefault="0080765D" w:rsidP="0080765D">
      <w:pPr>
        <w:spacing w:before="120" w:after="120"/>
      </w:pPr>
      <w:r>
        <w:tab/>
        <w:t>memcpy((void*)(FinalPacket + 24), (void*)&amp;IPChecksum, 2);</w:t>
      </w:r>
    </w:p>
    <w:p w14:paraId="0D89E75F" w14:textId="77777777" w:rsidR="0080765D" w:rsidRDefault="0080765D" w:rsidP="0080765D">
      <w:pPr>
        <w:spacing w:before="120" w:after="120"/>
      </w:pPr>
      <w:r>
        <w:tab/>
        <w:t>return;</w:t>
      </w:r>
    </w:p>
    <w:p w14:paraId="13D38E7C" w14:textId="725EA987" w:rsidR="0080765D" w:rsidRPr="008776FD" w:rsidRDefault="0080765D" w:rsidP="0080765D">
      <w:pPr>
        <w:spacing w:before="120" w:after="120"/>
      </w:pPr>
      <w:r>
        <w:t>}</w:t>
      </w:r>
    </w:p>
    <w:p w14:paraId="360DF54D" w14:textId="22039109"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278" w:name="_Toc482457837"/>
      <w:r w:rsidRPr="00E90326">
        <w:rPr>
          <w:rFonts w:ascii="宋体" w:eastAsia="宋体" w:hAnsi="宋体"/>
          <w:b/>
          <w:szCs w:val="30"/>
        </w:rPr>
        <w:t>UDP</w:t>
      </w:r>
      <w:r w:rsidRPr="00E90326">
        <w:rPr>
          <w:rFonts w:ascii="宋体" w:eastAsia="宋体" w:hAnsi="宋体" w:hint="eastAsia"/>
          <w:b/>
          <w:szCs w:val="30"/>
        </w:rPr>
        <w:t>数据包的发送</w:t>
      </w:r>
      <w:bookmarkEnd w:id="278"/>
    </w:p>
    <w:p w14:paraId="3B115307" w14:textId="232B0DF6" w:rsidR="008D0304" w:rsidRDefault="008D0304" w:rsidP="008D0304">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50886509" w14:textId="2BF083BB" w:rsidR="0080765D" w:rsidRDefault="008D0304" w:rsidP="008D0304">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1B98F0D9" w14:textId="77777777" w:rsidR="0080765D" w:rsidRDefault="0080765D" w:rsidP="0080765D">
      <w:pPr>
        <w:spacing w:before="120" w:after="120"/>
      </w:pPr>
      <w:r>
        <w:t>{</w:t>
      </w:r>
    </w:p>
    <w:p w14:paraId="555C81DB" w14:textId="77777777" w:rsidR="0080765D" w:rsidRDefault="0080765D" w:rsidP="0080765D">
      <w:pPr>
        <w:spacing w:before="120" w:after="120"/>
      </w:pPr>
      <w:r>
        <w:tab/>
        <w:t>char Error[256];</w:t>
      </w:r>
    </w:p>
    <w:p w14:paraId="58EEA445" w14:textId="77777777" w:rsidR="0080765D" w:rsidRDefault="0080765D" w:rsidP="0080765D">
      <w:pPr>
        <w:spacing w:before="120" w:after="120"/>
      </w:pPr>
      <w:r>
        <w:lastRenderedPageBreak/>
        <w:tab/>
        <w:t>pcap_t* t;</w:t>
      </w:r>
    </w:p>
    <w:p w14:paraId="5620D29E" w14:textId="77777777" w:rsidR="0080765D" w:rsidRDefault="0080765D" w:rsidP="0080765D">
      <w:pPr>
        <w:spacing w:before="120" w:after="120"/>
      </w:pPr>
      <w:r>
        <w:tab/>
        <w:t>t = pcap_open(Device-&gt;name, 65535, PCAP_OPENFLAG_DATATX_UDP, 1, NULL, Error);//FP for send</w:t>
      </w:r>
    </w:p>
    <w:p w14:paraId="443CD249" w14:textId="77777777" w:rsidR="0080765D" w:rsidRDefault="0080765D" w:rsidP="0080765D">
      <w:pPr>
        <w:spacing w:before="120" w:after="120"/>
      </w:pPr>
      <w:r>
        <w:tab/>
        <w:t>/*pcap_sendpacket(t, FinalPacket, UserDataLen + 42);*/</w:t>
      </w:r>
    </w:p>
    <w:p w14:paraId="6C5C2105" w14:textId="77777777" w:rsidR="0080765D" w:rsidRDefault="0080765D" w:rsidP="0080765D">
      <w:pPr>
        <w:spacing w:before="120" w:after="120"/>
      </w:pPr>
      <w:r>
        <w:tab/>
        <w:t>if (pcap_sendpacket(t, FinalPacket, UserDataLen + 42) == 0)</w:t>
      </w:r>
    </w:p>
    <w:p w14:paraId="256BA93D" w14:textId="77777777" w:rsidR="0080765D" w:rsidRDefault="0080765D" w:rsidP="0080765D">
      <w:pPr>
        <w:spacing w:before="120" w:after="120"/>
      </w:pPr>
      <w:r>
        <w:tab/>
        <w:t>{</w:t>
      </w:r>
    </w:p>
    <w:p w14:paraId="2E485CB5" w14:textId="77777777" w:rsidR="0080765D" w:rsidRDefault="0080765D" w:rsidP="0080765D">
      <w:pPr>
        <w:spacing w:before="120" w:after="120"/>
      </w:pPr>
      <w:r>
        <w:tab/>
      </w:r>
      <w:r>
        <w:tab/>
        <w:t>cout &lt;&lt; "send success\n";</w:t>
      </w:r>
    </w:p>
    <w:p w14:paraId="29195389" w14:textId="77777777" w:rsidR="0080765D" w:rsidRDefault="0080765D" w:rsidP="0080765D">
      <w:pPr>
        <w:spacing w:before="120" w:after="120"/>
      </w:pPr>
      <w:r>
        <w:tab/>
        <w:t>}</w:t>
      </w:r>
    </w:p>
    <w:p w14:paraId="4BA6890F" w14:textId="77777777" w:rsidR="0080765D" w:rsidRDefault="0080765D" w:rsidP="0080765D">
      <w:pPr>
        <w:spacing w:before="120" w:after="120"/>
      </w:pPr>
      <w:r>
        <w:tab/>
        <w:t>else</w:t>
      </w:r>
    </w:p>
    <w:p w14:paraId="4EE4D991" w14:textId="77777777" w:rsidR="0080765D" w:rsidRDefault="0080765D" w:rsidP="0080765D">
      <w:pPr>
        <w:spacing w:before="120" w:after="120"/>
      </w:pPr>
      <w:r>
        <w:tab/>
        <w:t>{</w:t>
      </w:r>
    </w:p>
    <w:p w14:paraId="3C7B76B4" w14:textId="77777777" w:rsidR="0080765D" w:rsidRDefault="0080765D" w:rsidP="0080765D">
      <w:pPr>
        <w:spacing w:before="120" w:after="120"/>
      </w:pPr>
      <w:r>
        <w:tab/>
      </w:r>
      <w:r>
        <w:tab/>
        <w:t>cout &lt;&lt; "send error\n";</w:t>
      </w:r>
    </w:p>
    <w:p w14:paraId="6785A7DD" w14:textId="77777777" w:rsidR="0080765D" w:rsidRDefault="0080765D" w:rsidP="0080765D">
      <w:pPr>
        <w:spacing w:before="120" w:after="120"/>
      </w:pPr>
      <w:r>
        <w:tab/>
        <w:t>}</w:t>
      </w:r>
    </w:p>
    <w:p w14:paraId="0D85A646" w14:textId="77777777" w:rsidR="0080765D" w:rsidRDefault="0080765D" w:rsidP="0080765D">
      <w:pPr>
        <w:spacing w:before="120" w:after="120"/>
      </w:pPr>
    </w:p>
    <w:p w14:paraId="5B488EDD" w14:textId="77777777" w:rsidR="0080765D" w:rsidRDefault="0080765D" w:rsidP="0080765D">
      <w:pPr>
        <w:spacing w:before="120" w:after="120"/>
      </w:pPr>
      <w:r>
        <w:tab/>
        <w:t>pcap_close(t);</w:t>
      </w:r>
    </w:p>
    <w:p w14:paraId="099DA069" w14:textId="77777777" w:rsidR="0080765D" w:rsidRDefault="0080765D" w:rsidP="0080765D">
      <w:pPr>
        <w:spacing w:before="120" w:after="120"/>
      </w:pPr>
      <w:r>
        <w:t>}</w:t>
      </w:r>
    </w:p>
    <w:p w14:paraId="3798702F" w14:textId="19660852" w:rsidR="0080765D" w:rsidRDefault="0080765D" w:rsidP="0080765D">
      <w:pPr>
        <w:pStyle w:val="3"/>
        <w:tabs>
          <w:tab w:val="clear" w:pos="1995"/>
          <w:tab w:val="clear" w:pos="5115"/>
        </w:tabs>
        <w:spacing w:before="120" w:after="120" w:line="240" w:lineRule="auto"/>
        <w:ind w:left="0" w:firstLine="0"/>
        <w:rPr>
          <w:rFonts w:ascii="宋体" w:eastAsia="宋体" w:hAnsi="宋体"/>
          <w:b/>
          <w:szCs w:val="30"/>
        </w:rPr>
      </w:pPr>
      <w:bookmarkStart w:id="279" w:name="_Toc482141264"/>
      <w:bookmarkStart w:id="280" w:name="_Toc482141937"/>
      <w:bookmarkStart w:id="281" w:name="_Toc482457838"/>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279"/>
      <w:bookmarkEnd w:id="280"/>
      <w:bookmarkEnd w:id="281"/>
    </w:p>
    <w:p w14:paraId="7A59DE4C" w14:textId="39BE5F7C" w:rsidR="0070150E" w:rsidRPr="0070150E" w:rsidRDefault="0070150E" w:rsidP="0070150E">
      <w:pPr>
        <w:spacing w:before="120" w:after="120"/>
        <w:ind w:firstLine="420"/>
      </w:pPr>
      <w:r>
        <w:rPr>
          <w:rFonts w:hint="eastAsia"/>
        </w:rPr>
        <w:t>利用</w:t>
      </w:r>
      <w:r>
        <w:t>CreateThread</w:t>
      </w:r>
      <w:r>
        <w:rPr>
          <w:rFonts w:hint="eastAsia"/>
        </w:rPr>
        <w:t>创建多个线程进行</w:t>
      </w:r>
      <w:r>
        <w:t>UDP F</w:t>
      </w:r>
      <w:r>
        <w:rPr>
          <w:rFonts w:hint="eastAsia"/>
        </w:rPr>
        <w:t>lood</w:t>
      </w:r>
      <w:r>
        <w:rPr>
          <w:rFonts w:hint="eastAsia"/>
        </w:rPr>
        <w:t>攻击。</w:t>
      </w:r>
    </w:p>
    <w:p w14:paraId="6E148088" w14:textId="77777777" w:rsidR="0080765D" w:rsidRDefault="0080765D" w:rsidP="0080765D">
      <w:pPr>
        <w:spacing w:before="120" w:after="120"/>
      </w:pPr>
      <w:r>
        <w:t>for (size_t i = 0; i &lt; 1000; i++)</w:t>
      </w:r>
    </w:p>
    <w:p w14:paraId="2393C9DC" w14:textId="77777777" w:rsidR="0080765D" w:rsidRDefault="0080765D" w:rsidP="0080765D">
      <w:pPr>
        <w:spacing w:before="120" w:after="120"/>
      </w:pPr>
      <w:r>
        <w:t>{</w:t>
      </w:r>
    </w:p>
    <w:p w14:paraId="52F6D45E" w14:textId="7375DD55" w:rsidR="00F167C1" w:rsidRPr="00075860" w:rsidRDefault="0080765D" w:rsidP="00075860">
      <w:pPr>
        <w:spacing w:before="120" w:after="120"/>
      </w:pPr>
      <w:r>
        <w:tab/>
        <w:t xml:space="preserve">HANDLE hThread_udpScan = CreateThread(NULL, 0, </w:t>
      </w:r>
      <w:r w:rsidR="00075860">
        <w:t>udpScan, udpScanData, 0, NULL);</w:t>
      </w:r>
    </w:p>
    <w:p w14:paraId="623DE90C" w14:textId="5B124DD8" w:rsidR="00F167C1" w:rsidRPr="00E90326" w:rsidRDefault="00D51734" w:rsidP="00F167C1">
      <w:pPr>
        <w:pStyle w:val="20505"/>
        <w:spacing w:before="120" w:after="120" w:line="240" w:lineRule="auto"/>
        <w:rPr>
          <w:rFonts w:ascii="宋体" w:eastAsia="宋体" w:hAnsi="宋体"/>
          <w:b/>
          <w:szCs w:val="30"/>
        </w:rPr>
      </w:pPr>
      <w:bookmarkStart w:id="282" w:name="_Toc482457839"/>
      <w:r>
        <w:rPr>
          <w:rFonts w:ascii="宋体" w:hAnsi="宋体" w:hint="eastAsia"/>
        </w:rPr>
        <w:t>本章小结</w:t>
      </w:r>
      <w:bookmarkEnd w:id="282"/>
      <w:r w:rsidRPr="00E90326">
        <w:rPr>
          <w:rFonts w:ascii="宋体" w:eastAsia="宋体" w:hAnsi="宋体"/>
          <w:b/>
          <w:szCs w:val="30"/>
        </w:rPr>
        <w:t xml:space="preserve"> </w:t>
      </w:r>
    </w:p>
    <w:p w14:paraId="51F9D274" w14:textId="303DE6B0" w:rsidR="00F167C1" w:rsidRDefault="00B936E1" w:rsidP="003D362D">
      <w:pPr>
        <w:spacing w:before="120" w:after="120"/>
        <w:ind w:firstLine="420"/>
      </w:pPr>
      <w:r>
        <w:rPr>
          <w:rFonts w:ascii="宋体" w:hAnsi="宋体" w:hint="eastAsia"/>
        </w:rPr>
        <w:t>本章主要为程序的实现，包括主机扫描，UDP端口扫描，UDP Flood攻击。主要介绍程序的具体实现过程。</w:t>
      </w:r>
    </w:p>
    <w:p w14:paraId="6E12F7B8" w14:textId="780B908B" w:rsidR="00150B71" w:rsidRPr="0034487A" w:rsidRDefault="00F167C1" w:rsidP="003D362D">
      <w:pPr>
        <w:pStyle w:val="10505"/>
        <w:pageBreakBefore/>
        <w:spacing w:before="120" w:after="120" w:line="480" w:lineRule="auto"/>
        <w:ind w:left="431" w:hanging="431"/>
        <w:rPr>
          <w:rFonts w:ascii="宋体" w:eastAsia="宋体" w:hAnsi="宋体"/>
          <w:b/>
          <w:szCs w:val="36"/>
        </w:rPr>
      </w:pPr>
      <w:bookmarkStart w:id="283" w:name="_Toc482141939"/>
      <w:bookmarkStart w:id="284" w:name="_Toc482457840"/>
      <w:r w:rsidRPr="0034487A">
        <w:rPr>
          <w:rFonts w:ascii="宋体" w:eastAsia="宋体" w:hAnsi="宋体" w:hint="eastAsia"/>
          <w:b/>
          <w:szCs w:val="36"/>
        </w:rPr>
        <w:lastRenderedPageBreak/>
        <w:t>环境搭建及测试</w:t>
      </w:r>
      <w:bookmarkEnd w:id="246"/>
      <w:bookmarkEnd w:id="283"/>
      <w:bookmarkEnd w:id="284"/>
    </w:p>
    <w:p w14:paraId="24B19202" w14:textId="51093051" w:rsidR="00B12937" w:rsidRPr="0034487A" w:rsidRDefault="00B12937" w:rsidP="006E2249">
      <w:pPr>
        <w:pStyle w:val="20505"/>
        <w:spacing w:before="120" w:after="120" w:line="240" w:lineRule="auto"/>
        <w:rPr>
          <w:rFonts w:ascii="宋体" w:eastAsia="宋体" w:hAnsi="宋体"/>
          <w:b/>
          <w:szCs w:val="30"/>
        </w:rPr>
      </w:pPr>
      <w:bookmarkStart w:id="285" w:name="_Hlt273261562"/>
      <w:bookmarkStart w:id="286" w:name="_Toc482141267"/>
      <w:bookmarkStart w:id="287" w:name="_Toc482141940"/>
      <w:bookmarkStart w:id="288" w:name="_Toc482457841"/>
      <w:bookmarkEnd w:id="285"/>
      <w:r w:rsidRPr="0034487A">
        <w:rPr>
          <w:rFonts w:ascii="宋体" w:eastAsia="宋体" w:hAnsi="宋体" w:hint="eastAsia"/>
          <w:b/>
          <w:szCs w:val="30"/>
        </w:rPr>
        <w:t>开发环境</w:t>
      </w:r>
      <w:bookmarkEnd w:id="286"/>
      <w:bookmarkEnd w:id="287"/>
      <w:bookmarkEnd w:id="288"/>
    </w:p>
    <w:p w14:paraId="2E6B7014" w14:textId="0EF47A96"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平台</w:t>
      </w:r>
      <w:r w:rsidRPr="0034487A">
        <w:rPr>
          <w:rFonts w:ascii="宋体" w:hAnsi="宋体"/>
        </w:rPr>
        <w:t>：win10</w:t>
      </w:r>
      <w:r w:rsidRPr="0034487A">
        <w:rPr>
          <w:rFonts w:ascii="宋体" w:hAnsi="宋体" w:hint="eastAsia"/>
        </w:rPr>
        <w:t>操作</w:t>
      </w:r>
      <w:r w:rsidRPr="0034487A">
        <w:rPr>
          <w:rFonts w:ascii="宋体" w:hAnsi="宋体"/>
        </w:rPr>
        <w:t>系统</w:t>
      </w:r>
    </w:p>
    <w:p w14:paraId="6AB76F54"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工具</w:t>
      </w:r>
      <w:r w:rsidRPr="0034487A">
        <w:rPr>
          <w:rFonts w:ascii="宋体" w:hAnsi="宋体"/>
        </w:rPr>
        <w:t>：visual stdio 2013</w:t>
      </w:r>
      <w:r w:rsidRPr="0034487A">
        <w:rPr>
          <w:rFonts w:ascii="宋体" w:hAnsi="宋体" w:hint="eastAsia"/>
        </w:rPr>
        <w:t>旗舰版</w:t>
      </w:r>
    </w:p>
    <w:p w14:paraId="1A36CEF9" w14:textId="0A002BC5"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语言</w:t>
      </w:r>
      <w:r w:rsidRPr="0034487A">
        <w:rPr>
          <w:rFonts w:ascii="宋体" w:hAnsi="宋体"/>
        </w:rPr>
        <w:t>及框架：C/C++</w:t>
      </w:r>
    </w:p>
    <w:p w14:paraId="43AED7AF" w14:textId="6A6DEBF9"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环境</w:t>
      </w:r>
      <w:r w:rsidRPr="0034487A">
        <w:rPr>
          <w:rFonts w:ascii="宋体" w:hAnsi="宋体"/>
        </w:rPr>
        <w:t>搭建步骤：Windows 10</w:t>
      </w:r>
      <w:r w:rsidRPr="0034487A">
        <w:rPr>
          <w:rFonts w:ascii="宋体" w:hAnsi="宋体" w:hint="eastAsia"/>
        </w:rPr>
        <w:t>系统</w:t>
      </w:r>
      <w:r w:rsidRPr="0034487A">
        <w:rPr>
          <w:rFonts w:ascii="宋体" w:hAnsi="宋体"/>
        </w:rPr>
        <w:t>安装vs2013</w:t>
      </w:r>
      <w:r w:rsidRPr="0034487A">
        <w:rPr>
          <w:rFonts w:ascii="宋体" w:hAnsi="宋体" w:hint="eastAsia"/>
        </w:rPr>
        <w:t>。</w:t>
      </w:r>
      <w:r w:rsidRPr="0034487A">
        <w:rPr>
          <w:rFonts w:ascii="宋体" w:hAnsi="宋体"/>
        </w:rPr>
        <w:t>下载winpcap程序包，安装以后</w:t>
      </w:r>
      <w:r w:rsidRPr="0034487A">
        <w:rPr>
          <w:rFonts w:ascii="宋体" w:hAnsi="宋体" w:hint="eastAsia"/>
        </w:rPr>
        <w:t>会生成一个WpdPack</w:t>
      </w:r>
      <w:r w:rsidRPr="0034487A">
        <w:rPr>
          <w:rFonts w:ascii="宋体" w:hAnsi="宋体"/>
        </w:rPr>
        <w:t>目录</w:t>
      </w:r>
      <w:r w:rsidR="00922AF7" w:rsidRPr="0034487A">
        <w:rPr>
          <w:rFonts w:ascii="宋体" w:hAnsi="宋体" w:hint="eastAsia"/>
        </w:rPr>
        <w:t>。</w:t>
      </w:r>
    </w:p>
    <w:p w14:paraId="33E5CF30" w14:textId="35FC9888"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然后使用</w:t>
      </w:r>
      <w:r w:rsidRPr="0034487A">
        <w:rPr>
          <w:rFonts w:ascii="宋体" w:hAnsi="宋体"/>
        </w:rPr>
        <w:t>vs2013</w:t>
      </w:r>
      <w:r w:rsidRPr="0034487A">
        <w:rPr>
          <w:rFonts w:ascii="宋体" w:hAnsi="宋体" w:hint="eastAsia"/>
        </w:rPr>
        <w:t>建立</w:t>
      </w:r>
      <w:r w:rsidRPr="0034487A">
        <w:rPr>
          <w:rFonts w:ascii="宋体" w:hAnsi="宋体"/>
        </w:rPr>
        <w:t>工程，完成后按一下步骤操作：</w:t>
      </w:r>
    </w:p>
    <w:p w14:paraId="124A26C1" w14:textId="77777777"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右键</w:t>
      </w:r>
      <w:r w:rsidRPr="0034487A">
        <w:rPr>
          <w:rFonts w:ascii="宋体" w:hAnsi="宋体"/>
        </w:rPr>
        <w:t>项目名称</w:t>
      </w:r>
      <w:r w:rsidRPr="0034487A">
        <w:rPr>
          <w:rFonts w:ascii="宋体" w:hAnsi="宋体"/>
        </w:rPr>
        <w:sym w:font="Wingdings" w:char="F0E0"/>
      </w:r>
      <w:r w:rsidRPr="0034487A">
        <w:rPr>
          <w:rFonts w:ascii="宋体" w:hAnsi="宋体" w:hint="eastAsia"/>
        </w:rPr>
        <w:t>选择</w:t>
      </w:r>
      <w:r w:rsidRPr="0034487A">
        <w:rPr>
          <w:rFonts w:ascii="宋体" w:hAnsi="宋体"/>
        </w:rPr>
        <w:t>“</w:t>
      </w:r>
      <w:r w:rsidRPr="0034487A">
        <w:rPr>
          <w:rFonts w:ascii="宋体" w:hAnsi="宋体" w:hint="eastAsia"/>
        </w:rPr>
        <w:t>属性</w:t>
      </w:r>
      <w:r w:rsidRPr="0034487A">
        <w:rPr>
          <w:rFonts w:ascii="宋体" w:hAnsi="宋体"/>
        </w:rPr>
        <w:t>”</w:t>
      </w:r>
      <w:r w:rsidRPr="0034487A">
        <w:rPr>
          <w:rFonts w:ascii="宋体" w:hAnsi="宋体"/>
        </w:rPr>
        <w:sym w:font="Wingdings" w:char="F0E0"/>
      </w:r>
      <w:r w:rsidRPr="0034487A">
        <w:rPr>
          <w:rFonts w:ascii="宋体" w:hAnsi="宋体"/>
        </w:rPr>
        <w:t>“</w:t>
      </w:r>
      <w:r w:rsidRPr="0034487A">
        <w:rPr>
          <w:rFonts w:ascii="宋体" w:hAnsi="宋体" w:hint="eastAsia"/>
        </w:rPr>
        <w:t>属性</w:t>
      </w:r>
      <w:r w:rsidRPr="0034487A">
        <w:rPr>
          <w:rFonts w:ascii="宋体" w:hAnsi="宋体"/>
        </w:rPr>
        <w:t>配置”</w:t>
      </w:r>
      <w:r w:rsidRPr="0034487A">
        <w:rPr>
          <w:rFonts w:ascii="宋体" w:hAnsi="宋体"/>
        </w:rPr>
        <w:sym w:font="Wingdings" w:char="F0E0"/>
      </w:r>
      <w:r w:rsidRPr="0034487A">
        <w:rPr>
          <w:rFonts w:ascii="宋体" w:hAnsi="宋体"/>
        </w:rPr>
        <w:t>“VC++目录”</w:t>
      </w:r>
      <w:r w:rsidRPr="0034487A">
        <w:rPr>
          <w:rFonts w:ascii="宋体" w:hAnsi="宋体" w:hint="eastAsia"/>
        </w:rPr>
        <w:t>，</w:t>
      </w:r>
      <w:r w:rsidRPr="0034487A">
        <w:rPr>
          <w:rFonts w:ascii="宋体" w:hAnsi="宋体"/>
        </w:rPr>
        <w:t>如图</w:t>
      </w:r>
      <w:r w:rsidRPr="0034487A">
        <w:rPr>
          <w:rFonts w:ascii="宋体" w:hAnsi="宋体" w:hint="eastAsia"/>
        </w:rPr>
        <w:t>5.2所示</w:t>
      </w:r>
      <w:r w:rsidRPr="0034487A">
        <w:rPr>
          <w:rFonts w:ascii="宋体" w:hAnsi="宋体"/>
        </w:rPr>
        <w:t>：</w:t>
      </w:r>
    </w:p>
    <w:p w14:paraId="7C942D57" w14:textId="77777777" w:rsidR="008E2EC8" w:rsidRPr="0034487A" w:rsidRDefault="001A715D" w:rsidP="003F5BAF">
      <w:pPr>
        <w:spacing w:before="120" w:after="120"/>
        <w:jc w:val="center"/>
        <w:rPr>
          <w:rFonts w:ascii="宋体" w:hAnsi="宋体"/>
        </w:rPr>
      </w:pPr>
      <w:r w:rsidRPr="0034487A">
        <w:rPr>
          <w:rFonts w:ascii="宋体" w:hAnsi="宋体"/>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3107690"/>
                    </a:xfrm>
                    <a:prstGeom prst="rect">
                      <a:avLst/>
                    </a:prstGeom>
                  </pic:spPr>
                </pic:pic>
              </a:graphicData>
            </a:graphic>
          </wp:inline>
        </w:drawing>
      </w:r>
    </w:p>
    <w:p w14:paraId="41BD6413" w14:textId="38EADC87" w:rsidR="001A715D" w:rsidRPr="00617E3B" w:rsidRDefault="008E2EC8" w:rsidP="008E2EC8">
      <w:pPr>
        <w:pStyle w:val="af3"/>
        <w:spacing w:before="120" w:after="120"/>
        <w:jc w:val="center"/>
        <w:rPr>
          <w:rFonts w:ascii="宋体" w:eastAsia="宋体" w:hAnsi="宋体"/>
          <w:sz w:val="21"/>
          <w:szCs w:val="21"/>
        </w:rPr>
      </w:pPr>
      <w:r w:rsidRPr="00617E3B">
        <w:rPr>
          <w:rFonts w:ascii="宋体" w:eastAsia="宋体" w:hAnsi="宋体" w:hint="eastAsia"/>
          <w:sz w:val="21"/>
          <w:szCs w:val="21"/>
        </w:rPr>
        <w:t>图5</w:t>
      </w:r>
      <w:r w:rsidR="009A0F67" w:rsidRPr="00617E3B">
        <w:rPr>
          <w:rFonts w:ascii="宋体" w:eastAsia="宋体" w:hAnsi="宋体" w:hint="eastAsia"/>
          <w:sz w:val="21"/>
          <w:szCs w:val="21"/>
        </w:rPr>
        <w:t>.</w:t>
      </w:r>
      <w:r w:rsidRPr="00617E3B">
        <w:rPr>
          <w:rFonts w:ascii="宋体" w:eastAsia="宋体" w:hAnsi="宋体" w:hint="eastAsia"/>
          <w:sz w:val="21"/>
          <w:szCs w:val="21"/>
        </w:rPr>
        <w:t xml:space="preserve"> </w:t>
      </w:r>
      <w:r w:rsidRPr="00617E3B">
        <w:rPr>
          <w:rFonts w:ascii="宋体" w:eastAsia="宋体" w:hAnsi="宋体"/>
          <w:sz w:val="21"/>
          <w:szCs w:val="21"/>
        </w:rPr>
        <w:fldChar w:fldCharType="begin"/>
      </w:r>
      <w:r w:rsidRPr="00617E3B">
        <w:rPr>
          <w:rFonts w:ascii="宋体" w:eastAsia="宋体" w:hAnsi="宋体"/>
          <w:sz w:val="21"/>
          <w:szCs w:val="21"/>
        </w:rPr>
        <w:instrText xml:space="preserve"> </w:instrText>
      </w:r>
      <w:r w:rsidRPr="00617E3B">
        <w:rPr>
          <w:rFonts w:ascii="宋体" w:eastAsia="宋体" w:hAnsi="宋体" w:hint="eastAsia"/>
          <w:sz w:val="21"/>
          <w:szCs w:val="21"/>
        </w:rPr>
        <w:instrText>SEQ 图5- \* ARABIC</w:instrText>
      </w:r>
      <w:r w:rsidRPr="00617E3B">
        <w:rPr>
          <w:rFonts w:ascii="宋体" w:eastAsia="宋体" w:hAnsi="宋体"/>
          <w:sz w:val="21"/>
          <w:szCs w:val="21"/>
        </w:rPr>
        <w:instrText xml:space="preserve"> </w:instrText>
      </w:r>
      <w:r w:rsidRPr="00617E3B">
        <w:rPr>
          <w:rFonts w:ascii="宋体" w:eastAsia="宋体" w:hAnsi="宋体"/>
          <w:sz w:val="21"/>
          <w:szCs w:val="21"/>
        </w:rPr>
        <w:fldChar w:fldCharType="separate"/>
      </w:r>
      <w:r w:rsidRPr="00617E3B">
        <w:rPr>
          <w:rFonts w:ascii="宋体" w:eastAsia="宋体" w:hAnsi="宋体"/>
          <w:noProof/>
          <w:sz w:val="21"/>
          <w:szCs w:val="21"/>
        </w:rPr>
        <w:t>1</w:t>
      </w:r>
      <w:r w:rsidRPr="00617E3B">
        <w:rPr>
          <w:rFonts w:ascii="宋体" w:eastAsia="宋体" w:hAnsi="宋体"/>
          <w:sz w:val="21"/>
          <w:szCs w:val="21"/>
        </w:rPr>
        <w:fldChar w:fldCharType="end"/>
      </w:r>
      <w:r w:rsidRPr="00617E3B">
        <w:rPr>
          <w:rFonts w:ascii="宋体" w:eastAsia="宋体" w:hAnsi="宋体" w:hint="eastAsia"/>
          <w:sz w:val="21"/>
          <w:szCs w:val="21"/>
        </w:rPr>
        <w:t>项目</w:t>
      </w:r>
      <w:r w:rsidRPr="00617E3B">
        <w:rPr>
          <w:rFonts w:ascii="宋体" w:eastAsia="宋体" w:hAnsi="宋体"/>
          <w:sz w:val="21"/>
          <w:szCs w:val="21"/>
        </w:rPr>
        <w:t>属性配置页面</w:t>
      </w:r>
    </w:p>
    <w:p w14:paraId="4F328B51"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选择“包含</w:t>
      </w:r>
      <w:r w:rsidRPr="0034487A">
        <w:rPr>
          <w:rFonts w:ascii="宋体" w:hAnsi="宋体"/>
        </w:rPr>
        <w:t>目录</w:t>
      </w:r>
      <w:r w:rsidRPr="0034487A">
        <w:rPr>
          <w:rFonts w:ascii="宋体" w:hAnsi="宋体" w:hint="eastAsia"/>
        </w:rPr>
        <w:t>”，将</w:t>
      </w:r>
      <w:r w:rsidRPr="0034487A">
        <w:rPr>
          <w:rFonts w:ascii="宋体" w:hAnsi="宋体"/>
        </w:rPr>
        <w:t>WpdPack目录下的</w:t>
      </w:r>
      <w:r w:rsidRPr="0034487A">
        <w:rPr>
          <w:rFonts w:ascii="宋体" w:hAnsi="宋体" w:hint="eastAsia"/>
        </w:rPr>
        <w:t>“Include”目录</w:t>
      </w:r>
      <w:r w:rsidRPr="0034487A">
        <w:rPr>
          <w:rFonts w:ascii="宋体" w:hAnsi="宋体"/>
        </w:rPr>
        <w:t>添加到这里；</w:t>
      </w:r>
    </w:p>
    <w:p w14:paraId="61178DCC"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再</w:t>
      </w:r>
      <w:r w:rsidRPr="0034487A">
        <w:rPr>
          <w:rFonts w:ascii="宋体" w:hAnsi="宋体"/>
        </w:rPr>
        <w:t>选择</w:t>
      </w:r>
      <w:r w:rsidRPr="0034487A">
        <w:rPr>
          <w:rFonts w:ascii="宋体" w:hAnsi="宋体" w:hint="eastAsia"/>
        </w:rPr>
        <w:t>“引用</w:t>
      </w:r>
      <w:r w:rsidRPr="0034487A">
        <w:rPr>
          <w:rFonts w:ascii="宋体" w:hAnsi="宋体"/>
        </w:rPr>
        <w:t>目录</w:t>
      </w:r>
      <w:r w:rsidRPr="0034487A">
        <w:rPr>
          <w:rFonts w:ascii="宋体" w:hAnsi="宋体" w:hint="eastAsia"/>
        </w:rPr>
        <w:t>”，</w:t>
      </w:r>
      <w:r w:rsidRPr="0034487A">
        <w:rPr>
          <w:rFonts w:ascii="宋体" w:hAnsi="宋体"/>
        </w:rPr>
        <w:t>将WpdPack</w:t>
      </w:r>
      <w:r w:rsidRPr="0034487A">
        <w:rPr>
          <w:rFonts w:ascii="宋体" w:hAnsi="宋体" w:hint="eastAsia"/>
        </w:rPr>
        <w:t>目录</w:t>
      </w:r>
      <w:r w:rsidRPr="0034487A">
        <w:rPr>
          <w:rFonts w:ascii="宋体" w:hAnsi="宋体"/>
        </w:rPr>
        <w:t>下的</w:t>
      </w:r>
      <w:r w:rsidRPr="0034487A">
        <w:rPr>
          <w:rFonts w:ascii="宋体" w:hAnsi="宋体" w:hint="eastAsia"/>
        </w:rPr>
        <w:t>“Lib”目录</w:t>
      </w:r>
      <w:r w:rsidRPr="0034487A">
        <w:rPr>
          <w:rFonts w:ascii="宋体" w:hAnsi="宋体"/>
        </w:rPr>
        <w:t>添加到这里。</w:t>
      </w:r>
    </w:p>
    <w:p w14:paraId="21232F16" w14:textId="2695FE3D" w:rsidR="00B12937" w:rsidRPr="0034487A" w:rsidRDefault="001A715D" w:rsidP="00617E3B">
      <w:pPr>
        <w:spacing w:beforeLines="0" w:before="120" w:afterLines="0" w:after="120" w:line="360" w:lineRule="exact"/>
        <w:ind w:firstLineChars="200" w:firstLine="480"/>
        <w:rPr>
          <w:rFonts w:ascii="宋体" w:hAnsi="宋体"/>
        </w:rPr>
      </w:pPr>
      <w:r w:rsidRPr="0034487A">
        <w:rPr>
          <w:rFonts w:ascii="宋体" w:hAnsi="宋体" w:hint="eastAsia"/>
        </w:rPr>
        <w:t>然后</w:t>
      </w:r>
      <w:r w:rsidRPr="0034487A">
        <w:rPr>
          <w:rFonts w:ascii="宋体" w:hAnsi="宋体"/>
        </w:rPr>
        <w:t>环境搭建就完成了，</w:t>
      </w:r>
      <w:r w:rsidRPr="0034487A">
        <w:rPr>
          <w:rFonts w:ascii="宋体" w:hAnsi="宋体" w:hint="eastAsia"/>
        </w:rPr>
        <w:t>只要</w:t>
      </w:r>
      <w:r w:rsidRPr="0034487A">
        <w:rPr>
          <w:rFonts w:ascii="宋体" w:hAnsi="宋体"/>
        </w:rPr>
        <w:t>包含了头文件“pcap.h”</w:t>
      </w:r>
      <w:r w:rsidRPr="0034487A">
        <w:rPr>
          <w:rFonts w:ascii="宋体" w:hAnsi="宋体" w:hint="eastAsia"/>
        </w:rPr>
        <w:t>，</w:t>
      </w:r>
      <w:r w:rsidRPr="0034487A">
        <w:rPr>
          <w:rFonts w:ascii="宋体" w:hAnsi="宋体"/>
        </w:rPr>
        <w:t>便可以使用winpcap中的函数了。</w:t>
      </w:r>
    </w:p>
    <w:p w14:paraId="567A06FF" w14:textId="12D55B4C" w:rsidR="002204F5" w:rsidRPr="0034487A" w:rsidRDefault="002204F5" w:rsidP="006E2249">
      <w:pPr>
        <w:spacing w:beforeLines="0" w:before="120" w:afterLines="0" w:after="120" w:line="360" w:lineRule="exact"/>
        <w:ind w:firstLineChars="200" w:firstLine="480"/>
        <w:rPr>
          <w:rFonts w:ascii="宋体" w:hAnsi="宋体"/>
        </w:rPr>
      </w:pPr>
    </w:p>
    <w:p w14:paraId="11617181" w14:textId="25068B0C" w:rsidR="002204F5" w:rsidRPr="0034487A" w:rsidRDefault="00CF1619" w:rsidP="002204F5">
      <w:pPr>
        <w:pStyle w:val="20505"/>
        <w:spacing w:before="120" w:after="120" w:line="240" w:lineRule="auto"/>
        <w:rPr>
          <w:rFonts w:ascii="宋体" w:eastAsia="宋体" w:hAnsi="宋体"/>
          <w:b/>
          <w:szCs w:val="30"/>
        </w:rPr>
      </w:pPr>
      <w:bookmarkStart w:id="289" w:name="_Toc482141268"/>
      <w:bookmarkStart w:id="290" w:name="_Toc482141941"/>
      <w:bookmarkStart w:id="291" w:name="_Toc482457842"/>
      <w:r w:rsidRPr="0034487A">
        <w:rPr>
          <w:rFonts w:ascii="宋体" w:eastAsia="宋体" w:hAnsi="宋体" w:hint="eastAsia"/>
          <w:b/>
          <w:szCs w:val="30"/>
        </w:rPr>
        <w:lastRenderedPageBreak/>
        <w:t>测试</w:t>
      </w:r>
      <w:r w:rsidR="002204F5" w:rsidRPr="0034487A">
        <w:rPr>
          <w:rFonts w:ascii="宋体" w:eastAsia="宋体" w:hAnsi="宋体" w:hint="eastAsia"/>
          <w:b/>
          <w:szCs w:val="30"/>
        </w:rPr>
        <w:t>环境</w:t>
      </w:r>
      <w:bookmarkEnd w:id="289"/>
      <w:bookmarkEnd w:id="290"/>
      <w:bookmarkEnd w:id="291"/>
    </w:p>
    <w:p w14:paraId="1E1C3752" w14:textId="6FF328DE" w:rsidR="002204F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程序运行主机和被攻击主机在同一局域网内，均为Windows系统。程序运行主机IP为192.168.155.1，被攻击主机IP为192.168.155.2。</w:t>
      </w:r>
    </w:p>
    <w:p w14:paraId="03A23A09" w14:textId="0DEBED0A" w:rsidR="006A2F1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被攻击主机在端口8888上运行一个UDP服务用于测试主机扫描，MA</w:t>
      </w:r>
      <w:r w:rsidRPr="0034487A">
        <w:rPr>
          <w:rFonts w:ascii="宋体" w:hAnsi="宋体"/>
        </w:rPr>
        <w:t>C</w:t>
      </w:r>
      <w:r w:rsidRPr="0034487A">
        <w:rPr>
          <w:rFonts w:ascii="宋体" w:hAnsi="宋体" w:hint="eastAsia"/>
        </w:rPr>
        <w:t>地址获取，端口扫描，UDP</w:t>
      </w:r>
      <w:r w:rsidRPr="0034487A">
        <w:rPr>
          <w:rFonts w:ascii="宋体" w:hAnsi="宋体"/>
        </w:rPr>
        <w:t xml:space="preserve"> F</w:t>
      </w:r>
      <w:r w:rsidRPr="0034487A">
        <w:rPr>
          <w:rFonts w:ascii="宋体" w:hAnsi="宋体" w:hint="eastAsia"/>
        </w:rPr>
        <w:t>lood攻击。</w:t>
      </w:r>
    </w:p>
    <w:p w14:paraId="13D002F0" w14:textId="6EF9E928" w:rsidR="00150B71" w:rsidRPr="0034487A" w:rsidRDefault="009F06D1" w:rsidP="00593AC4">
      <w:pPr>
        <w:pStyle w:val="20505"/>
        <w:spacing w:before="120" w:after="120" w:line="240" w:lineRule="auto"/>
        <w:rPr>
          <w:rFonts w:ascii="宋体" w:eastAsia="宋体" w:hAnsi="宋体"/>
          <w:b/>
          <w:szCs w:val="30"/>
        </w:rPr>
      </w:pPr>
      <w:bookmarkStart w:id="292" w:name="_Toc482141269"/>
      <w:bookmarkStart w:id="293" w:name="_Toc482141942"/>
      <w:bookmarkStart w:id="294" w:name="_Toc482457843"/>
      <w:r w:rsidRPr="0034487A">
        <w:rPr>
          <w:rFonts w:ascii="宋体" w:eastAsia="宋体" w:hAnsi="宋体" w:hint="eastAsia"/>
          <w:b/>
          <w:szCs w:val="30"/>
        </w:rPr>
        <w:t>程序测试</w:t>
      </w:r>
      <w:bookmarkEnd w:id="292"/>
      <w:bookmarkEnd w:id="293"/>
      <w:bookmarkEnd w:id="294"/>
    </w:p>
    <w:p w14:paraId="3D0901A5" w14:textId="467C3018" w:rsidR="009F06D1" w:rsidRPr="0034487A" w:rsidRDefault="002F5BD0" w:rsidP="009F06D1">
      <w:pPr>
        <w:pStyle w:val="3"/>
        <w:tabs>
          <w:tab w:val="clear" w:pos="5115"/>
        </w:tabs>
        <w:spacing w:before="120" w:after="120" w:line="240" w:lineRule="auto"/>
        <w:ind w:left="0" w:firstLine="0"/>
        <w:rPr>
          <w:rFonts w:ascii="宋体" w:eastAsia="宋体" w:hAnsi="宋体"/>
          <w:sz w:val="24"/>
          <w:szCs w:val="24"/>
        </w:rPr>
      </w:pPr>
      <w:bookmarkStart w:id="295" w:name="_Toc482141270"/>
      <w:bookmarkStart w:id="296" w:name="_Toc482141943"/>
      <w:bookmarkStart w:id="297" w:name="_Toc482457844"/>
      <w:r w:rsidRPr="0034487A">
        <w:rPr>
          <w:rFonts w:ascii="宋体" w:eastAsia="宋体" w:hAnsi="宋体" w:hint="eastAsia"/>
          <w:b/>
          <w:szCs w:val="28"/>
        </w:rPr>
        <w:t>选择</w:t>
      </w:r>
      <w:r w:rsidR="00BE0DCB" w:rsidRPr="0034487A">
        <w:rPr>
          <w:rFonts w:ascii="宋体" w:eastAsia="宋体" w:hAnsi="宋体" w:hint="eastAsia"/>
          <w:b/>
          <w:szCs w:val="28"/>
        </w:rPr>
        <w:t>网卡</w:t>
      </w:r>
      <w:bookmarkEnd w:id="295"/>
      <w:bookmarkEnd w:id="296"/>
      <w:bookmarkEnd w:id="297"/>
    </w:p>
    <w:p w14:paraId="03C03C1D" w14:textId="76659E7E" w:rsidR="002F5BD0" w:rsidRPr="0034487A" w:rsidRDefault="002F5BD0" w:rsidP="00C35551">
      <w:pPr>
        <w:spacing w:beforeLines="0" w:before="120" w:afterLines="0" w:after="120" w:line="360" w:lineRule="exact"/>
        <w:ind w:firstLineChars="200" w:firstLine="480"/>
        <w:rPr>
          <w:rFonts w:ascii="宋体" w:hAnsi="宋体"/>
        </w:rPr>
      </w:pPr>
      <w:r w:rsidRPr="0034487A">
        <w:rPr>
          <w:rFonts w:ascii="宋体" w:hAnsi="宋体" w:hint="eastAsia"/>
        </w:rPr>
        <w:t>如图</w:t>
      </w:r>
      <w:r w:rsidR="00025B07" w:rsidRPr="0034487A">
        <w:rPr>
          <w:rFonts w:ascii="宋体" w:hAnsi="宋体" w:hint="eastAsia"/>
        </w:rPr>
        <w:t>5</w:t>
      </w:r>
      <w:r w:rsidR="009A0F67" w:rsidRPr="0034487A">
        <w:rPr>
          <w:rFonts w:ascii="宋体" w:hAnsi="宋体" w:hint="eastAsia"/>
        </w:rPr>
        <w:t>.</w:t>
      </w:r>
      <w:r w:rsidR="00025B07" w:rsidRPr="0034487A">
        <w:rPr>
          <w:rFonts w:ascii="宋体" w:hAnsi="宋体"/>
        </w:rPr>
        <w:t>2</w:t>
      </w:r>
      <w:r w:rsidRPr="0034487A">
        <w:rPr>
          <w:rFonts w:ascii="宋体" w:hAnsi="宋体" w:hint="eastAsia"/>
        </w:rPr>
        <w:t>所示，程序运行主机有两个网卡。本地连接*</w:t>
      </w:r>
      <w:r w:rsidRPr="0034487A">
        <w:rPr>
          <w:rFonts w:ascii="宋体" w:hAnsi="宋体"/>
        </w:rPr>
        <w:t>1</w:t>
      </w:r>
      <w:r w:rsidRPr="0034487A">
        <w:rPr>
          <w:rFonts w:ascii="宋体" w:hAnsi="宋体" w:hint="eastAsia"/>
        </w:rPr>
        <w:t>为无线连接，本地连接*</w:t>
      </w:r>
      <w:r w:rsidRPr="0034487A">
        <w:rPr>
          <w:rFonts w:ascii="宋体" w:hAnsi="宋体"/>
        </w:rPr>
        <w:t>3</w:t>
      </w:r>
      <w:r w:rsidRPr="0034487A">
        <w:rPr>
          <w:rFonts w:ascii="宋体" w:hAnsi="宋体" w:hint="eastAsia"/>
        </w:rPr>
        <w:t>用于构建局域网。</w:t>
      </w:r>
    </w:p>
    <w:p w14:paraId="0E5AD89D"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29FBFD2C" w14:textId="0BBD665A" w:rsidR="002F5BD0" w:rsidRPr="008D0631" w:rsidRDefault="006C6D3B" w:rsidP="008D0631">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2</w:t>
      </w:r>
      <w:r w:rsidRPr="0034487A">
        <w:rPr>
          <w:rFonts w:ascii="宋体" w:eastAsia="宋体" w:hAnsi="宋体"/>
        </w:rPr>
        <w:fldChar w:fldCharType="end"/>
      </w:r>
      <w:r w:rsidR="00025B07" w:rsidRPr="0034487A">
        <w:rPr>
          <w:rFonts w:ascii="宋体" w:eastAsia="宋体" w:hAnsi="宋体"/>
        </w:rPr>
        <w:t xml:space="preserve"> </w:t>
      </w:r>
      <w:r w:rsidR="00025B07" w:rsidRPr="0034487A">
        <w:rPr>
          <w:rFonts w:ascii="宋体" w:eastAsia="宋体" w:hAnsi="宋体" w:hint="eastAsia"/>
        </w:rPr>
        <w:t>程序运行主机网卡使用情况</w:t>
      </w:r>
      <w:ins w:id="298" w:author="renxt" w:date="2017-05-13T21:03:00Z">
        <w:r w:rsidR="006D52D6">
          <w:rPr>
            <w:rFonts w:ascii="宋体" w:eastAsia="宋体" w:hAnsi="宋体" w:hint="eastAsia"/>
          </w:rPr>
          <w:t>（字体太小）</w:t>
        </w:r>
      </w:ins>
    </w:p>
    <w:p w14:paraId="5DC9CDCF" w14:textId="263EEC50" w:rsidR="00922AF7" w:rsidRPr="00C35551" w:rsidRDefault="00922AF7" w:rsidP="002F5BD0">
      <w:pPr>
        <w:spacing w:beforeLines="0" w:before="120" w:afterLines="0" w:after="120" w:line="360" w:lineRule="exact"/>
        <w:ind w:firstLineChars="200" w:firstLine="480"/>
        <w:rPr>
          <w:rFonts w:ascii="宋体" w:hAnsi="宋体"/>
        </w:rPr>
      </w:pPr>
    </w:p>
    <w:p w14:paraId="56FC8710" w14:textId="06FD3A58" w:rsidR="00922AF7" w:rsidRDefault="00922AF7" w:rsidP="002F5BD0">
      <w:pPr>
        <w:spacing w:beforeLines="0" w:before="120" w:afterLines="0" w:after="120" w:line="360" w:lineRule="exact"/>
        <w:ind w:firstLineChars="200" w:firstLine="480"/>
        <w:rPr>
          <w:rFonts w:ascii="宋体" w:hAnsi="宋体"/>
        </w:rPr>
      </w:pPr>
    </w:p>
    <w:p w14:paraId="3BB3F6CB" w14:textId="77777777" w:rsidR="00561A2A" w:rsidRPr="0034487A" w:rsidRDefault="00561A2A" w:rsidP="002F5BD0">
      <w:pPr>
        <w:spacing w:beforeLines="0" w:before="120" w:afterLines="0" w:after="120" w:line="360" w:lineRule="exact"/>
        <w:ind w:firstLineChars="200" w:firstLine="480"/>
        <w:rPr>
          <w:rFonts w:ascii="宋体" w:hAnsi="宋体"/>
        </w:rPr>
      </w:pPr>
    </w:p>
    <w:p w14:paraId="3EA9A5BC" w14:textId="77777777" w:rsidR="00922AF7" w:rsidRPr="0034487A" w:rsidRDefault="00922AF7" w:rsidP="002F5BD0">
      <w:pPr>
        <w:spacing w:beforeLines="0" w:before="120" w:afterLines="0" w:after="120" w:line="360" w:lineRule="exact"/>
        <w:ind w:firstLineChars="200" w:firstLine="480"/>
        <w:rPr>
          <w:rFonts w:ascii="宋体" w:hAnsi="宋体"/>
        </w:rPr>
      </w:pPr>
    </w:p>
    <w:p w14:paraId="6CBEB473" w14:textId="4C363D11" w:rsidR="00922AF7" w:rsidRPr="0034487A" w:rsidRDefault="002F5BD0" w:rsidP="00561A2A">
      <w:pPr>
        <w:spacing w:before="120" w:after="120"/>
        <w:ind w:firstLine="420"/>
        <w:rPr>
          <w:rFonts w:ascii="宋体" w:hAnsi="宋体"/>
        </w:rPr>
      </w:pPr>
      <w:r w:rsidRPr="0034487A">
        <w:rPr>
          <w:rFonts w:ascii="宋体" w:hAnsi="宋体" w:hint="eastAsia"/>
        </w:rPr>
        <w:lastRenderedPageBreak/>
        <w:t>程序扫描出的网卡列表如</w:t>
      </w:r>
      <w:r w:rsidR="00025B07" w:rsidRPr="0034487A">
        <w:rPr>
          <w:rFonts w:ascii="宋体" w:hAnsi="宋体" w:hint="eastAsia"/>
        </w:rPr>
        <w:t>图5</w:t>
      </w:r>
      <w:r w:rsidR="009A0F67" w:rsidRPr="0034487A">
        <w:rPr>
          <w:rFonts w:ascii="宋体" w:hAnsi="宋体" w:hint="eastAsia"/>
        </w:rPr>
        <w:t>.</w:t>
      </w:r>
      <w:r w:rsidR="00025B07" w:rsidRPr="0034487A">
        <w:rPr>
          <w:rFonts w:ascii="宋体" w:hAnsi="宋体"/>
        </w:rPr>
        <w:t>3</w:t>
      </w:r>
      <w:r w:rsidRPr="0034487A">
        <w:rPr>
          <w:rFonts w:ascii="宋体" w:hAnsi="宋体" w:hint="eastAsia"/>
        </w:rPr>
        <w:t>，选择构建局域网的网卡2用于后面的使用。</w:t>
      </w:r>
    </w:p>
    <w:p w14:paraId="59B7B6C8" w14:textId="77777777" w:rsidR="006C6D3B" w:rsidRPr="0034487A" w:rsidRDefault="00F050CE" w:rsidP="003F5BAF">
      <w:pPr>
        <w:spacing w:before="120" w:after="120"/>
        <w:jc w:val="center"/>
        <w:rPr>
          <w:rFonts w:ascii="宋体" w:hAnsi="宋体"/>
        </w:rPr>
      </w:pPr>
      <w:r w:rsidRPr="0034487A">
        <w:rPr>
          <w:rFonts w:ascii="宋体" w:hAnsi="宋体"/>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Pr="00246280" w:rsidRDefault="006C6D3B" w:rsidP="006C6D3B">
      <w:pPr>
        <w:pStyle w:val="af3"/>
        <w:spacing w:before="120" w:after="120"/>
        <w:jc w:val="center"/>
        <w:rPr>
          <w:rFonts w:ascii="宋体" w:eastAsia="宋体" w:hAnsi="宋体"/>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3</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选择网卡</w:t>
      </w:r>
    </w:p>
    <w:p w14:paraId="4E1135DC" w14:textId="19351719"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299" w:name="_Toc482141271"/>
      <w:bookmarkStart w:id="300" w:name="_Toc482141944"/>
      <w:bookmarkStart w:id="301" w:name="_Toc482457845"/>
      <w:r w:rsidRPr="0034487A">
        <w:rPr>
          <w:rFonts w:ascii="宋体" w:eastAsia="宋体" w:hAnsi="宋体" w:hint="eastAsia"/>
          <w:b/>
          <w:szCs w:val="28"/>
        </w:rPr>
        <w:t>主机扫描</w:t>
      </w:r>
      <w:bookmarkEnd w:id="299"/>
      <w:bookmarkEnd w:id="300"/>
      <w:bookmarkEnd w:id="301"/>
    </w:p>
    <w:p w14:paraId="22D736F9" w14:textId="3BC0FB69" w:rsidR="00922AF7" w:rsidRPr="0034487A" w:rsidRDefault="002F5BD0" w:rsidP="00246280">
      <w:pPr>
        <w:spacing w:beforeLines="0" w:before="120" w:afterLines="0" w:after="120" w:line="240" w:lineRule="auto"/>
        <w:ind w:firstLine="420"/>
        <w:rPr>
          <w:rFonts w:ascii="宋体" w:hAnsi="宋体"/>
          <w:noProof/>
        </w:rPr>
      </w:pPr>
      <w:r w:rsidRPr="0034487A">
        <w:rPr>
          <w:rFonts w:ascii="宋体" w:hAnsi="宋体" w:hint="eastAsia"/>
          <w:noProof/>
        </w:rPr>
        <w:t>图</w:t>
      </w:r>
      <w:r w:rsidR="00025B07" w:rsidRPr="0034487A">
        <w:rPr>
          <w:rFonts w:ascii="宋体" w:hAnsi="宋体" w:hint="eastAsia"/>
          <w:noProof/>
        </w:rPr>
        <w:t>5</w:t>
      </w:r>
      <w:r w:rsidR="009A0F67" w:rsidRPr="0034487A">
        <w:rPr>
          <w:rFonts w:ascii="宋体" w:hAnsi="宋体" w:hint="eastAsia"/>
          <w:noProof/>
        </w:rPr>
        <w:t>.</w:t>
      </w:r>
      <w:r w:rsidR="00025B07" w:rsidRPr="0034487A">
        <w:rPr>
          <w:rFonts w:ascii="宋体" w:hAnsi="宋体" w:hint="eastAsia"/>
          <w:noProof/>
        </w:rPr>
        <w:t>4</w:t>
      </w:r>
      <w:r w:rsidRPr="0034487A">
        <w:rPr>
          <w:rFonts w:ascii="宋体" w:hAnsi="宋体" w:hint="eastAsia"/>
          <w:noProof/>
        </w:rPr>
        <w:t>为被攻击主机网络连接情况。I</w:t>
      </w:r>
      <w:r w:rsidRPr="0034487A">
        <w:rPr>
          <w:rFonts w:ascii="宋体" w:hAnsi="宋体"/>
          <w:noProof/>
        </w:rPr>
        <w:t>P</w:t>
      </w:r>
      <w:r w:rsidRPr="0034487A">
        <w:rPr>
          <w:rFonts w:ascii="宋体" w:hAnsi="宋体" w:hint="eastAsia"/>
          <w:noProof/>
        </w:rPr>
        <w:t>为192.168.155.2，默认网关为192.168.155.1.</w:t>
      </w:r>
    </w:p>
    <w:p w14:paraId="0194D783"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Pr="00246280" w:rsidRDefault="006C6D3B" w:rsidP="006C6D3B">
      <w:pPr>
        <w:pStyle w:val="af3"/>
        <w:spacing w:before="120" w:after="120"/>
        <w:jc w:val="center"/>
        <w:rPr>
          <w:rFonts w:ascii="宋体" w:eastAsia="宋体" w:hAnsi="宋体"/>
          <w:noProof/>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4</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被攻击主机网络连接情况</w:t>
      </w:r>
    </w:p>
    <w:p w14:paraId="217D4D25" w14:textId="6F9FDC68" w:rsidR="002F5BD0" w:rsidRDefault="002F5BD0" w:rsidP="002F5BD0">
      <w:pPr>
        <w:spacing w:beforeLines="0" w:before="120" w:afterLines="0" w:after="120" w:line="240" w:lineRule="auto"/>
        <w:rPr>
          <w:rFonts w:ascii="宋体" w:hAnsi="宋体"/>
          <w:noProof/>
        </w:rPr>
      </w:pPr>
    </w:p>
    <w:p w14:paraId="62D76C07" w14:textId="77777777" w:rsidR="00383D6B" w:rsidRPr="0034487A" w:rsidRDefault="00383D6B" w:rsidP="002F5BD0">
      <w:pPr>
        <w:spacing w:beforeLines="0" w:before="120" w:afterLines="0" w:after="120" w:line="240" w:lineRule="auto"/>
        <w:rPr>
          <w:rFonts w:ascii="宋体" w:hAnsi="宋体"/>
          <w:noProof/>
        </w:rPr>
      </w:pPr>
    </w:p>
    <w:p w14:paraId="16A43F68" w14:textId="01A11985" w:rsidR="00922AF7" w:rsidRPr="0034487A" w:rsidRDefault="002F5BD0" w:rsidP="002F5BD0">
      <w:pPr>
        <w:spacing w:beforeLines="0" w:before="120" w:afterLines="0" w:after="120" w:line="240" w:lineRule="auto"/>
        <w:rPr>
          <w:rFonts w:ascii="宋体" w:hAnsi="宋体"/>
          <w:noProof/>
        </w:rPr>
      </w:pPr>
      <w:r w:rsidRPr="0034487A">
        <w:rPr>
          <w:rFonts w:ascii="宋体" w:hAnsi="宋体" w:hint="eastAsia"/>
          <w:noProof/>
        </w:rPr>
        <w:lastRenderedPageBreak/>
        <w:tab/>
        <w:t>主机扫描过程和结果</w:t>
      </w:r>
      <w:r w:rsidR="00B135EB" w:rsidRPr="0034487A">
        <w:rPr>
          <w:rFonts w:ascii="宋体" w:hAnsi="宋体" w:hint="eastAsia"/>
          <w:noProof/>
        </w:rPr>
        <w:t>如图5</w:t>
      </w:r>
      <w:r w:rsidR="009A0F67" w:rsidRPr="0034487A">
        <w:rPr>
          <w:rFonts w:ascii="宋体" w:hAnsi="宋体" w:hint="eastAsia"/>
          <w:noProof/>
        </w:rPr>
        <w:t>.</w:t>
      </w:r>
      <w:r w:rsidR="00B135EB" w:rsidRPr="0034487A">
        <w:rPr>
          <w:rFonts w:ascii="宋体" w:hAnsi="宋体"/>
          <w:noProof/>
        </w:rPr>
        <w:t>5</w:t>
      </w:r>
      <w:r w:rsidRPr="0034487A">
        <w:rPr>
          <w:rFonts w:ascii="宋体" w:hAnsi="宋体" w:hint="eastAsia"/>
          <w:noProof/>
        </w:rPr>
        <w:t>，</w:t>
      </w:r>
      <w:r w:rsidR="00922AF7" w:rsidRPr="0034487A">
        <w:rPr>
          <w:rFonts w:ascii="宋体" w:hAnsi="宋体" w:hint="eastAsia"/>
          <w:noProof/>
        </w:rPr>
        <w:t>利用多线程技术实现主机的快速扫描，一个网段扫描时间只需2秒左右。</w:t>
      </w:r>
    </w:p>
    <w:p w14:paraId="02C8E80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Pr="00176DFE" w:rsidRDefault="006C6D3B" w:rsidP="008D142E">
      <w:pPr>
        <w:pStyle w:val="af3"/>
        <w:spacing w:before="120" w:after="120"/>
        <w:jc w:val="center"/>
        <w:rPr>
          <w:rFonts w:ascii="宋体" w:eastAsia="宋体" w:hAnsi="宋体"/>
          <w:sz w:val="21"/>
        </w:rPr>
      </w:pPr>
      <w:r w:rsidRPr="00176DFE">
        <w:rPr>
          <w:rFonts w:ascii="宋体" w:eastAsia="宋体" w:hAnsi="宋体" w:hint="eastAsia"/>
          <w:sz w:val="21"/>
        </w:rPr>
        <w:t>图5</w:t>
      </w:r>
      <w:r w:rsidR="009A0F67" w:rsidRPr="00176DFE">
        <w:rPr>
          <w:rFonts w:ascii="宋体" w:eastAsia="宋体" w:hAnsi="宋体" w:hint="eastAsia"/>
          <w:sz w:val="21"/>
        </w:rPr>
        <w:t>.</w:t>
      </w:r>
      <w:r w:rsidRPr="00176DFE">
        <w:rPr>
          <w:rFonts w:ascii="宋体" w:eastAsia="宋体" w:hAnsi="宋体" w:hint="eastAsia"/>
          <w:sz w:val="21"/>
        </w:rPr>
        <w:t xml:space="preserve"> </w:t>
      </w:r>
      <w:r w:rsidRPr="00176DFE">
        <w:rPr>
          <w:rFonts w:ascii="宋体" w:eastAsia="宋体" w:hAnsi="宋体"/>
          <w:sz w:val="21"/>
        </w:rPr>
        <w:fldChar w:fldCharType="begin"/>
      </w:r>
      <w:r w:rsidRPr="00176DFE">
        <w:rPr>
          <w:rFonts w:ascii="宋体" w:eastAsia="宋体" w:hAnsi="宋体"/>
          <w:sz w:val="21"/>
        </w:rPr>
        <w:instrText xml:space="preserve"> </w:instrText>
      </w:r>
      <w:r w:rsidRPr="00176DFE">
        <w:rPr>
          <w:rFonts w:ascii="宋体" w:eastAsia="宋体" w:hAnsi="宋体" w:hint="eastAsia"/>
          <w:sz w:val="21"/>
        </w:rPr>
        <w:instrText>SEQ 图5- \* ARABIC</w:instrText>
      </w:r>
      <w:r w:rsidRPr="00176DFE">
        <w:rPr>
          <w:rFonts w:ascii="宋体" w:eastAsia="宋体" w:hAnsi="宋体"/>
          <w:sz w:val="21"/>
        </w:rPr>
        <w:instrText xml:space="preserve"> </w:instrText>
      </w:r>
      <w:r w:rsidRPr="00176DFE">
        <w:rPr>
          <w:rFonts w:ascii="宋体" w:eastAsia="宋体" w:hAnsi="宋体"/>
          <w:sz w:val="21"/>
        </w:rPr>
        <w:fldChar w:fldCharType="separate"/>
      </w:r>
      <w:r w:rsidR="008E2EC8" w:rsidRPr="00176DFE">
        <w:rPr>
          <w:rFonts w:ascii="宋体" w:eastAsia="宋体" w:hAnsi="宋体"/>
          <w:noProof/>
          <w:sz w:val="21"/>
        </w:rPr>
        <w:t>5</w:t>
      </w:r>
      <w:r w:rsidRPr="00176DFE">
        <w:rPr>
          <w:rFonts w:ascii="宋体" w:eastAsia="宋体" w:hAnsi="宋体"/>
          <w:sz w:val="21"/>
        </w:rPr>
        <w:fldChar w:fldCharType="end"/>
      </w:r>
      <w:r w:rsidR="00B135EB" w:rsidRPr="00176DFE">
        <w:rPr>
          <w:rFonts w:ascii="宋体" w:eastAsia="宋体" w:hAnsi="宋体"/>
          <w:sz w:val="21"/>
        </w:rPr>
        <w:t xml:space="preserve"> </w:t>
      </w:r>
      <w:r w:rsidR="00B135EB" w:rsidRPr="00176DFE">
        <w:rPr>
          <w:rFonts w:ascii="宋体" w:eastAsia="宋体" w:hAnsi="宋体" w:hint="eastAsia"/>
          <w:sz w:val="21"/>
        </w:rPr>
        <w:t>主机扫描过程</w:t>
      </w:r>
    </w:p>
    <w:p w14:paraId="0178A74D" w14:textId="4C0190C0" w:rsidR="00922AF7" w:rsidRPr="0034487A" w:rsidRDefault="00922AF7" w:rsidP="0068665F">
      <w:pPr>
        <w:spacing w:beforeLines="0" w:before="120" w:afterLines="0" w:after="120" w:line="240" w:lineRule="auto"/>
        <w:ind w:firstLineChars="200" w:firstLine="480"/>
        <w:rPr>
          <w:rFonts w:ascii="宋体" w:hAnsi="宋体"/>
        </w:rPr>
      </w:pPr>
      <w:r w:rsidRPr="0034487A">
        <w:rPr>
          <w:rFonts w:ascii="宋体" w:hAnsi="宋体" w:hint="eastAsia"/>
        </w:rPr>
        <w:t>扫描结果</w:t>
      </w:r>
      <w:r w:rsidR="00B135EB" w:rsidRPr="0034487A">
        <w:rPr>
          <w:rFonts w:ascii="宋体" w:hAnsi="宋体" w:hint="eastAsia"/>
        </w:rPr>
        <w:t>如图5</w:t>
      </w:r>
      <w:r w:rsidR="009A0F67" w:rsidRPr="0034487A">
        <w:rPr>
          <w:rFonts w:ascii="宋体" w:hAnsi="宋体" w:hint="eastAsia"/>
        </w:rPr>
        <w:t>.</w:t>
      </w:r>
      <w:r w:rsidR="00B135EB" w:rsidRPr="0034487A">
        <w:rPr>
          <w:rFonts w:ascii="宋体" w:hAnsi="宋体"/>
        </w:rPr>
        <w:t>6</w:t>
      </w:r>
      <w:r w:rsidRPr="0034487A">
        <w:rPr>
          <w:rFonts w:ascii="宋体" w:hAnsi="宋体" w:hint="eastAsia"/>
        </w:rPr>
        <w:t>，局域网内192.168.155.1和192.168.155.2开放：</w:t>
      </w:r>
    </w:p>
    <w:p w14:paraId="63EF4379" w14:textId="77777777" w:rsidR="006C6D3B" w:rsidRPr="0034487A" w:rsidRDefault="00922AF7" w:rsidP="003F5BAF">
      <w:pPr>
        <w:spacing w:before="120" w:after="120"/>
        <w:jc w:val="center"/>
        <w:rPr>
          <w:rFonts w:ascii="宋体" w:hAnsi="宋体"/>
        </w:rPr>
      </w:pPr>
      <w:r w:rsidRPr="0034487A">
        <w:rPr>
          <w:rFonts w:ascii="宋体" w:hAnsi="宋体"/>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355A0F1" w:rsidR="00922AF7" w:rsidRDefault="006C6D3B" w:rsidP="00C778AF">
      <w:pPr>
        <w:pStyle w:val="af3"/>
        <w:spacing w:before="120" w:after="120"/>
        <w:jc w:val="center"/>
        <w:rPr>
          <w:rFonts w:ascii="宋体" w:eastAsia="宋体" w:hAnsi="宋体"/>
          <w:sz w:val="21"/>
        </w:rPr>
      </w:pPr>
      <w:r w:rsidRPr="00524DA7">
        <w:rPr>
          <w:rFonts w:ascii="宋体" w:eastAsia="宋体" w:hAnsi="宋体" w:hint="eastAsia"/>
          <w:sz w:val="21"/>
        </w:rPr>
        <w:t>图5</w:t>
      </w:r>
      <w:r w:rsidR="009A0F67" w:rsidRPr="00524DA7">
        <w:rPr>
          <w:rFonts w:ascii="宋体" w:eastAsia="宋体" w:hAnsi="宋体" w:hint="eastAsia"/>
          <w:sz w:val="21"/>
        </w:rPr>
        <w:t>.</w:t>
      </w:r>
      <w:r w:rsidRPr="00524DA7">
        <w:rPr>
          <w:rFonts w:ascii="宋体" w:eastAsia="宋体" w:hAnsi="宋体" w:hint="eastAsia"/>
          <w:sz w:val="21"/>
        </w:rPr>
        <w:t xml:space="preserve"> </w:t>
      </w:r>
      <w:r w:rsidRPr="00524DA7">
        <w:rPr>
          <w:rFonts w:ascii="宋体" w:eastAsia="宋体" w:hAnsi="宋体"/>
          <w:sz w:val="21"/>
        </w:rPr>
        <w:fldChar w:fldCharType="begin"/>
      </w:r>
      <w:r w:rsidRPr="00524DA7">
        <w:rPr>
          <w:rFonts w:ascii="宋体" w:eastAsia="宋体" w:hAnsi="宋体"/>
          <w:sz w:val="21"/>
        </w:rPr>
        <w:instrText xml:space="preserve"> </w:instrText>
      </w:r>
      <w:r w:rsidRPr="00524DA7">
        <w:rPr>
          <w:rFonts w:ascii="宋体" w:eastAsia="宋体" w:hAnsi="宋体" w:hint="eastAsia"/>
          <w:sz w:val="21"/>
        </w:rPr>
        <w:instrText>SEQ 图5- \* ARABIC</w:instrText>
      </w:r>
      <w:r w:rsidRPr="00524DA7">
        <w:rPr>
          <w:rFonts w:ascii="宋体" w:eastAsia="宋体" w:hAnsi="宋体"/>
          <w:sz w:val="21"/>
        </w:rPr>
        <w:instrText xml:space="preserve"> </w:instrText>
      </w:r>
      <w:r w:rsidRPr="00524DA7">
        <w:rPr>
          <w:rFonts w:ascii="宋体" w:eastAsia="宋体" w:hAnsi="宋体"/>
          <w:sz w:val="21"/>
        </w:rPr>
        <w:fldChar w:fldCharType="separate"/>
      </w:r>
      <w:r w:rsidR="008E2EC8" w:rsidRPr="00524DA7">
        <w:rPr>
          <w:rFonts w:ascii="宋体" w:eastAsia="宋体" w:hAnsi="宋体"/>
          <w:noProof/>
          <w:sz w:val="21"/>
        </w:rPr>
        <w:t>6</w:t>
      </w:r>
      <w:r w:rsidRPr="00524DA7">
        <w:rPr>
          <w:rFonts w:ascii="宋体" w:eastAsia="宋体" w:hAnsi="宋体"/>
          <w:sz w:val="21"/>
        </w:rPr>
        <w:fldChar w:fldCharType="end"/>
      </w:r>
      <w:r w:rsidR="00B135EB" w:rsidRPr="00524DA7">
        <w:rPr>
          <w:rFonts w:ascii="宋体" w:eastAsia="宋体" w:hAnsi="宋体"/>
          <w:sz w:val="21"/>
        </w:rPr>
        <w:t xml:space="preserve"> </w:t>
      </w:r>
      <w:r w:rsidR="00B135EB" w:rsidRPr="00524DA7">
        <w:rPr>
          <w:rFonts w:ascii="宋体" w:eastAsia="宋体" w:hAnsi="宋体" w:hint="eastAsia"/>
          <w:sz w:val="21"/>
        </w:rPr>
        <w:t>主机扫描结果</w:t>
      </w:r>
    </w:p>
    <w:p w14:paraId="070BEFD5" w14:textId="32D99F8F" w:rsidR="00A635C1" w:rsidRDefault="00A635C1" w:rsidP="00A635C1">
      <w:pPr>
        <w:spacing w:before="120" w:after="120"/>
      </w:pPr>
    </w:p>
    <w:p w14:paraId="61CAF5CE" w14:textId="77777777" w:rsidR="00A635C1" w:rsidRPr="00A635C1" w:rsidRDefault="00A635C1" w:rsidP="00A635C1">
      <w:pPr>
        <w:spacing w:before="120" w:after="120"/>
      </w:pPr>
    </w:p>
    <w:p w14:paraId="7D163907" w14:textId="1DAA274A" w:rsidR="00577D28" w:rsidRPr="0034487A" w:rsidRDefault="00BE0DCB" w:rsidP="00577D28">
      <w:pPr>
        <w:pStyle w:val="3"/>
        <w:tabs>
          <w:tab w:val="clear" w:pos="5115"/>
        </w:tabs>
        <w:spacing w:before="120" w:after="120" w:line="240" w:lineRule="auto"/>
        <w:ind w:left="0" w:firstLine="0"/>
        <w:rPr>
          <w:rFonts w:ascii="宋体" w:eastAsia="宋体" w:hAnsi="宋体"/>
          <w:b/>
          <w:szCs w:val="28"/>
        </w:rPr>
      </w:pPr>
      <w:bookmarkStart w:id="302" w:name="_Toc482141272"/>
      <w:bookmarkStart w:id="303" w:name="_Toc482141945"/>
      <w:bookmarkStart w:id="304" w:name="_Toc482457846"/>
      <w:r w:rsidRPr="0034487A">
        <w:rPr>
          <w:rFonts w:ascii="宋体" w:eastAsia="宋体" w:hAnsi="宋体" w:hint="eastAsia"/>
          <w:b/>
          <w:szCs w:val="28"/>
        </w:rPr>
        <w:lastRenderedPageBreak/>
        <w:t>M</w:t>
      </w:r>
      <w:r w:rsidRPr="0034487A">
        <w:rPr>
          <w:rFonts w:ascii="宋体" w:eastAsia="宋体" w:hAnsi="宋体"/>
          <w:b/>
          <w:szCs w:val="28"/>
        </w:rPr>
        <w:t>AC</w:t>
      </w:r>
      <w:r w:rsidRPr="0034487A">
        <w:rPr>
          <w:rFonts w:ascii="宋体" w:eastAsia="宋体" w:hAnsi="宋体" w:hint="eastAsia"/>
          <w:b/>
          <w:szCs w:val="28"/>
        </w:rPr>
        <w:t>地址获取</w:t>
      </w:r>
      <w:bookmarkEnd w:id="302"/>
      <w:bookmarkEnd w:id="303"/>
      <w:bookmarkEnd w:id="304"/>
    </w:p>
    <w:p w14:paraId="6211D2C9" w14:textId="00625453" w:rsidR="00922AF7" w:rsidRPr="0034487A" w:rsidRDefault="00922AF7" w:rsidP="00E471A2">
      <w:pPr>
        <w:spacing w:beforeLines="0" w:before="120" w:afterLines="0" w:after="120" w:line="360" w:lineRule="exact"/>
        <w:ind w:firstLineChars="200" w:firstLine="480"/>
        <w:rPr>
          <w:rFonts w:ascii="宋体" w:hAnsi="宋体"/>
        </w:rPr>
      </w:pPr>
      <w:r w:rsidRPr="0034487A">
        <w:rPr>
          <w:rFonts w:ascii="宋体" w:hAnsi="宋体" w:hint="eastAsia"/>
        </w:rPr>
        <w:t>选择被攻击的主机的IP地址192.168.155.2，获取主机MAC地址</w:t>
      </w:r>
      <w:r w:rsidR="00C778AF" w:rsidRPr="0034487A">
        <w:rPr>
          <w:rFonts w:ascii="宋体" w:hAnsi="宋体" w:hint="eastAsia"/>
        </w:rPr>
        <w:t>如图5</w:t>
      </w:r>
      <w:r w:rsidR="009A0F67" w:rsidRPr="0034487A">
        <w:rPr>
          <w:rFonts w:ascii="宋体" w:hAnsi="宋体" w:hint="eastAsia"/>
        </w:rPr>
        <w:t>.</w:t>
      </w:r>
      <w:r w:rsidR="00C778AF" w:rsidRPr="0034487A">
        <w:rPr>
          <w:rFonts w:ascii="宋体" w:hAnsi="宋体"/>
        </w:rPr>
        <w:t>7</w:t>
      </w:r>
      <w:r w:rsidR="00C778AF" w:rsidRPr="0034487A">
        <w:rPr>
          <w:rFonts w:ascii="宋体" w:hAnsi="宋体" w:hint="eastAsia"/>
        </w:rPr>
        <w:t>所示</w:t>
      </w:r>
      <w:r w:rsidRPr="0034487A">
        <w:rPr>
          <w:rFonts w:ascii="宋体" w:hAnsi="宋体" w:hint="eastAsia"/>
        </w:rPr>
        <w:t>，用于构建UDP数据包。</w:t>
      </w:r>
    </w:p>
    <w:p w14:paraId="6BCE186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Pr="0034487A" w:rsidRDefault="006C6D3B" w:rsidP="008D142E">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7</w:t>
      </w:r>
      <w:r w:rsidRPr="0034487A">
        <w:rPr>
          <w:rFonts w:ascii="宋体" w:eastAsia="宋体" w:hAnsi="宋体"/>
        </w:rPr>
        <w:fldChar w:fldCharType="end"/>
      </w:r>
      <w:r w:rsidR="00C778AF" w:rsidRPr="0034487A">
        <w:rPr>
          <w:rFonts w:ascii="宋体" w:eastAsia="宋体" w:hAnsi="宋体"/>
        </w:rPr>
        <w:t xml:space="preserve"> </w:t>
      </w:r>
      <w:r w:rsidR="00C778AF" w:rsidRPr="0034487A">
        <w:rPr>
          <w:rFonts w:ascii="宋体" w:eastAsia="宋体" w:hAnsi="宋体" w:hint="eastAsia"/>
        </w:rPr>
        <w:t>被攻击主机</w:t>
      </w:r>
      <w:r w:rsidR="00C778AF" w:rsidRPr="0034487A">
        <w:rPr>
          <w:rFonts w:ascii="宋体" w:eastAsia="宋体" w:hAnsi="宋体"/>
        </w:rPr>
        <w:t>MAC</w:t>
      </w:r>
      <w:r w:rsidR="00C778AF" w:rsidRPr="0034487A">
        <w:rPr>
          <w:rFonts w:ascii="宋体" w:eastAsia="宋体" w:hAnsi="宋体" w:hint="eastAsia"/>
        </w:rPr>
        <w:t>地址</w:t>
      </w:r>
    </w:p>
    <w:p w14:paraId="3E4FBBAC" w14:textId="01910974" w:rsidR="00F83D93" w:rsidRPr="0034487A" w:rsidRDefault="00F83D93" w:rsidP="00577D28">
      <w:pPr>
        <w:spacing w:beforeLines="0" w:before="120" w:afterLines="0" w:after="120" w:line="240" w:lineRule="auto"/>
        <w:ind w:firstLineChars="200" w:firstLine="480"/>
        <w:rPr>
          <w:rFonts w:ascii="宋体" w:hAnsi="宋体"/>
        </w:rPr>
      </w:pPr>
    </w:p>
    <w:p w14:paraId="34246ACD" w14:textId="2AAF2D88" w:rsidR="0097518D" w:rsidRPr="0034487A" w:rsidRDefault="0097518D" w:rsidP="00577D28">
      <w:pPr>
        <w:spacing w:beforeLines="0" w:before="120" w:afterLines="0" w:after="120" w:line="240" w:lineRule="auto"/>
        <w:ind w:firstLineChars="200" w:firstLine="480"/>
        <w:rPr>
          <w:rFonts w:ascii="宋体" w:hAnsi="宋体"/>
        </w:rPr>
      </w:pPr>
    </w:p>
    <w:p w14:paraId="1D72772D" w14:textId="5FEE38E0" w:rsidR="0097518D" w:rsidRPr="0034487A" w:rsidRDefault="0097518D" w:rsidP="00577D28">
      <w:pPr>
        <w:spacing w:beforeLines="0" w:before="120" w:afterLines="0" w:after="120" w:line="240" w:lineRule="auto"/>
        <w:ind w:firstLineChars="200" w:firstLine="480"/>
        <w:rPr>
          <w:rFonts w:ascii="宋体" w:hAnsi="宋体"/>
        </w:rPr>
      </w:pPr>
    </w:p>
    <w:p w14:paraId="5108C46A" w14:textId="4DC31705" w:rsidR="0097518D" w:rsidRPr="0034487A" w:rsidRDefault="0097518D" w:rsidP="00577D28">
      <w:pPr>
        <w:spacing w:beforeLines="0" w:before="120" w:afterLines="0" w:after="120" w:line="240" w:lineRule="auto"/>
        <w:ind w:firstLineChars="200" w:firstLine="480"/>
        <w:rPr>
          <w:rFonts w:ascii="宋体" w:hAnsi="宋体"/>
        </w:rPr>
      </w:pPr>
    </w:p>
    <w:p w14:paraId="5057013E" w14:textId="5BCFCE6F" w:rsidR="0097518D" w:rsidRPr="0034487A" w:rsidRDefault="0097518D" w:rsidP="00577D28">
      <w:pPr>
        <w:spacing w:beforeLines="0" w:before="120" w:afterLines="0" w:after="120" w:line="240" w:lineRule="auto"/>
        <w:ind w:firstLineChars="200" w:firstLine="480"/>
        <w:rPr>
          <w:rFonts w:ascii="宋体" w:hAnsi="宋体"/>
        </w:rPr>
      </w:pPr>
    </w:p>
    <w:p w14:paraId="4E2F65DE" w14:textId="2950B298" w:rsidR="0097518D" w:rsidRPr="0034487A" w:rsidRDefault="0097518D" w:rsidP="00577D28">
      <w:pPr>
        <w:spacing w:beforeLines="0" w:before="120" w:afterLines="0" w:after="120" w:line="240" w:lineRule="auto"/>
        <w:ind w:firstLineChars="200" w:firstLine="480"/>
        <w:rPr>
          <w:rFonts w:ascii="宋体" w:hAnsi="宋体"/>
        </w:rPr>
      </w:pPr>
    </w:p>
    <w:p w14:paraId="17E032B5" w14:textId="7D949BC3" w:rsidR="0097518D" w:rsidRPr="0034487A" w:rsidRDefault="0097518D" w:rsidP="00577D28">
      <w:pPr>
        <w:spacing w:beforeLines="0" w:before="120" w:afterLines="0" w:after="120" w:line="240" w:lineRule="auto"/>
        <w:ind w:firstLineChars="200" w:firstLine="480"/>
        <w:rPr>
          <w:rFonts w:ascii="宋体" w:hAnsi="宋体"/>
        </w:rPr>
      </w:pPr>
    </w:p>
    <w:p w14:paraId="49288857" w14:textId="4F4CD1B2" w:rsidR="0097518D" w:rsidRPr="0034487A" w:rsidRDefault="0097518D" w:rsidP="00577D28">
      <w:pPr>
        <w:spacing w:beforeLines="0" w:before="120" w:afterLines="0" w:after="120" w:line="240" w:lineRule="auto"/>
        <w:ind w:firstLineChars="200" w:firstLine="480"/>
        <w:rPr>
          <w:rFonts w:ascii="宋体" w:hAnsi="宋体"/>
        </w:rPr>
      </w:pPr>
    </w:p>
    <w:p w14:paraId="51157B85" w14:textId="122F76DD" w:rsidR="0097518D" w:rsidRPr="0034487A" w:rsidRDefault="0097518D" w:rsidP="00577D28">
      <w:pPr>
        <w:spacing w:beforeLines="0" w:before="120" w:afterLines="0" w:after="120" w:line="240" w:lineRule="auto"/>
        <w:ind w:firstLineChars="200" w:firstLine="480"/>
        <w:rPr>
          <w:rFonts w:ascii="宋体" w:hAnsi="宋体"/>
        </w:rPr>
      </w:pPr>
    </w:p>
    <w:p w14:paraId="41EFBCE0" w14:textId="454B2D60" w:rsidR="0097518D" w:rsidRPr="0034487A" w:rsidRDefault="0097518D" w:rsidP="00577D28">
      <w:pPr>
        <w:spacing w:beforeLines="0" w:before="120" w:afterLines="0" w:after="120" w:line="240" w:lineRule="auto"/>
        <w:ind w:firstLineChars="200" w:firstLine="480"/>
        <w:rPr>
          <w:rFonts w:ascii="宋体" w:hAnsi="宋体"/>
        </w:rPr>
      </w:pPr>
    </w:p>
    <w:p w14:paraId="7018A572" w14:textId="29E2386D" w:rsidR="0097518D" w:rsidRPr="0034487A" w:rsidRDefault="0097518D" w:rsidP="00577D28">
      <w:pPr>
        <w:spacing w:beforeLines="0" w:before="120" w:afterLines="0" w:after="120" w:line="240" w:lineRule="auto"/>
        <w:ind w:firstLineChars="200" w:firstLine="480"/>
        <w:rPr>
          <w:rFonts w:ascii="宋体" w:hAnsi="宋体"/>
        </w:rPr>
      </w:pPr>
    </w:p>
    <w:p w14:paraId="74CDD29E" w14:textId="69BD34B8" w:rsidR="0097518D" w:rsidRPr="0034487A" w:rsidRDefault="0097518D" w:rsidP="008D142E">
      <w:pPr>
        <w:spacing w:beforeLines="0" w:before="120" w:afterLines="0" w:after="120" w:line="240" w:lineRule="auto"/>
        <w:rPr>
          <w:rFonts w:ascii="宋体" w:hAnsi="宋体"/>
        </w:rPr>
      </w:pPr>
    </w:p>
    <w:p w14:paraId="046B116E" w14:textId="0C3ED3B8" w:rsidR="00F83D93" w:rsidRPr="0034487A" w:rsidRDefault="00F83D93" w:rsidP="00F83D93">
      <w:pPr>
        <w:pStyle w:val="3"/>
        <w:tabs>
          <w:tab w:val="clear" w:pos="5115"/>
        </w:tabs>
        <w:spacing w:before="120" w:after="120" w:line="240" w:lineRule="auto"/>
        <w:ind w:left="0" w:firstLine="0"/>
        <w:rPr>
          <w:rFonts w:ascii="宋体" w:eastAsia="宋体" w:hAnsi="宋体"/>
          <w:b/>
          <w:szCs w:val="28"/>
        </w:rPr>
      </w:pPr>
      <w:bookmarkStart w:id="305" w:name="_Toc482141273"/>
      <w:bookmarkStart w:id="306" w:name="_Toc482141946"/>
      <w:bookmarkStart w:id="307" w:name="_Toc482457847"/>
      <w:r w:rsidRPr="0034487A">
        <w:rPr>
          <w:rFonts w:ascii="宋体" w:eastAsia="宋体" w:hAnsi="宋体" w:hint="eastAsia"/>
          <w:b/>
          <w:szCs w:val="28"/>
        </w:rPr>
        <w:t>端口扫描</w:t>
      </w:r>
      <w:bookmarkEnd w:id="305"/>
      <w:bookmarkEnd w:id="306"/>
      <w:bookmarkEnd w:id="307"/>
    </w:p>
    <w:p w14:paraId="55D0E3C3" w14:textId="42C3D877" w:rsidR="00715537" w:rsidRPr="0034487A" w:rsidRDefault="006A2F15" w:rsidP="00C778AF">
      <w:pPr>
        <w:spacing w:beforeLines="0" w:before="120" w:afterLines="0" w:after="120" w:line="240" w:lineRule="auto"/>
        <w:ind w:firstLineChars="200" w:firstLine="480"/>
        <w:rPr>
          <w:rFonts w:ascii="宋体" w:hAnsi="宋体"/>
        </w:rPr>
      </w:pPr>
      <w:r w:rsidRPr="0034487A">
        <w:rPr>
          <w:rFonts w:ascii="宋体" w:hAnsi="宋体" w:hint="eastAsia"/>
        </w:rPr>
        <w:t>输入端口扫描的范围，这里为了方便展示，选择端口8</w:t>
      </w:r>
      <w:r w:rsidRPr="0034487A">
        <w:rPr>
          <w:rFonts w:ascii="宋体" w:hAnsi="宋体"/>
        </w:rPr>
        <w:t>880</w:t>
      </w:r>
      <w:r w:rsidRPr="0034487A">
        <w:rPr>
          <w:rFonts w:ascii="宋体" w:hAnsi="宋体" w:hint="eastAsia"/>
        </w:rPr>
        <w:t>到8900。</w:t>
      </w:r>
    </w:p>
    <w:p w14:paraId="57186253" w14:textId="236F2E67" w:rsidR="006A2F15" w:rsidRPr="0034487A" w:rsidRDefault="006A2F15" w:rsidP="00385A30">
      <w:pPr>
        <w:spacing w:beforeLines="0" w:before="120" w:afterLines="0" w:after="120" w:line="240" w:lineRule="auto"/>
        <w:ind w:firstLineChars="200" w:firstLine="480"/>
        <w:rPr>
          <w:rFonts w:ascii="宋体" w:hAnsi="宋体"/>
        </w:rPr>
      </w:pPr>
      <w:r w:rsidRPr="0034487A">
        <w:rPr>
          <w:rFonts w:ascii="宋体" w:hAnsi="宋体" w:hint="eastAsia"/>
        </w:rPr>
        <w:lastRenderedPageBreak/>
        <w:t>图</w:t>
      </w:r>
      <w:r w:rsidR="00C778AF" w:rsidRPr="0034487A">
        <w:rPr>
          <w:rFonts w:ascii="宋体" w:hAnsi="宋体" w:hint="eastAsia"/>
        </w:rPr>
        <w:t>5</w:t>
      </w:r>
      <w:r w:rsidR="009A0F67" w:rsidRPr="0034487A">
        <w:rPr>
          <w:rFonts w:ascii="宋体" w:hAnsi="宋体" w:hint="eastAsia"/>
        </w:rPr>
        <w:t>.</w:t>
      </w:r>
      <w:r w:rsidR="00C778AF" w:rsidRPr="0034487A">
        <w:rPr>
          <w:rFonts w:ascii="宋体" w:hAnsi="宋体"/>
        </w:rPr>
        <w:t>8</w:t>
      </w:r>
      <w:r w:rsidRPr="0034487A">
        <w:rPr>
          <w:rFonts w:ascii="宋体" w:hAnsi="宋体" w:hint="eastAsia"/>
        </w:rPr>
        <w:t>为192.168.155.2主机上</w:t>
      </w:r>
      <w:r w:rsidR="00C778AF" w:rsidRPr="0034487A">
        <w:rPr>
          <w:rFonts w:ascii="宋体" w:hAnsi="宋体"/>
        </w:rPr>
        <w:t>UDP</w:t>
      </w:r>
      <w:r w:rsidRPr="0034487A">
        <w:rPr>
          <w:rFonts w:ascii="宋体" w:hAnsi="宋体" w:hint="eastAsia"/>
        </w:rPr>
        <w:t>服务情况。在扫描端口范围内有端口8888和8889开放。</w:t>
      </w:r>
    </w:p>
    <w:p w14:paraId="61763AD2" w14:textId="60BCD766"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358CB01F" wp14:editId="220A4E27">
            <wp:extent cx="4471847" cy="2453640"/>
            <wp:effectExtent l="0" t="0" r="5080" b="381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4374" cy="2460514"/>
                    </a:xfrm>
                    <a:prstGeom prst="rect">
                      <a:avLst/>
                    </a:prstGeom>
                    <a:noFill/>
                    <a:ln>
                      <a:noFill/>
                    </a:ln>
                  </pic:spPr>
                </pic:pic>
              </a:graphicData>
            </a:graphic>
          </wp:inline>
        </w:drawing>
      </w:r>
    </w:p>
    <w:p w14:paraId="37C24704" w14:textId="5E18B3CE" w:rsidR="006A2F15" w:rsidRPr="009D0DB8" w:rsidRDefault="006C6D3B" w:rsidP="008D142E">
      <w:pPr>
        <w:pStyle w:val="af3"/>
        <w:spacing w:before="120" w:after="120"/>
        <w:jc w:val="center"/>
        <w:rPr>
          <w:rFonts w:ascii="宋体" w:eastAsia="宋体" w:hAnsi="宋体"/>
          <w:sz w:val="21"/>
        </w:rPr>
      </w:pPr>
      <w:r w:rsidRPr="009D0DB8">
        <w:rPr>
          <w:rFonts w:ascii="宋体" w:eastAsia="宋体" w:hAnsi="宋体" w:hint="eastAsia"/>
          <w:sz w:val="21"/>
        </w:rPr>
        <w:t>图5</w:t>
      </w:r>
      <w:r w:rsidR="009A0F67" w:rsidRPr="009D0DB8">
        <w:rPr>
          <w:rFonts w:ascii="宋体" w:eastAsia="宋体" w:hAnsi="宋体" w:hint="eastAsia"/>
          <w:sz w:val="21"/>
        </w:rPr>
        <w:t>.</w:t>
      </w:r>
      <w:r w:rsidRPr="009D0DB8">
        <w:rPr>
          <w:rFonts w:ascii="宋体" w:eastAsia="宋体" w:hAnsi="宋体" w:hint="eastAsia"/>
          <w:sz w:val="21"/>
        </w:rPr>
        <w:t xml:space="preserve"> </w:t>
      </w:r>
      <w:r w:rsidRPr="009D0DB8">
        <w:rPr>
          <w:rFonts w:ascii="宋体" w:eastAsia="宋体" w:hAnsi="宋体"/>
          <w:sz w:val="21"/>
        </w:rPr>
        <w:fldChar w:fldCharType="begin"/>
      </w:r>
      <w:r w:rsidRPr="009D0DB8">
        <w:rPr>
          <w:rFonts w:ascii="宋体" w:eastAsia="宋体" w:hAnsi="宋体"/>
          <w:sz w:val="21"/>
        </w:rPr>
        <w:instrText xml:space="preserve"> </w:instrText>
      </w:r>
      <w:r w:rsidRPr="009D0DB8">
        <w:rPr>
          <w:rFonts w:ascii="宋体" w:eastAsia="宋体" w:hAnsi="宋体" w:hint="eastAsia"/>
          <w:sz w:val="21"/>
        </w:rPr>
        <w:instrText>SEQ 图5- \* ARABIC</w:instrText>
      </w:r>
      <w:r w:rsidRPr="009D0DB8">
        <w:rPr>
          <w:rFonts w:ascii="宋体" w:eastAsia="宋体" w:hAnsi="宋体"/>
          <w:sz w:val="21"/>
        </w:rPr>
        <w:instrText xml:space="preserve"> </w:instrText>
      </w:r>
      <w:r w:rsidRPr="009D0DB8">
        <w:rPr>
          <w:rFonts w:ascii="宋体" w:eastAsia="宋体" w:hAnsi="宋体"/>
          <w:sz w:val="21"/>
        </w:rPr>
        <w:fldChar w:fldCharType="separate"/>
      </w:r>
      <w:r w:rsidR="008E2EC8" w:rsidRPr="009D0DB8">
        <w:rPr>
          <w:rFonts w:ascii="宋体" w:eastAsia="宋体" w:hAnsi="宋体"/>
          <w:noProof/>
          <w:sz w:val="21"/>
        </w:rPr>
        <w:t>8</w:t>
      </w:r>
      <w:r w:rsidRPr="009D0DB8">
        <w:rPr>
          <w:rFonts w:ascii="宋体" w:eastAsia="宋体" w:hAnsi="宋体"/>
          <w:sz w:val="21"/>
        </w:rPr>
        <w:fldChar w:fldCharType="end"/>
      </w:r>
      <w:r w:rsidR="00C778AF" w:rsidRPr="009D0DB8">
        <w:rPr>
          <w:rFonts w:ascii="宋体" w:eastAsia="宋体" w:hAnsi="宋体"/>
          <w:sz w:val="21"/>
        </w:rPr>
        <w:t xml:space="preserve"> </w:t>
      </w:r>
      <w:r w:rsidR="00C778AF" w:rsidRPr="009D0DB8">
        <w:rPr>
          <w:rFonts w:ascii="宋体" w:eastAsia="宋体" w:hAnsi="宋体" w:hint="eastAsia"/>
          <w:sz w:val="21"/>
        </w:rPr>
        <w:t>被攻击主机UDP端口使用情况</w:t>
      </w:r>
    </w:p>
    <w:p w14:paraId="1C10BC38" w14:textId="2508FD4F" w:rsidR="006A2F15" w:rsidRPr="0034487A" w:rsidRDefault="006A2F15" w:rsidP="0097518D">
      <w:pPr>
        <w:spacing w:beforeLines="0" w:before="120" w:afterLines="0" w:after="120" w:line="240" w:lineRule="auto"/>
        <w:ind w:firstLineChars="200" w:firstLine="480"/>
        <w:rPr>
          <w:rFonts w:ascii="宋体" w:hAnsi="宋体"/>
        </w:rPr>
      </w:pPr>
      <w:r w:rsidRPr="0034487A">
        <w:rPr>
          <w:rFonts w:ascii="宋体" w:hAnsi="宋体" w:hint="eastAsia"/>
        </w:rPr>
        <w:t>图</w:t>
      </w:r>
      <w:r w:rsidR="00A97D7F" w:rsidRPr="0034487A">
        <w:rPr>
          <w:rFonts w:ascii="宋体" w:hAnsi="宋体" w:hint="eastAsia"/>
        </w:rPr>
        <w:t>5</w:t>
      </w:r>
      <w:r w:rsidR="009A0F67" w:rsidRPr="0034487A">
        <w:rPr>
          <w:rFonts w:ascii="宋体" w:hAnsi="宋体" w:hint="eastAsia"/>
        </w:rPr>
        <w:t>.</w:t>
      </w:r>
      <w:r w:rsidR="00A97D7F" w:rsidRPr="0034487A">
        <w:rPr>
          <w:rFonts w:ascii="宋体" w:hAnsi="宋体"/>
        </w:rPr>
        <w:t>9</w:t>
      </w:r>
      <w:r w:rsidRPr="0034487A">
        <w:rPr>
          <w:rFonts w:ascii="宋体" w:hAnsi="宋体" w:hint="eastAsia"/>
        </w:rPr>
        <w:t>为端口扫描过程和结果，扫描结果正确。</w:t>
      </w:r>
    </w:p>
    <w:p w14:paraId="70A384CA" w14:textId="71667CE1" w:rsidR="006C6D3B" w:rsidRPr="0034487A" w:rsidRDefault="0097518D" w:rsidP="003F5BAF">
      <w:pPr>
        <w:spacing w:before="120" w:after="120"/>
        <w:jc w:val="center"/>
        <w:rPr>
          <w:rFonts w:ascii="宋体" w:hAnsi="宋体"/>
        </w:rPr>
      </w:pPr>
      <w:r w:rsidRPr="0034487A">
        <w:rPr>
          <w:rFonts w:ascii="宋体" w:hAnsi="宋体"/>
          <w:noProof/>
        </w:rPr>
        <w:drawing>
          <wp:inline distT="0" distB="0" distL="0" distR="0" wp14:anchorId="03BEA4BC" wp14:editId="7EF26396">
            <wp:extent cx="4511040" cy="38673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86393" cy="3931982"/>
                    </a:xfrm>
                    <a:prstGeom prst="rect">
                      <a:avLst/>
                    </a:prstGeom>
                  </pic:spPr>
                </pic:pic>
              </a:graphicData>
            </a:graphic>
          </wp:inline>
        </w:drawing>
      </w:r>
    </w:p>
    <w:p w14:paraId="619F145B" w14:textId="606F9B2E" w:rsidR="00204A45" w:rsidRPr="00450E61" w:rsidRDefault="006C6D3B" w:rsidP="00450E61">
      <w:pPr>
        <w:pStyle w:val="af3"/>
        <w:spacing w:before="120" w:after="120"/>
        <w:jc w:val="center"/>
        <w:rPr>
          <w:rFonts w:ascii="宋体" w:eastAsia="宋体" w:hAnsi="宋体"/>
          <w:sz w:val="21"/>
        </w:rPr>
      </w:pPr>
      <w:r w:rsidRPr="00B62D43">
        <w:rPr>
          <w:rFonts w:ascii="宋体" w:eastAsia="宋体" w:hAnsi="宋体" w:hint="eastAsia"/>
          <w:sz w:val="21"/>
        </w:rPr>
        <w:t>图5</w:t>
      </w:r>
      <w:r w:rsidR="009A0F67" w:rsidRPr="00B62D43">
        <w:rPr>
          <w:rFonts w:ascii="宋体" w:eastAsia="宋体" w:hAnsi="宋体" w:hint="eastAsia"/>
          <w:sz w:val="21"/>
        </w:rPr>
        <w:t>.</w:t>
      </w:r>
      <w:r w:rsidRPr="00B62D43">
        <w:rPr>
          <w:rFonts w:ascii="宋体" w:eastAsia="宋体" w:hAnsi="宋体" w:hint="eastAsia"/>
          <w:sz w:val="21"/>
        </w:rPr>
        <w:t xml:space="preserve"> </w:t>
      </w:r>
      <w:r w:rsidRPr="00B62D43">
        <w:rPr>
          <w:rFonts w:ascii="宋体" w:eastAsia="宋体" w:hAnsi="宋体"/>
          <w:sz w:val="21"/>
        </w:rPr>
        <w:fldChar w:fldCharType="begin"/>
      </w:r>
      <w:r w:rsidRPr="00B62D43">
        <w:rPr>
          <w:rFonts w:ascii="宋体" w:eastAsia="宋体" w:hAnsi="宋体"/>
          <w:sz w:val="21"/>
        </w:rPr>
        <w:instrText xml:space="preserve"> </w:instrText>
      </w:r>
      <w:r w:rsidRPr="00B62D43">
        <w:rPr>
          <w:rFonts w:ascii="宋体" w:eastAsia="宋体" w:hAnsi="宋体" w:hint="eastAsia"/>
          <w:sz w:val="21"/>
        </w:rPr>
        <w:instrText>SEQ 图5- \* ARABIC</w:instrText>
      </w:r>
      <w:r w:rsidRPr="00B62D43">
        <w:rPr>
          <w:rFonts w:ascii="宋体" w:eastAsia="宋体" w:hAnsi="宋体"/>
          <w:sz w:val="21"/>
        </w:rPr>
        <w:instrText xml:space="preserve"> </w:instrText>
      </w:r>
      <w:r w:rsidRPr="00B62D43">
        <w:rPr>
          <w:rFonts w:ascii="宋体" w:eastAsia="宋体" w:hAnsi="宋体"/>
          <w:sz w:val="21"/>
        </w:rPr>
        <w:fldChar w:fldCharType="separate"/>
      </w:r>
      <w:r w:rsidR="008E2EC8" w:rsidRPr="00B62D43">
        <w:rPr>
          <w:rFonts w:ascii="宋体" w:eastAsia="宋体" w:hAnsi="宋体"/>
          <w:noProof/>
          <w:sz w:val="21"/>
        </w:rPr>
        <w:t>9</w:t>
      </w:r>
      <w:r w:rsidRPr="00B62D43">
        <w:rPr>
          <w:rFonts w:ascii="宋体" w:eastAsia="宋体" w:hAnsi="宋体"/>
          <w:sz w:val="21"/>
        </w:rPr>
        <w:fldChar w:fldCharType="end"/>
      </w:r>
      <w:r w:rsidR="00A97D7F" w:rsidRPr="00B62D43">
        <w:rPr>
          <w:rFonts w:ascii="宋体" w:eastAsia="宋体" w:hAnsi="宋体"/>
          <w:sz w:val="21"/>
        </w:rPr>
        <w:t xml:space="preserve"> </w:t>
      </w:r>
      <w:r w:rsidR="00A97D7F" w:rsidRPr="00B62D43">
        <w:rPr>
          <w:rFonts w:ascii="宋体" w:eastAsia="宋体" w:hAnsi="宋体" w:hint="eastAsia"/>
          <w:sz w:val="21"/>
        </w:rPr>
        <w:t>端口扫描</w:t>
      </w:r>
    </w:p>
    <w:p w14:paraId="4B964FF2" w14:textId="6B68396E"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308" w:name="_Toc482141274"/>
      <w:bookmarkStart w:id="309" w:name="_Toc482141947"/>
      <w:bookmarkStart w:id="310" w:name="_Toc482457848"/>
      <w:r w:rsidRPr="0034487A">
        <w:rPr>
          <w:rFonts w:ascii="宋体" w:eastAsia="宋体" w:hAnsi="宋体" w:hint="eastAsia"/>
          <w:b/>
          <w:szCs w:val="28"/>
        </w:rPr>
        <w:t>U</w:t>
      </w:r>
      <w:r w:rsidRPr="0034487A">
        <w:rPr>
          <w:rFonts w:ascii="宋体" w:eastAsia="宋体" w:hAnsi="宋体"/>
          <w:b/>
          <w:szCs w:val="28"/>
        </w:rPr>
        <w:t>DP F</w:t>
      </w:r>
      <w:r w:rsidRPr="0034487A">
        <w:rPr>
          <w:rFonts w:ascii="宋体" w:eastAsia="宋体" w:hAnsi="宋体" w:hint="eastAsia"/>
          <w:b/>
          <w:szCs w:val="28"/>
        </w:rPr>
        <w:t>lood攻击</w:t>
      </w:r>
      <w:bookmarkEnd w:id="308"/>
      <w:bookmarkEnd w:id="309"/>
      <w:bookmarkEnd w:id="310"/>
    </w:p>
    <w:p w14:paraId="465C72E3" w14:textId="50319F83" w:rsidR="00385A30" w:rsidRPr="0034487A" w:rsidRDefault="00715537" w:rsidP="00160F4D">
      <w:pPr>
        <w:spacing w:beforeLines="0" w:before="120" w:afterLines="0" w:after="120" w:line="240" w:lineRule="auto"/>
        <w:ind w:firstLineChars="200" w:firstLine="480"/>
        <w:rPr>
          <w:rFonts w:ascii="宋体" w:hAnsi="宋体"/>
        </w:rPr>
      </w:pPr>
      <w:r w:rsidRPr="0034487A">
        <w:rPr>
          <w:rFonts w:ascii="宋体" w:hAnsi="宋体" w:hint="eastAsia"/>
        </w:rPr>
        <w:t>没有攻击前，U</w:t>
      </w:r>
      <w:r w:rsidRPr="0034487A">
        <w:rPr>
          <w:rFonts w:ascii="宋体" w:hAnsi="宋体"/>
        </w:rPr>
        <w:t>DP</w:t>
      </w:r>
      <w:r w:rsidRPr="0034487A">
        <w:rPr>
          <w:rFonts w:ascii="宋体" w:hAnsi="宋体" w:hint="eastAsia"/>
        </w:rPr>
        <w:t>客户端访问主机上服务器正常响应。</w:t>
      </w:r>
    </w:p>
    <w:p w14:paraId="0D6271CD" w14:textId="77777777" w:rsidR="006C6D3B" w:rsidRPr="0034487A" w:rsidRDefault="00385A30" w:rsidP="003F5BAF">
      <w:pPr>
        <w:spacing w:before="120" w:after="120"/>
        <w:jc w:val="center"/>
        <w:rPr>
          <w:rFonts w:ascii="宋体" w:hAnsi="宋体"/>
        </w:rPr>
      </w:pPr>
      <w:r w:rsidRPr="0034487A">
        <w:rPr>
          <w:rFonts w:ascii="宋体" w:hAnsi="宋体"/>
          <w:noProof/>
        </w:rPr>
        <w:lastRenderedPageBreak/>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067520C5" w14:textId="31997CA7" w:rsidR="00385A30" w:rsidRPr="00374504" w:rsidRDefault="006C6D3B" w:rsidP="00374504">
      <w:pPr>
        <w:pStyle w:val="af3"/>
        <w:spacing w:before="120" w:after="120"/>
        <w:jc w:val="center"/>
        <w:rPr>
          <w:rFonts w:ascii="宋体" w:eastAsia="宋体" w:hAnsi="宋体"/>
          <w:sz w:val="21"/>
        </w:rPr>
      </w:pPr>
      <w:r w:rsidRPr="00467A96">
        <w:rPr>
          <w:rFonts w:ascii="宋体" w:eastAsia="宋体" w:hAnsi="宋体" w:hint="eastAsia"/>
          <w:sz w:val="21"/>
        </w:rPr>
        <w:t>图5</w:t>
      </w:r>
      <w:r w:rsidR="009A0F67" w:rsidRPr="00467A96">
        <w:rPr>
          <w:rFonts w:ascii="宋体" w:eastAsia="宋体" w:hAnsi="宋体" w:hint="eastAsia"/>
          <w:sz w:val="21"/>
        </w:rPr>
        <w:t>.</w:t>
      </w:r>
      <w:r w:rsidRPr="00467A96">
        <w:rPr>
          <w:rFonts w:ascii="宋体" w:eastAsia="宋体" w:hAnsi="宋体" w:hint="eastAsia"/>
          <w:sz w:val="21"/>
        </w:rPr>
        <w:t xml:space="preserve"> </w:t>
      </w:r>
      <w:r w:rsidRPr="00467A96">
        <w:rPr>
          <w:rFonts w:ascii="宋体" w:eastAsia="宋体" w:hAnsi="宋体"/>
          <w:sz w:val="21"/>
        </w:rPr>
        <w:fldChar w:fldCharType="begin"/>
      </w:r>
      <w:r w:rsidRPr="00467A96">
        <w:rPr>
          <w:rFonts w:ascii="宋体" w:eastAsia="宋体" w:hAnsi="宋体"/>
          <w:sz w:val="21"/>
        </w:rPr>
        <w:instrText xml:space="preserve"> </w:instrText>
      </w:r>
      <w:r w:rsidRPr="00467A96">
        <w:rPr>
          <w:rFonts w:ascii="宋体" w:eastAsia="宋体" w:hAnsi="宋体" w:hint="eastAsia"/>
          <w:sz w:val="21"/>
        </w:rPr>
        <w:instrText>SEQ 图5- \* ARABIC</w:instrText>
      </w:r>
      <w:r w:rsidRPr="00467A96">
        <w:rPr>
          <w:rFonts w:ascii="宋体" w:eastAsia="宋体" w:hAnsi="宋体"/>
          <w:sz w:val="21"/>
        </w:rPr>
        <w:instrText xml:space="preserve"> </w:instrText>
      </w:r>
      <w:r w:rsidRPr="00467A96">
        <w:rPr>
          <w:rFonts w:ascii="宋体" w:eastAsia="宋体" w:hAnsi="宋体"/>
          <w:sz w:val="21"/>
        </w:rPr>
        <w:fldChar w:fldCharType="separate"/>
      </w:r>
      <w:r w:rsidR="008E2EC8" w:rsidRPr="00467A96">
        <w:rPr>
          <w:rFonts w:ascii="宋体" w:eastAsia="宋体" w:hAnsi="宋体"/>
          <w:noProof/>
          <w:sz w:val="21"/>
        </w:rPr>
        <w:t>10</w:t>
      </w:r>
      <w:r w:rsidRPr="00467A96">
        <w:rPr>
          <w:rFonts w:ascii="宋体" w:eastAsia="宋体" w:hAnsi="宋体"/>
          <w:sz w:val="21"/>
        </w:rPr>
        <w:fldChar w:fldCharType="end"/>
      </w:r>
      <w:r w:rsidR="00A97D7F" w:rsidRPr="00467A96">
        <w:rPr>
          <w:rFonts w:ascii="宋体" w:eastAsia="宋体" w:hAnsi="宋体"/>
          <w:sz w:val="21"/>
        </w:rPr>
        <w:t xml:space="preserve"> </w:t>
      </w:r>
      <w:r w:rsidR="00A97D7F" w:rsidRPr="00467A96">
        <w:rPr>
          <w:rFonts w:ascii="宋体" w:eastAsia="宋体" w:hAnsi="宋体" w:hint="eastAsia"/>
          <w:sz w:val="21"/>
        </w:rPr>
        <w:t>未攻击前UDP客户端连接情况</w:t>
      </w:r>
    </w:p>
    <w:p w14:paraId="348A362B" w14:textId="32D044F4" w:rsidR="00F506C2" w:rsidRPr="0034487A" w:rsidRDefault="006A2F15" w:rsidP="002F6465">
      <w:pPr>
        <w:spacing w:beforeLines="0" w:before="120" w:afterLines="0" w:after="120" w:line="240" w:lineRule="auto"/>
        <w:ind w:firstLineChars="200" w:firstLine="480"/>
        <w:rPr>
          <w:rFonts w:ascii="宋体" w:hAnsi="宋体"/>
        </w:rPr>
      </w:pPr>
      <w:r w:rsidRPr="0034487A">
        <w:rPr>
          <w:rFonts w:ascii="宋体" w:hAnsi="宋体" w:hint="eastAsia"/>
        </w:rPr>
        <w:t>攻击之后，UDP客户端访问主机上服务器有时会无法响应</w:t>
      </w:r>
    </w:p>
    <w:p w14:paraId="58E04FCE" w14:textId="77777777"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81182A" w:rsidRDefault="006C6D3B" w:rsidP="003F5BAF">
      <w:pPr>
        <w:pStyle w:val="af3"/>
        <w:spacing w:before="120" w:after="120"/>
        <w:jc w:val="center"/>
        <w:rPr>
          <w:rFonts w:ascii="宋体" w:eastAsia="宋体" w:hAnsi="宋体"/>
          <w:sz w:val="21"/>
        </w:rPr>
      </w:pPr>
      <w:r w:rsidRPr="0081182A">
        <w:rPr>
          <w:rFonts w:ascii="宋体" w:eastAsia="宋体" w:hAnsi="宋体" w:hint="eastAsia"/>
          <w:sz w:val="21"/>
        </w:rPr>
        <w:t>图5</w:t>
      </w:r>
      <w:r w:rsidR="009A0F67" w:rsidRPr="0081182A">
        <w:rPr>
          <w:rFonts w:ascii="宋体" w:eastAsia="宋体" w:hAnsi="宋体" w:hint="eastAsia"/>
          <w:sz w:val="21"/>
        </w:rPr>
        <w:t>.</w:t>
      </w:r>
      <w:r w:rsidRPr="0081182A">
        <w:rPr>
          <w:rFonts w:ascii="宋体" w:eastAsia="宋体" w:hAnsi="宋体" w:hint="eastAsia"/>
          <w:sz w:val="21"/>
        </w:rPr>
        <w:t xml:space="preserve"> </w:t>
      </w:r>
      <w:r w:rsidRPr="0081182A">
        <w:rPr>
          <w:rFonts w:ascii="宋体" w:eastAsia="宋体" w:hAnsi="宋体"/>
          <w:sz w:val="21"/>
        </w:rPr>
        <w:fldChar w:fldCharType="begin"/>
      </w:r>
      <w:r w:rsidRPr="0081182A">
        <w:rPr>
          <w:rFonts w:ascii="宋体" w:eastAsia="宋体" w:hAnsi="宋体"/>
          <w:sz w:val="21"/>
        </w:rPr>
        <w:instrText xml:space="preserve"> </w:instrText>
      </w:r>
      <w:r w:rsidRPr="0081182A">
        <w:rPr>
          <w:rFonts w:ascii="宋体" w:eastAsia="宋体" w:hAnsi="宋体" w:hint="eastAsia"/>
          <w:sz w:val="21"/>
        </w:rPr>
        <w:instrText>SEQ 图5- \* ARABIC</w:instrText>
      </w:r>
      <w:r w:rsidRPr="0081182A">
        <w:rPr>
          <w:rFonts w:ascii="宋体" w:eastAsia="宋体" w:hAnsi="宋体"/>
          <w:sz w:val="21"/>
        </w:rPr>
        <w:instrText xml:space="preserve"> </w:instrText>
      </w:r>
      <w:r w:rsidRPr="0081182A">
        <w:rPr>
          <w:rFonts w:ascii="宋体" w:eastAsia="宋体" w:hAnsi="宋体"/>
          <w:sz w:val="21"/>
        </w:rPr>
        <w:fldChar w:fldCharType="separate"/>
      </w:r>
      <w:r w:rsidR="008E2EC8" w:rsidRPr="0081182A">
        <w:rPr>
          <w:rFonts w:ascii="宋体" w:eastAsia="宋体" w:hAnsi="宋体"/>
          <w:noProof/>
          <w:sz w:val="21"/>
        </w:rPr>
        <w:t>11</w:t>
      </w:r>
      <w:r w:rsidRPr="0081182A">
        <w:rPr>
          <w:rFonts w:ascii="宋体" w:eastAsia="宋体" w:hAnsi="宋体"/>
          <w:sz w:val="21"/>
        </w:rPr>
        <w:fldChar w:fldCharType="end"/>
      </w:r>
      <w:r w:rsidR="00A97D7F" w:rsidRPr="0081182A">
        <w:rPr>
          <w:rFonts w:ascii="宋体" w:eastAsia="宋体" w:hAnsi="宋体"/>
          <w:sz w:val="21"/>
        </w:rPr>
        <w:t xml:space="preserve"> </w:t>
      </w:r>
      <w:r w:rsidR="00A97D7F" w:rsidRPr="0081182A">
        <w:rPr>
          <w:rFonts w:ascii="宋体" w:eastAsia="宋体" w:hAnsi="宋体" w:hint="eastAsia"/>
          <w:sz w:val="21"/>
        </w:rPr>
        <w:t>攻击后出现无法收到服务端回应的情况</w:t>
      </w:r>
    </w:p>
    <w:p w14:paraId="1284E98B" w14:textId="79A7E098" w:rsidR="00150B71" w:rsidRPr="0034487A" w:rsidRDefault="00150B71" w:rsidP="00593AC4">
      <w:pPr>
        <w:pStyle w:val="20505"/>
        <w:spacing w:before="120" w:after="120" w:line="240" w:lineRule="auto"/>
        <w:rPr>
          <w:rFonts w:ascii="宋体" w:eastAsia="宋体" w:hAnsi="宋体"/>
          <w:b/>
          <w:szCs w:val="30"/>
        </w:rPr>
      </w:pPr>
      <w:bookmarkStart w:id="311" w:name="_Toc482141275"/>
      <w:bookmarkStart w:id="312" w:name="_Toc482141948"/>
      <w:bookmarkStart w:id="313" w:name="_Toc482457849"/>
      <w:r w:rsidRPr="0034487A">
        <w:rPr>
          <w:rFonts w:ascii="宋体" w:eastAsia="宋体" w:hAnsi="宋体" w:hint="eastAsia"/>
          <w:b/>
          <w:szCs w:val="30"/>
        </w:rPr>
        <w:t>本章小结</w:t>
      </w:r>
      <w:bookmarkEnd w:id="311"/>
      <w:bookmarkEnd w:id="312"/>
      <w:bookmarkEnd w:id="313"/>
    </w:p>
    <w:p w14:paraId="42682542" w14:textId="2A597BA9" w:rsidR="00E53C82" w:rsidRPr="0034487A" w:rsidRDefault="00E53C82" w:rsidP="005C3982">
      <w:pPr>
        <w:spacing w:beforeLines="0" w:before="120" w:afterLines="0" w:after="120" w:line="360" w:lineRule="exact"/>
        <w:ind w:firstLineChars="200" w:firstLine="480"/>
        <w:rPr>
          <w:rFonts w:ascii="宋体" w:hAnsi="宋体"/>
        </w:rPr>
      </w:pPr>
      <w:bookmarkStart w:id="314" w:name="_Hlt273362777"/>
      <w:bookmarkEnd w:id="314"/>
      <w:r w:rsidRPr="0034487A">
        <w:rPr>
          <w:rFonts w:ascii="宋体" w:hAnsi="宋体" w:hint="eastAsia"/>
        </w:rPr>
        <w:t>本章是对应用程序的测试。</w:t>
      </w:r>
    </w:p>
    <w:p w14:paraId="100037D7" w14:textId="55F0A803" w:rsidR="00150B71" w:rsidRPr="0034487A" w:rsidRDefault="00E53C82" w:rsidP="005C3982">
      <w:pPr>
        <w:spacing w:beforeLines="0" w:before="120" w:afterLines="0" w:after="120" w:line="360" w:lineRule="exact"/>
        <w:ind w:firstLineChars="200" w:firstLine="480"/>
        <w:rPr>
          <w:rFonts w:ascii="宋体" w:hAnsi="宋体"/>
        </w:rPr>
      </w:pPr>
      <w:r w:rsidRPr="0034487A">
        <w:rPr>
          <w:rFonts w:ascii="宋体" w:hAnsi="宋体" w:hint="eastAsia"/>
        </w:rPr>
        <w:t>在测试的过程中，需要完整地测试程序功能，选择丰富的测试用例。同时当展示测试情况时，需要突出重点，简介明了。</w:t>
      </w:r>
    </w:p>
    <w:p w14:paraId="68F7D069" w14:textId="22084812" w:rsidR="00E53C82" w:rsidRPr="0034487A" w:rsidRDefault="00E53C82" w:rsidP="00E53C82">
      <w:pPr>
        <w:spacing w:beforeLines="0" w:before="120" w:afterLines="0" w:after="120" w:line="360" w:lineRule="exact"/>
        <w:ind w:firstLineChars="200" w:firstLine="480"/>
        <w:rPr>
          <w:rFonts w:ascii="宋体" w:hAnsi="宋体"/>
        </w:rPr>
      </w:pPr>
      <w:r w:rsidRPr="0034487A">
        <w:rPr>
          <w:rFonts w:ascii="宋体" w:hAnsi="宋体" w:hint="eastAsia"/>
        </w:rPr>
        <w:t>通过以上测试可以看出，该程序逻辑清楚，流程清晰，功能得到了很好的实现。很好的完成了主机扫描，UDP端口扫描，UDP</w:t>
      </w:r>
      <w:r w:rsidRPr="0034487A">
        <w:rPr>
          <w:rFonts w:ascii="宋体" w:hAnsi="宋体"/>
        </w:rPr>
        <w:t xml:space="preserve"> F</w:t>
      </w:r>
      <w:r w:rsidRPr="0034487A">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0"/>
          <w:pgSz w:w="11906" w:h="16838"/>
          <w:pgMar w:top="1440" w:right="1797" w:bottom="1440" w:left="1797" w:header="851" w:footer="992" w:gutter="0"/>
          <w:cols w:space="720"/>
          <w:docGrid w:linePitch="312"/>
        </w:sectPr>
      </w:pPr>
      <w:bookmarkStart w:id="315" w:name="_Hlt273261560"/>
      <w:bookmarkEnd w:id="315"/>
    </w:p>
    <w:p w14:paraId="64C51203" w14:textId="14C74E1F" w:rsidR="00150B71" w:rsidRPr="00E90326" w:rsidRDefault="00150B71" w:rsidP="00B063B8">
      <w:pPr>
        <w:pStyle w:val="10505"/>
        <w:pageBreakBefore/>
        <w:numPr>
          <w:ilvl w:val="0"/>
          <w:numId w:val="0"/>
        </w:numPr>
        <w:tabs>
          <w:tab w:val="left" w:pos="432"/>
        </w:tabs>
        <w:spacing w:before="120" w:after="120" w:line="480" w:lineRule="auto"/>
        <w:rPr>
          <w:rFonts w:asciiTheme="majorEastAsia" w:eastAsiaTheme="majorEastAsia" w:hAnsiTheme="majorEastAsia"/>
          <w:b/>
          <w:szCs w:val="36"/>
        </w:rPr>
      </w:pPr>
      <w:bookmarkStart w:id="316" w:name="_Toc482141276"/>
      <w:bookmarkStart w:id="317" w:name="_Toc482141949"/>
      <w:bookmarkStart w:id="318" w:name="_Toc482457850"/>
      <w:r w:rsidRPr="00E90326">
        <w:rPr>
          <w:rFonts w:asciiTheme="majorEastAsia" w:eastAsiaTheme="majorEastAsia" w:hAnsiTheme="majorEastAsia" w:hint="eastAsia"/>
          <w:b/>
          <w:szCs w:val="36"/>
        </w:rPr>
        <w:lastRenderedPageBreak/>
        <w:t>结论</w:t>
      </w:r>
      <w:bookmarkEnd w:id="316"/>
      <w:bookmarkEnd w:id="317"/>
      <w:bookmarkEnd w:id="318"/>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6A962D98" w14:textId="2DF1A3C2" w:rsidR="00150B71" w:rsidRPr="00E90326" w:rsidRDefault="00832959" w:rsidP="00991595">
      <w:pPr>
        <w:spacing w:beforeLines="0" w:before="120" w:afterLines="0" w:after="120" w:line="360" w:lineRule="exact"/>
        <w:ind w:firstLineChars="250" w:firstLine="600"/>
        <w:sectPr w:rsidR="00150B71" w:rsidRPr="00E90326">
          <w:headerReference w:type="default" r:id="rId51"/>
          <w:pgSz w:w="11906" w:h="16838"/>
          <w:pgMar w:top="1440" w:right="1797" w:bottom="1440" w:left="1797" w:header="851" w:footer="992" w:gutter="0"/>
          <w:cols w:space="720"/>
          <w:docGrid w:linePitch="312"/>
        </w:sectPr>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4B9B3C14" w14:textId="77777777" w:rsidR="006D52D6" w:rsidRPr="00E90326" w:rsidRDefault="006D52D6" w:rsidP="006D52D6">
      <w:pPr>
        <w:pStyle w:val="10505"/>
        <w:pageBreakBefore/>
        <w:numPr>
          <w:ilvl w:val="0"/>
          <w:numId w:val="0"/>
        </w:numPr>
        <w:tabs>
          <w:tab w:val="left" w:pos="432"/>
        </w:tabs>
        <w:spacing w:before="120" w:after="120" w:line="480" w:lineRule="auto"/>
        <w:rPr>
          <w:ins w:id="319" w:author="renxt" w:date="2017-05-13T21:04:00Z"/>
          <w:rFonts w:asciiTheme="majorEastAsia" w:eastAsiaTheme="majorEastAsia" w:hAnsiTheme="majorEastAsia"/>
          <w:b/>
          <w:szCs w:val="36"/>
        </w:rPr>
      </w:pPr>
      <w:bookmarkStart w:id="320" w:name="_Toc482141277"/>
      <w:bookmarkStart w:id="321" w:name="_Toc482141950"/>
      <w:bookmarkStart w:id="322" w:name="_Toc482457851"/>
      <w:ins w:id="323" w:author="renxt" w:date="2017-05-13T21:04:00Z">
        <w:r w:rsidRPr="00E90326">
          <w:rPr>
            <w:rFonts w:asciiTheme="majorEastAsia" w:eastAsiaTheme="majorEastAsia" w:hAnsiTheme="majorEastAsia" w:hint="eastAsia"/>
            <w:b/>
            <w:szCs w:val="36"/>
          </w:rPr>
          <w:lastRenderedPageBreak/>
          <w:t>致谢</w:t>
        </w:r>
      </w:ins>
    </w:p>
    <w:p w14:paraId="1D5CA63B" w14:textId="77777777" w:rsidR="006D52D6" w:rsidRDefault="006D52D6" w:rsidP="006D52D6">
      <w:pPr>
        <w:spacing w:beforeLines="0" w:before="120" w:afterLines="0" w:after="120" w:line="360" w:lineRule="exact"/>
        <w:ind w:firstLineChars="250" w:firstLine="600"/>
        <w:rPr>
          <w:ins w:id="324" w:author="renxt" w:date="2017-05-13T21:04:00Z"/>
        </w:rPr>
      </w:pPr>
      <w:ins w:id="325" w:author="renxt" w:date="2017-05-13T21:04:00Z">
        <w:r>
          <w:rPr>
            <w:rFonts w:hint="eastAsia"/>
          </w:rPr>
          <w:t>毕业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ins>
    </w:p>
    <w:p w14:paraId="0661EC8B" w14:textId="77777777" w:rsidR="006D52D6" w:rsidRDefault="006D52D6" w:rsidP="006D52D6">
      <w:pPr>
        <w:spacing w:beforeLines="0" w:before="120" w:afterLines="0" w:after="120" w:line="360" w:lineRule="exact"/>
        <w:ind w:firstLineChars="250" w:firstLine="600"/>
        <w:rPr>
          <w:ins w:id="326" w:author="renxt" w:date="2017-05-13T21:04:00Z"/>
        </w:rPr>
      </w:pPr>
      <w:ins w:id="327" w:author="renxt" w:date="2017-05-13T21:04:00Z">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ins>
    </w:p>
    <w:p w14:paraId="75BC526E" w14:textId="77777777" w:rsidR="006D52D6" w:rsidRPr="00775F04" w:rsidRDefault="006D52D6" w:rsidP="006D52D6">
      <w:pPr>
        <w:spacing w:beforeLines="0" w:before="120" w:afterLines="0" w:after="120" w:line="360" w:lineRule="exact"/>
        <w:ind w:firstLineChars="250" w:firstLine="600"/>
        <w:rPr>
          <w:ins w:id="328" w:author="renxt" w:date="2017-05-13T21:04:00Z"/>
        </w:rPr>
      </w:pPr>
      <w:ins w:id="329" w:author="renxt" w:date="2017-05-13T21:04:00Z">
        <w:r>
          <w:rPr>
            <w:rFonts w:hint="eastAsia"/>
          </w:rPr>
          <w:t>在这四年的时光了，有很多帮助过我的老师和同学，是你们让我大学的生活变得更加美好，让我有了成长。</w:t>
        </w:r>
      </w:ins>
    </w:p>
    <w:p w14:paraId="1E600347" w14:textId="06EC5F62" w:rsidR="00150B71" w:rsidRPr="00E90326" w:rsidRDefault="00150B71" w:rsidP="00B063B8">
      <w:pPr>
        <w:pStyle w:val="10505"/>
        <w:pageBreakBefore/>
        <w:numPr>
          <w:ilvl w:val="0"/>
          <w:numId w:val="0"/>
        </w:numPr>
        <w:tabs>
          <w:tab w:val="left" w:pos="432"/>
        </w:tabs>
        <w:spacing w:before="120" w:after="120" w:line="480" w:lineRule="auto"/>
        <w:rPr>
          <w:sz w:val="32"/>
          <w:szCs w:val="32"/>
        </w:rPr>
      </w:pPr>
      <w:r w:rsidRPr="00E90326">
        <w:rPr>
          <w:rFonts w:asciiTheme="majorEastAsia" w:eastAsiaTheme="majorEastAsia" w:hAnsiTheme="majorEastAsia" w:hint="eastAsia"/>
          <w:b/>
          <w:szCs w:val="36"/>
        </w:rPr>
        <w:lastRenderedPageBreak/>
        <w:t>参考文献</w:t>
      </w:r>
      <w:bookmarkEnd w:id="320"/>
      <w:bookmarkEnd w:id="321"/>
      <w:bookmarkEnd w:id="322"/>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2"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062D9E63" w14:textId="272B55AF" w:rsidR="00150B71" w:rsidRPr="00777C1E" w:rsidRDefault="00F434F7" w:rsidP="00777C1E">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35D81025" w14:textId="6F21AF42" w:rsidR="00150B71" w:rsidRPr="00E90326" w:rsidDel="006D52D6" w:rsidRDefault="00150B71" w:rsidP="00777C1E">
      <w:pPr>
        <w:pStyle w:val="10505"/>
        <w:pageBreakBefore/>
        <w:numPr>
          <w:ilvl w:val="0"/>
          <w:numId w:val="0"/>
        </w:numPr>
        <w:tabs>
          <w:tab w:val="left" w:pos="432"/>
        </w:tabs>
        <w:spacing w:before="120" w:after="120" w:line="480" w:lineRule="auto"/>
        <w:rPr>
          <w:del w:id="330" w:author="renxt" w:date="2017-05-13T21:04:00Z"/>
          <w:rFonts w:asciiTheme="majorEastAsia" w:eastAsiaTheme="majorEastAsia" w:hAnsiTheme="majorEastAsia"/>
          <w:b/>
          <w:szCs w:val="36"/>
        </w:rPr>
      </w:pPr>
      <w:bookmarkStart w:id="331" w:name="_Toc482141278"/>
      <w:bookmarkStart w:id="332" w:name="_Toc482141951"/>
      <w:bookmarkStart w:id="333" w:name="_Toc482457852"/>
      <w:del w:id="334" w:author="renxt" w:date="2017-05-13T21:04:00Z">
        <w:r w:rsidRPr="00E90326" w:rsidDel="006D52D6">
          <w:rPr>
            <w:rFonts w:asciiTheme="majorEastAsia" w:eastAsiaTheme="majorEastAsia" w:hAnsiTheme="majorEastAsia" w:hint="eastAsia"/>
            <w:b/>
            <w:szCs w:val="36"/>
          </w:rPr>
          <w:delText>致谢</w:delText>
        </w:r>
        <w:bookmarkEnd w:id="331"/>
        <w:bookmarkEnd w:id="332"/>
        <w:bookmarkEnd w:id="333"/>
      </w:del>
    </w:p>
    <w:p w14:paraId="0B0A56C3" w14:textId="7DA19085" w:rsidR="00B24149" w:rsidDel="006D52D6" w:rsidRDefault="0004563A" w:rsidP="00593AC4">
      <w:pPr>
        <w:spacing w:beforeLines="0" w:before="120" w:afterLines="0" w:after="120" w:line="360" w:lineRule="exact"/>
        <w:ind w:firstLineChars="250" w:firstLine="600"/>
        <w:rPr>
          <w:del w:id="335" w:author="renxt" w:date="2017-05-13T21:04:00Z"/>
        </w:rPr>
      </w:pPr>
      <w:del w:id="336" w:author="renxt" w:date="2017-05-13T21:04:00Z">
        <w:r w:rsidDel="006D52D6">
          <w:rPr>
            <w:rFonts w:hint="eastAsia"/>
          </w:rPr>
          <w:delText>毕业</w:delText>
        </w:r>
        <w:r w:rsidR="00B24149" w:rsidDel="006D52D6">
          <w:rPr>
            <w:rFonts w:hint="eastAsia"/>
          </w:rPr>
          <w:delTex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delText>
        </w:r>
      </w:del>
    </w:p>
    <w:p w14:paraId="64CAF9C0" w14:textId="330E57A7" w:rsidR="00B24149" w:rsidDel="006D52D6" w:rsidRDefault="00B24149" w:rsidP="00593AC4">
      <w:pPr>
        <w:spacing w:beforeLines="0" w:before="120" w:afterLines="0" w:after="120" w:line="360" w:lineRule="exact"/>
        <w:ind w:firstLineChars="250" w:firstLine="600"/>
        <w:rPr>
          <w:del w:id="337" w:author="renxt" w:date="2017-05-13T21:04:00Z"/>
        </w:rPr>
      </w:pPr>
      <w:del w:id="338" w:author="renxt" w:date="2017-05-13T21:04:00Z">
        <w:r w:rsidDel="006D52D6">
          <w:rPr>
            <w:rFonts w:hint="eastAsia"/>
          </w:rPr>
          <w:delTex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delText>
        </w:r>
      </w:del>
    </w:p>
    <w:p w14:paraId="7A2434F8" w14:textId="4845730A" w:rsidR="009B4B35" w:rsidRPr="00775F04" w:rsidRDefault="00B24149" w:rsidP="00775F04">
      <w:pPr>
        <w:spacing w:beforeLines="0" w:before="120" w:afterLines="0" w:after="120" w:line="360" w:lineRule="exact"/>
        <w:ind w:firstLineChars="250" w:firstLine="600"/>
      </w:pPr>
      <w:del w:id="339" w:author="renxt" w:date="2017-05-13T21:04:00Z">
        <w:r w:rsidDel="006D52D6">
          <w:rPr>
            <w:rFonts w:hint="eastAsia"/>
          </w:rPr>
          <w:delText>在这四年的时光了，有很多帮助过我的老师和同学，是你们让我大学的生活变得更加美好，让我有了成长。</w:delText>
        </w:r>
      </w:del>
    </w:p>
    <w:sectPr w:rsidR="009B4B35" w:rsidRPr="00775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BFA73" w14:textId="77777777" w:rsidR="00B831F3" w:rsidRDefault="00B831F3" w:rsidP="00AD34D2">
      <w:pPr>
        <w:spacing w:before="120" w:after="120" w:line="240" w:lineRule="auto"/>
      </w:pPr>
      <w:r>
        <w:separator/>
      </w:r>
    </w:p>
  </w:endnote>
  <w:endnote w:type="continuationSeparator" w:id="0">
    <w:p w14:paraId="7C4D680E" w14:textId="77777777" w:rsidR="00B831F3" w:rsidRDefault="00B831F3"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AF7D54" w:rsidRDefault="00AF7D54">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AF7D54" w:rsidRDefault="00AF7D5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2B3B94C2" w:rsidR="00AF7D54" w:rsidRDefault="00AF7D54">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C81051">
      <w:rPr>
        <w:noProof/>
        <w:kern w:val="0"/>
        <w:szCs w:val="21"/>
      </w:rPr>
      <w:t>15</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AF7D54" w:rsidRDefault="00AF7D5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AF7D54" w:rsidRDefault="00AF7D54">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AF7D54" w:rsidRDefault="00AF7D54">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AF7D54" w:rsidRDefault="00AF7D5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5BD55312" w:rsidR="00AF7D54" w:rsidRDefault="00AF7D5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24754F">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AF7D54" w:rsidRDefault="00AF7D5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AF7D54" w:rsidRDefault="00AF7D5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0E2B1DA9" w:rsidR="00AF7D54" w:rsidRDefault="00AF7D5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24754F">
      <w:rPr>
        <w:noProof/>
        <w:kern w:val="0"/>
        <w:szCs w:val="21"/>
      </w:rPr>
      <w:t>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AF7D54" w:rsidRDefault="00AF7D54">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64505" w14:textId="77777777" w:rsidR="00B831F3" w:rsidRDefault="00B831F3" w:rsidP="00AD34D2">
      <w:pPr>
        <w:spacing w:before="120" w:after="120" w:line="240" w:lineRule="auto"/>
      </w:pPr>
      <w:r>
        <w:separator/>
      </w:r>
    </w:p>
  </w:footnote>
  <w:footnote w:type="continuationSeparator" w:id="0">
    <w:p w14:paraId="7E8D67AB" w14:textId="77777777" w:rsidR="00B831F3" w:rsidRDefault="00B831F3"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AF7D54" w:rsidRDefault="00AF7D54">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AF7D54" w:rsidRDefault="00AF7D54">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AF7D54" w:rsidRDefault="00AF7D5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AF7D54" w:rsidRDefault="00AF7D5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AF7D54" w:rsidRDefault="00AF7D5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AF7D54" w:rsidRDefault="00AF7D5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AF7D54" w:rsidRDefault="00AF7D54">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AF7D54" w:rsidRDefault="00AF7D54">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AF7D54" w:rsidRDefault="00AF7D5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AF7D54" w:rsidRPr="00E552C5" w:rsidRDefault="00AF7D54">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AF7D54" w:rsidRDefault="00AF7D54">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AF7D54" w:rsidRDefault="00AF7D5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AF7D54" w:rsidRDefault="00AF7D54">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AF7D54" w:rsidRDefault="00AF7D5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995"/>
        </w:tabs>
        <w:ind w:left="1995"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勇">
    <w15:presenceInfo w15:providerId="None" w15:userId="李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71"/>
    <w:rsid w:val="0000322D"/>
    <w:rsid w:val="00003627"/>
    <w:rsid w:val="00005A6E"/>
    <w:rsid w:val="000103E4"/>
    <w:rsid w:val="00024430"/>
    <w:rsid w:val="00025B07"/>
    <w:rsid w:val="00026882"/>
    <w:rsid w:val="00030EC6"/>
    <w:rsid w:val="0003318E"/>
    <w:rsid w:val="00037CA4"/>
    <w:rsid w:val="00044632"/>
    <w:rsid w:val="0004563A"/>
    <w:rsid w:val="00051E41"/>
    <w:rsid w:val="00057122"/>
    <w:rsid w:val="00060DE1"/>
    <w:rsid w:val="00062F96"/>
    <w:rsid w:val="000656A3"/>
    <w:rsid w:val="00075860"/>
    <w:rsid w:val="000758FF"/>
    <w:rsid w:val="00083B06"/>
    <w:rsid w:val="00083E48"/>
    <w:rsid w:val="0009289A"/>
    <w:rsid w:val="00093838"/>
    <w:rsid w:val="000977B6"/>
    <w:rsid w:val="000A769B"/>
    <w:rsid w:val="000B3F4C"/>
    <w:rsid w:val="000B483A"/>
    <w:rsid w:val="000B53A8"/>
    <w:rsid w:val="000B7B69"/>
    <w:rsid w:val="000C2C3E"/>
    <w:rsid w:val="000C48B8"/>
    <w:rsid w:val="000D3979"/>
    <w:rsid w:val="000D3F24"/>
    <w:rsid w:val="000E461C"/>
    <w:rsid w:val="000E6B5C"/>
    <w:rsid w:val="000F0A9F"/>
    <w:rsid w:val="000F5F92"/>
    <w:rsid w:val="00105D33"/>
    <w:rsid w:val="00106FEC"/>
    <w:rsid w:val="001147C1"/>
    <w:rsid w:val="00121DDA"/>
    <w:rsid w:val="001236F7"/>
    <w:rsid w:val="001257A1"/>
    <w:rsid w:val="001259A1"/>
    <w:rsid w:val="001259C2"/>
    <w:rsid w:val="00132EC3"/>
    <w:rsid w:val="00134988"/>
    <w:rsid w:val="00140975"/>
    <w:rsid w:val="001477C9"/>
    <w:rsid w:val="001506F1"/>
    <w:rsid w:val="00150B71"/>
    <w:rsid w:val="0015441A"/>
    <w:rsid w:val="00154F25"/>
    <w:rsid w:val="00156CAE"/>
    <w:rsid w:val="00160F4D"/>
    <w:rsid w:val="001642AD"/>
    <w:rsid w:val="0016745C"/>
    <w:rsid w:val="00173457"/>
    <w:rsid w:val="00176DFE"/>
    <w:rsid w:val="00177EC4"/>
    <w:rsid w:val="00191162"/>
    <w:rsid w:val="0019380E"/>
    <w:rsid w:val="00193C55"/>
    <w:rsid w:val="00194B50"/>
    <w:rsid w:val="001A28F2"/>
    <w:rsid w:val="001A715D"/>
    <w:rsid w:val="001B2195"/>
    <w:rsid w:val="001B503B"/>
    <w:rsid w:val="001B5590"/>
    <w:rsid w:val="001C03EE"/>
    <w:rsid w:val="001C3B06"/>
    <w:rsid w:val="001C4DAF"/>
    <w:rsid w:val="001C72FD"/>
    <w:rsid w:val="001D05D4"/>
    <w:rsid w:val="001D514D"/>
    <w:rsid w:val="001D58DE"/>
    <w:rsid w:val="001E5AF7"/>
    <w:rsid w:val="001E7DE0"/>
    <w:rsid w:val="001F214B"/>
    <w:rsid w:val="001F71D2"/>
    <w:rsid w:val="00204521"/>
    <w:rsid w:val="00204A45"/>
    <w:rsid w:val="00205DEC"/>
    <w:rsid w:val="00207B4C"/>
    <w:rsid w:val="00213FB6"/>
    <w:rsid w:val="0021649B"/>
    <w:rsid w:val="00217051"/>
    <w:rsid w:val="002204F5"/>
    <w:rsid w:val="00220BF2"/>
    <w:rsid w:val="00233A5B"/>
    <w:rsid w:val="00235C04"/>
    <w:rsid w:val="00235EA2"/>
    <w:rsid w:val="002366AE"/>
    <w:rsid w:val="00236FF6"/>
    <w:rsid w:val="00241FCA"/>
    <w:rsid w:val="00242CB6"/>
    <w:rsid w:val="00244399"/>
    <w:rsid w:val="00245F3A"/>
    <w:rsid w:val="00246280"/>
    <w:rsid w:val="0024754F"/>
    <w:rsid w:val="00264649"/>
    <w:rsid w:val="002736DD"/>
    <w:rsid w:val="00273A2F"/>
    <w:rsid w:val="002761CE"/>
    <w:rsid w:val="00276C0B"/>
    <w:rsid w:val="002822F9"/>
    <w:rsid w:val="0028477B"/>
    <w:rsid w:val="0028527C"/>
    <w:rsid w:val="00285EDE"/>
    <w:rsid w:val="00286B94"/>
    <w:rsid w:val="0028725F"/>
    <w:rsid w:val="00287755"/>
    <w:rsid w:val="002963B1"/>
    <w:rsid w:val="002A13BC"/>
    <w:rsid w:val="002A31C0"/>
    <w:rsid w:val="002A4306"/>
    <w:rsid w:val="002A72A7"/>
    <w:rsid w:val="002A7A64"/>
    <w:rsid w:val="002B04E6"/>
    <w:rsid w:val="002B2BF7"/>
    <w:rsid w:val="002B4897"/>
    <w:rsid w:val="002B6564"/>
    <w:rsid w:val="002B6961"/>
    <w:rsid w:val="002C340B"/>
    <w:rsid w:val="002C55A5"/>
    <w:rsid w:val="002D0C1E"/>
    <w:rsid w:val="002D51B1"/>
    <w:rsid w:val="002D7187"/>
    <w:rsid w:val="002E264F"/>
    <w:rsid w:val="002E6150"/>
    <w:rsid w:val="002F0711"/>
    <w:rsid w:val="002F38DF"/>
    <w:rsid w:val="002F48B8"/>
    <w:rsid w:val="002F5BD0"/>
    <w:rsid w:val="002F6465"/>
    <w:rsid w:val="002F7E3E"/>
    <w:rsid w:val="00300E84"/>
    <w:rsid w:val="00302057"/>
    <w:rsid w:val="00306785"/>
    <w:rsid w:val="00313D00"/>
    <w:rsid w:val="003164BE"/>
    <w:rsid w:val="00317C68"/>
    <w:rsid w:val="00320B21"/>
    <w:rsid w:val="00320BBD"/>
    <w:rsid w:val="00321382"/>
    <w:rsid w:val="00322C22"/>
    <w:rsid w:val="003235BF"/>
    <w:rsid w:val="003254BB"/>
    <w:rsid w:val="00331E46"/>
    <w:rsid w:val="00335404"/>
    <w:rsid w:val="00336123"/>
    <w:rsid w:val="00336539"/>
    <w:rsid w:val="00341228"/>
    <w:rsid w:val="00342515"/>
    <w:rsid w:val="0034487A"/>
    <w:rsid w:val="00345E0D"/>
    <w:rsid w:val="0035146C"/>
    <w:rsid w:val="00353930"/>
    <w:rsid w:val="00353D58"/>
    <w:rsid w:val="00355828"/>
    <w:rsid w:val="003574FC"/>
    <w:rsid w:val="003616CA"/>
    <w:rsid w:val="00365F8F"/>
    <w:rsid w:val="00374504"/>
    <w:rsid w:val="00383D6B"/>
    <w:rsid w:val="003841BF"/>
    <w:rsid w:val="003848BE"/>
    <w:rsid w:val="00384E9A"/>
    <w:rsid w:val="00385A30"/>
    <w:rsid w:val="00387002"/>
    <w:rsid w:val="003906FE"/>
    <w:rsid w:val="00390D52"/>
    <w:rsid w:val="003922EA"/>
    <w:rsid w:val="00392CA3"/>
    <w:rsid w:val="003945F8"/>
    <w:rsid w:val="003946CE"/>
    <w:rsid w:val="003951EF"/>
    <w:rsid w:val="0039758D"/>
    <w:rsid w:val="0039762B"/>
    <w:rsid w:val="003A1CC2"/>
    <w:rsid w:val="003A243F"/>
    <w:rsid w:val="003B2A5D"/>
    <w:rsid w:val="003B5DC9"/>
    <w:rsid w:val="003B60CA"/>
    <w:rsid w:val="003B640C"/>
    <w:rsid w:val="003B77D2"/>
    <w:rsid w:val="003C22FC"/>
    <w:rsid w:val="003C25DD"/>
    <w:rsid w:val="003C2DB7"/>
    <w:rsid w:val="003C6287"/>
    <w:rsid w:val="003C7281"/>
    <w:rsid w:val="003D2A0C"/>
    <w:rsid w:val="003D362D"/>
    <w:rsid w:val="003D6CE8"/>
    <w:rsid w:val="003D7A5E"/>
    <w:rsid w:val="003E09E6"/>
    <w:rsid w:val="003E14D1"/>
    <w:rsid w:val="003E1E57"/>
    <w:rsid w:val="003E3A19"/>
    <w:rsid w:val="003E608B"/>
    <w:rsid w:val="003F07C6"/>
    <w:rsid w:val="003F2209"/>
    <w:rsid w:val="003F2283"/>
    <w:rsid w:val="003F394C"/>
    <w:rsid w:val="003F5BAF"/>
    <w:rsid w:val="00404A31"/>
    <w:rsid w:val="00410D13"/>
    <w:rsid w:val="00411FC5"/>
    <w:rsid w:val="00414AC5"/>
    <w:rsid w:val="00420048"/>
    <w:rsid w:val="004239A3"/>
    <w:rsid w:val="004262A7"/>
    <w:rsid w:val="004278A9"/>
    <w:rsid w:val="00435990"/>
    <w:rsid w:val="00436B12"/>
    <w:rsid w:val="004448EC"/>
    <w:rsid w:val="00445CE7"/>
    <w:rsid w:val="0044745E"/>
    <w:rsid w:val="00450E61"/>
    <w:rsid w:val="00451829"/>
    <w:rsid w:val="0046333A"/>
    <w:rsid w:val="00464C12"/>
    <w:rsid w:val="00465F10"/>
    <w:rsid w:val="00466035"/>
    <w:rsid w:val="00466532"/>
    <w:rsid w:val="00467A96"/>
    <w:rsid w:val="00474A4E"/>
    <w:rsid w:val="0048041C"/>
    <w:rsid w:val="004808EA"/>
    <w:rsid w:val="004812D0"/>
    <w:rsid w:val="0049054D"/>
    <w:rsid w:val="00491EE6"/>
    <w:rsid w:val="00492867"/>
    <w:rsid w:val="004941F0"/>
    <w:rsid w:val="0049521E"/>
    <w:rsid w:val="00496360"/>
    <w:rsid w:val="004A2032"/>
    <w:rsid w:val="004B1981"/>
    <w:rsid w:val="004B19B1"/>
    <w:rsid w:val="004B3565"/>
    <w:rsid w:val="004B7596"/>
    <w:rsid w:val="004C41F0"/>
    <w:rsid w:val="004C4811"/>
    <w:rsid w:val="004D0922"/>
    <w:rsid w:val="004D18B3"/>
    <w:rsid w:val="004D349B"/>
    <w:rsid w:val="004D5A21"/>
    <w:rsid w:val="004D788E"/>
    <w:rsid w:val="004E5F81"/>
    <w:rsid w:val="004F0C7E"/>
    <w:rsid w:val="004F1163"/>
    <w:rsid w:val="004F46B3"/>
    <w:rsid w:val="004F611B"/>
    <w:rsid w:val="004F6816"/>
    <w:rsid w:val="00500677"/>
    <w:rsid w:val="00500B47"/>
    <w:rsid w:val="00501418"/>
    <w:rsid w:val="00502D29"/>
    <w:rsid w:val="00506368"/>
    <w:rsid w:val="00510F89"/>
    <w:rsid w:val="00512536"/>
    <w:rsid w:val="00513CE4"/>
    <w:rsid w:val="0051504C"/>
    <w:rsid w:val="0052169F"/>
    <w:rsid w:val="0052409C"/>
    <w:rsid w:val="00524DA7"/>
    <w:rsid w:val="005261BC"/>
    <w:rsid w:val="00526923"/>
    <w:rsid w:val="00531881"/>
    <w:rsid w:val="00536CC4"/>
    <w:rsid w:val="00537319"/>
    <w:rsid w:val="0054447C"/>
    <w:rsid w:val="00551BDD"/>
    <w:rsid w:val="00555E15"/>
    <w:rsid w:val="0055631B"/>
    <w:rsid w:val="005608E3"/>
    <w:rsid w:val="00561A2A"/>
    <w:rsid w:val="00563385"/>
    <w:rsid w:val="00567841"/>
    <w:rsid w:val="00570B36"/>
    <w:rsid w:val="00577728"/>
    <w:rsid w:val="00577D28"/>
    <w:rsid w:val="0058448B"/>
    <w:rsid w:val="00585112"/>
    <w:rsid w:val="005851BE"/>
    <w:rsid w:val="005859CE"/>
    <w:rsid w:val="00586B56"/>
    <w:rsid w:val="00587D4E"/>
    <w:rsid w:val="0059102D"/>
    <w:rsid w:val="00593AC4"/>
    <w:rsid w:val="0059771D"/>
    <w:rsid w:val="005A024A"/>
    <w:rsid w:val="005A038C"/>
    <w:rsid w:val="005A07A7"/>
    <w:rsid w:val="005A512D"/>
    <w:rsid w:val="005B1AF0"/>
    <w:rsid w:val="005C07AD"/>
    <w:rsid w:val="005C19C7"/>
    <w:rsid w:val="005C2FDB"/>
    <w:rsid w:val="005C3982"/>
    <w:rsid w:val="005C60B2"/>
    <w:rsid w:val="005D3F47"/>
    <w:rsid w:val="005D4972"/>
    <w:rsid w:val="005E2A19"/>
    <w:rsid w:val="005F014D"/>
    <w:rsid w:val="005F1439"/>
    <w:rsid w:val="005F5B03"/>
    <w:rsid w:val="005F6775"/>
    <w:rsid w:val="005F7BA0"/>
    <w:rsid w:val="006005BD"/>
    <w:rsid w:val="00604A1B"/>
    <w:rsid w:val="00605D0A"/>
    <w:rsid w:val="006112F5"/>
    <w:rsid w:val="0061401E"/>
    <w:rsid w:val="00614772"/>
    <w:rsid w:val="00614BD9"/>
    <w:rsid w:val="006154A1"/>
    <w:rsid w:val="006158B6"/>
    <w:rsid w:val="0061780B"/>
    <w:rsid w:val="00617E3B"/>
    <w:rsid w:val="006276D9"/>
    <w:rsid w:val="006319BE"/>
    <w:rsid w:val="0063247F"/>
    <w:rsid w:val="00632AFB"/>
    <w:rsid w:val="00641489"/>
    <w:rsid w:val="00641B0F"/>
    <w:rsid w:val="00641E4A"/>
    <w:rsid w:val="00643046"/>
    <w:rsid w:val="006447B7"/>
    <w:rsid w:val="00653FED"/>
    <w:rsid w:val="0065605B"/>
    <w:rsid w:val="00657893"/>
    <w:rsid w:val="00671508"/>
    <w:rsid w:val="0067401C"/>
    <w:rsid w:val="006752B6"/>
    <w:rsid w:val="0068067F"/>
    <w:rsid w:val="00681125"/>
    <w:rsid w:val="006823AE"/>
    <w:rsid w:val="0068665F"/>
    <w:rsid w:val="00696F7E"/>
    <w:rsid w:val="006A2F15"/>
    <w:rsid w:val="006A6E7C"/>
    <w:rsid w:val="006B2EE6"/>
    <w:rsid w:val="006B31F4"/>
    <w:rsid w:val="006C105A"/>
    <w:rsid w:val="006C1E8A"/>
    <w:rsid w:val="006C41E9"/>
    <w:rsid w:val="006C5D8A"/>
    <w:rsid w:val="006C6D3B"/>
    <w:rsid w:val="006C742C"/>
    <w:rsid w:val="006D00CC"/>
    <w:rsid w:val="006D0859"/>
    <w:rsid w:val="006D52D6"/>
    <w:rsid w:val="006D74BA"/>
    <w:rsid w:val="006E2249"/>
    <w:rsid w:val="006E3F20"/>
    <w:rsid w:val="006E62FA"/>
    <w:rsid w:val="006E7A3A"/>
    <w:rsid w:val="006F0986"/>
    <w:rsid w:val="006F1202"/>
    <w:rsid w:val="006F1957"/>
    <w:rsid w:val="006F7ADB"/>
    <w:rsid w:val="00700136"/>
    <w:rsid w:val="0070150E"/>
    <w:rsid w:val="00701D14"/>
    <w:rsid w:val="00702C59"/>
    <w:rsid w:val="0070489A"/>
    <w:rsid w:val="00705B6E"/>
    <w:rsid w:val="00705DA0"/>
    <w:rsid w:val="007064DB"/>
    <w:rsid w:val="007129C2"/>
    <w:rsid w:val="00715537"/>
    <w:rsid w:val="00717975"/>
    <w:rsid w:val="00717C52"/>
    <w:rsid w:val="00725522"/>
    <w:rsid w:val="00726AF5"/>
    <w:rsid w:val="00732DB0"/>
    <w:rsid w:val="007336CE"/>
    <w:rsid w:val="007368A4"/>
    <w:rsid w:val="00737214"/>
    <w:rsid w:val="0074013E"/>
    <w:rsid w:val="00743315"/>
    <w:rsid w:val="00743A4F"/>
    <w:rsid w:val="00745C15"/>
    <w:rsid w:val="00752E89"/>
    <w:rsid w:val="0076110D"/>
    <w:rsid w:val="00763B79"/>
    <w:rsid w:val="007739CC"/>
    <w:rsid w:val="00775F04"/>
    <w:rsid w:val="007778B8"/>
    <w:rsid w:val="00777C1E"/>
    <w:rsid w:val="00791FD5"/>
    <w:rsid w:val="007A43C8"/>
    <w:rsid w:val="007A5E75"/>
    <w:rsid w:val="007A7A24"/>
    <w:rsid w:val="007B2CC4"/>
    <w:rsid w:val="007B2F2A"/>
    <w:rsid w:val="007B3E8C"/>
    <w:rsid w:val="007B4A9E"/>
    <w:rsid w:val="007B509E"/>
    <w:rsid w:val="007C3C0A"/>
    <w:rsid w:val="007C5DF6"/>
    <w:rsid w:val="007D2385"/>
    <w:rsid w:val="007D3582"/>
    <w:rsid w:val="007D3B90"/>
    <w:rsid w:val="007D4931"/>
    <w:rsid w:val="007D6180"/>
    <w:rsid w:val="007F2C0D"/>
    <w:rsid w:val="007F5DE7"/>
    <w:rsid w:val="00802D67"/>
    <w:rsid w:val="00804116"/>
    <w:rsid w:val="0080765D"/>
    <w:rsid w:val="0081121F"/>
    <w:rsid w:val="0081182A"/>
    <w:rsid w:val="00812A15"/>
    <w:rsid w:val="00817C71"/>
    <w:rsid w:val="00822475"/>
    <w:rsid w:val="00827774"/>
    <w:rsid w:val="00831159"/>
    <w:rsid w:val="00832959"/>
    <w:rsid w:val="00832EF3"/>
    <w:rsid w:val="00836EF7"/>
    <w:rsid w:val="00837D36"/>
    <w:rsid w:val="00844C8E"/>
    <w:rsid w:val="00845179"/>
    <w:rsid w:val="00847EA9"/>
    <w:rsid w:val="00852ABE"/>
    <w:rsid w:val="0085437C"/>
    <w:rsid w:val="00855B49"/>
    <w:rsid w:val="00855DFA"/>
    <w:rsid w:val="00856F02"/>
    <w:rsid w:val="008572D4"/>
    <w:rsid w:val="00874318"/>
    <w:rsid w:val="008776FD"/>
    <w:rsid w:val="00880186"/>
    <w:rsid w:val="00881D94"/>
    <w:rsid w:val="00883CA4"/>
    <w:rsid w:val="008928CD"/>
    <w:rsid w:val="008955E9"/>
    <w:rsid w:val="008959BD"/>
    <w:rsid w:val="0089631E"/>
    <w:rsid w:val="008A0A85"/>
    <w:rsid w:val="008A759B"/>
    <w:rsid w:val="008B0625"/>
    <w:rsid w:val="008B0932"/>
    <w:rsid w:val="008B4FF4"/>
    <w:rsid w:val="008B697E"/>
    <w:rsid w:val="008C1B35"/>
    <w:rsid w:val="008C2C49"/>
    <w:rsid w:val="008C3B25"/>
    <w:rsid w:val="008C513B"/>
    <w:rsid w:val="008D0304"/>
    <w:rsid w:val="008D0631"/>
    <w:rsid w:val="008D0CFF"/>
    <w:rsid w:val="008D0F3E"/>
    <w:rsid w:val="008D11FA"/>
    <w:rsid w:val="008D142E"/>
    <w:rsid w:val="008D41BA"/>
    <w:rsid w:val="008D6995"/>
    <w:rsid w:val="008D769F"/>
    <w:rsid w:val="008E2EC8"/>
    <w:rsid w:val="008E3BBF"/>
    <w:rsid w:val="008E5F79"/>
    <w:rsid w:val="008E7DF1"/>
    <w:rsid w:val="008F6EEA"/>
    <w:rsid w:val="00902006"/>
    <w:rsid w:val="0090524B"/>
    <w:rsid w:val="00910A08"/>
    <w:rsid w:val="00912691"/>
    <w:rsid w:val="00912989"/>
    <w:rsid w:val="00913C4C"/>
    <w:rsid w:val="009176B9"/>
    <w:rsid w:val="00920CF8"/>
    <w:rsid w:val="00921861"/>
    <w:rsid w:val="00922AF7"/>
    <w:rsid w:val="009235C7"/>
    <w:rsid w:val="00924619"/>
    <w:rsid w:val="00925835"/>
    <w:rsid w:val="00926676"/>
    <w:rsid w:val="00926D80"/>
    <w:rsid w:val="00932758"/>
    <w:rsid w:val="009330CF"/>
    <w:rsid w:val="00933EA7"/>
    <w:rsid w:val="009406A0"/>
    <w:rsid w:val="0094103A"/>
    <w:rsid w:val="009420A1"/>
    <w:rsid w:val="00944538"/>
    <w:rsid w:val="00947096"/>
    <w:rsid w:val="00952054"/>
    <w:rsid w:val="009643C8"/>
    <w:rsid w:val="009646D7"/>
    <w:rsid w:val="009651D0"/>
    <w:rsid w:val="0097215C"/>
    <w:rsid w:val="00973F40"/>
    <w:rsid w:val="0097518D"/>
    <w:rsid w:val="00980B45"/>
    <w:rsid w:val="00983C44"/>
    <w:rsid w:val="00991595"/>
    <w:rsid w:val="0099741D"/>
    <w:rsid w:val="009A0F67"/>
    <w:rsid w:val="009A319F"/>
    <w:rsid w:val="009A4692"/>
    <w:rsid w:val="009B0811"/>
    <w:rsid w:val="009B165B"/>
    <w:rsid w:val="009B2236"/>
    <w:rsid w:val="009B4B35"/>
    <w:rsid w:val="009B6601"/>
    <w:rsid w:val="009C277A"/>
    <w:rsid w:val="009C72B6"/>
    <w:rsid w:val="009D0DB8"/>
    <w:rsid w:val="009D25BC"/>
    <w:rsid w:val="009D3C9E"/>
    <w:rsid w:val="009D5667"/>
    <w:rsid w:val="009E0C71"/>
    <w:rsid w:val="009E1F57"/>
    <w:rsid w:val="009E2F4D"/>
    <w:rsid w:val="009E4AA0"/>
    <w:rsid w:val="009F024E"/>
    <w:rsid w:val="009F06D1"/>
    <w:rsid w:val="009F2F82"/>
    <w:rsid w:val="009F6056"/>
    <w:rsid w:val="00A02650"/>
    <w:rsid w:val="00A04C87"/>
    <w:rsid w:val="00A052F3"/>
    <w:rsid w:val="00A10B0F"/>
    <w:rsid w:val="00A114CA"/>
    <w:rsid w:val="00A116D6"/>
    <w:rsid w:val="00A11FBC"/>
    <w:rsid w:val="00A1783C"/>
    <w:rsid w:val="00A208F5"/>
    <w:rsid w:val="00A25573"/>
    <w:rsid w:val="00A304EC"/>
    <w:rsid w:val="00A3791A"/>
    <w:rsid w:val="00A407D4"/>
    <w:rsid w:val="00A42EC0"/>
    <w:rsid w:val="00A4447A"/>
    <w:rsid w:val="00A4464C"/>
    <w:rsid w:val="00A475C5"/>
    <w:rsid w:val="00A50B1D"/>
    <w:rsid w:val="00A51301"/>
    <w:rsid w:val="00A51EB1"/>
    <w:rsid w:val="00A53D57"/>
    <w:rsid w:val="00A577B7"/>
    <w:rsid w:val="00A62B98"/>
    <w:rsid w:val="00A635C1"/>
    <w:rsid w:val="00A64E0D"/>
    <w:rsid w:val="00A7071C"/>
    <w:rsid w:val="00A71376"/>
    <w:rsid w:val="00A71DBF"/>
    <w:rsid w:val="00A765AC"/>
    <w:rsid w:val="00A80A45"/>
    <w:rsid w:val="00A91A0B"/>
    <w:rsid w:val="00A9519B"/>
    <w:rsid w:val="00A9768B"/>
    <w:rsid w:val="00A97D7F"/>
    <w:rsid w:val="00AA0041"/>
    <w:rsid w:val="00AA5B1A"/>
    <w:rsid w:val="00AA705A"/>
    <w:rsid w:val="00AA772D"/>
    <w:rsid w:val="00AB1C89"/>
    <w:rsid w:val="00AB2F0A"/>
    <w:rsid w:val="00AB36FD"/>
    <w:rsid w:val="00AB422B"/>
    <w:rsid w:val="00AC2045"/>
    <w:rsid w:val="00AD16B6"/>
    <w:rsid w:val="00AD34D2"/>
    <w:rsid w:val="00AD40EE"/>
    <w:rsid w:val="00AD551B"/>
    <w:rsid w:val="00AE225B"/>
    <w:rsid w:val="00AE4C7D"/>
    <w:rsid w:val="00AE6330"/>
    <w:rsid w:val="00AF0B42"/>
    <w:rsid w:val="00AF2A70"/>
    <w:rsid w:val="00AF352D"/>
    <w:rsid w:val="00AF43F8"/>
    <w:rsid w:val="00AF5263"/>
    <w:rsid w:val="00AF7D54"/>
    <w:rsid w:val="00B03230"/>
    <w:rsid w:val="00B04410"/>
    <w:rsid w:val="00B046CC"/>
    <w:rsid w:val="00B06066"/>
    <w:rsid w:val="00B063B8"/>
    <w:rsid w:val="00B1061A"/>
    <w:rsid w:val="00B10CB5"/>
    <w:rsid w:val="00B12937"/>
    <w:rsid w:val="00B134CA"/>
    <w:rsid w:val="00B135EB"/>
    <w:rsid w:val="00B24149"/>
    <w:rsid w:val="00B263D3"/>
    <w:rsid w:val="00B30766"/>
    <w:rsid w:val="00B3176B"/>
    <w:rsid w:val="00B32B14"/>
    <w:rsid w:val="00B33533"/>
    <w:rsid w:val="00B339D3"/>
    <w:rsid w:val="00B3494E"/>
    <w:rsid w:val="00B3556A"/>
    <w:rsid w:val="00B40C66"/>
    <w:rsid w:val="00B43FDA"/>
    <w:rsid w:val="00B46C47"/>
    <w:rsid w:val="00B519DA"/>
    <w:rsid w:val="00B52FE6"/>
    <w:rsid w:val="00B57B0D"/>
    <w:rsid w:val="00B62D43"/>
    <w:rsid w:val="00B65EB1"/>
    <w:rsid w:val="00B70A2D"/>
    <w:rsid w:val="00B73F68"/>
    <w:rsid w:val="00B77FE7"/>
    <w:rsid w:val="00B809A8"/>
    <w:rsid w:val="00B831F3"/>
    <w:rsid w:val="00B936E1"/>
    <w:rsid w:val="00BB015B"/>
    <w:rsid w:val="00BB2714"/>
    <w:rsid w:val="00BC7545"/>
    <w:rsid w:val="00BD002A"/>
    <w:rsid w:val="00BD0F17"/>
    <w:rsid w:val="00BD7762"/>
    <w:rsid w:val="00BE0DCB"/>
    <w:rsid w:val="00BE1282"/>
    <w:rsid w:val="00BE12FC"/>
    <w:rsid w:val="00BE1CE6"/>
    <w:rsid w:val="00BE2583"/>
    <w:rsid w:val="00BE4A8D"/>
    <w:rsid w:val="00BE538C"/>
    <w:rsid w:val="00BF1680"/>
    <w:rsid w:val="00BF276F"/>
    <w:rsid w:val="00BF7FB0"/>
    <w:rsid w:val="00C0192E"/>
    <w:rsid w:val="00C019FA"/>
    <w:rsid w:val="00C12C09"/>
    <w:rsid w:val="00C12DB7"/>
    <w:rsid w:val="00C35551"/>
    <w:rsid w:val="00C360AF"/>
    <w:rsid w:val="00C37572"/>
    <w:rsid w:val="00C4009A"/>
    <w:rsid w:val="00C464A4"/>
    <w:rsid w:val="00C5198B"/>
    <w:rsid w:val="00C51A71"/>
    <w:rsid w:val="00C601D2"/>
    <w:rsid w:val="00C64864"/>
    <w:rsid w:val="00C660BF"/>
    <w:rsid w:val="00C66E3E"/>
    <w:rsid w:val="00C6765D"/>
    <w:rsid w:val="00C707A4"/>
    <w:rsid w:val="00C7659E"/>
    <w:rsid w:val="00C778AF"/>
    <w:rsid w:val="00C81051"/>
    <w:rsid w:val="00C960ED"/>
    <w:rsid w:val="00CA37CD"/>
    <w:rsid w:val="00CA512A"/>
    <w:rsid w:val="00CA5D0E"/>
    <w:rsid w:val="00CB1830"/>
    <w:rsid w:val="00CB768E"/>
    <w:rsid w:val="00CD63C9"/>
    <w:rsid w:val="00CD6470"/>
    <w:rsid w:val="00CE1FC9"/>
    <w:rsid w:val="00CE41F6"/>
    <w:rsid w:val="00CE6161"/>
    <w:rsid w:val="00CE680D"/>
    <w:rsid w:val="00CF1619"/>
    <w:rsid w:val="00CF6272"/>
    <w:rsid w:val="00CF705F"/>
    <w:rsid w:val="00CF7924"/>
    <w:rsid w:val="00D05338"/>
    <w:rsid w:val="00D12C41"/>
    <w:rsid w:val="00D174CA"/>
    <w:rsid w:val="00D178FC"/>
    <w:rsid w:val="00D23ECF"/>
    <w:rsid w:val="00D36592"/>
    <w:rsid w:val="00D373B2"/>
    <w:rsid w:val="00D44F67"/>
    <w:rsid w:val="00D47E4D"/>
    <w:rsid w:val="00D51734"/>
    <w:rsid w:val="00D55197"/>
    <w:rsid w:val="00D64260"/>
    <w:rsid w:val="00D65FD1"/>
    <w:rsid w:val="00D75002"/>
    <w:rsid w:val="00D761B0"/>
    <w:rsid w:val="00D81A60"/>
    <w:rsid w:val="00D82688"/>
    <w:rsid w:val="00D867B9"/>
    <w:rsid w:val="00D90654"/>
    <w:rsid w:val="00D91A6E"/>
    <w:rsid w:val="00D95F25"/>
    <w:rsid w:val="00D97809"/>
    <w:rsid w:val="00DA1C50"/>
    <w:rsid w:val="00DA3B46"/>
    <w:rsid w:val="00DA7EE3"/>
    <w:rsid w:val="00DC1AB0"/>
    <w:rsid w:val="00DD6B9A"/>
    <w:rsid w:val="00DE313F"/>
    <w:rsid w:val="00DE3BAF"/>
    <w:rsid w:val="00DE3C6B"/>
    <w:rsid w:val="00DE452C"/>
    <w:rsid w:val="00DE5140"/>
    <w:rsid w:val="00DF0185"/>
    <w:rsid w:val="00E0056C"/>
    <w:rsid w:val="00E03E07"/>
    <w:rsid w:val="00E10BD1"/>
    <w:rsid w:val="00E11FA9"/>
    <w:rsid w:val="00E15360"/>
    <w:rsid w:val="00E16EC1"/>
    <w:rsid w:val="00E20F83"/>
    <w:rsid w:val="00E23251"/>
    <w:rsid w:val="00E262DC"/>
    <w:rsid w:val="00E2672C"/>
    <w:rsid w:val="00E30385"/>
    <w:rsid w:val="00E44766"/>
    <w:rsid w:val="00E45AE7"/>
    <w:rsid w:val="00E471A2"/>
    <w:rsid w:val="00E53C82"/>
    <w:rsid w:val="00E57DDC"/>
    <w:rsid w:val="00E62642"/>
    <w:rsid w:val="00E6274D"/>
    <w:rsid w:val="00E66CA6"/>
    <w:rsid w:val="00E70858"/>
    <w:rsid w:val="00E7218F"/>
    <w:rsid w:val="00E73BA4"/>
    <w:rsid w:val="00E777E1"/>
    <w:rsid w:val="00E8114F"/>
    <w:rsid w:val="00E83031"/>
    <w:rsid w:val="00E87415"/>
    <w:rsid w:val="00E87471"/>
    <w:rsid w:val="00E90326"/>
    <w:rsid w:val="00E9508F"/>
    <w:rsid w:val="00EA0369"/>
    <w:rsid w:val="00EA09B3"/>
    <w:rsid w:val="00EA32B2"/>
    <w:rsid w:val="00EA4B95"/>
    <w:rsid w:val="00EB2B05"/>
    <w:rsid w:val="00EB2CF3"/>
    <w:rsid w:val="00EB2D91"/>
    <w:rsid w:val="00EB34D2"/>
    <w:rsid w:val="00EB3BDB"/>
    <w:rsid w:val="00EB6614"/>
    <w:rsid w:val="00EB70B5"/>
    <w:rsid w:val="00EC15F4"/>
    <w:rsid w:val="00EC2597"/>
    <w:rsid w:val="00EC394B"/>
    <w:rsid w:val="00ED015D"/>
    <w:rsid w:val="00ED39EB"/>
    <w:rsid w:val="00ED4151"/>
    <w:rsid w:val="00ED56F2"/>
    <w:rsid w:val="00ED619F"/>
    <w:rsid w:val="00ED622A"/>
    <w:rsid w:val="00ED743B"/>
    <w:rsid w:val="00ED7BCE"/>
    <w:rsid w:val="00EE2297"/>
    <w:rsid w:val="00EE4BE3"/>
    <w:rsid w:val="00EE5497"/>
    <w:rsid w:val="00EE696E"/>
    <w:rsid w:val="00EF17AF"/>
    <w:rsid w:val="00EF2074"/>
    <w:rsid w:val="00F050CE"/>
    <w:rsid w:val="00F05A40"/>
    <w:rsid w:val="00F10C65"/>
    <w:rsid w:val="00F159D0"/>
    <w:rsid w:val="00F16256"/>
    <w:rsid w:val="00F167C1"/>
    <w:rsid w:val="00F235F4"/>
    <w:rsid w:val="00F2695D"/>
    <w:rsid w:val="00F32985"/>
    <w:rsid w:val="00F32CD2"/>
    <w:rsid w:val="00F3419F"/>
    <w:rsid w:val="00F376B8"/>
    <w:rsid w:val="00F41160"/>
    <w:rsid w:val="00F43180"/>
    <w:rsid w:val="00F434F7"/>
    <w:rsid w:val="00F44A51"/>
    <w:rsid w:val="00F44FA1"/>
    <w:rsid w:val="00F45E8B"/>
    <w:rsid w:val="00F506C2"/>
    <w:rsid w:val="00F5119F"/>
    <w:rsid w:val="00F62916"/>
    <w:rsid w:val="00F63841"/>
    <w:rsid w:val="00F66847"/>
    <w:rsid w:val="00F726F9"/>
    <w:rsid w:val="00F8141C"/>
    <w:rsid w:val="00F83D93"/>
    <w:rsid w:val="00F84BF5"/>
    <w:rsid w:val="00F86F4A"/>
    <w:rsid w:val="00F91F18"/>
    <w:rsid w:val="00F9265D"/>
    <w:rsid w:val="00F929BC"/>
    <w:rsid w:val="00FA45AC"/>
    <w:rsid w:val="00FA5EF4"/>
    <w:rsid w:val="00FA6980"/>
    <w:rsid w:val="00FA70CF"/>
    <w:rsid w:val="00FB146B"/>
    <w:rsid w:val="00FC0BDB"/>
    <w:rsid w:val="00FC790D"/>
    <w:rsid w:val="00FD0F33"/>
    <w:rsid w:val="00FD1562"/>
    <w:rsid w:val="00FD2189"/>
    <w:rsid w:val="00FD2739"/>
    <w:rsid w:val="00FD29BA"/>
    <w:rsid w:val="00FD3A0C"/>
    <w:rsid w:val="00FD4EB1"/>
    <w:rsid w:val="00FD5A53"/>
    <w:rsid w:val="00FE4BF4"/>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docId w15:val="{74676D8F-F6C0-490B-BE7D-E2EDAF7F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4">
    <w:name w:val="Revision"/>
    <w:hidden/>
    <w:uiPriority w:val="99"/>
    <w:semiHidden/>
    <w:rsid w:val="00F44FA1"/>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7.png"/><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2.xml"/><Relationship Id="rId49"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hyperlink" Target="http://www.china-pub.com/3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header" Target="header14.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574B-2497-4EFA-9382-A549F26D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59</Pages>
  <Words>6892</Words>
  <Characters>39291</Characters>
  <Application>Microsoft Office Word</Application>
  <DocSecurity>0</DocSecurity>
  <Lines>327</Lines>
  <Paragraphs>92</Paragraphs>
  <ScaleCrop>false</ScaleCrop>
  <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39</cp:revision>
  <cp:lastPrinted>2017-04-19T08:48:00Z</cp:lastPrinted>
  <dcterms:created xsi:type="dcterms:W3CDTF">2017-05-13T08:55:00Z</dcterms:created>
  <dcterms:modified xsi:type="dcterms:W3CDTF">2017-05-14T02:24:00Z</dcterms:modified>
</cp:coreProperties>
</file>