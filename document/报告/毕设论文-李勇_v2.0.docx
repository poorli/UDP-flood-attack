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DAAB" w14:textId="27A42A3B" w:rsidR="00150B71" w:rsidRPr="00105D33" w:rsidRDefault="00105D33" w:rsidP="00105D33">
      <w:pPr>
        <w:tabs>
          <w:tab w:val="left" w:pos="6180"/>
        </w:tabs>
        <w:spacing w:before="120" w:after="120"/>
        <w:sectPr w:rsidR="00150B71" w:rsidRPr="00105D33">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fmt="upperRoman" w:start="1"/>
          <w:cols w:space="720"/>
          <w:docGrid w:linePitch="312"/>
        </w:sectPr>
      </w:pPr>
      <w:r>
        <w:tab/>
      </w: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890"/>
      <w:bookmarkStart w:id="2" w:name="_Toc482521454"/>
      <w:r w:rsidRPr="00E90326">
        <w:rPr>
          <w:rFonts w:asciiTheme="majorEastAsia" w:eastAsiaTheme="majorEastAsia" w:hAnsiTheme="majorEastAsia" w:hint="eastAsia"/>
          <w:b/>
          <w:szCs w:val="36"/>
        </w:rPr>
        <w:lastRenderedPageBreak/>
        <w:t>摘要</w:t>
      </w:r>
      <w:bookmarkEnd w:id="0"/>
      <w:bookmarkEnd w:id="1"/>
      <w:bookmarkEnd w:id="2"/>
    </w:p>
    <w:p w14:paraId="7D0D1DCF" w14:textId="05DB93EA" w:rsidR="001259C2" w:rsidRPr="004F46B3" w:rsidRDefault="001259C2" w:rsidP="004F46B3">
      <w:pPr>
        <w:spacing w:beforeLines="0" w:before="120" w:afterLines="0" w:after="120" w:line="360" w:lineRule="exact"/>
        <w:ind w:firstLine="420"/>
        <w:rPr>
          <w:rFonts w:asciiTheme="majorEastAsia" w:eastAsiaTheme="majorEastAsia" w:hAnsiTheme="majorEastAsia"/>
          <w:color w:val="000000"/>
        </w:rPr>
      </w:pPr>
      <w:r w:rsidRPr="00902006">
        <w:rPr>
          <w:rFonts w:asciiTheme="majorEastAsia" w:eastAsiaTheme="majorEastAsia" w:hAnsiTheme="maj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通过实现UDP</w:t>
      </w:r>
      <w:r w:rsidRPr="00902006">
        <w:rPr>
          <w:rFonts w:asciiTheme="majorEastAsia" w:eastAsiaTheme="majorEastAsia" w:hAnsiTheme="majorEastAsia"/>
          <w:color w:val="000000"/>
        </w:rPr>
        <w:t xml:space="preserve"> F</w:t>
      </w:r>
      <w:r w:rsidRPr="00902006">
        <w:rPr>
          <w:rFonts w:asciiTheme="majorEastAsia" w:eastAsiaTheme="majorEastAsia" w:hAnsiTheme="majorEastAsia" w:hint="eastAsia"/>
          <w:color w:val="000000"/>
        </w:rPr>
        <w:t>lood攻击程序，可以了解常见的网络扫描和攻击技术。</w:t>
      </w:r>
      <w:ins w:id="3" w:author="renxt" w:date="2017-05-13T20:35:00Z">
        <w:r w:rsidR="004F46B3">
          <w:rPr>
            <w:rFonts w:asciiTheme="majorEastAsia" w:eastAsiaTheme="majorEastAsia" w:hAnsiTheme="majorEastAsia" w:hint="eastAsia"/>
            <w:color w:val="000000"/>
          </w:rPr>
          <w:t xml:space="preserve">（DDos不能引出UDP </w:t>
        </w:r>
        <w:r w:rsidR="004F46B3" w:rsidRPr="00902006">
          <w:rPr>
            <w:rFonts w:asciiTheme="majorEastAsia" w:eastAsiaTheme="majorEastAsia" w:hAnsiTheme="majorEastAsia"/>
            <w:color w:val="000000"/>
          </w:rPr>
          <w:t>F</w:t>
        </w:r>
        <w:r w:rsidR="004F46B3" w:rsidRPr="00902006">
          <w:rPr>
            <w:rFonts w:asciiTheme="majorEastAsia" w:eastAsiaTheme="majorEastAsia" w:hAnsiTheme="majorEastAsia" w:hint="eastAsia"/>
            <w:color w:val="000000"/>
          </w:rPr>
          <w:t>lood攻击</w:t>
        </w:r>
        <w:r w:rsidR="004F46B3">
          <w:rPr>
            <w:rFonts w:asciiTheme="majorEastAsia" w:eastAsiaTheme="majorEastAsia" w:hAnsiTheme="majorEastAsia" w:hint="eastAsia"/>
            <w:color w:val="000000"/>
          </w:rPr>
          <w:t>吧。</w:t>
        </w:r>
      </w:ins>
      <w:ins w:id="4" w:author="renxt" w:date="2017-05-13T21:17:00Z">
        <w:r w:rsidR="009B165B">
          <w:rPr>
            <w:rFonts w:asciiTheme="majorEastAsia" w:eastAsiaTheme="majorEastAsia" w:hAnsiTheme="majorEastAsia" w:hint="eastAsia"/>
            <w:color w:val="000000"/>
          </w:rPr>
          <w:t>应从攻击开始写，别从DDos开始</w:t>
        </w:r>
      </w:ins>
      <w:ins w:id="5" w:author="renxt" w:date="2017-05-13T20:35:00Z">
        <w:r w:rsidR="004F46B3">
          <w:rPr>
            <w:rFonts w:asciiTheme="majorEastAsia" w:eastAsiaTheme="majorEastAsia" w:hAnsiTheme="majorEastAsia" w:hint="eastAsia"/>
            <w:color w:val="000000"/>
          </w:rPr>
          <w:t>）</w:t>
        </w:r>
      </w:ins>
    </w:p>
    <w:p w14:paraId="7F8DA502" w14:textId="555097F0" w:rsidR="004F46B3" w:rsidRPr="00902006" w:rsidRDefault="001259C2" w:rsidP="004F46B3">
      <w:pPr>
        <w:spacing w:beforeLines="0" w:before="120" w:afterLines="0" w:after="120" w:line="360" w:lineRule="exact"/>
        <w:ind w:firstLine="420"/>
        <w:rPr>
          <w:rFonts w:asciiTheme="majorEastAsia" w:eastAsiaTheme="majorEastAsia" w:hAnsiTheme="majorEastAsia"/>
        </w:rPr>
      </w:pPr>
      <w:r w:rsidRPr="00902006">
        <w:rPr>
          <w:rFonts w:asciiTheme="majorEastAsia" w:eastAsiaTheme="majorEastAsia" w:hAnsiTheme="majorEastAsia" w:hint="eastAsia"/>
        </w:rPr>
        <w:t>本文在深入分析</w:t>
      </w:r>
      <w:del w:id="6" w:author="renxt" w:date="2017-05-13T20:37:00Z">
        <w:r w:rsidRPr="00902006" w:rsidDel="004F46B3">
          <w:rPr>
            <w:rFonts w:asciiTheme="majorEastAsia" w:eastAsiaTheme="majorEastAsia" w:hAnsiTheme="majorEastAsia" w:hint="eastAsia"/>
          </w:rPr>
          <w:delText>ARP、ICMP、</w:delText>
        </w:r>
      </w:del>
      <w:r w:rsidRPr="00902006">
        <w:rPr>
          <w:rFonts w:asciiTheme="majorEastAsia" w:eastAsiaTheme="majorEastAsia" w:hAnsiTheme="majorEastAsia" w:hint="eastAsia"/>
        </w:rPr>
        <w:t>UDP</w:t>
      </w:r>
      <w:del w:id="7" w:author="renxt" w:date="2017-05-13T20:37:00Z">
        <w:r w:rsidRPr="00902006" w:rsidDel="004F46B3">
          <w:rPr>
            <w:rFonts w:asciiTheme="majorEastAsia" w:eastAsiaTheme="majorEastAsia" w:hAnsiTheme="majorEastAsia" w:hint="eastAsia"/>
          </w:rPr>
          <w:delText>等网络</w:delText>
        </w:r>
      </w:del>
      <w:r w:rsidRPr="00902006">
        <w:rPr>
          <w:rFonts w:asciiTheme="majorEastAsia" w:eastAsiaTheme="majorEastAsia" w:hAnsiTheme="majorEastAsia" w:hint="eastAsia"/>
        </w:rPr>
        <w:t>协议的工作原理的基础上，设计并实现了</w:t>
      </w:r>
      <w:del w:id="8" w:author="renxt" w:date="2017-05-13T20:37:00Z">
        <w:r w:rsidRPr="00902006" w:rsidDel="004F46B3">
          <w:rPr>
            <w:rFonts w:asciiTheme="majorEastAsia" w:eastAsiaTheme="majorEastAsia" w:hAnsiTheme="majorEastAsia" w:hint="eastAsia"/>
          </w:rPr>
          <w:delText>基于WinPcap的数据捕获和发送的UDP</w:delText>
        </w:r>
        <w:r w:rsidRPr="00902006" w:rsidDel="004F46B3">
          <w:rPr>
            <w:rFonts w:asciiTheme="majorEastAsia" w:eastAsiaTheme="majorEastAsia" w:hAnsiTheme="majorEastAsia"/>
          </w:rPr>
          <w:delText xml:space="preserve"> F</w:delText>
        </w:r>
        <w:r w:rsidRPr="00902006" w:rsidDel="004F46B3">
          <w:rPr>
            <w:rFonts w:asciiTheme="majorEastAsia" w:eastAsiaTheme="majorEastAsia" w:hAnsiTheme="majorEastAsia" w:hint="eastAsia"/>
          </w:rPr>
          <w:delText>lood攻击程序。可以选择网卡，进行主机扫描，可以获得指定主机的MAC地址，实现UDP端口扫描，最终实现UDP</w:delText>
        </w:r>
        <w:r w:rsidRPr="00902006" w:rsidDel="004F46B3">
          <w:rPr>
            <w:rFonts w:asciiTheme="majorEastAsia" w:eastAsiaTheme="majorEastAsia" w:hAnsiTheme="majorEastAsia"/>
          </w:rPr>
          <w:delText xml:space="preserve"> F</w:delText>
        </w:r>
        <w:r w:rsidRPr="00902006" w:rsidDel="004F46B3">
          <w:rPr>
            <w:rFonts w:asciiTheme="majorEastAsia" w:eastAsiaTheme="majorEastAsia" w:hAnsiTheme="majorEastAsia" w:hint="eastAsia"/>
          </w:rPr>
          <w:delText>lood攻击。</w:delText>
        </w:r>
      </w:del>
      <w:ins w:id="9" w:author="renxt" w:date="2017-05-13T20:35:00Z">
        <w:r w:rsidR="004F46B3" w:rsidRPr="004F46B3">
          <w:rPr>
            <w:rFonts w:asciiTheme="majorEastAsia" w:eastAsiaTheme="majorEastAsia" w:hAnsiTheme="majorEastAsia" w:hint="eastAsia"/>
          </w:rPr>
          <w:t>UDP Flood攻击程序</w:t>
        </w:r>
      </w:ins>
      <w:ins w:id="10" w:author="renxt" w:date="2017-05-13T20:37:00Z">
        <w:r w:rsidR="004F46B3">
          <w:rPr>
            <w:rFonts w:asciiTheme="majorEastAsia" w:eastAsiaTheme="majorEastAsia" w:hAnsiTheme="majorEastAsia" w:hint="eastAsia"/>
          </w:rPr>
          <w:t>。该程序能够</w:t>
        </w:r>
      </w:ins>
      <w:ins w:id="11" w:author="renxt" w:date="2017-05-13T20:35:00Z">
        <w:r w:rsidR="004F46B3" w:rsidRPr="004F46B3">
          <w:rPr>
            <w:rFonts w:asciiTheme="majorEastAsia" w:eastAsiaTheme="majorEastAsia" w:hAnsiTheme="majorEastAsia" w:hint="eastAsia"/>
          </w:rPr>
          <w:t>构造相应的UDP报文，向指定主机的指定端口发送，捕获并解析响应报文，根据报文内容判定该主机指定的UDP端口是否开放的；</w:t>
        </w:r>
      </w:ins>
      <w:ins w:id="12" w:author="renxt" w:date="2017-05-13T20:38:00Z">
        <w:r w:rsidR="004F46B3">
          <w:rPr>
            <w:rFonts w:asciiTheme="majorEastAsia" w:eastAsiaTheme="majorEastAsia" w:hAnsiTheme="majorEastAsia" w:hint="eastAsia"/>
          </w:rPr>
          <w:t>能够</w:t>
        </w:r>
      </w:ins>
      <w:ins w:id="13" w:author="renxt" w:date="2017-05-13T20:35:00Z">
        <w:r w:rsidR="004F46B3" w:rsidRPr="004F46B3">
          <w:rPr>
            <w:rFonts w:asciiTheme="majorEastAsia" w:eastAsiaTheme="majorEastAsia" w:hAnsiTheme="majorEastAsia"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ins>
    </w:p>
    <w:p w14:paraId="2D98478D" w14:textId="2CF0F286" w:rsidR="00150B71" w:rsidRPr="00C6765D"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ins w:id="14" w:author="renxt" w:date="2017-05-13T20:38:00Z">
        <w:r w:rsidR="00213FB6" w:rsidRPr="00213FB6">
          <w:rPr>
            <w:rFonts w:hAnsi="宋体" w:hint="eastAsia"/>
            <w:sz w:val="24"/>
            <w:rPrChange w:id="15" w:author="renxt" w:date="2017-05-13T20:38:00Z">
              <w:rPr>
                <w:rFonts w:hAnsi="宋体" w:hint="eastAsia"/>
                <w:szCs w:val="21"/>
              </w:rPr>
            </w:rPrChange>
          </w:rPr>
          <w:t>网络</w:t>
        </w:r>
        <w:r w:rsidR="00213FB6">
          <w:rPr>
            <w:rFonts w:hAnsi="宋体" w:hint="eastAsia"/>
            <w:sz w:val="24"/>
          </w:rPr>
          <w:t>攻击；</w:t>
        </w:r>
      </w:ins>
      <w:r w:rsidR="007064DB" w:rsidRPr="00E90326">
        <w:rPr>
          <w:rFonts w:hAnsi="宋体"/>
          <w:sz w:val="24"/>
        </w:rPr>
        <w:t>UDP F</w:t>
      </w:r>
      <w:r w:rsidR="007064DB" w:rsidRPr="00E90326">
        <w:rPr>
          <w:rFonts w:hAnsi="宋体" w:hint="eastAsia"/>
          <w:sz w:val="24"/>
        </w:rPr>
        <w:t>lood</w:t>
      </w:r>
      <w:r w:rsidR="001259C2">
        <w:rPr>
          <w:rFonts w:hAnsi="宋体" w:hint="eastAsia"/>
          <w:sz w:val="24"/>
        </w:rPr>
        <w:t>攻击；</w:t>
      </w:r>
      <w:del w:id="16" w:author="renxt" w:date="2017-05-13T20:38:00Z">
        <w:r w:rsidR="001259C2" w:rsidDel="00213FB6">
          <w:rPr>
            <w:rFonts w:hAnsi="宋体" w:hint="eastAsia"/>
            <w:sz w:val="24"/>
          </w:rPr>
          <w:delText>WinPcap；</w:delText>
        </w:r>
      </w:del>
      <w:r w:rsidR="001259C2">
        <w:rPr>
          <w:rFonts w:hAnsi="宋体" w:hint="eastAsia"/>
          <w:sz w:val="24"/>
        </w:rPr>
        <w:t>网络扫描</w:t>
      </w:r>
      <w:ins w:id="17" w:author="renxt" w:date="2017-05-13T20:39:00Z">
        <w:r w:rsidR="00213FB6">
          <w:rPr>
            <w:rFonts w:hAnsi="宋体" w:hint="eastAsia"/>
            <w:sz w:val="24"/>
          </w:rPr>
          <w:t>；WinPcap</w:t>
        </w:r>
      </w:ins>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18" w:name="_Toc482141218"/>
      <w:bookmarkStart w:id="19" w:name="_Toc482141891"/>
      <w:bookmarkStart w:id="20" w:name="_Toc482521455"/>
      <w:r w:rsidRPr="00E90326">
        <w:rPr>
          <w:rFonts w:asciiTheme="majorEastAsia" w:eastAsiaTheme="majorEastAsia" w:hAnsiTheme="majorEastAsia"/>
          <w:b/>
          <w:szCs w:val="36"/>
        </w:rPr>
        <w:lastRenderedPageBreak/>
        <w:t>Abstract</w:t>
      </w:r>
      <w:bookmarkEnd w:id="18"/>
      <w:bookmarkEnd w:id="19"/>
      <w:bookmarkEnd w:id="20"/>
    </w:p>
    <w:p w14:paraId="5C79BB12" w14:textId="77777777" w:rsidR="00134988" w:rsidRDefault="00134988" w:rsidP="00134988">
      <w:pPr>
        <w:spacing w:beforeLines="0" w:afterLines="0" w:line="312" w:lineRule="auto"/>
        <w:ind w:firstLine="420"/>
      </w:pPr>
      <w:r>
        <w:t>In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t>
      </w:r>
    </w:p>
    <w:p w14:paraId="58843BE2" w14:textId="450A965A" w:rsidR="00150B71" w:rsidRPr="00E90326" w:rsidRDefault="00134988" w:rsidP="00134988">
      <w:pPr>
        <w:spacing w:beforeLines="0" w:before="120" w:afterLines="0" w:after="120" w:line="312" w:lineRule="auto"/>
      </w:pPr>
      <w:r>
        <w:t>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the final implementation of UDP Flood attack.</w:t>
      </w:r>
    </w:p>
    <w:p w14:paraId="0FEB2F42" w14:textId="38EB9870"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RDefault="00150B71" w:rsidP="00150B71">
      <w:pPr>
        <w:spacing w:before="120" w:after="120"/>
        <w:rPr>
          <w:i/>
          <w:color w:val="FF0000"/>
          <w:sz w:val="28"/>
          <w:szCs w:val="28"/>
        </w:rPr>
      </w:pP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21" w:name="_Toc480380105"/>
      <w:bookmarkStart w:id="22" w:name="_Toc480383329"/>
      <w:bookmarkStart w:id="23" w:name="_Toc480446919"/>
      <w:bookmarkStart w:id="24" w:name="_Toc480465998"/>
      <w:r w:rsidRPr="00E90326">
        <w:rPr>
          <w:rFonts w:asciiTheme="majorEastAsia" w:eastAsiaTheme="majorEastAsia" w:hAnsiTheme="majorEastAsia" w:hint="eastAsia"/>
          <w:b/>
          <w:sz w:val="36"/>
          <w:szCs w:val="36"/>
        </w:rPr>
        <w:lastRenderedPageBreak/>
        <w:t>目录</w:t>
      </w:r>
      <w:bookmarkEnd w:id="21"/>
      <w:bookmarkEnd w:id="22"/>
      <w:bookmarkEnd w:id="23"/>
      <w:bookmarkEnd w:id="24"/>
    </w:p>
    <w:p w14:paraId="4535B18A" w14:textId="44BC931C" w:rsidR="007656A2" w:rsidRDefault="00150B71">
      <w:pPr>
        <w:pStyle w:val="11"/>
        <w:tabs>
          <w:tab w:val="right" w:leader="dot" w:pos="8302"/>
        </w:tabs>
        <w:spacing w:before="120" w:after="120"/>
        <w:rPr>
          <w:ins w:id="25" w:author="李勇" w:date="2017-05-14T10:34:00Z"/>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ins w:id="26" w:author="李勇" w:date="2017-05-14T10:34:00Z">
        <w:r w:rsidR="007656A2" w:rsidRPr="00040516">
          <w:rPr>
            <w:rStyle w:val="a8"/>
            <w:noProof/>
          </w:rPr>
          <w:fldChar w:fldCharType="begin"/>
        </w:r>
        <w:r w:rsidR="007656A2" w:rsidRPr="00040516">
          <w:rPr>
            <w:rStyle w:val="a8"/>
            <w:noProof/>
          </w:rPr>
          <w:instrText xml:space="preserve"> </w:instrText>
        </w:r>
        <w:r w:rsidR="007656A2">
          <w:rPr>
            <w:noProof/>
          </w:rPr>
          <w:instrText>HYPERLINK \l "_Toc482521454"</w:instrText>
        </w:r>
        <w:r w:rsidR="007656A2" w:rsidRPr="00040516">
          <w:rPr>
            <w:rStyle w:val="a8"/>
            <w:noProof/>
          </w:rPr>
          <w:instrText xml:space="preserve"> </w:instrText>
        </w:r>
        <w:r w:rsidR="007656A2" w:rsidRPr="00040516">
          <w:rPr>
            <w:rStyle w:val="a8"/>
            <w:noProof/>
          </w:rPr>
        </w:r>
        <w:r w:rsidR="007656A2" w:rsidRPr="00040516">
          <w:rPr>
            <w:rStyle w:val="a8"/>
            <w:noProof/>
          </w:rPr>
          <w:fldChar w:fldCharType="separate"/>
        </w:r>
        <w:r w:rsidR="007656A2" w:rsidRPr="00040516">
          <w:rPr>
            <w:rStyle w:val="a8"/>
            <w:rFonts w:asciiTheme="majorEastAsia" w:eastAsiaTheme="majorEastAsia" w:hAnsiTheme="majorEastAsia"/>
            <w:b/>
            <w:noProof/>
          </w:rPr>
          <w:t>摘要</w:t>
        </w:r>
        <w:r w:rsidR="007656A2">
          <w:rPr>
            <w:noProof/>
            <w:webHidden/>
          </w:rPr>
          <w:tab/>
        </w:r>
        <w:r w:rsidR="007656A2">
          <w:rPr>
            <w:noProof/>
            <w:webHidden/>
          </w:rPr>
          <w:fldChar w:fldCharType="begin"/>
        </w:r>
        <w:r w:rsidR="007656A2">
          <w:rPr>
            <w:noProof/>
            <w:webHidden/>
          </w:rPr>
          <w:instrText xml:space="preserve"> PAGEREF _Toc482521454 \h </w:instrText>
        </w:r>
        <w:r w:rsidR="007656A2">
          <w:rPr>
            <w:noProof/>
            <w:webHidden/>
          </w:rPr>
        </w:r>
      </w:ins>
      <w:r w:rsidR="007656A2">
        <w:rPr>
          <w:noProof/>
          <w:webHidden/>
        </w:rPr>
        <w:fldChar w:fldCharType="separate"/>
      </w:r>
      <w:ins w:id="27" w:author="李勇" w:date="2017-05-14T10:34:00Z">
        <w:r w:rsidR="007656A2">
          <w:rPr>
            <w:noProof/>
            <w:webHidden/>
          </w:rPr>
          <w:t>I</w:t>
        </w:r>
        <w:r w:rsidR="007656A2">
          <w:rPr>
            <w:noProof/>
            <w:webHidden/>
          </w:rPr>
          <w:fldChar w:fldCharType="end"/>
        </w:r>
        <w:r w:rsidR="007656A2" w:rsidRPr="00040516">
          <w:rPr>
            <w:rStyle w:val="a8"/>
            <w:noProof/>
          </w:rPr>
          <w:fldChar w:fldCharType="end"/>
        </w:r>
      </w:ins>
    </w:p>
    <w:p w14:paraId="37E8D619" w14:textId="33A41B75" w:rsidR="007656A2" w:rsidRDefault="007656A2">
      <w:pPr>
        <w:pStyle w:val="11"/>
        <w:tabs>
          <w:tab w:val="right" w:leader="dot" w:pos="8302"/>
        </w:tabs>
        <w:spacing w:before="120" w:after="120"/>
        <w:rPr>
          <w:ins w:id="28" w:author="李勇" w:date="2017-05-14T10:34:00Z"/>
          <w:rFonts w:asciiTheme="minorHAnsi" w:eastAsiaTheme="minorEastAsia" w:hAnsiTheme="minorHAnsi" w:cstheme="minorBidi"/>
          <w:noProof/>
          <w:sz w:val="21"/>
          <w:szCs w:val="22"/>
        </w:rPr>
      </w:pPr>
      <w:ins w:id="29" w:author="李勇" w:date="2017-05-14T10:34:00Z">
        <w:r w:rsidRPr="00040516">
          <w:rPr>
            <w:rStyle w:val="a8"/>
            <w:noProof/>
          </w:rPr>
          <w:fldChar w:fldCharType="begin"/>
        </w:r>
        <w:r w:rsidRPr="00040516">
          <w:rPr>
            <w:rStyle w:val="a8"/>
            <w:noProof/>
          </w:rPr>
          <w:instrText xml:space="preserve"> </w:instrText>
        </w:r>
        <w:r>
          <w:rPr>
            <w:noProof/>
          </w:rPr>
          <w:instrText>HYPERLINK \l "_Toc482521455"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Abstract</w:t>
        </w:r>
        <w:r>
          <w:rPr>
            <w:noProof/>
            <w:webHidden/>
          </w:rPr>
          <w:tab/>
        </w:r>
        <w:r>
          <w:rPr>
            <w:noProof/>
            <w:webHidden/>
          </w:rPr>
          <w:fldChar w:fldCharType="begin"/>
        </w:r>
        <w:r>
          <w:rPr>
            <w:noProof/>
            <w:webHidden/>
          </w:rPr>
          <w:instrText xml:space="preserve"> PAGEREF _Toc482521455 \h </w:instrText>
        </w:r>
        <w:r>
          <w:rPr>
            <w:noProof/>
            <w:webHidden/>
          </w:rPr>
        </w:r>
      </w:ins>
      <w:r>
        <w:rPr>
          <w:noProof/>
          <w:webHidden/>
        </w:rPr>
        <w:fldChar w:fldCharType="separate"/>
      </w:r>
      <w:ins w:id="30" w:author="李勇" w:date="2017-05-14T10:34:00Z">
        <w:r>
          <w:rPr>
            <w:noProof/>
            <w:webHidden/>
          </w:rPr>
          <w:t>II</w:t>
        </w:r>
        <w:r>
          <w:rPr>
            <w:noProof/>
            <w:webHidden/>
          </w:rPr>
          <w:fldChar w:fldCharType="end"/>
        </w:r>
        <w:r w:rsidRPr="00040516">
          <w:rPr>
            <w:rStyle w:val="a8"/>
            <w:noProof/>
          </w:rPr>
          <w:fldChar w:fldCharType="end"/>
        </w:r>
      </w:ins>
    </w:p>
    <w:p w14:paraId="7A6A4430" w14:textId="6F745010" w:rsidR="007656A2" w:rsidRDefault="007656A2">
      <w:pPr>
        <w:pStyle w:val="11"/>
        <w:tabs>
          <w:tab w:val="left" w:pos="420"/>
          <w:tab w:val="right" w:leader="dot" w:pos="8302"/>
        </w:tabs>
        <w:spacing w:before="120" w:after="120"/>
        <w:rPr>
          <w:ins w:id="31" w:author="李勇" w:date="2017-05-14T10:34:00Z"/>
          <w:rFonts w:asciiTheme="minorHAnsi" w:eastAsiaTheme="minorEastAsia" w:hAnsiTheme="minorHAnsi" w:cstheme="minorBidi"/>
          <w:noProof/>
          <w:sz w:val="21"/>
          <w:szCs w:val="22"/>
        </w:rPr>
      </w:pPr>
      <w:ins w:id="32" w:author="李勇" w:date="2017-05-14T10:34:00Z">
        <w:r w:rsidRPr="00040516">
          <w:rPr>
            <w:rStyle w:val="a8"/>
            <w:noProof/>
          </w:rPr>
          <w:fldChar w:fldCharType="begin"/>
        </w:r>
        <w:r w:rsidRPr="00040516">
          <w:rPr>
            <w:rStyle w:val="a8"/>
            <w:noProof/>
          </w:rPr>
          <w:instrText xml:space="preserve"> </w:instrText>
        </w:r>
        <w:r>
          <w:rPr>
            <w:noProof/>
          </w:rPr>
          <w:instrText>HYPERLINK \l "_Toc482521456"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noProof/>
          </w:rPr>
          <w:t>绪论</w:t>
        </w:r>
        <w:r>
          <w:rPr>
            <w:noProof/>
            <w:webHidden/>
          </w:rPr>
          <w:tab/>
        </w:r>
        <w:r>
          <w:rPr>
            <w:noProof/>
            <w:webHidden/>
          </w:rPr>
          <w:fldChar w:fldCharType="begin"/>
        </w:r>
        <w:r>
          <w:rPr>
            <w:noProof/>
            <w:webHidden/>
          </w:rPr>
          <w:instrText xml:space="preserve"> PAGEREF _Toc482521456 \h </w:instrText>
        </w:r>
        <w:r>
          <w:rPr>
            <w:noProof/>
            <w:webHidden/>
          </w:rPr>
        </w:r>
      </w:ins>
      <w:r>
        <w:rPr>
          <w:noProof/>
          <w:webHidden/>
        </w:rPr>
        <w:fldChar w:fldCharType="separate"/>
      </w:r>
      <w:ins w:id="33" w:author="李勇" w:date="2017-05-14T10:34:00Z">
        <w:r>
          <w:rPr>
            <w:noProof/>
            <w:webHidden/>
          </w:rPr>
          <w:t>1</w:t>
        </w:r>
        <w:r>
          <w:rPr>
            <w:noProof/>
            <w:webHidden/>
          </w:rPr>
          <w:fldChar w:fldCharType="end"/>
        </w:r>
        <w:r w:rsidRPr="00040516">
          <w:rPr>
            <w:rStyle w:val="a8"/>
            <w:noProof/>
          </w:rPr>
          <w:fldChar w:fldCharType="end"/>
        </w:r>
      </w:ins>
    </w:p>
    <w:p w14:paraId="59C6CDBD" w14:textId="485F6E0B" w:rsidR="007656A2" w:rsidRDefault="007656A2">
      <w:pPr>
        <w:pStyle w:val="21"/>
        <w:tabs>
          <w:tab w:val="left" w:pos="1050"/>
          <w:tab w:val="right" w:leader="dot" w:pos="8302"/>
        </w:tabs>
        <w:spacing w:before="120" w:after="120"/>
        <w:ind w:left="480"/>
        <w:rPr>
          <w:ins w:id="34" w:author="李勇" w:date="2017-05-14T10:34:00Z"/>
          <w:rFonts w:asciiTheme="minorHAnsi" w:eastAsiaTheme="minorEastAsia" w:hAnsiTheme="minorHAnsi" w:cstheme="minorBidi"/>
          <w:noProof/>
          <w:sz w:val="21"/>
          <w:szCs w:val="22"/>
        </w:rPr>
      </w:pPr>
      <w:ins w:id="35" w:author="李勇" w:date="2017-05-14T10:34:00Z">
        <w:r w:rsidRPr="00040516">
          <w:rPr>
            <w:rStyle w:val="a8"/>
            <w:noProof/>
          </w:rPr>
          <w:fldChar w:fldCharType="begin"/>
        </w:r>
        <w:r w:rsidRPr="00040516">
          <w:rPr>
            <w:rStyle w:val="a8"/>
            <w:noProof/>
          </w:rPr>
          <w:instrText xml:space="preserve"> </w:instrText>
        </w:r>
        <w:r>
          <w:rPr>
            <w:noProof/>
          </w:rPr>
          <w:instrText>HYPERLINK \l "_Toc482521457"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1.1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课题背景</w:t>
        </w:r>
        <w:r w:rsidRPr="00040516">
          <w:rPr>
            <w:rStyle w:val="a8"/>
            <w:rFonts w:asciiTheme="majorEastAsia" w:eastAsiaTheme="majorEastAsia" w:hAnsiTheme="majorEastAsia"/>
            <w:noProof/>
          </w:rPr>
          <w:t>（DDos不能引出UDP Flood攻击吧。应从攻击开始写，别从DDos开始）</w:t>
        </w:r>
        <w:r>
          <w:rPr>
            <w:noProof/>
            <w:webHidden/>
          </w:rPr>
          <w:tab/>
        </w:r>
        <w:r>
          <w:rPr>
            <w:noProof/>
            <w:webHidden/>
          </w:rPr>
          <w:fldChar w:fldCharType="begin"/>
        </w:r>
        <w:r>
          <w:rPr>
            <w:noProof/>
            <w:webHidden/>
          </w:rPr>
          <w:instrText xml:space="preserve"> PAGEREF _Toc482521457 \h </w:instrText>
        </w:r>
        <w:r>
          <w:rPr>
            <w:noProof/>
            <w:webHidden/>
          </w:rPr>
        </w:r>
      </w:ins>
      <w:r>
        <w:rPr>
          <w:noProof/>
          <w:webHidden/>
        </w:rPr>
        <w:fldChar w:fldCharType="separate"/>
      </w:r>
      <w:ins w:id="36" w:author="李勇" w:date="2017-05-14T10:34:00Z">
        <w:r>
          <w:rPr>
            <w:noProof/>
            <w:webHidden/>
          </w:rPr>
          <w:t>1</w:t>
        </w:r>
        <w:r>
          <w:rPr>
            <w:noProof/>
            <w:webHidden/>
          </w:rPr>
          <w:fldChar w:fldCharType="end"/>
        </w:r>
        <w:r w:rsidRPr="00040516">
          <w:rPr>
            <w:rStyle w:val="a8"/>
            <w:noProof/>
          </w:rPr>
          <w:fldChar w:fldCharType="end"/>
        </w:r>
      </w:ins>
    </w:p>
    <w:p w14:paraId="3ACF9F81" w14:textId="1165CE0A" w:rsidR="007656A2" w:rsidRDefault="007656A2">
      <w:pPr>
        <w:pStyle w:val="21"/>
        <w:tabs>
          <w:tab w:val="left" w:pos="1050"/>
          <w:tab w:val="right" w:leader="dot" w:pos="8302"/>
        </w:tabs>
        <w:spacing w:before="120" w:after="120"/>
        <w:ind w:left="480"/>
        <w:rPr>
          <w:ins w:id="37" w:author="李勇" w:date="2017-05-14T10:34:00Z"/>
          <w:rFonts w:asciiTheme="minorHAnsi" w:eastAsiaTheme="minorEastAsia" w:hAnsiTheme="minorHAnsi" w:cstheme="minorBidi"/>
          <w:noProof/>
          <w:sz w:val="21"/>
          <w:szCs w:val="22"/>
        </w:rPr>
      </w:pPr>
      <w:ins w:id="38" w:author="李勇" w:date="2017-05-14T10:34:00Z">
        <w:r w:rsidRPr="00040516">
          <w:rPr>
            <w:rStyle w:val="a8"/>
            <w:noProof/>
          </w:rPr>
          <w:fldChar w:fldCharType="begin"/>
        </w:r>
        <w:r w:rsidRPr="00040516">
          <w:rPr>
            <w:rStyle w:val="a8"/>
            <w:noProof/>
          </w:rPr>
          <w:instrText xml:space="preserve"> </w:instrText>
        </w:r>
        <w:r>
          <w:rPr>
            <w:noProof/>
          </w:rPr>
          <w:instrText>HYPERLINK \l "_Toc482521458"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1.2</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课题发展状况</w:t>
        </w:r>
        <w:r w:rsidRPr="00040516">
          <w:rPr>
            <w:rStyle w:val="a8"/>
            <w:noProof/>
          </w:rPr>
          <w:t>（</w:t>
        </w:r>
        <w:r w:rsidRPr="00040516">
          <w:rPr>
            <w:rStyle w:val="a8"/>
            <w:noProof/>
          </w:rPr>
          <w:t>“</w:t>
        </w:r>
        <w:r w:rsidRPr="00040516">
          <w:rPr>
            <w:rStyle w:val="a8"/>
            <w:noProof/>
          </w:rPr>
          <w:t>课题发展状况</w:t>
        </w:r>
        <w:r w:rsidRPr="00040516">
          <w:rPr>
            <w:rStyle w:val="a8"/>
            <w:noProof/>
          </w:rPr>
          <w:t>”</w:t>
        </w:r>
        <w:r w:rsidRPr="00040516">
          <w:rPr>
            <w:rStyle w:val="a8"/>
            <w:noProof/>
          </w:rPr>
          <w:t>的字体和</w:t>
        </w:r>
        <w:r w:rsidRPr="00040516">
          <w:rPr>
            <w:rStyle w:val="a8"/>
            <w:noProof/>
          </w:rPr>
          <w:t>“</w:t>
        </w:r>
        <w:r w:rsidRPr="00040516">
          <w:rPr>
            <w:rStyle w:val="a8"/>
            <w:rFonts w:asciiTheme="majorEastAsia" w:eastAsiaTheme="majorEastAsia" w:hAnsiTheme="majorEastAsia"/>
            <w:b/>
            <w:noProof/>
          </w:rPr>
          <w:t>课题背景</w:t>
        </w:r>
        <w:r w:rsidRPr="00040516">
          <w:rPr>
            <w:rStyle w:val="a8"/>
            <w:noProof/>
          </w:rPr>
          <w:t>”</w:t>
        </w:r>
        <w:r w:rsidRPr="00040516">
          <w:rPr>
            <w:rStyle w:val="a8"/>
            <w:noProof/>
          </w:rPr>
          <w:t>的</w:t>
        </w:r>
        <w:r w:rsidRPr="00040516">
          <w:rPr>
            <w:rStyle w:val="a8"/>
            <w:noProof/>
          </w:rPr>
          <w:t xml:space="preserve"> </w:t>
        </w:r>
        <w:r w:rsidRPr="00040516">
          <w:rPr>
            <w:rStyle w:val="a8"/>
            <w:noProof/>
          </w:rPr>
          <w:t>不一样，看目录）</w:t>
        </w:r>
        <w:r>
          <w:rPr>
            <w:noProof/>
            <w:webHidden/>
          </w:rPr>
          <w:tab/>
        </w:r>
        <w:r>
          <w:rPr>
            <w:noProof/>
            <w:webHidden/>
          </w:rPr>
          <w:fldChar w:fldCharType="begin"/>
        </w:r>
        <w:r>
          <w:rPr>
            <w:noProof/>
            <w:webHidden/>
          </w:rPr>
          <w:instrText xml:space="preserve"> PAGEREF _Toc482521458 \h </w:instrText>
        </w:r>
        <w:r>
          <w:rPr>
            <w:noProof/>
            <w:webHidden/>
          </w:rPr>
        </w:r>
      </w:ins>
      <w:r>
        <w:rPr>
          <w:noProof/>
          <w:webHidden/>
        </w:rPr>
        <w:fldChar w:fldCharType="separate"/>
      </w:r>
      <w:ins w:id="39" w:author="李勇" w:date="2017-05-14T10:34:00Z">
        <w:r>
          <w:rPr>
            <w:noProof/>
            <w:webHidden/>
          </w:rPr>
          <w:t>2</w:t>
        </w:r>
        <w:r>
          <w:rPr>
            <w:noProof/>
            <w:webHidden/>
          </w:rPr>
          <w:fldChar w:fldCharType="end"/>
        </w:r>
        <w:r w:rsidRPr="00040516">
          <w:rPr>
            <w:rStyle w:val="a8"/>
            <w:noProof/>
          </w:rPr>
          <w:fldChar w:fldCharType="end"/>
        </w:r>
      </w:ins>
    </w:p>
    <w:p w14:paraId="4A26FB85" w14:textId="72E5B945" w:rsidR="007656A2" w:rsidRDefault="007656A2">
      <w:pPr>
        <w:pStyle w:val="21"/>
        <w:tabs>
          <w:tab w:val="left" w:pos="1050"/>
          <w:tab w:val="right" w:leader="dot" w:pos="8302"/>
        </w:tabs>
        <w:spacing w:before="120" w:after="120"/>
        <w:ind w:left="480"/>
        <w:rPr>
          <w:ins w:id="40" w:author="李勇" w:date="2017-05-14T10:34:00Z"/>
          <w:rFonts w:asciiTheme="minorHAnsi" w:eastAsiaTheme="minorEastAsia" w:hAnsiTheme="minorHAnsi" w:cstheme="minorBidi"/>
          <w:noProof/>
          <w:sz w:val="21"/>
          <w:szCs w:val="22"/>
        </w:rPr>
      </w:pPr>
      <w:ins w:id="41" w:author="李勇" w:date="2017-05-14T10:34:00Z">
        <w:r w:rsidRPr="00040516">
          <w:rPr>
            <w:rStyle w:val="a8"/>
            <w:noProof/>
          </w:rPr>
          <w:fldChar w:fldCharType="begin"/>
        </w:r>
        <w:r w:rsidRPr="00040516">
          <w:rPr>
            <w:rStyle w:val="a8"/>
            <w:noProof/>
          </w:rPr>
          <w:instrText xml:space="preserve"> </w:instrText>
        </w:r>
        <w:r>
          <w:rPr>
            <w:noProof/>
          </w:rPr>
          <w:instrText>HYPERLINK \l "_Toc482521459"</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1.3</w:t>
        </w:r>
        <w:r>
          <w:rPr>
            <w:rFonts w:asciiTheme="minorHAnsi" w:eastAsiaTheme="minorEastAsia" w:hAnsiTheme="minorHAnsi" w:cstheme="minorBidi"/>
            <w:noProof/>
            <w:sz w:val="21"/>
            <w:szCs w:val="22"/>
          </w:rPr>
          <w:tab/>
        </w:r>
        <w:r w:rsidRPr="00040516">
          <w:rPr>
            <w:rStyle w:val="a8"/>
            <w:rFonts w:asciiTheme="minorEastAsia" w:hAnsiTheme="minorEastAsia"/>
            <w:b/>
            <w:noProof/>
          </w:rPr>
          <w:t>研究的目的</w:t>
        </w:r>
        <w:r w:rsidRPr="00040516">
          <w:rPr>
            <w:rStyle w:val="a8"/>
            <w:rFonts w:ascii="宋体" w:hAnsi="宋体"/>
            <w:noProof/>
            <w:kern w:val="16"/>
          </w:rPr>
          <w:t>（以下内容参考张海阳的写）</w:t>
        </w:r>
        <w:r>
          <w:rPr>
            <w:noProof/>
            <w:webHidden/>
          </w:rPr>
          <w:tab/>
        </w:r>
        <w:r>
          <w:rPr>
            <w:noProof/>
            <w:webHidden/>
          </w:rPr>
          <w:fldChar w:fldCharType="begin"/>
        </w:r>
        <w:r>
          <w:rPr>
            <w:noProof/>
            <w:webHidden/>
          </w:rPr>
          <w:instrText xml:space="preserve"> PAGEREF _Toc482521459 \h </w:instrText>
        </w:r>
        <w:r>
          <w:rPr>
            <w:noProof/>
            <w:webHidden/>
          </w:rPr>
        </w:r>
      </w:ins>
      <w:r>
        <w:rPr>
          <w:noProof/>
          <w:webHidden/>
        </w:rPr>
        <w:fldChar w:fldCharType="separate"/>
      </w:r>
      <w:ins w:id="42" w:author="李勇" w:date="2017-05-14T10:34:00Z">
        <w:r>
          <w:rPr>
            <w:noProof/>
            <w:webHidden/>
          </w:rPr>
          <w:t>2</w:t>
        </w:r>
        <w:r>
          <w:rPr>
            <w:noProof/>
            <w:webHidden/>
          </w:rPr>
          <w:fldChar w:fldCharType="end"/>
        </w:r>
        <w:r w:rsidRPr="00040516">
          <w:rPr>
            <w:rStyle w:val="a8"/>
            <w:noProof/>
          </w:rPr>
          <w:fldChar w:fldCharType="end"/>
        </w:r>
      </w:ins>
    </w:p>
    <w:p w14:paraId="548BE71F" w14:textId="14DBB088" w:rsidR="007656A2" w:rsidRDefault="007656A2">
      <w:pPr>
        <w:pStyle w:val="21"/>
        <w:tabs>
          <w:tab w:val="left" w:pos="1050"/>
          <w:tab w:val="right" w:leader="dot" w:pos="8302"/>
        </w:tabs>
        <w:spacing w:before="120" w:after="120"/>
        <w:ind w:left="480"/>
        <w:rPr>
          <w:ins w:id="43" w:author="李勇" w:date="2017-05-14T10:34:00Z"/>
          <w:rFonts w:asciiTheme="minorHAnsi" w:eastAsiaTheme="minorEastAsia" w:hAnsiTheme="minorHAnsi" w:cstheme="minorBidi"/>
          <w:noProof/>
          <w:sz w:val="21"/>
          <w:szCs w:val="22"/>
        </w:rPr>
      </w:pPr>
      <w:ins w:id="44" w:author="李勇" w:date="2017-05-14T10:34:00Z">
        <w:r w:rsidRPr="00040516">
          <w:rPr>
            <w:rStyle w:val="a8"/>
            <w:noProof/>
          </w:rPr>
          <w:fldChar w:fldCharType="begin"/>
        </w:r>
        <w:r w:rsidRPr="00040516">
          <w:rPr>
            <w:rStyle w:val="a8"/>
            <w:noProof/>
          </w:rPr>
          <w:instrText xml:space="preserve"> </w:instrText>
        </w:r>
        <w:r>
          <w:rPr>
            <w:noProof/>
          </w:rPr>
          <w:instrText>HYPERLINK \l "_Toc482521460"</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1.4</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任务完成情况</w:t>
        </w:r>
        <w:r>
          <w:rPr>
            <w:noProof/>
            <w:webHidden/>
          </w:rPr>
          <w:tab/>
        </w:r>
        <w:r>
          <w:rPr>
            <w:noProof/>
            <w:webHidden/>
          </w:rPr>
          <w:fldChar w:fldCharType="begin"/>
        </w:r>
        <w:r>
          <w:rPr>
            <w:noProof/>
            <w:webHidden/>
          </w:rPr>
          <w:instrText xml:space="preserve"> PAGEREF _Toc482521460 \h </w:instrText>
        </w:r>
        <w:r>
          <w:rPr>
            <w:noProof/>
            <w:webHidden/>
          </w:rPr>
        </w:r>
      </w:ins>
      <w:r>
        <w:rPr>
          <w:noProof/>
          <w:webHidden/>
        </w:rPr>
        <w:fldChar w:fldCharType="separate"/>
      </w:r>
      <w:ins w:id="45" w:author="李勇" w:date="2017-05-14T10:34:00Z">
        <w:r>
          <w:rPr>
            <w:noProof/>
            <w:webHidden/>
          </w:rPr>
          <w:t>2</w:t>
        </w:r>
        <w:r>
          <w:rPr>
            <w:noProof/>
            <w:webHidden/>
          </w:rPr>
          <w:fldChar w:fldCharType="end"/>
        </w:r>
        <w:r w:rsidRPr="00040516">
          <w:rPr>
            <w:rStyle w:val="a8"/>
            <w:noProof/>
          </w:rPr>
          <w:fldChar w:fldCharType="end"/>
        </w:r>
      </w:ins>
    </w:p>
    <w:p w14:paraId="162E66E2" w14:textId="057FE0B6" w:rsidR="007656A2" w:rsidRDefault="007656A2">
      <w:pPr>
        <w:pStyle w:val="11"/>
        <w:tabs>
          <w:tab w:val="left" w:pos="420"/>
          <w:tab w:val="right" w:leader="dot" w:pos="8302"/>
        </w:tabs>
        <w:spacing w:before="120" w:after="120"/>
        <w:rPr>
          <w:ins w:id="46" w:author="李勇" w:date="2017-05-14T10:34:00Z"/>
          <w:rFonts w:asciiTheme="minorHAnsi" w:eastAsiaTheme="minorEastAsia" w:hAnsiTheme="minorHAnsi" w:cstheme="minorBidi"/>
          <w:noProof/>
          <w:sz w:val="21"/>
          <w:szCs w:val="22"/>
        </w:rPr>
      </w:pPr>
      <w:ins w:id="47" w:author="李勇" w:date="2017-05-14T10:34:00Z">
        <w:r w:rsidRPr="00040516">
          <w:rPr>
            <w:rStyle w:val="a8"/>
            <w:noProof/>
          </w:rPr>
          <w:fldChar w:fldCharType="begin"/>
        </w:r>
        <w:r w:rsidRPr="00040516">
          <w:rPr>
            <w:rStyle w:val="a8"/>
            <w:noProof/>
          </w:rPr>
          <w:instrText xml:space="preserve"> </w:instrText>
        </w:r>
        <w:r>
          <w:rPr>
            <w:noProof/>
          </w:rPr>
          <w:instrText>HYPERLINK \l "_Toc482521461"</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UDP Flood攻击相关理论</w:t>
        </w:r>
        <w:r>
          <w:rPr>
            <w:noProof/>
            <w:webHidden/>
          </w:rPr>
          <w:tab/>
        </w:r>
        <w:r>
          <w:rPr>
            <w:noProof/>
            <w:webHidden/>
          </w:rPr>
          <w:fldChar w:fldCharType="begin"/>
        </w:r>
        <w:r>
          <w:rPr>
            <w:noProof/>
            <w:webHidden/>
          </w:rPr>
          <w:instrText xml:space="preserve"> PAGEREF _Toc482521461 \h </w:instrText>
        </w:r>
        <w:r>
          <w:rPr>
            <w:noProof/>
            <w:webHidden/>
          </w:rPr>
        </w:r>
      </w:ins>
      <w:r>
        <w:rPr>
          <w:noProof/>
          <w:webHidden/>
        </w:rPr>
        <w:fldChar w:fldCharType="separate"/>
      </w:r>
      <w:ins w:id="48" w:author="李勇" w:date="2017-05-14T10:34:00Z">
        <w:r>
          <w:rPr>
            <w:noProof/>
            <w:webHidden/>
          </w:rPr>
          <w:t>3</w:t>
        </w:r>
        <w:r>
          <w:rPr>
            <w:noProof/>
            <w:webHidden/>
          </w:rPr>
          <w:fldChar w:fldCharType="end"/>
        </w:r>
        <w:r w:rsidRPr="00040516">
          <w:rPr>
            <w:rStyle w:val="a8"/>
            <w:noProof/>
          </w:rPr>
          <w:fldChar w:fldCharType="end"/>
        </w:r>
      </w:ins>
    </w:p>
    <w:p w14:paraId="0D2D9EAE" w14:textId="1CAACFE6" w:rsidR="007656A2" w:rsidRDefault="007656A2">
      <w:pPr>
        <w:pStyle w:val="21"/>
        <w:tabs>
          <w:tab w:val="left" w:pos="1050"/>
          <w:tab w:val="right" w:leader="dot" w:pos="8302"/>
        </w:tabs>
        <w:spacing w:before="120" w:after="120"/>
        <w:ind w:left="480"/>
        <w:rPr>
          <w:ins w:id="49" w:author="李勇" w:date="2017-05-14T10:34:00Z"/>
          <w:rFonts w:asciiTheme="minorHAnsi" w:eastAsiaTheme="minorEastAsia" w:hAnsiTheme="minorHAnsi" w:cstheme="minorBidi"/>
          <w:noProof/>
          <w:sz w:val="21"/>
          <w:szCs w:val="22"/>
        </w:rPr>
      </w:pPr>
      <w:ins w:id="50" w:author="李勇" w:date="2017-05-14T10:34:00Z">
        <w:r w:rsidRPr="00040516">
          <w:rPr>
            <w:rStyle w:val="a8"/>
            <w:noProof/>
          </w:rPr>
          <w:fldChar w:fldCharType="begin"/>
        </w:r>
        <w:r w:rsidRPr="00040516">
          <w:rPr>
            <w:rStyle w:val="a8"/>
            <w:noProof/>
          </w:rPr>
          <w:instrText xml:space="preserve"> </w:instrText>
        </w:r>
        <w:r>
          <w:rPr>
            <w:noProof/>
          </w:rPr>
          <w:instrText>HYPERLINK \l "_Toc482521462"</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UDP Flood攻击相关网络协议</w:t>
        </w:r>
        <w:r>
          <w:rPr>
            <w:noProof/>
            <w:webHidden/>
          </w:rPr>
          <w:tab/>
        </w:r>
        <w:r>
          <w:rPr>
            <w:noProof/>
            <w:webHidden/>
          </w:rPr>
          <w:fldChar w:fldCharType="begin"/>
        </w:r>
        <w:r>
          <w:rPr>
            <w:noProof/>
            <w:webHidden/>
          </w:rPr>
          <w:instrText xml:space="preserve"> PAGEREF _Toc482521462 \h </w:instrText>
        </w:r>
        <w:r>
          <w:rPr>
            <w:noProof/>
            <w:webHidden/>
          </w:rPr>
        </w:r>
      </w:ins>
      <w:r>
        <w:rPr>
          <w:noProof/>
          <w:webHidden/>
        </w:rPr>
        <w:fldChar w:fldCharType="separate"/>
      </w:r>
      <w:ins w:id="51" w:author="李勇" w:date="2017-05-14T10:34:00Z">
        <w:r>
          <w:rPr>
            <w:noProof/>
            <w:webHidden/>
          </w:rPr>
          <w:t>3</w:t>
        </w:r>
        <w:r>
          <w:rPr>
            <w:noProof/>
            <w:webHidden/>
          </w:rPr>
          <w:fldChar w:fldCharType="end"/>
        </w:r>
        <w:r w:rsidRPr="00040516">
          <w:rPr>
            <w:rStyle w:val="a8"/>
            <w:noProof/>
          </w:rPr>
          <w:fldChar w:fldCharType="end"/>
        </w:r>
      </w:ins>
    </w:p>
    <w:p w14:paraId="2A2D43FE" w14:textId="41F98AAB" w:rsidR="007656A2" w:rsidRDefault="007656A2">
      <w:pPr>
        <w:pStyle w:val="31"/>
        <w:tabs>
          <w:tab w:val="left" w:pos="1680"/>
          <w:tab w:val="right" w:leader="dot" w:pos="8302"/>
        </w:tabs>
        <w:spacing w:before="120" w:after="120"/>
        <w:ind w:left="960"/>
        <w:rPr>
          <w:ins w:id="52" w:author="李勇" w:date="2017-05-14T10:34:00Z"/>
          <w:rFonts w:asciiTheme="minorHAnsi" w:eastAsiaTheme="minorEastAsia" w:hAnsiTheme="minorHAnsi" w:cstheme="minorBidi"/>
          <w:noProof/>
          <w:sz w:val="21"/>
          <w:szCs w:val="22"/>
        </w:rPr>
      </w:pPr>
      <w:ins w:id="53" w:author="李勇" w:date="2017-05-14T10:34:00Z">
        <w:r w:rsidRPr="00040516">
          <w:rPr>
            <w:rStyle w:val="a8"/>
            <w:noProof/>
          </w:rPr>
          <w:fldChar w:fldCharType="begin"/>
        </w:r>
        <w:r w:rsidRPr="00040516">
          <w:rPr>
            <w:rStyle w:val="a8"/>
            <w:noProof/>
          </w:rPr>
          <w:instrText xml:space="preserve"> </w:instrText>
        </w:r>
        <w:r>
          <w:rPr>
            <w:noProof/>
          </w:rPr>
          <w:instrText>HYPERLINK \l "_Toc482521463"</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2.1.1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ARP协议</w:t>
        </w:r>
        <w:r>
          <w:rPr>
            <w:noProof/>
            <w:webHidden/>
          </w:rPr>
          <w:tab/>
        </w:r>
        <w:r>
          <w:rPr>
            <w:noProof/>
            <w:webHidden/>
          </w:rPr>
          <w:fldChar w:fldCharType="begin"/>
        </w:r>
        <w:r>
          <w:rPr>
            <w:noProof/>
            <w:webHidden/>
          </w:rPr>
          <w:instrText xml:space="preserve"> PAGEREF _Toc482521463 \h </w:instrText>
        </w:r>
        <w:r>
          <w:rPr>
            <w:noProof/>
            <w:webHidden/>
          </w:rPr>
        </w:r>
      </w:ins>
      <w:r>
        <w:rPr>
          <w:noProof/>
          <w:webHidden/>
        </w:rPr>
        <w:fldChar w:fldCharType="separate"/>
      </w:r>
      <w:ins w:id="54" w:author="李勇" w:date="2017-05-14T10:34:00Z">
        <w:r>
          <w:rPr>
            <w:noProof/>
            <w:webHidden/>
          </w:rPr>
          <w:t>3</w:t>
        </w:r>
        <w:r>
          <w:rPr>
            <w:noProof/>
            <w:webHidden/>
          </w:rPr>
          <w:fldChar w:fldCharType="end"/>
        </w:r>
        <w:r w:rsidRPr="00040516">
          <w:rPr>
            <w:rStyle w:val="a8"/>
            <w:noProof/>
          </w:rPr>
          <w:fldChar w:fldCharType="end"/>
        </w:r>
      </w:ins>
    </w:p>
    <w:p w14:paraId="25962564" w14:textId="5B327823" w:rsidR="007656A2" w:rsidRDefault="007656A2">
      <w:pPr>
        <w:pStyle w:val="31"/>
        <w:tabs>
          <w:tab w:val="left" w:pos="1680"/>
          <w:tab w:val="right" w:leader="dot" w:pos="8302"/>
        </w:tabs>
        <w:spacing w:before="120" w:after="120"/>
        <w:ind w:left="960"/>
        <w:rPr>
          <w:ins w:id="55" w:author="李勇" w:date="2017-05-14T10:34:00Z"/>
          <w:rFonts w:asciiTheme="minorHAnsi" w:eastAsiaTheme="minorEastAsia" w:hAnsiTheme="minorHAnsi" w:cstheme="minorBidi"/>
          <w:noProof/>
          <w:sz w:val="21"/>
          <w:szCs w:val="22"/>
        </w:rPr>
      </w:pPr>
      <w:ins w:id="56" w:author="李勇" w:date="2017-05-14T10:34:00Z">
        <w:r w:rsidRPr="00040516">
          <w:rPr>
            <w:rStyle w:val="a8"/>
            <w:noProof/>
          </w:rPr>
          <w:fldChar w:fldCharType="begin"/>
        </w:r>
        <w:r w:rsidRPr="00040516">
          <w:rPr>
            <w:rStyle w:val="a8"/>
            <w:noProof/>
          </w:rPr>
          <w:instrText xml:space="preserve"> </w:instrText>
        </w:r>
        <w:r>
          <w:rPr>
            <w:noProof/>
          </w:rPr>
          <w:instrText>HYPERLINK \l "_Toc482521464"</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2.1.2</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ICMP协议</w:t>
        </w:r>
        <w:r>
          <w:rPr>
            <w:noProof/>
            <w:webHidden/>
          </w:rPr>
          <w:tab/>
        </w:r>
        <w:r>
          <w:rPr>
            <w:noProof/>
            <w:webHidden/>
          </w:rPr>
          <w:fldChar w:fldCharType="begin"/>
        </w:r>
        <w:r>
          <w:rPr>
            <w:noProof/>
            <w:webHidden/>
          </w:rPr>
          <w:instrText xml:space="preserve"> PAGEREF _Toc482521464 \h </w:instrText>
        </w:r>
        <w:r>
          <w:rPr>
            <w:noProof/>
            <w:webHidden/>
          </w:rPr>
        </w:r>
      </w:ins>
      <w:r>
        <w:rPr>
          <w:noProof/>
          <w:webHidden/>
        </w:rPr>
        <w:fldChar w:fldCharType="separate"/>
      </w:r>
      <w:ins w:id="57" w:author="李勇" w:date="2017-05-14T10:34:00Z">
        <w:r>
          <w:rPr>
            <w:noProof/>
            <w:webHidden/>
          </w:rPr>
          <w:t>4</w:t>
        </w:r>
        <w:r>
          <w:rPr>
            <w:noProof/>
            <w:webHidden/>
          </w:rPr>
          <w:fldChar w:fldCharType="end"/>
        </w:r>
        <w:r w:rsidRPr="00040516">
          <w:rPr>
            <w:rStyle w:val="a8"/>
            <w:noProof/>
          </w:rPr>
          <w:fldChar w:fldCharType="end"/>
        </w:r>
      </w:ins>
    </w:p>
    <w:p w14:paraId="0C253710" w14:textId="6F5E7D2F" w:rsidR="007656A2" w:rsidRDefault="007656A2">
      <w:pPr>
        <w:pStyle w:val="31"/>
        <w:tabs>
          <w:tab w:val="left" w:pos="1680"/>
          <w:tab w:val="right" w:leader="dot" w:pos="8302"/>
        </w:tabs>
        <w:spacing w:before="120" w:after="120"/>
        <w:ind w:left="960"/>
        <w:rPr>
          <w:ins w:id="58" w:author="李勇" w:date="2017-05-14T10:34:00Z"/>
          <w:rFonts w:asciiTheme="minorHAnsi" w:eastAsiaTheme="minorEastAsia" w:hAnsiTheme="minorHAnsi" w:cstheme="minorBidi"/>
          <w:noProof/>
          <w:sz w:val="21"/>
          <w:szCs w:val="22"/>
        </w:rPr>
      </w:pPr>
      <w:ins w:id="59" w:author="李勇" w:date="2017-05-14T10:34:00Z">
        <w:r w:rsidRPr="00040516">
          <w:rPr>
            <w:rStyle w:val="a8"/>
            <w:noProof/>
          </w:rPr>
          <w:fldChar w:fldCharType="begin"/>
        </w:r>
        <w:r w:rsidRPr="00040516">
          <w:rPr>
            <w:rStyle w:val="a8"/>
            <w:noProof/>
          </w:rPr>
          <w:instrText xml:space="preserve"> </w:instrText>
        </w:r>
        <w:r>
          <w:rPr>
            <w:noProof/>
          </w:rPr>
          <w:instrText>HYPERLINK \l "_Toc482521465"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2.1.3</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IP协议</w:t>
        </w:r>
        <w:r>
          <w:rPr>
            <w:noProof/>
            <w:webHidden/>
          </w:rPr>
          <w:tab/>
        </w:r>
        <w:r>
          <w:rPr>
            <w:noProof/>
            <w:webHidden/>
          </w:rPr>
          <w:fldChar w:fldCharType="begin"/>
        </w:r>
        <w:r>
          <w:rPr>
            <w:noProof/>
            <w:webHidden/>
          </w:rPr>
          <w:instrText xml:space="preserve"> PAGEREF _Toc482521465 \h </w:instrText>
        </w:r>
        <w:r>
          <w:rPr>
            <w:noProof/>
            <w:webHidden/>
          </w:rPr>
        </w:r>
      </w:ins>
      <w:r>
        <w:rPr>
          <w:noProof/>
          <w:webHidden/>
        </w:rPr>
        <w:fldChar w:fldCharType="separate"/>
      </w:r>
      <w:ins w:id="60" w:author="李勇" w:date="2017-05-14T10:34:00Z">
        <w:r>
          <w:rPr>
            <w:noProof/>
            <w:webHidden/>
          </w:rPr>
          <w:t>4</w:t>
        </w:r>
        <w:r>
          <w:rPr>
            <w:noProof/>
            <w:webHidden/>
          </w:rPr>
          <w:fldChar w:fldCharType="end"/>
        </w:r>
        <w:r w:rsidRPr="00040516">
          <w:rPr>
            <w:rStyle w:val="a8"/>
            <w:noProof/>
          </w:rPr>
          <w:fldChar w:fldCharType="end"/>
        </w:r>
      </w:ins>
    </w:p>
    <w:p w14:paraId="0ABE0A1A" w14:textId="6F662C83" w:rsidR="007656A2" w:rsidRDefault="007656A2">
      <w:pPr>
        <w:pStyle w:val="31"/>
        <w:tabs>
          <w:tab w:val="left" w:pos="1680"/>
          <w:tab w:val="right" w:leader="dot" w:pos="8302"/>
        </w:tabs>
        <w:spacing w:before="120" w:after="120"/>
        <w:ind w:left="960"/>
        <w:rPr>
          <w:ins w:id="61" w:author="李勇" w:date="2017-05-14T10:34:00Z"/>
          <w:rFonts w:asciiTheme="minorHAnsi" w:eastAsiaTheme="minorEastAsia" w:hAnsiTheme="minorHAnsi" w:cstheme="minorBidi"/>
          <w:noProof/>
          <w:sz w:val="21"/>
          <w:szCs w:val="22"/>
        </w:rPr>
      </w:pPr>
      <w:ins w:id="62" w:author="李勇" w:date="2017-05-14T10:34:00Z">
        <w:r w:rsidRPr="00040516">
          <w:rPr>
            <w:rStyle w:val="a8"/>
            <w:noProof/>
          </w:rPr>
          <w:fldChar w:fldCharType="begin"/>
        </w:r>
        <w:r w:rsidRPr="00040516">
          <w:rPr>
            <w:rStyle w:val="a8"/>
            <w:noProof/>
          </w:rPr>
          <w:instrText xml:space="preserve"> </w:instrText>
        </w:r>
        <w:r>
          <w:rPr>
            <w:noProof/>
          </w:rPr>
          <w:instrText>HYPERLINK \l "_Toc482521466"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2.1.4</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UDP协议</w:t>
        </w:r>
        <w:r>
          <w:rPr>
            <w:noProof/>
            <w:webHidden/>
          </w:rPr>
          <w:tab/>
        </w:r>
        <w:r>
          <w:rPr>
            <w:noProof/>
            <w:webHidden/>
          </w:rPr>
          <w:fldChar w:fldCharType="begin"/>
        </w:r>
        <w:r>
          <w:rPr>
            <w:noProof/>
            <w:webHidden/>
          </w:rPr>
          <w:instrText xml:space="preserve"> PAGEREF _Toc482521466 \h </w:instrText>
        </w:r>
        <w:r>
          <w:rPr>
            <w:noProof/>
            <w:webHidden/>
          </w:rPr>
        </w:r>
      </w:ins>
      <w:r>
        <w:rPr>
          <w:noProof/>
          <w:webHidden/>
        </w:rPr>
        <w:fldChar w:fldCharType="separate"/>
      </w:r>
      <w:ins w:id="63" w:author="李勇" w:date="2017-05-14T10:34:00Z">
        <w:r>
          <w:rPr>
            <w:noProof/>
            <w:webHidden/>
          </w:rPr>
          <w:t>5</w:t>
        </w:r>
        <w:r>
          <w:rPr>
            <w:noProof/>
            <w:webHidden/>
          </w:rPr>
          <w:fldChar w:fldCharType="end"/>
        </w:r>
        <w:r w:rsidRPr="00040516">
          <w:rPr>
            <w:rStyle w:val="a8"/>
            <w:noProof/>
          </w:rPr>
          <w:fldChar w:fldCharType="end"/>
        </w:r>
      </w:ins>
    </w:p>
    <w:p w14:paraId="37963E25" w14:textId="27B4F203" w:rsidR="007656A2" w:rsidRDefault="007656A2">
      <w:pPr>
        <w:pStyle w:val="21"/>
        <w:tabs>
          <w:tab w:val="left" w:pos="1050"/>
          <w:tab w:val="right" w:leader="dot" w:pos="8302"/>
        </w:tabs>
        <w:spacing w:before="120" w:after="120"/>
        <w:ind w:left="480"/>
        <w:rPr>
          <w:ins w:id="64" w:author="李勇" w:date="2017-05-14T10:34:00Z"/>
          <w:rFonts w:asciiTheme="minorHAnsi" w:eastAsiaTheme="minorEastAsia" w:hAnsiTheme="minorHAnsi" w:cstheme="minorBidi"/>
          <w:noProof/>
          <w:sz w:val="21"/>
          <w:szCs w:val="22"/>
        </w:rPr>
      </w:pPr>
      <w:ins w:id="65" w:author="李勇" w:date="2017-05-14T10:34:00Z">
        <w:r w:rsidRPr="00040516">
          <w:rPr>
            <w:rStyle w:val="a8"/>
            <w:noProof/>
          </w:rPr>
          <w:fldChar w:fldCharType="begin"/>
        </w:r>
        <w:r w:rsidRPr="00040516">
          <w:rPr>
            <w:rStyle w:val="a8"/>
            <w:noProof/>
          </w:rPr>
          <w:instrText xml:space="preserve"> </w:instrText>
        </w:r>
        <w:r>
          <w:rPr>
            <w:noProof/>
          </w:rPr>
          <w:instrText>HYPERLINK \l "_Toc482521467"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2.2</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UDP Flood攻击相关技术</w:t>
        </w:r>
        <w:r>
          <w:rPr>
            <w:noProof/>
            <w:webHidden/>
          </w:rPr>
          <w:tab/>
        </w:r>
        <w:r>
          <w:rPr>
            <w:noProof/>
            <w:webHidden/>
          </w:rPr>
          <w:fldChar w:fldCharType="begin"/>
        </w:r>
        <w:r>
          <w:rPr>
            <w:noProof/>
            <w:webHidden/>
          </w:rPr>
          <w:instrText xml:space="preserve"> PAGEREF _Toc482521467 \h </w:instrText>
        </w:r>
        <w:r>
          <w:rPr>
            <w:noProof/>
            <w:webHidden/>
          </w:rPr>
        </w:r>
      </w:ins>
      <w:r>
        <w:rPr>
          <w:noProof/>
          <w:webHidden/>
        </w:rPr>
        <w:fldChar w:fldCharType="separate"/>
      </w:r>
      <w:ins w:id="66" w:author="李勇" w:date="2017-05-14T10:34:00Z">
        <w:r>
          <w:rPr>
            <w:noProof/>
            <w:webHidden/>
          </w:rPr>
          <w:t>6</w:t>
        </w:r>
        <w:r>
          <w:rPr>
            <w:noProof/>
            <w:webHidden/>
          </w:rPr>
          <w:fldChar w:fldCharType="end"/>
        </w:r>
        <w:r w:rsidRPr="00040516">
          <w:rPr>
            <w:rStyle w:val="a8"/>
            <w:noProof/>
          </w:rPr>
          <w:fldChar w:fldCharType="end"/>
        </w:r>
      </w:ins>
    </w:p>
    <w:p w14:paraId="19DADBD9" w14:textId="7E4BC819" w:rsidR="007656A2" w:rsidRDefault="007656A2">
      <w:pPr>
        <w:pStyle w:val="31"/>
        <w:tabs>
          <w:tab w:val="left" w:pos="1680"/>
          <w:tab w:val="right" w:leader="dot" w:pos="8302"/>
        </w:tabs>
        <w:spacing w:before="120" w:after="120"/>
        <w:ind w:left="960"/>
        <w:rPr>
          <w:ins w:id="67" w:author="李勇" w:date="2017-05-14T10:34:00Z"/>
          <w:rFonts w:asciiTheme="minorHAnsi" w:eastAsiaTheme="minorEastAsia" w:hAnsiTheme="minorHAnsi" w:cstheme="minorBidi"/>
          <w:noProof/>
          <w:sz w:val="21"/>
          <w:szCs w:val="22"/>
        </w:rPr>
      </w:pPr>
      <w:ins w:id="68" w:author="李勇" w:date="2017-05-14T10:34:00Z">
        <w:r w:rsidRPr="00040516">
          <w:rPr>
            <w:rStyle w:val="a8"/>
            <w:noProof/>
          </w:rPr>
          <w:fldChar w:fldCharType="begin"/>
        </w:r>
        <w:r w:rsidRPr="00040516">
          <w:rPr>
            <w:rStyle w:val="a8"/>
            <w:noProof/>
          </w:rPr>
          <w:instrText xml:space="preserve"> </w:instrText>
        </w:r>
        <w:r>
          <w:rPr>
            <w:noProof/>
          </w:rPr>
          <w:instrText>HYPERLINK \l "_Toc482521468"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2.2.1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主机扫描</w:t>
        </w:r>
        <w:r>
          <w:rPr>
            <w:noProof/>
            <w:webHidden/>
          </w:rPr>
          <w:tab/>
        </w:r>
        <w:r>
          <w:rPr>
            <w:noProof/>
            <w:webHidden/>
          </w:rPr>
          <w:fldChar w:fldCharType="begin"/>
        </w:r>
        <w:r>
          <w:rPr>
            <w:noProof/>
            <w:webHidden/>
          </w:rPr>
          <w:instrText xml:space="preserve"> PAGEREF _Toc482521468 \h </w:instrText>
        </w:r>
        <w:r>
          <w:rPr>
            <w:noProof/>
            <w:webHidden/>
          </w:rPr>
        </w:r>
      </w:ins>
      <w:r>
        <w:rPr>
          <w:noProof/>
          <w:webHidden/>
        </w:rPr>
        <w:fldChar w:fldCharType="separate"/>
      </w:r>
      <w:ins w:id="69" w:author="李勇" w:date="2017-05-14T10:34:00Z">
        <w:r>
          <w:rPr>
            <w:noProof/>
            <w:webHidden/>
          </w:rPr>
          <w:t>6</w:t>
        </w:r>
        <w:r>
          <w:rPr>
            <w:noProof/>
            <w:webHidden/>
          </w:rPr>
          <w:fldChar w:fldCharType="end"/>
        </w:r>
        <w:r w:rsidRPr="00040516">
          <w:rPr>
            <w:rStyle w:val="a8"/>
            <w:noProof/>
          </w:rPr>
          <w:fldChar w:fldCharType="end"/>
        </w:r>
      </w:ins>
    </w:p>
    <w:p w14:paraId="7C30D577" w14:textId="0B02BEEC" w:rsidR="007656A2" w:rsidRDefault="007656A2">
      <w:pPr>
        <w:pStyle w:val="31"/>
        <w:tabs>
          <w:tab w:val="left" w:pos="1680"/>
          <w:tab w:val="right" w:leader="dot" w:pos="8302"/>
        </w:tabs>
        <w:spacing w:before="120" w:after="120"/>
        <w:ind w:left="960"/>
        <w:rPr>
          <w:ins w:id="70" w:author="李勇" w:date="2017-05-14T10:34:00Z"/>
          <w:rFonts w:asciiTheme="minorHAnsi" w:eastAsiaTheme="minorEastAsia" w:hAnsiTheme="minorHAnsi" w:cstheme="minorBidi"/>
          <w:noProof/>
          <w:sz w:val="21"/>
          <w:szCs w:val="22"/>
        </w:rPr>
      </w:pPr>
      <w:ins w:id="71" w:author="李勇" w:date="2017-05-14T10:34:00Z">
        <w:r w:rsidRPr="00040516">
          <w:rPr>
            <w:rStyle w:val="a8"/>
            <w:noProof/>
          </w:rPr>
          <w:fldChar w:fldCharType="begin"/>
        </w:r>
        <w:r w:rsidRPr="00040516">
          <w:rPr>
            <w:rStyle w:val="a8"/>
            <w:noProof/>
          </w:rPr>
          <w:instrText xml:space="preserve"> </w:instrText>
        </w:r>
        <w:r>
          <w:rPr>
            <w:noProof/>
          </w:rPr>
          <w:instrText>HYPERLINK \l "_Toc482521469"</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2.2.2</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UDP端口扫描</w:t>
        </w:r>
        <w:r>
          <w:rPr>
            <w:noProof/>
            <w:webHidden/>
          </w:rPr>
          <w:tab/>
        </w:r>
        <w:r>
          <w:rPr>
            <w:noProof/>
            <w:webHidden/>
          </w:rPr>
          <w:fldChar w:fldCharType="begin"/>
        </w:r>
        <w:r>
          <w:rPr>
            <w:noProof/>
            <w:webHidden/>
          </w:rPr>
          <w:instrText xml:space="preserve"> PAGEREF _Toc482521469 \h </w:instrText>
        </w:r>
        <w:r>
          <w:rPr>
            <w:noProof/>
            <w:webHidden/>
          </w:rPr>
        </w:r>
      </w:ins>
      <w:r>
        <w:rPr>
          <w:noProof/>
          <w:webHidden/>
        </w:rPr>
        <w:fldChar w:fldCharType="separate"/>
      </w:r>
      <w:ins w:id="72" w:author="李勇" w:date="2017-05-14T10:34:00Z">
        <w:r>
          <w:rPr>
            <w:noProof/>
            <w:webHidden/>
          </w:rPr>
          <w:t>7</w:t>
        </w:r>
        <w:r>
          <w:rPr>
            <w:noProof/>
            <w:webHidden/>
          </w:rPr>
          <w:fldChar w:fldCharType="end"/>
        </w:r>
        <w:r w:rsidRPr="00040516">
          <w:rPr>
            <w:rStyle w:val="a8"/>
            <w:noProof/>
          </w:rPr>
          <w:fldChar w:fldCharType="end"/>
        </w:r>
      </w:ins>
    </w:p>
    <w:p w14:paraId="787A3AED" w14:textId="1197C6B2" w:rsidR="007656A2" w:rsidRDefault="007656A2">
      <w:pPr>
        <w:pStyle w:val="31"/>
        <w:tabs>
          <w:tab w:val="left" w:pos="1680"/>
          <w:tab w:val="right" w:leader="dot" w:pos="8302"/>
        </w:tabs>
        <w:spacing w:before="120" w:after="120"/>
        <w:ind w:left="960"/>
        <w:rPr>
          <w:ins w:id="73" w:author="李勇" w:date="2017-05-14T10:34:00Z"/>
          <w:rFonts w:asciiTheme="minorHAnsi" w:eastAsiaTheme="minorEastAsia" w:hAnsiTheme="minorHAnsi" w:cstheme="minorBidi"/>
          <w:noProof/>
          <w:sz w:val="21"/>
          <w:szCs w:val="22"/>
        </w:rPr>
      </w:pPr>
      <w:ins w:id="74" w:author="李勇" w:date="2017-05-14T10:34:00Z">
        <w:r w:rsidRPr="00040516">
          <w:rPr>
            <w:rStyle w:val="a8"/>
            <w:noProof/>
          </w:rPr>
          <w:fldChar w:fldCharType="begin"/>
        </w:r>
        <w:r w:rsidRPr="00040516">
          <w:rPr>
            <w:rStyle w:val="a8"/>
            <w:noProof/>
          </w:rPr>
          <w:instrText xml:space="preserve"> </w:instrText>
        </w:r>
        <w:r>
          <w:rPr>
            <w:noProof/>
          </w:rPr>
          <w:instrText>HYPERLINK \l "_Toc482521470"</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2.2.3</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UDP Flood攻击</w:t>
        </w:r>
        <w:r>
          <w:rPr>
            <w:noProof/>
            <w:webHidden/>
          </w:rPr>
          <w:tab/>
        </w:r>
        <w:r>
          <w:rPr>
            <w:noProof/>
            <w:webHidden/>
          </w:rPr>
          <w:fldChar w:fldCharType="begin"/>
        </w:r>
        <w:r>
          <w:rPr>
            <w:noProof/>
            <w:webHidden/>
          </w:rPr>
          <w:instrText xml:space="preserve"> PAGEREF _Toc482521470 \h </w:instrText>
        </w:r>
        <w:r>
          <w:rPr>
            <w:noProof/>
            <w:webHidden/>
          </w:rPr>
        </w:r>
      </w:ins>
      <w:r>
        <w:rPr>
          <w:noProof/>
          <w:webHidden/>
        </w:rPr>
        <w:fldChar w:fldCharType="separate"/>
      </w:r>
      <w:ins w:id="75" w:author="李勇" w:date="2017-05-14T10:34:00Z">
        <w:r>
          <w:rPr>
            <w:noProof/>
            <w:webHidden/>
          </w:rPr>
          <w:t>8</w:t>
        </w:r>
        <w:r>
          <w:rPr>
            <w:noProof/>
            <w:webHidden/>
          </w:rPr>
          <w:fldChar w:fldCharType="end"/>
        </w:r>
        <w:r w:rsidRPr="00040516">
          <w:rPr>
            <w:rStyle w:val="a8"/>
            <w:noProof/>
          </w:rPr>
          <w:fldChar w:fldCharType="end"/>
        </w:r>
      </w:ins>
    </w:p>
    <w:p w14:paraId="04338A51" w14:textId="12B869B8" w:rsidR="007656A2" w:rsidRDefault="007656A2">
      <w:pPr>
        <w:pStyle w:val="21"/>
        <w:tabs>
          <w:tab w:val="left" w:pos="1050"/>
          <w:tab w:val="right" w:leader="dot" w:pos="8302"/>
        </w:tabs>
        <w:spacing w:before="120" w:after="120"/>
        <w:ind w:left="480"/>
        <w:rPr>
          <w:ins w:id="76" w:author="李勇" w:date="2017-05-14T10:34:00Z"/>
          <w:rFonts w:asciiTheme="minorHAnsi" w:eastAsiaTheme="minorEastAsia" w:hAnsiTheme="minorHAnsi" w:cstheme="minorBidi"/>
          <w:noProof/>
          <w:sz w:val="21"/>
          <w:szCs w:val="22"/>
        </w:rPr>
      </w:pPr>
      <w:ins w:id="77" w:author="李勇" w:date="2017-05-14T10:34:00Z">
        <w:r w:rsidRPr="00040516">
          <w:rPr>
            <w:rStyle w:val="a8"/>
            <w:noProof/>
          </w:rPr>
          <w:fldChar w:fldCharType="begin"/>
        </w:r>
        <w:r w:rsidRPr="00040516">
          <w:rPr>
            <w:rStyle w:val="a8"/>
            <w:noProof/>
          </w:rPr>
          <w:instrText xml:space="preserve"> </w:instrText>
        </w:r>
        <w:r>
          <w:rPr>
            <w:noProof/>
          </w:rPr>
          <w:instrText>HYPERLINK \l "_Toc482521471"</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2.3</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SOCKET编程原理</w:t>
        </w:r>
        <w:r>
          <w:rPr>
            <w:noProof/>
            <w:webHidden/>
          </w:rPr>
          <w:tab/>
        </w:r>
        <w:r>
          <w:rPr>
            <w:noProof/>
            <w:webHidden/>
          </w:rPr>
          <w:fldChar w:fldCharType="begin"/>
        </w:r>
        <w:r>
          <w:rPr>
            <w:noProof/>
            <w:webHidden/>
          </w:rPr>
          <w:instrText xml:space="preserve"> PAGEREF _Toc482521471 \h </w:instrText>
        </w:r>
        <w:r>
          <w:rPr>
            <w:noProof/>
            <w:webHidden/>
          </w:rPr>
        </w:r>
      </w:ins>
      <w:r>
        <w:rPr>
          <w:noProof/>
          <w:webHidden/>
        </w:rPr>
        <w:fldChar w:fldCharType="separate"/>
      </w:r>
      <w:ins w:id="78" w:author="李勇" w:date="2017-05-14T10:34:00Z">
        <w:r>
          <w:rPr>
            <w:noProof/>
            <w:webHidden/>
          </w:rPr>
          <w:t>9</w:t>
        </w:r>
        <w:r>
          <w:rPr>
            <w:noProof/>
            <w:webHidden/>
          </w:rPr>
          <w:fldChar w:fldCharType="end"/>
        </w:r>
        <w:r w:rsidRPr="00040516">
          <w:rPr>
            <w:rStyle w:val="a8"/>
            <w:noProof/>
          </w:rPr>
          <w:fldChar w:fldCharType="end"/>
        </w:r>
      </w:ins>
    </w:p>
    <w:p w14:paraId="484DEE69" w14:textId="0A6F27B7" w:rsidR="007656A2" w:rsidRDefault="007656A2">
      <w:pPr>
        <w:pStyle w:val="31"/>
        <w:tabs>
          <w:tab w:val="left" w:pos="1680"/>
          <w:tab w:val="right" w:leader="dot" w:pos="8302"/>
        </w:tabs>
        <w:spacing w:before="120" w:after="120"/>
        <w:ind w:left="960"/>
        <w:rPr>
          <w:ins w:id="79" w:author="李勇" w:date="2017-05-14T10:34:00Z"/>
          <w:rFonts w:asciiTheme="minorHAnsi" w:eastAsiaTheme="minorEastAsia" w:hAnsiTheme="minorHAnsi" w:cstheme="minorBidi"/>
          <w:noProof/>
          <w:sz w:val="21"/>
          <w:szCs w:val="22"/>
        </w:rPr>
      </w:pPr>
      <w:ins w:id="80" w:author="李勇" w:date="2017-05-14T10:34:00Z">
        <w:r w:rsidRPr="00040516">
          <w:rPr>
            <w:rStyle w:val="a8"/>
            <w:noProof/>
          </w:rPr>
          <w:fldChar w:fldCharType="begin"/>
        </w:r>
        <w:r w:rsidRPr="00040516">
          <w:rPr>
            <w:rStyle w:val="a8"/>
            <w:noProof/>
          </w:rPr>
          <w:instrText xml:space="preserve"> </w:instrText>
        </w:r>
        <w:r>
          <w:rPr>
            <w:noProof/>
          </w:rPr>
          <w:instrText>HYPERLINK \l "_Toc482521472"</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2.3.1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Socket的结构组成</w:t>
        </w:r>
        <w:r>
          <w:rPr>
            <w:noProof/>
            <w:webHidden/>
          </w:rPr>
          <w:tab/>
        </w:r>
        <w:r>
          <w:rPr>
            <w:noProof/>
            <w:webHidden/>
          </w:rPr>
          <w:fldChar w:fldCharType="begin"/>
        </w:r>
        <w:r>
          <w:rPr>
            <w:noProof/>
            <w:webHidden/>
          </w:rPr>
          <w:instrText xml:space="preserve"> PAGEREF _Toc482521472 \h </w:instrText>
        </w:r>
        <w:r>
          <w:rPr>
            <w:noProof/>
            <w:webHidden/>
          </w:rPr>
        </w:r>
      </w:ins>
      <w:r>
        <w:rPr>
          <w:noProof/>
          <w:webHidden/>
        </w:rPr>
        <w:fldChar w:fldCharType="separate"/>
      </w:r>
      <w:ins w:id="81" w:author="李勇" w:date="2017-05-14T10:34:00Z">
        <w:r>
          <w:rPr>
            <w:noProof/>
            <w:webHidden/>
          </w:rPr>
          <w:t>9</w:t>
        </w:r>
        <w:r>
          <w:rPr>
            <w:noProof/>
            <w:webHidden/>
          </w:rPr>
          <w:fldChar w:fldCharType="end"/>
        </w:r>
        <w:r w:rsidRPr="00040516">
          <w:rPr>
            <w:rStyle w:val="a8"/>
            <w:noProof/>
          </w:rPr>
          <w:fldChar w:fldCharType="end"/>
        </w:r>
      </w:ins>
    </w:p>
    <w:p w14:paraId="70C019B1" w14:textId="249F620E" w:rsidR="007656A2" w:rsidRDefault="007656A2">
      <w:pPr>
        <w:pStyle w:val="31"/>
        <w:tabs>
          <w:tab w:val="left" w:pos="1680"/>
          <w:tab w:val="right" w:leader="dot" w:pos="8302"/>
        </w:tabs>
        <w:spacing w:before="120" w:after="120"/>
        <w:ind w:left="960"/>
        <w:rPr>
          <w:ins w:id="82" w:author="李勇" w:date="2017-05-14T10:34:00Z"/>
          <w:rFonts w:asciiTheme="minorHAnsi" w:eastAsiaTheme="minorEastAsia" w:hAnsiTheme="minorHAnsi" w:cstheme="minorBidi"/>
          <w:noProof/>
          <w:sz w:val="21"/>
          <w:szCs w:val="22"/>
        </w:rPr>
      </w:pPr>
      <w:ins w:id="83" w:author="李勇" w:date="2017-05-14T10:34:00Z">
        <w:r w:rsidRPr="00040516">
          <w:rPr>
            <w:rStyle w:val="a8"/>
            <w:noProof/>
          </w:rPr>
          <w:fldChar w:fldCharType="begin"/>
        </w:r>
        <w:r w:rsidRPr="00040516">
          <w:rPr>
            <w:rStyle w:val="a8"/>
            <w:noProof/>
          </w:rPr>
          <w:instrText xml:space="preserve"> </w:instrText>
        </w:r>
        <w:r>
          <w:rPr>
            <w:noProof/>
          </w:rPr>
          <w:instrText>HYPERLINK \l "_Toc482521473"</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2.3.2</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Socket网络编程技术主机扫描</w:t>
        </w:r>
        <w:r>
          <w:rPr>
            <w:noProof/>
            <w:webHidden/>
          </w:rPr>
          <w:tab/>
        </w:r>
        <w:r>
          <w:rPr>
            <w:noProof/>
            <w:webHidden/>
          </w:rPr>
          <w:fldChar w:fldCharType="begin"/>
        </w:r>
        <w:r>
          <w:rPr>
            <w:noProof/>
            <w:webHidden/>
          </w:rPr>
          <w:instrText xml:space="preserve"> PAGEREF _Toc482521473 \h </w:instrText>
        </w:r>
        <w:r>
          <w:rPr>
            <w:noProof/>
            <w:webHidden/>
          </w:rPr>
        </w:r>
      </w:ins>
      <w:r>
        <w:rPr>
          <w:noProof/>
          <w:webHidden/>
        </w:rPr>
        <w:fldChar w:fldCharType="separate"/>
      </w:r>
      <w:ins w:id="84" w:author="李勇" w:date="2017-05-14T10:34:00Z">
        <w:r>
          <w:rPr>
            <w:noProof/>
            <w:webHidden/>
          </w:rPr>
          <w:t>10</w:t>
        </w:r>
        <w:r>
          <w:rPr>
            <w:noProof/>
            <w:webHidden/>
          </w:rPr>
          <w:fldChar w:fldCharType="end"/>
        </w:r>
        <w:r w:rsidRPr="00040516">
          <w:rPr>
            <w:rStyle w:val="a8"/>
            <w:noProof/>
          </w:rPr>
          <w:fldChar w:fldCharType="end"/>
        </w:r>
      </w:ins>
    </w:p>
    <w:p w14:paraId="14A69C8E" w14:textId="0FEE852D" w:rsidR="007656A2" w:rsidRDefault="007656A2">
      <w:pPr>
        <w:pStyle w:val="21"/>
        <w:tabs>
          <w:tab w:val="left" w:pos="1050"/>
          <w:tab w:val="right" w:leader="dot" w:pos="8302"/>
        </w:tabs>
        <w:spacing w:before="120" w:after="120"/>
        <w:ind w:left="480"/>
        <w:rPr>
          <w:ins w:id="85" w:author="李勇" w:date="2017-05-14T10:34:00Z"/>
          <w:rFonts w:asciiTheme="minorHAnsi" w:eastAsiaTheme="minorEastAsia" w:hAnsiTheme="minorHAnsi" w:cstheme="minorBidi"/>
          <w:noProof/>
          <w:sz w:val="21"/>
          <w:szCs w:val="22"/>
        </w:rPr>
      </w:pPr>
      <w:ins w:id="86" w:author="李勇" w:date="2017-05-14T10:34:00Z">
        <w:r w:rsidRPr="00040516">
          <w:rPr>
            <w:rStyle w:val="a8"/>
            <w:noProof/>
          </w:rPr>
          <w:fldChar w:fldCharType="begin"/>
        </w:r>
        <w:r w:rsidRPr="00040516">
          <w:rPr>
            <w:rStyle w:val="a8"/>
            <w:noProof/>
          </w:rPr>
          <w:instrText xml:space="preserve"> </w:instrText>
        </w:r>
        <w:r>
          <w:rPr>
            <w:noProof/>
          </w:rPr>
          <w:instrText>HYPERLINK \l "_Toc482521474"</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2.4</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WinPcap简介及原理</w:t>
        </w:r>
        <w:r>
          <w:rPr>
            <w:noProof/>
            <w:webHidden/>
          </w:rPr>
          <w:tab/>
        </w:r>
        <w:r>
          <w:rPr>
            <w:noProof/>
            <w:webHidden/>
          </w:rPr>
          <w:fldChar w:fldCharType="begin"/>
        </w:r>
        <w:r>
          <w:rPr>
            <w:noProof/>
            <w:webHidden/>
          </w:rPr>
          <w:instrText xml:space="preserve"> PAGEREF _Toc482521474 \h </w:instrText>
        </w:r>
        <w:r>
          <w:rPr>
            <w:noProof/>
            <w:webHidden/>
          </w:rPr>
        </w:r>
      </w:ins>
      <w:r>
        <w:rPr>
          <w:noProof/>
          <w:webHidden/>
        </w:rPr>
        <w:fldChar w:fldCharType="separate"/>
      </w:r>
      <w:ins w:id="87" w:author="李勇" w:date="2017-05-14T10:34:00Z">
        <w:r>
          <w:rPr>
            <w:noProof/>
            <w:webHidden/>
          </w:rPr>
          <w:t>10</w:t>
        </w:r>
        <w:r>
          <w:rPr>
            <w:noProof/>
            <w:webHidden/>
          </w:rPr>
          <w:fldChar w:fldCharType="end"/>
        </w:r>
        <w:r w:rsidRPr="00040516">
          <w:rPr>
            <w:rStyle w:val="a8"/>
            <w:noProof/>
          </w:rPr>
          <w:fldChar w:fldCharType="end"/>
        </w:r>
      </w:ins>
    </w:p>
    <w:p w14:paraId="56D0B3CC" w14:textId="77525A23" w:rsidR="007656A2" w:rsidRDefault="007656A2">
      <w:pPr>
        <w:pStyle w:val="31"/>
        <w:tabs>
          <w:tab w:val="left" w:pos="1680"/>
          <w:tab w:val="right" w:leader="dot" w:pos="8302"/>
        </w:tabs>
        <w:spacing w:before="120" w:after="120"/>
        <w:ind w:left="960"/>
        <w:rPr>
          <w:ins w:id="88" w:author="李勇" w:date="2017-05-14T10:34:00Z"/>
          <w:rFonts w:asciiTheme="minorHAnsi" w:eastAsiaTheme="minorEastAsia" w:hAnsiTheme="minorHAnsi" w:cstheme="minorBidi"/>
          <w:noProof/>
          <w:sz w:val="21"/>
          <w:szCs w:val="22"/>
        </w:rPr>
      </w:pPr>
      <w:ins w:id="89" w:author="李勇" w:date="2017-05-14T10:34:00Z">
        <w:r w:rsidRPr="00040516">
          <w:rPr>
            <w:rStyle w:val="a8"/>
            <w:noProof/>
          </w:rPr>
          <w:fldChar w:fldCharType="begin"/>
        </w:r>
        <w:r w:rsidRPr="00040516">
          <w:rPr>
            <w:rStyle w:val="a8"/>
            <w:noProof/>
          </w:rPr>
          <w:instrText xml:space="preserve"> </w:instrText>
        </w:r>
        <w:r>
          <w:rPr>
            <w:noProof/>
          </w:rPr>
          <w:instrText>HYPERLINK \l "_Toc482521475"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2.4.1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WinPcap简介</w:t>
        </w:r>
        <w:r>
          <w:rPr>
            <w:noProof/>
            <w:webHidden/>
          </w:rPr>
          <w:tab/>
        </w:r>
        <w:r>
          <w:rPr>
            <w:noProof/>
            <w:webHidden/>
          </w:rPr>
          <w:fldChar w:fldCharType="begin"/>
        </w:r>
        <w:r>
          <w:rPr>
            <w:noProof/>
            <w:webHidden/>
          </w:rPr>
          <w:instrText xml:space="preserve"> PAGEREF _Toc482521475 \h </w:instrText>
        </w:r>
        <w:r>
          <w:rPr>
            <w:noProof/>
            <w:webHidden/>
          </w:rPr>
        </w:r>
      </w:ins>
      <w:r>
        <w:rPr>
          <w:noProof/>
          <w:webHidden/>
        </w:rPr>
        <w:fldChar w:fldCharType="separate"/>
      </w:r>
      <w:ins w:id="90" w:author="李勇" w:date="2017-05-14T10:34:00Z">
        <w:r>
          <w:rPr>
            <w:noProof/>
            <w:webHidden/>
          </w:rPr>
          <w:t>10</w:t>
        </w:r>
        <w:r>
          <w:rPr>
            <w:noProof/>
            <w:webHidden/>
          </w:rPr>
          <w:fldChar w:fldCharType="end"/>
        </w:r>
        <w:r w:rsidRPr="00040516">
          <w:rPr>
            <w:rStyle w:val="a8"/>
            <w:noProof/>
          </w:rPr>
          <w:fldChar w:fldCharType="end"/>
        </w:r>
      </w:ins>
    </w:p>
    <w:p w14:paraId="1F8E8C80" w14:textId="771951A8" w:rsidR="007656A2" w:rsidRDefault="007656A2">
      <w:pPr>
        <w:pStyle w:val="31"/>
        <w:tabs>
          <w:tab w:val="left" w:pos="1680"/>
          <w:tab w:val="right" w:leader="dot" w:pos="8302"/>
        </w:tabs>
        <w:spacing w:before="120" w:after="120"/>
        <w:ind w:left="960"/>
        <w:rPr>
          <w:ins w:id="91" w:author="李勇" w:date="2017-05-14T10:34:00Z"/>
          <w:rFonts w:asciiTheme="minorHAnsi" w:eastAsiaTheme="minorEastAsia" w:hAnsiTheme="minorHAnsi" w:cstheme="minorBidi"/>
          <w:noProof/>
          <w:sz w:val="21"/>
          <w:szCs w:val="22"/>
        </w:rPr>
      </w:pPr>
      <w:ins w:id="92" w:author="李勇" w:date="2017-05-14T10:34:00Z">
        <w:r w:rsidRPr="00040516">
          <w:rPr>
            <w:rStyle w:val="a8"/>
            <w:noProof/>
          </w:rPr>
          <w:fldChar w:fldCharType="begin"/>
        </w:r>
        <w:r w:rsidRPr="00040516">
          <w:rPr>
            <w:rStyle w:val="a8"/>
            <w:noProof/>
          </w:rPr>
          <w:instrText xml:space="preserve"> </w:instrText>
        </w:r>
        <w:r>
          <w:rPr>
            <w:noProof/>
          </w:rPr>
          <w:instrText>HYPERLINK \l "_Toc482521476"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2.4.2</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基于WindPcap可以开发的网络应用程序</w:t>
        </w:r>
        <w:r>
          <w:rPr>
            <w:noProof/>
            <w:webHidden/>
          </w:rPr>
          <w:tab/>
        </w:r>
        <w:r>
          <w:rPr>
            <w:noProof/>
            <w:webHidden/>
          </w:rPr>
          <w:fldChar w:fldCharType="begin"/>
        </w:r>
        <w:r>
          <w:rPr>
            <w:noProof/>
            <w:webHidden/>
          </w:rPr>
          <w:instrText xml:space="preserve"> PAGEREF _Toc482521476 \h </w:instrText>
        </w:r>
        <w:r>
          <w:rPr>
            <w:noProof/>
            <w:webHidden/>
          </w:rPr>
        </w:r>
      </w:ins>
      <w:r>
        <w:rPr>
          <w:noProof/>
          <w:webHidden/>
        </w:rPr>
        <w:fldChar w:fldCharType="separate"/>
      </w:r>
      <w:ins w:id="93" w:author="李勇" w:date="2017-05-14T10:34:00Z">
        <w:r>
          <w:rPr>
            <w:noProof/>
            <w:webHidden/>
          </w:rPr>
          <w:t>10</w:t>
        </w:r>
        <w:r>
          <w:rPr>
            <w:noProof/>
            <w:webHidden/>
          </w:rPr>
          <w:fldChar w:fldCharType="end"/>
        </w:r>
        <w:r w:rsidRPr="00040516">
          <w:rPr>
            <w:rStyle w:val="a8"/>
            <w:noProof/>
          </w:rPr>
          <w:fldChar w:fldCharType="end"/>
        </w:r>
      </w:ins>
    </w:p>
    <w:p w14:paraId="3AB0D9DA" w14:textId="58567D07" w:rsidR="007656A2" w:rsidRDefault="007656A2">
      <w:pPr>
        <w:pStyle w:val="31"/>
        <w:tabs>
          <w:tab w:val="left" w:pos="1680"/>
          <w:tab w:val="right" w:leader="dot" w:pos="8302"/>
        </w:tabs>
        <w:spacing w:before="120" w:after="120"/>
        <w:ind w:left="960"/>
        <w:rPr>
          <w:ins w:id="94" w:author="李勇" w:date="2017-05-14T10:34:00Z"/>
          <w:rFonts w:asciiTheme="minorHAnsi" w:eastAsiaTheme="minorEastAsia" w:hAnsiTheme="minorHAnsi" w:cstheme="minorBidi"/>
          <w:noProof/>
          <w:sz w:val="21"/>
          <w:szCs w:val="22"/>
        </w:rPr>
      </w:pPr>
      <w:ins w:id="95" w:author="李勇" w:date="2017-05-14T10:34:00Z">
        <w:r w:rsidRPr="00040516">
          <w:rPr>
            <w:rStyle w:val="a8"/>
            <w:noProof/>
          </w:rPr>
          <w:fldChar w:fldCharType="begin"/>
        </w:r>
        <w:r w:rsidRPr="00040516">
          <w:rPr>
            <w:rStyle w:val="a8"/>
            <w:noProof/>
          </w:rPr>
          <w:instrText xml:space="preserve"> </w:instrText>
        </w:r>
        <w:r>
          <w:rPr>
            <w:noProof/>
          </w:rPr>
          <w:instrText>HYPERLINK \l "_Toc482521477"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2.4.3</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基于WindPcap中主要函数的功能</w:t>
        </w:r>
        <w:r>
          <w:rPr>
            <w:noProof/>
            <w:webHidden/>
          </w:rPr>
          <w:tab/>
        </w:r>
        <w:r>
          <w:rPr>
            <w:noProof/>
            <w:webHidden/>
          </w:rPr>
          <w:fldChar w:fldCharType="begin"/>
        </w:r>
        <w:r>
          <w:rPr>
            <w:noProof/>
            <w:webHidden/>
          </w:rPr>
          <w:instrText xml:space="preserve"> PAGEREF _Toc482521477 \h </w:instrText>
        </w:r>
        <w:r>
          <w:rPr>
            <w:noProof/>
            <w:webHidden/>
          </w:rPr>
        </w:r>
      </w:ins>
      <w:r>
        <w:rPr>
          <w:noProof/>
          <w:webHidden/>
        </w:rPr>
        <w:fldChar w:fldCharType="separate"/>
      </w:r>
      <w:ins w:id="96" w:author="李勇" w:date="2017-05-14T10:34:00Z">
        <w:r>
          <w:rPr>
            <w:noProof/>
            <w:webHidden/>
          </w:rPr>
          <w:t>11</w:t>
        </w:r>
        <w:r>
          <w:rPr>
            <w:noProof/>
            <w:webHidden/>
          </w:rPr>
          <w:fldChar w:fldCharType="end"/>
        </w:r>
        <w:r w:rsidRPr="00040516">
          <w:rPr>
            <w:rStyle w:val="a8"/>
            <w:noProof/>
          </w:rPr>
          <w:fldChar w:fldCharType="end"/>
        </w:r>
      </w:ins>
    </w:p>
    <w:p w14:paraId="2DA24162" w14:textId="0A3BDE4F" w:rsidR="007656A2" w:rsidRDefault="007656A2">
      <w:pPr>
        <w:pStyle w:val="31"/>
        <w:tabs>
          <w:tab w:val="left" w:pos="1680"/>
          <w:tab w:val="right" w:leader="dot" w:pos="8302"/>
        </w:tabs>
        <w:spacing w:before="120" w:after="120"/>
        <w:ind w:left="960"/>
        <w:rPr>
          <w:ins w:id="97" w:author="李勇" w:date="2017-05-14T10:34:00Z"/>
          <w:rFonts w:asciiTheme="minorHAnsi" w:eastAsiaTheme="minorEastAsia" w:hAnsiTheme="minorHAnsi" w:cstheme="minorBidi"/>
          <w:noProof/>
          <w:sz w:val="21"/>
          <w:szCs w:val="22"/>
        </w:rPr>
      </w:pPr>
      <w:ins w:id="98" w:author="李勇" w:date="2017-05-14T10:34:00Z">
        <w:r w:rsidRPr="00040516">
          <w:rPr>
            <w:rStyle w:val="a8"/>
            <w:noProof/>
          </w:rPr>
          <w:fldChar w:fldCharType="begin"/>
        </w:r>
        <w:r w:rsidRPr="00040516">
          <w:rPr>
            <w:rStyle w:val="a8"/>
            <w:noProof/>
          </w:rPr>
          <w:instrText xml:space="preserve"> </w:instrText>
        </w:r>
        <w:r>
          <w:rPr>
            <w:noProof/>
          </w:rPr>
          <w:instrText>HYPERLINK \l "_Toc482521478"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2.4.4</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WinPcap实现数据包捕获与分析的流程</w:t>
        </w:r>
        <w:r>
          <w:rPr>
            <w:noProof/>
            <w:webHidden/>
          </w:rPr>
          <w:tab/>
        </w:r>
        <w:r>
          <w:rPr>
            <w:noProof/>
            <w:webHidden/>
          </w:rPr>
          <w:fldChar w:fldCharType="begin"/>
        </w:r>
        <w:r>
          <w:rPr>
            <w:noProof/>
            <w:webHidden/>
          </w:rPr>
          <w:instrText xml:space="preserve"> PAGEREF _Toc482521478 \h </w:instrText>
        </w:r>
        <w:r>
          <w:rPr>
            <w:noProof/>
            <w:webHidden/>
          </w:rPr>
        </w:r>
      </w:ins>
      <w:r>
        <w:rPr>
          <w:noProof/>
          <w:webHidden/>
        </w:rPr>
        <w:fldChar w:fldCharType="separate"/>
      </w:r>
      <w:ins w:id="99" w:author="李勇" w:date="2017-05-14T10:34:00Z">
        <w:r>
          <w:rPr>
            <w:noProof/>
            <w:webHidden/>
          </w:rPr>
          <w:t>11</w:t>
        </w:r>
        <w:r>
          <w:rPr>
            <w:noProof/>
            <w:webHidden/>
          </w:rPr>
          <w:fldChar w:fldCharType="end"/>
        </w:r>
        <w:r w:rsidRPr="00040516">
          <w:rPr>
            <w:rStyle w:val="a8"/>
            <w:noProof/>
          </w:rPr>
          <w:fldChar w:fldCharType="end"/>
        </w:r>
      </w:ins>
    </w:p>
    <w:p w14:paraId="44B3277D" w14:textId="565BF4E5" w:rsidR="007656A2" w:rsidRDefault="007656A2">
      <w:pPr>
        <w:pStyle w:val="21"/>
        <w:tabs>
          <w:tab w:val="left" w:pos="1050"/>
          <w:tab w:val="right" w:leader="dot" w:pos="8302"/>
        </w:tabs>
        <w:spacing w:before="120" w:after="120"/>
        <w:ind w:left="480"/>
        <w:rPr>
          <w:ins w:id="100" w:author="李勇" w:date="2017-05-14T10:34:00Z"/>
          <w:rFonts w:asciiTheme="minorHAnsi" w:eastAsiaTheme="minorEastAsia" w:hAnsiTheme="minorHAnsi" w:cstheme="minorBidi"/>
          <w:noProof/>
          <w:sz w:val="21"/>
          <w:szCs w:val="22"/>
        </w:rPr>
      </w:pPr>
      <w:ins w:id="101" w:author="李勇" w:date="2017-05-14T10:34:00Z">
        <w:r w:rsidRPr="00040516">
          <w:rPr>
            <w:rStyle w:val="a8"/>
            <w:noProof/>
          </w:rPr>
          <w:fldChar w:fldCharType="begin"/>
        </w:r>
        <w:r w:rsidRPr="00040516">
          <w:rPr>
            <w:rStyle w:val="a8"/>
            <w:noProof/>
          </w:rPr>
          <w:instrText xml:space="preserve"> </w:instrText>
        </w:r>
        <w:r>
          <w:rPr>
            <w:noProof/>
          </w:rPr>
          <w:instrText>HYPERLINK \l "_Toc482521479"</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2.5</w:t>
        </w:r>
        <w:r>
          <w:rPr>
            <w:rFonts w:asciiTheme="minorHAnsi" w:eastAsiaTheme="minorEastAsia" w:hAnsiTheme="minorHAnsi" w:cstheme="minorBidi"/>
            <w:noProof/>
            <w:sz w:val="21"/>
            <w:szCs w:val="22"/>
          </w:rPr>
          <w:tab/>
        </w:r>
        <w:r w:rsidRPr="00040516">
          <w:rPr>
            <w:rStyle w:val="a8"/>
            <w:rFonts w:ascii="宋体" w:hAnsi="宋体"/>
            <w:b/>
            <w:noProof/>
          </w:rPr>
          <w:t>本章小结</w:t>
        </w:r>
        <w:r>
          <w:rPr>
            <w:noProof/>
            <w:webHidden/>
          </w:rPr>
          <w:tab/>
        </w:r>
        <w:r>
          <w:rPr>
            <w:noProof/>
            <w:webHidden/>
          </w:rPr>
          <w:fldChar w:fldCharType="begin"/>
        </w:r>
        <w:r>
          <w:rPr>
            <w:noProof/>
            <w:webHidden/>
          </w:rPr>
          <w:instrText xml:space="preserve"> PAGEREF _Toc482521479 \h </w:instrText>
        </w:r>
        <w:r>
          <w:rPr>
            <w:noProof/>
            <w:webHidden/>
          </w:rPr>
        </w:r>
      </w:ins>
      <w:r>
        <w:rPr>
          <w:noProof/>
          <w:webHidden/>
        </w:rPr>
        <w:fldChar w:fldCharType="separate"/>
      </w:r>
      <w:ins w:id="102" w:author="李勇" w:date="2017-05-14T10:34:00Z">
        <w:r>
          <w:rPr>
            <w:noProof/>
            <w:webHidden/>
          </w:rPr>
          <w:t>12</w:t>
        </w:r>
        <w:r>
          <w:rPr>
            <w:noProof/>
            <w:webHidden/>
          </w:rPr>
          <w:fldChar w:fldCharType="end"/>
        </w:r>
        <w:r w:rsidRPr="00040516">
          <w:rPr>
            <w:rStyle w:val="a8"/>
            <w:noProof/>
          </w:rPr>
          <w:fldChar w:fldCharType="end"/>
        </w:r>
      </w:ins>
    </w:p>
    <w:p w14:paraId="27FECCEA" w14:textId="5DAE1352" w:rsidR="007656A2" w:rsidRDefault="007656A2">
      <w:pPr>
        <w:pStyle w:val="11"/>
        <w:tabs>
          <w:tab w:val="left" w:pos="420"/>
          <w:tab w:val="right" w:leader="dot" w:pos="8302"/>
        </w:tabs>
        <w:spacing w:before="120" w:after="120"/>
        <w:rPr>
          <w:ins w:id="103" w:author="李勇" w:date="2017-05-14T10:34:00Z"/>
          <w:rFonts w:asciiTheme="minorHAnsi" w:eastAsiaTheme="minorEastAsia" w:hAnsiTheme="minorHAnsi" w:cstheme="minorBidi"/>
          <w:noProof/>
          <w:sz w:val="21"/>
          <w:szCs w:val="22"/>
        </w:rPr>
      </w:pPr>
      <w:ins w:id="104" w:author="李勇" w:date="2017-05-14T10:34:00Z">
        <w:r w:rsidRPr="00040516">
          <w:rPr>
            <w:rStyle w:val="a8"/>
            <w:noProof/>
          </w:rPr>
          <w:fldChar w:fldCharType="begin"/>
        </w:r>
        <w:r w:rsidRPr="00040516">
          <w:rPr>
            <w:rStyle w:val="a8"/>
            <w:noProof/>
          </w:rPr>
          <w:instrText xml:space="preserve"> </w:instrText>
        </w:r>
        <w:r>
          <w:rPr>
            <w:noProof/>
          </w:rPr>
          <w:instrText>HYPERLINK \l "_Toc482521480"</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3.</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概要设计</w:t>
        </w:r>
        <w:r>
          <w:rPr>
            <w:noProof/>
            <w:webHidden/>
          </w:rPr>
          <w:tab/>
        </w:r>
        <w:r>
          <w:rPr>
            <w:noProof/>
            <w:webHidden/>
          </w:rPr>
          <w:fldChar w:fldCharType="begin"/>
        </w:r>
        <w:r>
          <w:rPr>
            <w:noProof/>
            <w:webHidden/>
          </w:rPr>
          <w:instrText xml:space="preserve"> PAGEREF _Toc482521480 \h </w:instrText>
        </w:r>
        <w:r>
          <w:rPr>
            <w:noProof/>
            <w:webHidden/>
          </w:rPr>
        </w:r>
      </w:ins>
      <w:r>
        <w:rPr>
          <w:noProof/>
          <w:webHidden/>
        </w:rPr>
        <w:fldChar w:fldCharType="separate"/>
      </w:r>
      <w:ins w:id="105" w:author="李勇" w:date="2017-05-14T10:34:00Z">
        <w:r>
          <w:rPr>
            <w:noProof/>
            <w:webHidden/>
          </w:rPr>
          <w:t>13</w:t>
        </w:r>
        <w:r>
          <w:rPr>
            <w:noProof/>
            <w:webHidden/>
          </w:rPr>
          <w:fldChar w:fldCharType="end"/>
        </w:r>
        <w:r w:rsidRPr="00040516">
          <w:rPr>
            <w:rStyle w:val="a8"/>
            <w:noProof/>
          </w:rPr>
          <w:fldChar w:fldCharType="end"/>
        </w:r>
      </w:ins>
    </w:p>
    <w:p w14:paraId="7507F310" w14:textId="2951B8C2" w:rsidR="007656A2" w:rsidRDefault="007656A2">
      <w:pPr>
        <w:pStyle w:val="21"/>
        <w:tabs>
          <w:tab w:val="left" w:pos="1050"/>
          <w:tab w:val="right" w:leader="dot" w:pos="8302"/>
        </w:tabs>
        <w:spacing w:before="120" w:after="120"/>
        <w:ind w:left="480"/>
        <w:rPr>
          <w:ins w:id="106" w:author="李勇" w:date="2017-05-14T10:34:00Z"/>
          <w:rFonts w:asciiTheme="minorHAnsi" w:eastAsiaTheme="minorEastAsia" w:hAnsiTheme="minorHAnsi" w:cstheme="minorBidi"/>
          <w:noProof/>
          <w:sz w:val="21"/>
          <w:szCs w:val="22"/>
        </w:rPr>
      </w:pPr>
      <w:ins w:id="107" w:author="李勇" w:date="2017-05-14T10:34:00Z">
        <w:r w:rsidRPr="00040516">
          <w:rPr>
            <w:rStyle w:val="a8"/>
            <w:noProof/>
          </w:rPr>
          <w:fldChar w:fldCharType="begin"/>
        </w:r>
        <w:r w:rsidRPr="00040516">
          <w:rPr>
            <w:rStyle w:val="a8"/>
            <w:noProof/>
          </w:rPr>
          <w:instrText xml:space="preserve"> </w:instrText>
        </w:r>
        <w:r>
          <w:rPr>
            <w:noProof/>
          </w:rPr>
          <w:instrText>HYPERLINK \l "_Toc482521481"</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3.1</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设计初衷</w:t>
        </w:r>
        <w:r>
          <w:rPr>
            <w:noProof/>
            <w:webHidden/>
          </w:rPr>
          <w:tab/>
        </w:r>
        <w:r>
          <w:rPr>
            <w:noProof/>
            <w:webHidden/>
          </w:rPr>
          <w:fldChar w:fldCharType="begin"/>
        </w:r>
        <w:r>
          <w:rPr>
            <w:noProof/>
            <w:webHidden/>
          </w:rPr>
          <w:instrText xml:space="preserve"> PAGEREF _Toc482521481 \h </w:instrText>
        </w:r>
        <w:r>
          <w:rPr>
            <w:noProof/>
            <w:webHidden/>
          </w:rPr>
        </w:r>
      </w:ins>
      <w:r>
        <w:rPr>
          <w:noProof/>
          <w:webHidden/>
        </w:rPr>
        <w:fldChar w:fldCharType="separate"/>
      </w:r>
      <w:ins w:id="108" w:author="李勇" w:date="2017-05-14T10:34:00Z">
        <w:r>
          <w:rPr>
            <w:noProof/>
            <w:webHidden/>
          </w:rPr>
          <w:t>13</w:t>
        </w:r>
        <w:r>
          <w:rPr>
            <w:noProof/>
            <w:webHidden/>
          </w:rPr>
          <w:fldChar w:fldCharType="end"/>
        </w:r>
        <w:r w:rsidRPr="00040516">
          <w:rPr>
            <w:rStyle w:val="a8"/>
            <w:noProof/>
          </w:rPr>
          <w:fldChar w:fldCharType="end"/>
        </w:r>
      </w:ins>
    </w:p>
    <w:p w14:paraId="4D04A6A5" w14:textId="1B337CD8" w:rsidR="007656A2" w:rsidRDefault="007656A2">
      <w:pPr>
        <w:pStyle w:val="21"/>
        <w:tabs>
          <w:tab w:val="left" w:pos="1050"/>
          <w:tab w:val="right" w:leader="dot" w:pos="8302"/>
        </w:tabs>
        <w:spacing w:before="120" w:after="120"/>
        <w:ind w:left="480"/>
        <w:rPr>
          <w:ins w:id="109" w:author="李勇" w:date="2017-05-14T10:34:00Z"/>
          <w:rFonts w:asciiTheme="minorHAnsi" w:eastAsiaTheme="minorEastAsia" w:hAnsiTheme="minorHAnsi" w:cstheme="minorBidi"/>
          <w:noProof/>
          <w:sz w:val="21"/>
          <w:szCs w:val="22"/>
        </w:rPr>
      </w:pPr>
      <w:ins w:id="110" w:author="李勇" w:date="2017-05-14T10:34:00Z">
        <w:r w:rsidRPr="00040516">
          <w:rPr>
            <w:rStyle w:val="a8"/>
            <w:noProof/>
          </w:rPr>
          <w:lastRenderedPageBreak/>
          <w:fldChar w:fldCharType="begin"/>
        </w:r>
        <w:r w:rsidRPr="00040516">
          <w:rPr>
            <w:rStyle w:val="a8"/>
            <w:noProof/>
          </w:rPr>
          <w:instrText xml:space="preserve"> </w:instrText>
        </w:r>
        <w:r>
          <w:rPr>
            <w:noProof/>
          </w:rPr>
          <w:instrText>HYPERLINK \l "_Toc482521482"</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3.2</w:t>
        </w:r>
        <w:r>
          <w:rPr>
            <w:rFonts w:asciiTheme="minorHAnsi" w:eastAsiaTheme="minorEastAsia" w:hAnsiTheme="minorHAnsi" w:cstheme="minorBidi"/>
            <w:noProof/>
            <w:sz w:val="21"/>
            <w:szCs w:val="22"/>
          </w:rPr>
          <w:tab/>
        </w:r>
        <w:r w:rsidRPr="00040516">
          <w:rPr>
            <w:rStyle w:val="a8"/>
            <w:rFonts w:ascii="宋体" w:hAnsi="宋体"/>
            <w:b/>
            <w:noProof/>
          </w:rPr>
          <w:t>UDP Flood攻击程序的目标</w:t>
        </w:r>
        <w:r>
          <w:rPr>
            <w:noProof/>
            <w:webHidden/>
          </w:rPr>
          <w:tab/>
        </w:r>
        <w:r>
          <w:rPr>
            <w:noProof/>
            <w:webHidden/>
          </w:rPr>
          <w:fldChar w:fldCharType="begin"/>
        </w:r>
        <w:r>
          <w:rPr>
            <w:noProof/>
            <w:webHidden/>
          </w:rPr>
          <w:instrText xml:space="preserve"> PAGEREF _Toc482521482 \h </w:instrText>
        </w:r>
        <w:r>
          <w:rPr>
            <w:noProof/>
            <w:webHidden/>
          </w:rPr>
        </w:r>
      </w:ins>
      <w:r>
        <w:rPr>
          <w:noProof/>
          <w:webHidden/>
        </w:rPr>
        <w:fldChar w:fldCharType="separate"/>
      </w:r>
      <w:ins w:id="111" w:author="李勇" w:date="2017-05-14T10:34:00Z">
        <w:r>
          <w:rPr>
            <w:noProof/>
            <w:webHidden/>
          </w:rPr>
          <w:t>13</w:t>
        </w:r>
        <w:r>
          <w:rPr>
            <w:noProof/>
            <w:webHidden/>
          </w:rPr>
          <w:fldChar w:fldCharType="end"/>
        </w:r>
        <w:r w:rsidRPr="00040516">
          <w:rPr>
            <w:rStyle w:val="a8"/>
            <w:noProof/>
          </w:rPr>
          <w:fldChar w:fldCharType="end"/>
        </w:r>
      </w:ins>
    </w:p>
    <w:p w14:paraId="4679EF44" w14:textId="79C10C0F" w:rsidR="007656A2" w:rsidRDefault="007656A2">
      <w:pPr>
        <w:pStyle w:val="21"/>
        <w:tabs>
          <w:tab w:val="left" w:pos="1050"/>
          <w:tab w:val="right" w:leader="dot" w:pos="8302"/>
        </w:tabs>
        <w:spacing w:before="120" w:after="120"/>
        <w:ind w:left="480"/>
        <w:rPr>
          <w:ins w:id="112" w:author="李勇" w:date="2017-05-14T10:34:00Z"/>
          <w:rFonts w:asciiTheme="minorHAnsi" w:eastAsiaTheme="minorEastAsia" w:hAnsiTheme="minorHAnsi" w:cstheme="minorBidi"/>
          <w:noProof/>
          <w:sz w:val="21"/>
          <w:szCs w:val="22"/>
        </w:rPr>
      </w:pPr>
      <w:ins w:id="113" w:author="李勇" w:date="2017-05-14T10:34:00Z">
        <w:r w:rsidRPr="00040516">
          <w:rPr>
            <w:rStyle w:val="a8"/>
            <w:noProof/>
          </w:rPr>
          <w:fldChar w:fldCharType="begin"/>
        </w:r>
        <w:r w:rsidRPr="00040516">
          <w:rPr>
            <w:rStyle w:val="a8"/>
            <w:noProof/>
          </w:rPr>
          <w:instrText xml:space="preserve"> </w:instrText>
        </w:r>
        <w:r>
          <w:rPr>
            <w:noProof/>
          </w:rPr>
          <w:instrText>HYPERLINK \l "_Toc482521483"</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3.3</w:t>
        </w:r>
        <w:r>
          <w:rPr>
            <w:rFonts w:asciiTheme="minorHAnsi" w:eastAsiaTheme="minorEastAsia" w:hAnsiTheme="minorHAnsi" w:cstheme="minorBidi"/>
            <w:noProof/>
            <w:sz w:val="21"/>
            <w:szCs w:val="22"/>
          </w:rPr>
          <w:tab/>
        </w:r>
        <w:r w:rsidRPr="00040516">
          <w:rPr>
            <w:rStyle w:val="a8"/>
            <w:rFonts w:ascii="宋体" w:hAnsi="宋体"/>
            <w:b/>
            <w:noProof/>
          </w:rPr>
          <w:t>UDP Flood攻击程序的基本功能</w:t>
        </w:r>
        <w:r>
          <w:rPr>
            <w:noProof/>
            <w:webHidden/>
          </w:rPr>
          <w:tab/>
        </w:r>
        <w:r>
          <w:rPr>
            <w:noProof/>
            <w:webHidden/>
          </w:rPr>
          <w:fldChar w:fldCharType="begin"/>
        </w:r>
        <w:r>
          <w:rPr>
            <w:noProof/>
            <w:webHidden/>
          </w:rPr>
          <w:instrText xml:space="preserve"> PAGEREF _Toc482521483 \h </w:instrText>
        </w:r>
        <w:r>
          <w:rPr>
            <w:noProof/>
            <w:webHidden/>
          </w:rPr>
        </w:r>
      </w:ins>
      <w:r>
        <w:rPr>
          <w:noProof/>
          <w:webHidden/>
        </w:rPr>
        <w:fldChar w:fldCharType="separate"/>
      </w:r>
      <w:ins w:id="114" w:author="李勇" w:date="2017-05-14T10:34:00Z">
        <w:r>
          <w:rPr>
            <w:noProof/>
            <w:webHidden/>
          </w:rPr>
          <w:t>13</w:t>
        </w:r>
        <w:r>
          <w:rPr>
            <w:noProof/>
            <w:webHidden/>
          </w:rPr>
          <w:fldChar w:fldCharType="end"/>
        </w:r>
        <w:r w:rsidRPr="00040516">
          <w:rPr>
            <w:rStyle w:val="a8"/>
            <w:noProof/>
          </w:rPr>
          <w:fldChar w:fldCharType="end"/>
        </w:r>
      </w:ins>
    </w:p>
    <w:p w14:paraId="4EDCF00D" w14:textId="36358527" w:rsidR="007656A2" w:rsidRDefault="007656A2">
      <w:pPr>
        <w:pStyle w:val="21"/>
        <w:tabs>
          <w:tab w:val="left" w:pos="1050"/>
          <w:tab w:val="right" w:leader="dot" w:pos="8302"/>
        </w:tabs>
        <w:spacing w:before="120" w:after="120"/>
        <w:ind w:left="480"/>
        <w:rPr>
          <w:ins w:id="115" w:author="李勇" w:date="2017-05-14T10:34:00Z"/>
          <w:rFonts w:asciiTheme="minorHAnsi" w:eastAsiaTheme="minorEastAsia" w:hAnsiTheme="minorHAnsi" w:cstheme="minorBidi"/>
          <w:noProof/>
          <w:sz w:val="21"/>
          <w:szCs w:val="22"/>
        </w:rPr>
      </w:pPr>
      <w:ins w:id="116" w:author="李勇" w:date="2017-05-14T10:34:00Z">
        <w:r w:rsidRPr="00040516">
          <w:rPr>
            <w:rStyle w:val="a8"/>
            <w:noProof/>
          </w:rPr>
          <w:fldChar w:fldCharType="begin"/>
        </w:r>
        <w:r w:rsidRPr="00040516">
          <w:rPr>
            <w:rStyle w:val="a8"/>
            <w:noProof/>
          </w:rPr>
          <w:instrText xml:space="preserve"> </w:instrText>
        </w:r>
        <w:r>
          <w:rPr>
            <w:noProof/>
          </w:rPr>
          <w:instrText>HYPERLINK \l "_Toc482521484"</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3.4</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UDP Flood攻击程序的系统结构</w:t>
        </w:r>
        <w:r>
          <w:rPr>
            <w:noProof/>
            <w:webHidden/>
          </w:rPr>
          <w:tab/>
        </w:r>
        <w:r>
          <w:rPr>
            <w:noProof/>
            <w:webHidden/>
          </w:rPr>
          <w:fldChar w:fldCharType="begin"/>
        </w:r>
        <w:r>
          <w:rPr>
            <w:noProof/>
            <w:webHidden/>
          </w:rPr>
          <w:instrText xml:space="preserve"> PAGEREF _Toc482521484 \h </w:instrText>
        </w:r>
        <w:r>
          <w:rPr>
            <w:noProof/>
            <w:webHidden/>
          </w:rPr>
        </w:r>
      </w:ins>
      <w:r>
        <w:rPr>
          <w:noProof/>
          <w:webHidden/>
        </w:rPr>
        <w:fldChar w:fldCharType="separate"/>
      </w:r>
      <w:ins w:id="117" w:author="李勇" w:date="2017-05-14T10:34:00Z">
        <w:r>
          <w:rPr>
            <w:noProof/>
            <w:webHidden/>
          </w:rPr>
          <w:t>14</w:t>
        </w:r>
        <w:r>
          <w:rPr>
            <w:noProof/>
            <w:webHidden/>
          </w:rPr>
          <w:fldChar w:fldCharType="end"/>
        </w:r>
        <w:r w:rsidRPr="00040516">
          <w:rPr>
            <w:rStyle w:val="a8"/>
            <w:noProof/>
          </w:rPr>
          <w:fldChar w:fldCharType="end"/>
        </w:r>
      </w:ins>
    </w:p>
    <w:p w14:paraId="0CF1EF3A" w14:textId="09EDB1FD" w:rsidR="007656A2" w:rsidRDefault="007656A2">
      <w:pPr>
        <w:pStyle w:val="21"/>
        <w:tabs>
          <w:tab w:val="left" w:pos="1050"/>
          <w:tab w:val="right" w:leader="dot" w:pos="8302"/>
        </w:tabs>
        <w:spacing w:before="120" w:after="120"/>
        <w:ind w:left="480"/>
        <w:rPr>
          <w:ins w:id="118" w:author="李勇" w:date="2017-05-14T10:34:00Z"/>
          <w:rFonts w:asciiTheme="minorHAnsi" w:eastAsiaTheme="minorEastAsia" w:hAnsiTheme="minorHAnsi" w:cstheme="minorBidi"/>
          <w:noProof/>
          <w:sz w:val="21"/>
          <w:szCs w:val="22"/>
        </w:rPr>
      </w:pPr>
      <w:ins w:id="119" w:author="李勇" w:date="2017-05-14T10:34:00Z">
        <w:r w:rsidRPr="00040516">
          <w:rPr>
            <w:rStyle w:val="a8"/>
            <w:noProof/>
          </w:rPr>
          <w:fldChar w:fldCharType="begin"/>
        </w:r>
        <w:r w:rsidRPr="00040516">
          <w:rPr>
            <w:rStyle w:val="a8"/>
            <w:noProof/>
          </w:rPr>
          <w:instrText xml:space="preserve"> </w:instrText>
        </w:r>
        <w:r>
          <w:rPr>
            <w:noProof/>
          </w:rPr>
          <w:instrText>HYPERLINK \l "_Toc482521485"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3.5</w:t>
        </w:r>
        <w:r>
          <w:rPr>
            <w:rFonts w:asciiTheme="minorHAnsi" w:eastAsiaTheme="minorEastAsia" w:hAnsiTheme="minorHAnsi" w:cstheme="minorBidi"/>
            <w:noProof/>
            <w:sz w:val="21"/>
            <w:szCs w:val="22"/>
          </w:rPr>
          <w:tab/>
        </w:r>
        <w:r w:rsidRPr="00040516">
          <w:rPr>
            <w:rStyle w:val="a8"/>
            <w:rFonts w:ascii="宋体" w:hAnsi="宋体"/>
            <w:b/>
            <w:noProof/>
          </w:rPr>
          <w:t>本章小结</w:t>
        </w:r>
        <w:r>
          <w:rPr>
            <w:noProof/>
            <w:webHidden/>
          </w:rPr>
          <w:tab/>
        </w:r>
        <w:r>
          <w:rPr>
            <w:noProof/>
            <w:webHidden/>
          </w:rPr>
          <w:fldChar w:fldCharType="begin"/>
        </w:r>
        <w:r>
          <w:rPr>
            <w:noProof/>
            <w:webHidden/>
          </w:rPr>
          <w:instrText xml:space="preserve"> PAGEREF _Toc482521485 \h </w:instrText>
        </w:r>
        <w:r>
          <w:rPr>
            <w:noProof/>
            <w:webHidden/>
          </w:rPr>
        </w:r>
      </w:ins>
      <w:r>
        <w:rPr>
          <w:noProof/>
          <w:webHidden/>
        </w:rPr>
        <w:fldChar w:fldCharType="separate"/>
      </w:r>
      <w:ins w:id="120" w:author="李勇" w:date="2017-05-14T10:34:00Z">
        <w:r>
          <w:rPr>
            <w:noProof/>
            <w:webHidden/>
          </w:rPr>
          <w:t>14</w:t>
        </w:r>
        <w:r>
          <w:rPr>
            <w:noProof/>
            <w:webHidden/>
          </w:rPr>
          <w:fldChar w:fldCharType="end"/>
        </w:r>
        <w:r w:rsidRPr="00040516">
          <w:rPr>
            <w:rStyle w:val="a8"/>
            <w:noProof/>
          </w:rPr>
          <w:fldChar w:fldCharType="end"/>
        </w:r>
      </w:ins>
    </w:p>
    <w:p w14:paraId="38734901" w14:textId="260A5E07" w:rsidR="007656A2" w:rsidRDefault="007656A2">
      <w:pPr>
        <w:pStyle w:val="11"/>
        <w:tabs>
          <w:tab w:val="left" w:pos="420"/>
          <w:tab w:val="right" w:leader="dot" w:pos="8302"/>
        </w:tabs>
        <w:spacing w:before="120" w:after="120"/>
        <w:rPr>
          <w:ins w:id="121" w:author="李勇" w:date="2017-05-14T10:34:00Z"/>
          <w:rFonts w:asciiTheme="minorHAnsi" w:eastAsiaTheme="minorEastAsia" w:hAnsiTheme="minorHAnsi" w:cstheme="minorBidi"/>
          <w:noProof/>
          <w:sz w:val="21"/>
          <w:szCs w:val="22"/>
        </w:rPr>
      </w:pPr>
      <w:ins w:id="122" w:author="李勇" w:date="2017-05-14T10:34:00Z">
        <w:r w:rsidRPr="00040516">
          <w:rPr>
            <w:rStyle w:val="a8"/>
            <w:noProof/>
          </w:rPr>
          <w:fldChar w:fldCharType="begin"/>
        </w:r>
        <w:r w:rsidRPr="00040516">
          <w:rPr>
            <w:rStyle w:val="a8"/>
            <w:noProof/>
          </w:rPr>
          <w:instrText xml:space="preserve"> </w:instrText>
        </w:r>
        <w:r>
          <w:rPr>
            <w:noProof/>
          </w:rPr>
          <w:instrText>HYPERLINK \l "_Toc482521486"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详细设计</w:t>
        </w:r>
        <w:r>
          <w:rPr>
            <w:noProof/>
            <w:webHidden/>
          </w:rPr>
          <w:tab/>
        </w:r>
        <w:r>
          <w:rPr>
            <w:noProof/>
            <w:webHidden/>
          </w:rPr>
          <w:fldChar w:fldCharType="begin"/>
        </w:r>
        <w:r>
          <w:rPr>
            <w:noProof/>
            <w:webHidden/>
          </w:rPr>
          <w:instrText xml:space="preserve"> PAGEREF _Toc482521486 \h </w:instrText>
        </w:r>
        <w:r>
          <w:rPr>
            <w:noProof/>
            <w:webHidden/>
          </w:rPr>
        </w:r>
      </w:ins>
      <w:r>
        <w:rPr>
          <w:noProof/>
          <w:webHidden/>
        </w:rPr>
        <w:fldChar w:fldCharType="separate"/>
      </w:r>
      <w:ins w:id="123" w:author="李勇" w:date="2017-05-14T10:34:00Z">
        <w:r>
          <w:rPr>
            <w:noProof/>
            <w:webHidden/>
          </w:rPr>
          <w:t>15</w:t>
        </w:r>
        <w:r>
          <w:rPr>
            <w:noProof/>
            <w:webHidden/>
          </w:rPr>
          <w:fldChar w:fldCharType="end"/>
        </w:r>
        <w:r w:rsidRPr="00040516">
          <w:rPr>
            <w:rStyle w:val="a8"/>
            <w:noProof/>
          </w:rPr>
          <w:fldChar w:fldCharType="end"/>
        </w:r>
      </w:ins>
    </w:p>
    <w:p w14:paraId="39C48966" w14:textId="0B3BD1CB" w:rsidR="007656A2" w:rsidRDefault="007656A2">
      <w:pPr>
        <w:pStyle w:val="21"/>
        <w:tabs>
          <w:tab w:val="left" w:pos="1050"/>
          <w:tab w:val="right" w:leader="dot" w:pos="8302"/>
        </w:tabs>
        <w:spacing w:before="120" w:after="120"/>
        <w:ind w:left="480"/>
        <w:rPr>
          <w:ins w:id="124" w:author="李勇" w:date="2017-05-14T10:34:00Z"/>
          <w:rFonts w:asciiTheme="minorHAnsi" w:eastAsiaTheme="minorEastAsia" w:hAnsiTheme="minorHAnsi" w:cstheme="minorBidi"/>
          <w:noProof/>
          <w:sz w:val="21"/>
          <w:szCs w:val="22"/>
        </w:rPr>
      </w:pPr>
      <w:ins w:id="125" w:author="李勇" w:date="2017-05-14T10:34:00Z">
        <w:r w:rsidRPr="00040516">
          <w:rPr>
            <w:rStyle w:val="a8"/>
            <w:noProof/>
          </w:rPr>
          <w:fldChar w:fldCharType="begin"/>
        </w:r>
        <w:r w:rsidRPr="00040516">
          <w:rPr>
            <w:rStyle w:val="a8"/>
            <w:noProof/>
          </w:rPr>
          <w:instrText xml:space="preserve"> </w:instrText>
        </w:r>
        <w:r>
          <w:rPr>
            <w:noProof/>
          </w:rPr>
          <w:instrText>HYPERLINK \l "_Toc482521487"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4.1</w:t>
        </w:r>
        <w:r>
          <w:rPr>
            <w:rFonts w:asciiTheme="minorHAnsi" w:eastAsiaTheme="minorEastAsia" w:hAnsiTheme="minorHAnsi" w:cstheme="minorBidi"/>
            <w:noProof/>
            <w:sz w:val="21"/>
            <w:szCs w:val="22"/>
          </w:rPr>
          <w:tab/>
        </w:r>
        <w:r w:rsidRPr="00040516">
          <w:rPr>
            <w:rStyle w:val="a8"/>
            <w:rFonts w:ascii="宋体" w:hAnsi="宋体"/>
            <w:b/>
            <w:noProof/>
          </w:rPr>
          <w:t>主机扫描</w:t>
        </w:r>
        <w:r>
          <w:rPr>
            <w:noProof/>
            <w:webHidden/>
          </w:rPr>
          <w:tab/>
        </w:r>
        <w:r>
          <w:rPr>
            <w:noProof/>
            <w:webHidden/>
          </w:rPr>
          <w:fldChar w:fldCharType="begin"/>
        </w:r>
        <w:r>
          <w:rPr>
            <w:noProof/>
            <w:webHidden/>
          </w:rPr>
          <w:instrText xml:space="preserve"> PAGEREF _Toc482521487 \h </w:instrText>
        </w:r>
        <w:r>
          <w:rPr>
            <w:noProof/>
            <w:webHidden/>
          </w:rPr>
        </w:r>
      </w:ins>
      <w:r>
        <w:rPr>
          <w:noProof/>
          <w:webHidden/>
        </w:rPr>
        <w:fldChar w:fldCharType="separate"/>
      </w:r>
      <w:ins w:id="126" w:author="李勇" w:date="2017-05-14T10:34:00Z">
        <w:r>
          <w:rPr>
            <w:noProof/>
            <w:webHidden/>
          </w:rPr>
          <w:t>15</w:t>
        </w:r>
        <w:r>
          <w:rPr>
            <w:noProof/>
            <w:webHidden/>
          </w:rPr>
          <w:fldChar w:fldCharType="end"/>
        </w:r>
        <w:r w:rsidRPr="00040516">
          <w:rPr>
            <w:rStyle w:val="a8"/>
            <w:noProof/>
          </w:rPr>
          <w:fldChar w:fldCharType="end"/>
        </w:r>
      </w:ins>
    </w:p>
    <w:p w14:paraId="43D7E652" w14:textId="1D1CC294" w:rsidR="007656A2" w:rsidRDefault="007656A2">
      <w:pPr>
        <w:pStyle w:val="31"/>
        <w:tabs>
          <w:tab w:val="left" w:pos="1680"/>
          <w:tab w:val="right" w:leader="dot" w:pos="8302"/>
        </w:tabs>
        <w:spacing w:before="120" w:after="120"/>
        <w:ind w:left="960"/>
        <w:rPr>
          <w:ins w:id="127" w:author="李勇" w:date="2017-05-14T10:34:00Z"/>
          <w:rFonts w:asciiTheme="minorHAnsi" w:eastAsiaTheme="minorEastAsia" w:hAnsiTheme="minorHAnsi" w:cstheme="minorBidi"/>
          <w:noProof/>
          <w:sz w:val="21"/>
          <w:szCs w:val="22"/>
        </w:rPr>
      </w:pPr>
      <w:ins w:id="128" w:author="李勇" w:date="2017-05-14T10:34:00Z">
        <w:r w:rsidRPr="00040516">
          <w:rPr>
            <w:rStyle w:val="a8"/>
            <w:noProof/>
          </w:rPr>
          <w:fldChar w:fldCharType="begin"/>
        </w:r>
        <w:r w:rsidRPr="00040516">
          <w:rPr>
            <w:rStyle w:val="a8"/>
            <w:noProof/>
          </w:rPr>
          <w:instrText xml:space="preserve"> </w:instrText>
        </w:r>
        <w:r>
          <w:rPr>
            <w:noProof/>
          </w:rPr>
          <w:instrText>HYPERLINK \l "_Toc482521488"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4.1.1</w:t>
        </w:r>
        <w:r>
          <w:rPr>
            <w:rFonts w:asciiTheme="minorHAnsi" w:eastAsiaTheme="minorEastAsia" w:hAnsiTheme="minorHAnsi" w:cstheme="minorBidi"/>
            <w:noProof/>
            <w:sz w:val="21"/>
            <w:szCs w:val="22"/>
          </w:rPr>
          <w:tab/>
        </w:r>
        <w:r w:rsidRPr="00040516">
          <w:rPr>
            <w:rStyle w:val="a8"/>
            <w:rFonts w:ascii="宋体" w:hAnsi="宋体"/>
            <w:b/>
            <w:noProof/>
          </w:rPr>
          <w:t>流程图</w:t>
        </w:r>
        <w:r>
          <w:rPr>
            <w:noProof/>
            <w:webHidden/>
          </w:rPr>
          <w:tab/>
        </w:r>
        <w:r>
          <w:rPr>
            <w:noProof/>
            <w:webHidden/>
          </w:rPr>
          <w:fldChar w:fldCharType="begin"/>
        </w:r>
        <w:r>
          <w:rPr>
            <w:noProof/>
            <w:webHidden/>
          </w:rPr>
          <w:instrText xml:space="preserve"> PAGEREF _Toc482521488 \h </w:instrText>
        </w:r>
        <w:r>
          <w:rPr>
            <w:noProof/>
            <w:webHidden/>
          </w:rPr>
        </w:r>
      </w:ins>
      <w:r>
        <w:rPr>
          <w:noProof/>
          <w:webHidden/>
        </w:rPr>
        <w:fldChar w:fldCharType="separate"/>
      </w:r>
      <w:ins w:id="129" w:author="李勇" w:date="2017-05-14T10:34:00Z">
        <w:r>
          <w:rPr>
            <w:noProof/>
            <w:webHidden/>
          </w:rPr>
          <w:t>15</w:t>
        </w:r>
        <w:r>
          <w:rPr>
            <w:noProof/>
            <w:webHidden/>
          </w:rPr>
          <w:fldChar w:fldCharType="end"/>
        </w:r>
        <w:r w:rsidRPr="00040516">
          <w:rPr>
            <w:rStyle w:val="a8"/>
            <w:noProof/>
          </w:rPr>
          <w:fldChar w:fldCharType="end"/>
        </w:r>
      </w:ins>
    </w:p>
    <w:p w14:paraId="4CABB094" w14:textId="7A011150" w:rsidR="007656A2" w:rsidRDefault="007656A2">
      <w:pPr>
        <w:pStyle w:val="31"/>
        <w:tabs>
          <w:tab w:val="left" w:pos="1680"/>
          <w:tab w:val="right" w:leader="dot" w:pos="8302"/>
        </w:tabs>
        <w:spacing w:before="120" w:after="120"/>
        <w:ind w:left="960"/>
        <w:rPr>
          <w:ins w:id="130" w:author="李勇" w:date="2017-05-14T10:34:00Z"/>
          <w:rFonts w:asciiTheme="minorHAnsi" w:eastAsiaTheme="minorEastAsia" w:hAnsiTheme="minorHAnsi" w:cstheme="minorBidi"/>
          <w:noProof/>
          <w:sz w:val="21"/>
          <w:szCs w:val="22"/>
        </w:rPr>
      </w:pPr>
      <w:ins w:id="131" w:author="李勇" w:date="2017-05-14T10:34:00Z">
        <w:r w:rsidRPr="00040516">
          <w:rPr>
            <w:rStyle w:val="a8"/>
            <w:noProof/>
          </w:rPr>
          <w:fldChar w:fldCharType="begin"/>
        </w:r>
        <w:r w:rsidRPr="00040516">
          <w:rPr>
            <w:rStyle w:val="a8"/>
            <w:noProof/>
          </w:rPr>
          <w:instrText xml:space="preserve"> </w:instrText>
        </w:r>
        <w:r>
          <w:rPr>
            <w:noProof/>
          </w:rPr>
          <w:instrText>HYPERLINK \l "_Toc482521489"</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4.1.2</w:t>
        </w:r>
        <w:r>
          <w:rPr>
            <w:rFonts w:asciiTheme="minorHAnsi" w:eastAsiaTheme="minorEastAsia" w:hAnsiTheme="minorHAnsi" w:cstheme="minorBidi"/>
            <w:noProof/>
            <w:sz w:val="21"/>
            <w:szCs w:val="22"/>
          </w:rPr>
          <w:tab/>
        </w:r>
        <w:r w:rsidRPr="00040516">
          <w:rPr>
            <w:rStyle w:val="a8"/>
            <w:rFonts w:ascii="宋体" w:hAnsi="宋体"/>
            <w:b/>
            <w:noProof/>
          </w:rPr>
          <w:t>主要数据</w:t>
        </w:r>
        <w:r>
          <w:rPr>
            <w:noProof/>
            <w:webHidden/>
          </w:rPr>
          <w:tab/>
        </w:r>
        <w:r>
          <w:rPr>
            <w:noProof/>
            <w:webHidden/>
          </w:rPr>
          <w:fldChar w:fldCharType="begin"/>
        </w:r>
        <w:r>
          <w:rPr>
            <w:noProof/>
            <w:webHidden/>
          </w:rPr>
          <w:instrText xml:space="preserve"> PAGEREF _Toc482521489 \h </w:instrText>
        </w:r>
        <w:r>
          <w:rPr>
            <w:noProof/>
            <w:webHidden/>
          </w:rPr>
        </w:r>
      </w:ins>
      <w:r>
        <w:rPr>
          <w:noProof/>
          <w:webHidden/>
        </w:rPr>
        <w:fldChar w:fldCharType="separate"/>
      </w:r>
      <w:ins w:id="132" w:author="李勇" w:date="2017-05-14T10:34:00Z">
        <w:r>
          <w:rPr>
            <w:noProof/>
            <w:webHidden/>
          </w:rPr>
          <w:t>16</w:t>
        </w:r>
        <w:r>
          <w:rPr>
            <w:noProof/>
            <w:webHidden/>
          </w:rPr>
          <w:fldChar w:fldCharType="end"/>
        </w:r>
        <w:r w:rsidRPr="00040516">
          <w:rPr>
            <w:rStyle w:val="a8"/>
            <w:noProof/>
          </w:rPr>
          <w:fldChar w:fldCharType="end"/>
        </w:r>
      </w:ins>
    </w:p>
    <w:p w14:paraId="71A200F8" w14:textId="6E5E5FFC" w:rsidR="007656A2" w:rsidRDefault="007656A2">
      <w:pPr>
        <w:pStyle w:val="31"/>
        <w:tabs>
          <w:tab w:val="left" w:pos="1680"/>
          <w:tab w:val="right" w:leader="dot" w:pos="8302"/>
        </w:tabs>
        <w:spacing w:before="120" w:after="120"/>
        <w:ind w:left="960"/>
        <w:rPr>
          <w:ins w:id="133" w:author="李勇" w:date="2017-05-14T10:34:00Z"/>
          <w:rFonts w:asciiTheme="minorHAnsi" w:eastAsiaTheme="minorEastAsia" w:hAnsiTheme="minorHAnsi" w:cstheme="minorBidi"/>
          <w:noProof/>
          <w:sz w:val="21"/>
          <w:szCs w:val="22"/>
        </w:rPr>
      </w:pPr>
      <w:ins w:id="134" w:author="李勇" w:date="2017-05-14T10:34:00Z">
        <w:r w:rsidRPr="00040516">
          <w:rPr>
            <w:rStyle w:val="a8"/>
            <w:noProof/>
          </w:rPr>
          <w:fldChar w:fldCharType="begin"/>
        </w:r>
        <w:r w:rsidRPr="00040516">
          <w:rPr>
            <w:rStyle w:val="a8"/>
            <w:noProof/>
          </w:rPr>
          <w:instrText xml:space="preserve"> </w:instrText>
        </w:r>
        <w:r>
          <w:rPr>
            <w:noProof/>
          </w:rPr>
          <w:instrText>HYPERLINK \l "_Toc482521490"</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4.1.3</w:t>
        </w:r>
        <w:r>
          <w:rPr>
            <w:rFonts w:asciiTheme="minorHAnsi" w:eastAsiaTheme="minorEastAsia" w:hAnsiTheme="minorHAnsi" w:cstheme="minorBidi"/>
            <w:noProof/>
            <w:sz w:val="21"/>
            <w:szCs w:val="22"/>
          </w:rPr>
          <w:tab/>
        </w:r>
        <w:r w:rsidRPr="00040516">
          <w:rPr>
            <w:rStyle w:val="a8"/>
            <w:rFonts w:ascii="宋体" w:hAnsi="宋体"/>
            <w:b/>
            <w:noProof/>
          </w:rPr>
          <w:t>主要函数</w:t>
        </w:r>
        <w:r>
          <w:rPr>
            <w:noProof/>
            <w:webHidden/>
          </w:rPr>
          <w:tab/>
        </w:r>
        <w:r>
          <w:rPr>
            <w:noProof/>
            <w:webHidden/>
          </w:rPr>
          <w:fldChar w:fldCharType="begin"/>
        </w:r>
        <w:r>
          <w:rPr>
            <w:noProof/>
            <w:webHidden/>
          </w:rPr>
          <w:instrText xml:space="preserve"> PAGEREF _Toc482521490 \h </w:instrText>
        </w:r>
        <w:r>
          <w:rPr>
            <w:noProof/>
            <w:webHidden/>
          </w:rPr>
        </w:r>
      </w:ins>
      <w:r>
        <w:rPr>
          <w:noProof/>
          <w:webHidden/>
        </w:rPr>
        <w:fldChar w:fldCharType="separate"/>
      </w:r>
      <w:ins w:id="135" w:author="李勇" w:date="2017-05-14T10:34:00Z">
        <w:r>
          <w:rPr>
            <w:noProof/>
            <w:webHidden/>
          </w:rPr>
          <w:t>17</w:t>
        </w:r>
        <w:r>
          <w:rPr>
            <w:noProof/>
            <w:webHidden/>
          </w:rPr>
          <w:fldChar w:fldCharType="end"/>
        </w:r>
        <w:r w:rsidRPr="00040516">
          <w:rPr>
            <w:rStyle w:val="a8"/>
            <w:noProof/>
          </w:rPr>
          <w:fldChar w:fldCharType="end"/>
        </w:r>
      </w:ins>
    </w:p>
    <w:p w14:paraId="6F0C16D0" w14:textId="28A43F72" w:rsidR="007656A2" w:rsidRDefault="007656A2">
      <w:pPr>
        <w:pStyle w:val="21"/>
        <w:tabs>
          <w:tab w:val="left" w:pos="1050"/>
          <w:tab w:val="right" w:leader="dot" w:pos="8302"/>
        </w:tabs>
        <w:spacing w:before="120" w:after="120"/>
        <w:ind w:left="480"/>
        <w:rPr>
          <w:ins w:id="136" w:author="李勇" w:date="2017-05-14T10:34:00Z"/>
          <w:rFonts w:asciiTheme="minorHAnsi" w:eastAsiaTheme="minorEastAsia" w:hAnsiTheme="minorHAnsi" w:cstheme="minorBidi"/>
          <w:noProof/>
          <w:sz w:val="21"/>
          <w:szCs w:val="22"/>
        </w:rPr>
      </w:pPr>
      <w:ins w:id="137" w:author="李勇" w:date="2017-05-14T10:34:00Z">
        <w:r w:rsidRPr="00040516">
          <w:rPr>
            <w:rStyle w:val="a8"/>
            <w:noProof/>
          </w:rPr>
          <w:fldChar w:fldCharType="begin"/>
        </w:r>
        <w:r w:rsidRPr="00040516">
          <w:rPr>
            <w:rStyle w:val="a8"/>
            <w:noProof/>
          </w:rPr>
          <w:instrText xml:space="preserve"> </w:instrText>
        </w:r>
        <w:r>
          <w:rPr>
            <w:noProof/>
          </w:rPr>
          <w:instrText>HYPERLINK \l "_Toc482521491"</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4.2</w:t>
        </w:r>
        <w:r>
          <w:rPr>
            <w:rFonts w:asciiTheme="minorHAnsi" w:eastAsiaTheme="minorEastAsia" w:hAnsiTheme="minorHAnsi" w:cstheme="minorBidi"/>
            <w:noProof/>
            <w:sz w:val="21"/>
            <w:szCs w:val="22"/>
          </w:rPr>
          <w:tab/>
        </w:r>
        <w:r w:rsidRPr="00040516">
          <w:rPr>
            <w:rStyle w:val="a8"/>
            <w:rFonts w:ascii="宋体" w:hAnsi="宋体"/>
            <w:b/>
            <w:noProof/>
          </w:rPr>
          <w:t>UDP端口扫描</w:t>
        </w:r>
        <w:r>
          <w:rPr>
            <w:noProof/>
            <w:webHidden/>
          </w:rPr>
          <w:tab/>
        </w:r>
        <w:r>
          <w:rPr>
            <w:noProof/>
            <w:webHidden/>
          </w:rPr>
          <w:fldChar w:fldCharType="begin"/>
        </w:r>
        <w:r>
          <w:rPr>
            <w:noProof/>
            <w:webHidden/>
          </w:rPr>
          <w:instrText xml:space="preserve"> PAGEREF _Toc482521491 \h </w:instrText>
        </w:r>
        <w:r>
          <w:rPr>
            <w:noProof/>
            <w:webHidden/>
          </w:rPr>
        </w:r>
      </w:ins>
      <w:r>
        <w:rPr>
          <w:noProof/>
          <w:webHidden/>
        </w:rPr>
        <w:fldChar w:fldCharType="separate"/>
      </w:r>
      <w:ins w:id="138" w:author="李勇" w:date="2017-05-14T10:34:00Z">
        <w:r>
          <w:rPr>
            <w:noProof/>
            <w:webHidden/>
          </w:rPr>
          <w:t>18</w:t>
        </w:r>
        <w:r>
          <w:rPr>
            <w:noProof/>
            <w:webHidden/>
          </w:rPr>
          <w:fldChar w:fldCharType="end"/>
        </w:r>
        <w:r w:rsidRPr="00040516">
          <w:rPr>
            <w:rStyle w:val="a8"/>
            <w:noProof/>
          </w:rPr>
          <w:fldChar w:fldCharType="end"/>
        </w:r>
      </w:ins>
    </w:p>
    <w:p w14:paraId="3DD418FB" w14:textId="01BFF9C1" w:rsidR="007656A2" w:rsidRDefault="007656A2">
      <w:pPr>
        <w:pStyle w:val="31"/>
        <w:tabs>
          <w:tab w:val="left" w:pos="1680"/>
          <w:tab w:val="right" w:leader="dot" w:pos="8302"/>
        </w:tabs>
        <w:spacing w:before="120" w:after="120"/>
        <w:ind w:left="960"/>
        <w:rPr>
          <w:ins w:id="139" w:author="李勇" w:date="2017-05-14T10:34:00Z"/>
          <w:rFonts w:asciiTheme="minorHAnsi" w:eastAsiaTheme="minorEastAsia" w:hAnsiTheme="minorHAnsi" w:cstheme="minorBidi"/>
          <w:noProof/>
          <w:sz w:val="21"/>
          <w:szCs w:val="22"/>
        </w:rPr>
      </w:pPr>
      <w:ins w:id="140" w:author="李勇" w:date="2017-05-14T10:34:00Z">
        <w:r w:rsidRPr="00040516">
          <w:rPr>
            <w:rStyle w:val="a8"/>
            <w:noProof/>
          </w:rPr>
          <w:fldChar w:fldCharType="begin"/>
        </w:r>
        <w:r w:rsidRPr="00040516">
          <w:rPr>
            <w:rStyle w:val="a8"/>
            <w:noProof/>
          </w:rPr>
          <w:instrText xml:space="preserve"> </w:instrText>
        </w:r>
        <w:r>
          <w:rPr>
            <w:noProof/>
          </w:rPr>
          <w:instrText>HYPERLINK \l "_Toc482521492"</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4.2.1</w:t>
        </w:r>
        <w:r>
          <w:rPr>
            <w:rFonts w:asciiTheme="minorHAnsi" w:eastAsiaTheme="minorEastAsia" w:hAnsiTheme="minorHAnsi" w:cstheme="minorBidi"/>
            <w:noProof/>
            <w:sz w:val="21"/>
            <w:szCs w:val="22"/>
          </w:rPr>
          <w:tab/>
        </w:r>
        <w:r w:rsidRPr="00040516">
          <w:rPr>
            <w:rStyle w:val="a8"/>
            <w:rFonts w:ascii="宋体" w:hAnsi="宋体"/>
            <w:b/>
            <w:noProof/>
          </w:rPr>
          <w:t>流程图</w:t>
        </w:r>
        <w:r>
          <w:rPr>
            <w:noProof/>
            <w:webHidden/>
          </w:rPr>
          <w:tab/>
        </w:r>
        <w:r>
          <w:rPr>
            <w:noProof/>
            <w:webHidden/>
          </w:rPr>
          <w:fldChar w:fldCharType="begin"/>
        </w:r>
        <w:r>
          <w:rPr>
            <w:noProof/>
            <w:webHidden/>
          </w:rPr>
          <w:instrText xml:space="preserve"> PAGEREF _Toc482521492 \h </w:instrText>
        </w:r>
        <w:r>
          <w:rPr>
            <w:noProof/>
            <w:webHidden/>
          </w:rPr>
        </w:r>
      </w:ins>
      <w:r>
        <w:rPr>
          <w:noProof/>
          <w:webHidden/>
        </w:rPr>
        <w:fldChar w:fldCharType="separate"/>
      </w:r>
      <w:ins w:id="141" w:author="李勇" w:date="2017-05-14T10:34:00Z">
        <w:r>
          <w:rPr>
            <w:noProof/>
            <w:webHidden/>
          </w:rPr>
          <w:t>18</w:t>
        </w:r>
        <w:r>
          <w:rPr>
            <w:noProof/>
            <w:webHidden/>
          </w:rPr>
          <w:fldChar w:fldCharType="end"/>
        </w:r>
        <w:r w:rsidRPr="00040516">
          <w:rPr>
            <w:rStyle w:val="a8"/>
            <w:noProof/>
          </w:rPr>
          <w:fldChar w:fldCharType="end"/>
        </w:r>
      </w:ins>
    </w:p>
    <w:p w14:paraId="0CCF32EC" w14:textId="1C10BFBC" w:rsidR="007656A2" w:rsidRDefault="007656A2">
      <w:pPr>
        <w:pStyle w:val="31"/>
        <w:tabs>
          <w:tab w:val="left" w:pos="1680"/>
          <w:tab w:val="right" w:leader="dot" w:pos="8302"/>
        </w:tabs>
        <w:spacing w:before="120" w:after="120"/>
        <w:ind w:left="960"/>
        <w:rPr>
          <w:ins w:id="142" w:author="李勇" w:date="2017-05-14T10:34:00Z"/>
          <w:rFonts w:asciiTheme="minorHAnsi" w:eastAsiaTheme="minorEastAsia" w:hAnsiTheme="minorHAnsi" w:cstheme="minorBidi"/>
          <w:noProof/>
          <w:sz w:val="21"/>
          <w:szCs w:val="22"/>
        </w:rPr>
      </w:pPr>
      <w:ins w:id="143" w:author="李勇" w:date="2017-05-14T10:34:00Z">
        <w:r w:rsidRPr="00040516">
          <w:rPr>
            <w:rStyle w:val="a8"/>
            <w:noProof/>
          </w:rPr>
          <w:fldChar w:fldCharType="begin"/>
        </w:r>
        <w:r w:rsidRPr="00040516">
          <w:rPr>
            <w:rStyle w:val="a8"/>
            <w:noProof/>
          </w:rPr>
          <w:instrText xml:space="preserve"> </w:instrText>
        </w:r>
        <w:r>
          <w:rPr>
            <w:noProof/>
          </w:rPr>
          <w:instrText>HYPERLINK \l "_Toc482521493"</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4.2.2</w:t>
        </w:r>
        <w:r>
          <w:rPr>
            <w:rFonts w:asciiTheme="minorHAnsi" w:eastAsiaTheme="minorEastAsia" w:hAnsiTheme="minorHAnsi" w:cstheme="minorBidi"/>
            <w:noProof/>
            <w:sz w:val="21"/>
            <w:szCs w:val="22"/>
          </w:rPr>
          <w:tab/>
        </w:r>
        <w:r w:rsidRPr="00040516">
          <w:rPr>
            <w:rStyle w:val="a8"/>
            <w:rFonts w:ascii="宋体" w:hAnsi="宋体"/>
            <w:b/>
            <w:noProof/>
          </w:rPr>
          <w:t>主要数据</w:t>
        </w:r>
        <w:r>
          <w:rPr>
            <w:noProof/>
            <w:webHidden/>
          </w:rPr>
          <w:tab/>
        </w:r>
        <w:r>
          <w:rPr>
            <w:noProof/>
            <w:webHidden/>
          </w:rPr>
          <w:fldChar w:fldCharType="begin"/>
        </w:r>
        <w:r>
          <w:rPr>
            <w:noProof/>
            <w:webHidden/>
          </w:rPr>
          <w:instrText xml:space="preserve"> PAGEREF _Toc482521493 \h </w:instrText>
        </w:r>
        <w:r>
          <w:rPr>
            <w:noProof/>
            <w:webHidden/>
          </w:rPr>
        </w:r>
      </w:ins>
      <w:r>
        <w:rPr>
          <w:noProof/>
          <w:webHidden/>
        </w:rPr>
        <w:fldChar w:fldCharType="separate"/>
      </w:r>
      <w:ins w:id="144" w:author="李勇" w:date="2017-05-14T10:34:00Z">
        <w:r>
          <w:rPr>
            <w:noProof/>
            <w:webHidden/>
          </w:rPr>
          <w:t>19</w:t>
        </w:r>
        <w:r>
          <w:rPr>
            <w:noProof/>
            <w:webHidden/>
          </w:rPr>
          <w:fldChar w:fldCharType="end"/>
        </w:r>
        <w:r w:rsidRPr="00040516">
          <w:rPr>
            <w:rStyle w:val="a8"/>
            <w:noProof/>
          </w:rPr>
          <w:fldChar w:fldCharType="end"/>
        </w:r>
      </w:ins>
    </w:p>
    <w:p w14:paraId="03E14421" w14:textId="151FD6DA" w:rsidR="007656A2" w:rsidRDefault="007656A2">
      <w:pPr>
        <w:pStyle w:val="31"/>
        <w:tabs>
          <w:tab w:val="left" w:pos="1680"/>
          <w:tab w:val="right" w:leader="dot" w:pos="8302"/>
        </w:tabs>
        <w:spacing w:before="120" w:after="120"/>
        <w:ind w:left="960"/>
        <w:rPr>
          <w:ins w:id="145" w:author="李勇" w:date="2017-05-14T10:34:00Z"/>
          <w:rFonts w:asciiTheme="minorHAnsi" w:eastAsiaTheme="minorEastAsia" w:hAnsiTheme="minorHAnsi" w:cstheme="minorBidi"/>
          <w:noProof/>
          <w:sz w:val="21"/>
          <w:szCs w:val="22"/>
        </w:rPr>
      </w:pPr>
      <w:ins w:id="146" w:author="李勇" w:date="2017-05-14T10:34:00Z">
        <w:r w:rsidRPr="00040516">
          <w:rPr>
            <w:rStyle w:val="a8"/>
            <w:noProof/>
          </w:rPr>
          <w:fldChar w:fldCharType="begin"/>
        </w:r>
        <w:r w:rsidRPr="00040516">
          <w:rPr>
            <w:rStyle w:val="a8"/>
            <w:noProof/>
          </w:rPr>
          <w:instrText xml:space="preserve"> </w:instrText>
        </w:r>
        <w:r>
          <w:rPr>
            <w:noProof/>
          </w:rPr>
          <w:instrText>HYPERLINK \l "_Toc482521494"</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4.2.3</w:t>
        </w:r>
        <w:r>
          <w:rPr>
            <w:rFonts w:asciiTheme="minorHAnsi" w:eastAsiaTheme="minorEastAsia" w:hAnsiTheme="minorHAnsi" w:cstheme="minorBidi"/>
            <w:noProof/>
            <w:sz w:val="21"/>
            <w:szCs w:val="22"/>
          </w:rPr>
          <w:tab/>
        </w:r>
        <w:r w:rsidRPr="00040516">
          <w:rPr>
            <w:rStyle w:val="a8"/>
            <w:rFonts w:ascii="宋体" w:hAnsi="宋体"/>
            <w:b/>
            <w:noProof/>
          </w:rPr>
          <w:t>主要函数</w:t>
        </w:r>
        <w:r>
          <w:rPr>
            <w:noProof/>
            <w:webHidden/>
          </w:rPr>
          <w:tab/>
        </w:r>
        <w:r>
          <w:rPr>
            <w:noProof/>
            <w:webHidden/>
          </w:rPr>
          <w:fldChar w:fldCharType="begin"/>
        </w:r>
        <w:r>
          <w:rPr>
            <w:noProof/>
            <w:webHidden/>
          </w:rPr>
          <w:instrText xml:space="preserve"> PAGEREF _Toc482521494 \h </w:instrText>
        </w:r>
        <w:r>
          <w:rPr>
            <w:noProof/>
            <w:webHidden/>
          </w:rPr>
        </w:r>
      </w:ins>
      <w:r>
        <w:rPr>
          <w:noProof/>
          <w:webHidden/>
        </w:rPr>
        <w:fldChar w:fldCharType="separate"/>
      </w:r>
      <w:ins w:id="147" w:author="李勇" w:date="2017-05-14T10:34:00Z">
        <w:r>
          <w:rPr>
            <w:noProof/>
            <w:webHidden/>
          </w:rPr>
          <w:t>20</w:t>
        </w:r>
        <w:r>
          <w:rPr>
            <w:noProof/>
            <w:webHidden/>
          </w:rPr>
          <w:fldChar w:fldCharType="end"/>
        </w:r>
        <w:r w:rsidRPr="00040516">
          <w:rPr>
            <w:rStyle w:val="a8"/>
            <w:noProof/>
          </w:rPr>
          <w:fldChar w:fldCharType="end"/>
        </w:r>
      </w:ins>
    </w:p>
    <w:p w14:paraId="73FF68E5" w14:textId="25E50AA1" w:rsidR="007656A2" w:rsidRDefault="007656A2">
      <w:pPr>
        <w:pStyle w:val="21"/>
        <w:tabs>
          <w:tab w:val="left" w:pos="1050"/>
          <w:tab w:val="right" w:leader="dot" w:pos="8302"/>
        </w:tabs>
        <w:spacing w:before="120" w:after="120"/>
        <w:ind w:left="480"/>
        <w:rPr>
          <w:ins w:id="148" w:author="李勇" w:date="2017-05-14T10:34:00Z"/>
          <w:rFonts w:asciiTheme="minorHAnsi" w:eastAsiaTheme="minorEastAsia" w:hAnsiTheme="minorHAnsi" w:cstheme="minorBidi"/>
          <w:noProof/>
          <w:sz w:val="21"/>
          <w:szCs w:val="22"/>
        </w:rPr>
      </w:pPr>
      <w:ins w:id="149" w:author="李勇" w:date="2017-05-14T10:34:00Z">
        <w:r w:rsidRPr="00040516">
          <w:rPr>
            <w:rStyle w:val="a8"/>
            <w:noProof/>
          </w:rPr>
          <w:fldChar w:fldCharType="begin"/>
        </w:r>
        <w:r w:rsidRPr="00040516">
          <w:rPr>
            <w:rStyle w:val="a8"/>
            <w:noProof/>
          </w:rPr>
          <w:instrText xml:space="preserve"> </w:instrText>
        </w:r>
        <w:r>
          <w:rPr>
            <w:noProof/>
          </w:rPr>
          <w:instrText>HYPERLINK \l "_Toc482521495"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4.3</w:t>
        </w:r>
        <w:r>
          <w:rPr>
            <w:rFonts w:asciiTheme="minorHAnsi" w:eastAsiaTheme="minorEastAsia" w:hAnsiTheme="minorHAnsi" w:cstheme="minorBidi"/>
            <w:noProof/>
            <w:sz w:val="21"/>
            <w:szCs w:val="22"/>
          </w:rPr>
          <w:tab/>
        </w:r>
        <w:r w:rsidRPr="00040516">
          <w:rPr>
            <w:rStyle w:val="a8"/>
            <w:rFonts w:ascii="宋体" w:hAnsi="宋体"/>
            <w:b/>
            <w:noProof/>
          </w:rPr>
          <w:t>UDP Flood攻击</w:t>
        </w:r>
        <w:r>
          <w:rPr>
            <w:noProof/>
            <w:webHidden/>
          </w:rPr>
          <w:tab/>
        </w:r>
        <w:r>
          <w:rPr>
            <w:noProof/>
            <w:webHidden/>
          </w:rPr>
          <w:fldChar w:fldCharType="begin"/>
        </w:r>
        <w:r>
          <w:rPr>
            <w:noProof/>
            <w:webHidden/>
          </w:rPr>
          <w:instrText xml:space="preserve"> PAGEREF _Toc482521495 \h </w:instrText>
        </w:r>
        <w:r>
          <w:rPr>
            <w:noProof/>
            <w:webHidden/>
          </w:rPr>
        </w:r>
      </w:ins>
      <w:r>
        <w:rPr>
          <w:noProof/>
          <w:webHidden/>
        </w:rPr>
        <w:fldChar w:fldCharType="separate"/>
      </w:r>
      <w:ins w:id="150" w:author="李勇" w:date="2017-05-14T10:34:00Z">
        <w:r>
          <w:rPr>
            <w:noProof/>
            <w:webHidden/>
          </w:rPr>
          <w:t>21</w:t>
        </w:r>
        <w:r>
          <w:rPr>
            <w:noProof/>
            <w:webHidden/>
          </w:rPr>
          <w:fldChar w:fldCharType="end"/>
        </w:r>
        <w:r w:rsidRPr="00040516">
          <w:rPr>
            <w:rStyle w:val="a8"/>
            <w:noProof/>
          </w:rPr>
          <w:fldChar w:fldCharType="end"/>
        </w:r>
      </w:ins>
    </w:p>
    <w:p w14:paraId="28682143" w14:textId="1BCF96A3" w:rsidR="007656A2" w:rsidRDefault="007656A2">
      <w:pPr>
        <w:pStyle w:val="31"/>
        <w:tabs>
          <w:tab w:val="left" w:pos="1680"/>
          <w:tab w:val="right" w:leader="dot" w:pos="8302"/>
        </w:tabs>
        <w:spacing w:before="120" w:after="120"/>
        <w:ind w:left="960"/>
        <w:rPr>
          <w:ins w:id="151" w:author="李勇" w:date="2017-05-14T10:34:00Z"/>
          <w:rFonts w:asciiTheme="minorHAnsi" w:eastAsiaTheme="minorEastAsia" w:hAnsiTheme="minorHAnsi" w:cstheme="minorBidi"/>
          <w:noProof/>
          <w:sz w:val="21"/>
          <w:szCs w:val="22"/>
        </w:rPr>
      </w:pPr>
      <w:ins w:id="152" w:author="李勇" w:date="2017-05-14T10:34:00Z">
        <w:r w:rsidRPr="00040516">
          <w:rPr>
            <w:rStyle w:val="a8"/>
            <w:noProof/>
          </w:rPr>
          <w:fldChar w:fldCharType="begin"/>
        </w:r>
        <w:r w:rsidRPr="00040516">
          <w:rPr>
            <w:rStyle w:val="a8"/>
            <w:noProof/>
          </w:rPr>
          <w:instrText xml:space="preserve"> </w:instrText>
        </w:r>
        <w:r>
          <w:rPr>
            <w:noProof/>
          </w:rPr>
          <w:instrText>HYPERLINK \l "_Toc482521496"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4.3.1</w:t>
        </w:r>
        <w:r>
          <w:rPr>
            <w:rFonts w:asciiTheme="minorHAnsi" w:eastAsiaTheme="minorEastAsia" w:hAnsiTheme="minorHAnsi" w:cstheme="minorBidi"/>
            <w:noProof/>
            <w:sz w:val="21"/>
            <w:szCs w:val="22"/>
          </w:rPr>
          <w:tab/>
        </w:r>
        <w:r w:rsidRPr="00040516">
          <w:rPr>
            <w:rStyle w:val="a8"/>
            <w:rFonts w:ascii="宋体" w:hAnsi="宋体"/>
            <w:b/>
            <w:noProof/>
          </w:rPr>
          <w:t>流程图</w:t>
        </w:r>
        <w:r>
          <w:rPr>
            <w:noProof/>
            <w:webHidden/>
          </w:rPr>
          <w:tab/>
        </w:r>
        <w:r>
          <w:rPr>
            <w:noProof/>
            <w:webHidden/>
          </w:rPr>
          <w:fldChar w:fldCharType="begin"/>
        </w:r>
        <w:r>
          <w:rPr>
            <w:noProof/>
            <w:webHidden/>
          </w:rPr>
          <w:instrText xml:space="preserve"> PAGEREF _Toc482521496 \h </w:instrText>
        </w:r>
        <w:r>
          <w:rPr>
            <w:noProof/>
            <w:webHidden/>
          </w:rPr>
        </w:r>
      </w:ins>
      <w:r>
        <w:rPr>
          <w:noProof/>
          <w:webHidden/>
        </w:rPr>
        <w:fldChar w:fldCharType="separate"/>
      </w:r>
      <w:ins w:id="153" w:author="李勇" w:date="2017-05-14T10:34:00Z">
        <w:r>
          <w:rPr>
            <w:noProof/>
            <w:webHidden/>
          </w:rPr>
          <w:t>21</w:t>
        </w:r>
        <w:r>
          <w:rPr>
            <w:noProof/>
            <w:webHidden/>
          </w:rPr>
          <w:fldChar w:fldCharType="end"/>
        </w:r>
        <w:r w:rsidRPr="00040516">
          <w:rPr>
            <w:rStyle w:val="a8"/>
            <w:noProof/>
          </w:rPr>
          <w:fldChar w:fldCharType="end"/>
        </w:r>
      </w:ins>
    </w:p>
    <w:p w14:paraId="3DD0DBC9" w14:textId="766AE8DF" w:rsidR="007656A2" w:rsidRDefault="007656A2">
      <w:pPr>
        <w:pStyle w:val="31"/>
        <w:tabs>
          <w:tab w:val="left" w:pos="1680"/>
          <w:tab w:val="right" w:leader="dot" w:pos="8302"/>
        </w:tabs>
        <w:spacing w:before="120" w:after="120"/>
        <w:ind w:left="960"/>
        <w:rPr>
          <w:ins w:id="154" w:author="李勇" w:date="2017-05-14T10:34:00Z"/>
          <w:rFonts w:asciiTheme="minorHAnsi" w:eastAsiaTheme="minorEastAsia" w:hAnsiTheme="minorHAnsi" w:cstheme="minorBidi"/>
          <w:noProof/>
          <w:sz w:val="21"/>
          <w:szCs w:val="22"/>
        </w:rPr>
      </w:pPr>
      <w:ins w:id="155" w:author="李勇" w:date="2017-05-14T10:34:00Z">
        <w:r w:rsidRPr="00040516">
          <w:rPr>
            <w:rStyle w:val="a8"/>
            <w:noProof/>
          </w:rPr>
          <w:fldChar w:fldCharType="begin"/>
        </w:r>
        <w:r w:rsidRPr="00040516">
          <w:rPr>
            <w:rStyle w:val="a8"/>
            <w:noProof/>
          </w:rPr>
          <w:instrText xml:space="preserve"> </w:instrText>
        </w:r>
        <w:r>
          <w:rPr>
            <w:noProof/>
          </w:rPr>
          <w:instrText>HYPERLINK \l "_Toc482521497"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4.3.2</w:t>
        </w:r>
        <w:r>
          <w:rPr>
            <w:rFonts w:asciiTheme="minorHAnsi" w:eastAsiaTheme="minorEastAsia" w:hAnsiTheme="minorHAnsi" w:cstheme="minorBidi"/>
            <w:noProof/>
            <w:sz w:val="21"/>
            <w:szCs w:val="22"/>
          </w:rPr>
          <w:tab/>
        </w:r>
        <w:r w:rsidRPr="00040516">
          <w:rPr>
            <w:rStyle w:val="a8"/>
            <w:rFonts w:ascii="宋体" w:hAnsi="宋体"/>
            <w:b/>
            <w:noProof/>
          </w:rPr>
          <w:t>主要数据</w:t>
        </w:r>
        <w:r>
          <w:rPr>
            <w:noProof/>
            <w:webHidden/>
          </w:rPr>
          <w:tab/>
        </w:r>
        <w:r>
          <w:rPr>
            <w:noProof/>
            <w:webHidden/>
          </w:rPr>
          <w:fldChar w:fldCharType="begin"/>
        </w:r>
        <w:r>
          <w:rPr>
            <w:noProof/>
            <w:webHidden/>
          </w:rPr>
          <w:instrText xml:space="preserve"> PAGEREF _Toc482521497 \h </w:instrText>
        </w:r>
        <w:r>
          <w:rPr>
            <w:noProof/>
            <w:webHidden/>
          </w:rPr>
        </w:r>
      </w:ins>
      <w:r>
        <w:rPr>
          <w:noProof/>
          <w:webHidden/>
        </w:rPr>
        <w:fldChar w:fldCharType="separate"/>
      </w:r>
      <w:ins w:id="156" w:author="李勇" w:date="2017-05-14T10:34:00Z">
        <w:r>
          <w:rPr>
            <w:noProof/>
            <w:webHidden/>
          </w:rPr>
          <w:t>21</w:t>
        </w:r>
        <w:r>
          <w:rPr>
            <w:noProof/>
            <w:webHidden/>
          </w:rPr>
          <w:fldChar w:fldCharType="end"/>
        </w:r>
        <w:r w:rsidRPr="00040516">
          <w:rPr>
            <w:rStyle w:val="a8"/>
            <w:noProof/>
          </w:rPr>
          <w:fldChar w:fldCharType="end"/>
        </w:r>
      </w:ins>
    </w:p>
    <w:p w14:paraId="108C7CB3" w14:textId="39128A25" w:rsidR="007656A2" w:rsidRDefault="007656A2">
      <w:pPr>
        <w:pStyle w:val="31"/>
        <w:tabs>
          <w:tab w:val="left" w:pos="1680"/>
          <w:tab w:val="right" w:leader="dot" w:pos="8302"/>
        </w:tabs>
        <w:spacing w:before="120" w:after="120"/>
        <w:ind w:left="960"/>
        <w:rPr>
          <w:ins w:id="157" w:author="李勇" w:date="2017-05-14T10:34:00Z"/>
          <w:rFonts w:asciiTheme="minorHAnsi" w:eastAsiaTheme="minorEastAsia" w:hAnsiTheme="minorHAnsi" w:cstheme="minorBidi"/>
          <w:noProof/>
          <w:sz w:val="21"/>
          <w:szCs w:val="22"/>
        </w:rPr>
      </w:pPr>
      <w:ins w:id="158" w:author="李勇" w:date="2017-05-14T10:34:00Z">
        <w:r w:rsidRPr="00040516">
          <w:rPr>
            <w:rStyle w:val="a8"/>
            <w:noProof/>
          </w:rPr>
          <w:fldChar w:fldCharType="begin"/>
        </w:r>
        <w:r w:rsidRPr="00040516">
          <w:rPr>
            <w:rStyle w:val="a8"/>
            <w:noProof/>
          </w:rPr>
          <w:instrText xml:space="preserve"> </w:instrText>
        </w:r>
        <w:r>
          <w:rPr>
            <w:noProof/>
          </w:rPr>
          <w:instrText>HYPERLINK \l "_Toc482521498"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4.3.3</w:t>
        </w:r>
        <w:r>
          <w:rPr>
            <w:rFonts w:asciiTheme="minorHAnsi" w:eastAsiaTheme="minorEastAsia" w:hAnsiTheme="minorHAnsi" w:cstheme="minorBidi"/>
            <w:noProof/>
            <w:sz w:val="21"/>
            <w:szCs w:val="22"/>
          </w:rPr>
          <w:tab/>
        </w:r>
        <w:r w:rsidRPr="00040516">
          <w:rPr>
            <w:rStyle w:val="a8"/>
            <w:rFonts w:ascii="宋体" w:hAnsi="宋体"/>
            <w:b/>
            <w:noProof/>
          </w:rPr>
          <w:t>主要函数</w:t>
        </w:r>
        <w:r>
          <w:rPr>
            <w:noProof/>
            <w:webHidden/>
          </w:rPr>
          <w:tab/>
        </w:r>
        <w:r>
          <w:rPr>
            <w:noProof/>
            <w:webHidden/>
          </w:rPr>
          <w:fldChar w:fldCharType="begin"/>
        </w:r>
        <w:r>
          <w:rPr>
            <w:noProof/>
            <w:webHidden/>
          </w:rPr>
          <w:instrText xml:space="preserve"> PAGEREF _Toc482521498 \h </w:instrText>
        </w:r>
        <w:r>
          <w:rPr>
            <w:noProof/>
            <w:webHidden/>
          </w:rPr>
        </w:r>
      </w:ins>
      <w:r>
        <w:rPr>
          <w:noProof/>
          <w:webHidden/>
        </w:rPr>
        <w:fldChar w:fldCharType="separate"/>
      </w:r>
      <w:ins w:id="159" w:author="李勇" w:date="2017-05-14T10:34:00Z">
        <w:r>
          <w:rPr>
            <w:noProof/>
            <w:webHidden/>
          </w:rPr>
          <w:t>23</w:t>
        </w:r>
        <w:r>
          <w:rPr>
            <w:noProof/>
            <w:webHidden/>
          </w:rPr>
          <w:fldChar w:fldCharType="end"/>
        </w:r>
        <w:r w:rsidRPr="00040516">
          <w:rPr>
            <w:rStyle w:val="a8"/>
            <w:noProof/>
          </w:rPr>
          <w:fldChar w:fldCharType="end"/>
        </w:r>
      </w:ins>
    </w:p>
    <w:p w14:paraId="789887DC" w14:textId="777A0105" w:rsidR="007656A2" w:rsidRDefault="007656A2">
      <w:pPr>
        <w:pStyle w:val="21"/>
        <w:tabs>
          <w:tab w:val="left" w:pos="1050"/>
          <w:tab w:val="right" w:leader="dot" w:pos="8302"/>
        </w:tabs>
        <w:spacing w:before="120" w:after="120"/>
        <w:ind w:left="480"/>
        <w:rPr>
          <w:ins w:id="160" w:author="李勇" w:date="2017-05-14T10:34:00Z"/>
          <w:rFonts w:asciiTheme="minorHAnsi" w:eastAsiaTheme="minorEastAsia" w:hAnsiTheme="minorHAnsi" w:cstheme="minorBidi"/>
          <w:noProof/>
          <w:sz w:val="21"/>
          <w:szCs w:val="22"/>
        </w:rPr>
      </w:pPr>
      <w:ins w:id="161" w:author="李勇" w:date="2017-05-14T10:34:00Z">
        <w:r w:rsidRPr="00040516">
          <w:rPr>
            <w:rStyle w:val="a8"/>
            <w:noProof/>
          </w:rPr>
          <w:fldChar w:fldCharType="begin"/>
        </w:r>
        <w:r w:rsidRPr="00040516">
          <w:rPr>
            <w:rStyle w:val="a8"/>
            <w:noProof/>
          </w:rPr>
          <w:instrText xml:space="preserve"> </w:instrText>
        </w:r>
        <w:r>
          <w:rPr>
            <w:noProof/>
          </w:rPr>
          <w:instrText>HYPERLINK \l "_Toc482521499"</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4.4</w:t>
        </w:r>
        <w:r>
          <w:rPr>
            <w:rFonts w:asciiTheme="minorHAnsi" w:eastAsiaTheme="minorEastAsia" w:hAnsiTheme="minorHAnsi" w:cstheme="minorBidi"/>
            <w:noProof/>
            <w:sz w:val="21"/>
            <w:szCs w:val="22"/>
          </w:rPr>
          <w:tab/>
        </w:r>
        <w:r w:rsidRPr="00040516">
          <w:rPr>
            <w:rStyle w:val="a8"/>
            <w:rFonts w:ascii="宋体" w:hAnsi="宋体"/>
            <w:b/>
            <w:noProof/>
          </w:rPr>
          <w:t>本章小结</w:t>
        </w:r>
        <w:r>
          <w:rPr>
            <w:noProof/>
            <w:webHidden/>
          </w:rPr>
          <w:tab/>
        </w:r>
        <w:r>
          <w:rPr>
            <w:noProof/>
            <w:webHidden/>
          </w:rPr>
          <w:fldChar w:fldCharType="begin"/>
        </w:r>
        <w:r>
          <w:rPr>
            <w:noProof/>
            <w:webHidden/>
          </w:rPr>
          <w:instrText xml:space="preserve"> PAGEREF _Toc482521499 \h </w:instrText>
        </w:r>
        <w:r>
          <w:rPr>
            <w:noProof/>
            <w:webHidden/>
          </w:rPr>
        </w:r>
      </w:ins>
      <w:r>
        <w:rPr>
          <w:noProof/>
          <w:webHidden/>
        </w:rPr>
        <w:fldChar w:fldCharType="separate"/>
      </w:r>
      <w:ins w:id="162" w:author="李勇" w:date="2017-05-14T10:34:00Z">
        <w:r>
          <w:rPr>
            <w:noProof/>
            <w:webHidden/>
          </w:rPr>
          <w:t>24</w:t>
        </w:r>
        <w:r>
          <w:rPr>
            <w:noProof/>
            <w:webHidden/>
          </w:rPr>
          <w:fldChar w:fldCharType="end"/>
        </w:r>
        <w:r w:rsidRPr="00040516">
          <w:rPr>
            <w:rStyle w:val="a8"/>
            <w:noProof/>
          </w:rPr>
          <w:fldChar w:fldCharType="end"/>
        </w:r>
      </w:ins>
    </w:p>
    <w:p w14:paraId="0EA102E7" w14:textId="3E1DED1C" w:rsidR="007656A2" w:rsidRDefault="007656A2">
      <w:pPr>
        <w:pStyle w:val="11"/>
        <w:tabs>
          <w:tab w:val="left" w:pos="420"/>
          <w:tab w:val="right" w:leader="dot" w:pos="8302"/>
        </w:tabs>
        <w:spacing w:before="120" w:after="120"/>
        <w:rPr>
          <w:ins w:id="163" w:author="李勇" w:date="2017-05-14T10:34:00Z"/>
          <w:rFonts w:asciiTheme="minorHAnsi" w:eastAsiaTheme="minorEastAsia" w:hAnsiTheme="minorHAnsi" w:cstheme="minorBidi"/>
          <w:noProof/>
          <w:sz w:val="21"/>
          <w:szCs w:val="22"/>
        </w:rPr>
      </w:pPr>
      <w:ins w:id="164" w:author="李勇" w:date="2017-05-14T10:34:00Z">
        <w:r w:rsidRPr="00040516">
          <w:rPr>
            <w:rStyle w:val="a8"/>
            <w:noProof/>
          </w:rPr>
          <w:fldChar w:fldCharType="begin"/>
        </w:r>
        <w:r w:rsidRPr="00040516">
          <w:rPr>
            <w:rStyle w:val="a8"/>
            <w:noProof/>
          </w:rPr>
          <w:instrText xml:space="preserve"> </w:instrText>
        </w:r>
        <w:r>
          <w:rPr>
            <w:noProof/>
          </w:rPr>
          <w:instrText>HYPERLINK \l "_Toc482521500"</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程序实现(流程图属设计吧。不要引用大量代码，只引用部分关键代码。把这部分合并到第4章吧。参考张海阳的)</w:t>
        </w:r>
        <w:r>
          <w:rPr>
            <w:noProof/>
            <w:webHidden/>
          </w:rPr>
          <w:tab/>
        </w:r>
        <w:r>
          <w:rPr>
            <w:noProof/>
            <w:webHidden/>
          </w:rPr>
          <w:fldChar w:fldCharType="begin"/>
        </w:r>
        <w:r>
          <w:rPr>
            <w:noProof/>
            <w:webHidden/>
          </w:rPr>
          <w:instrText xml:space="preserve"> PAGEREF _Toc482521500 \h </w:instrText>
        </w:r>
        <w:r>
          <w:rPr>
            <w:noProof/>
            <w:webHidden/>
          </w:rPr>
        </w:r>
      </w:ins>
      <w:r>
        <w:rPr>
          <w:noProof/>
          <w:webHidden/>
        </w:rPr>
        <w:fldChar w:fldCharType="separate"/>
      </w:r>
      <w:ins w:id="165" w:author="李勇" w:date="2017-05-14T10:34:00Z">
        <w:r>
          <w:rPr>
            <w:noProof/>
            <w:webHidden/>
          </w:rPr>
          <w:t>25</w:t>
        </w:r>
        <w:r>
          <w:rPr>
            <w:noProof/>
            <w:webHidden/>
          </w:rPr>
          <w:fldChar w:fldCharType="end"/>
        </w:r>
        <w:r w:rsidRPr="00040516">
          <w:rPr>
            <w:rStyle w:val="a8"/>
            <w:noProof/>
          </w:rPr>
          <w:fldChar w:fldCharType="end"/>
        </w:r>
      </w:ins>
    </w:p>
    <w:p w14:paraId="51F914AF" w14:textId="54922515" w:rsidR="007656A2" w:rsidRDefault="007656A2">
      <w:pPr>
        <w:pStyle w:val="21"/>
        <w:tabs>
          <w:tab w:val="left" w:pos="1050"/>
          <w:tab w:val="right" w:leader="dot" w:pos="8302"/>
        </w:tabs>
        <w:spacing w:before="120" w:after="120"/>
        <w:ind w:left="480"/>
        <w:rPr>
          <w:ins w:id="166" w:author="李勇" w:date="2017-05-14T10:34:00Z"/>
          <w:rFonts w:asciiTheme="minorHAnsi" w:eastAsiaTheme="minorEastAsia" w:hAnsiTheme="minorHAnsi" w:cstheme="minorBidi"/>
          <w:noProof/>
          <w:sz w:val="21"/>
          <w:szCs w:val="22"/>
        </w:rPr>
      </w:pPr>
      <w:ins w:id="167" w:author="李勇" w:date="2017-05-14T10:34:00Z">
        <w:r w:rsidRPr="00040516">
          <w:rPr>
            <w:rStyle w:val="a8"/>
            <w:noProof/>
          </w:rPr>
          <w:fldChar w:fldCharType="begin"/>
        </w:r>
        <w:r w:rsidRPr="00040516">
          <w:rPr>
            <w:rStyle w:val="a8"/>
            <w:noProof/>
          </w:rPr>
          <w:instrText xml:space="preserve"> </w:instrText>
        </w:r>
        <w:r>
          <w:rPr>
            <w:noProof/>
          </w:rPr>
          <w:instrText>HYPERLINK \l "_Toc482521501"</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5.1</w:t>
        </w:r>
        <w:r>
          <w:rPr>
            <w:rFonts w:asciiTheme="minorHAnsi" w:eastAsiaTheme="minorEastAsia" w:hAnsiTheme="minorHAnsi" w:cstheme="minorBidi"/>
            <w:noProof/>
            <w:sz w:val="21"/>
            <w:szCs w:val="22"/>
          </w:rPr>
          <w:tab/>
        </w:r>
        <w:r w:rsidRPr="00040516">
          <w:rPr>
            <w:rStyle w:val="a8"/>
            <w:rFonts w:ascii="宋体" w:hAnsi="宋体"/>
            <w:b/>
            <w:noProof/>
          </w:rPr>
          <w:t>主机扫描</w:t>
        </w:r>
        <w:r>
          <w:rPr>
            <w:noProof/>
            <w:webHidden/>
          </w:rPr>
          <w:tab/>
        </w:r>
        <w:r>
          <w:rPr>
            <w:noProof/>
            <w:webHidden/>
          </w:rPr>
          <w:fldChar w:fldCharType="begin"/>
        </w:r>
        <w:r>
          <w:rPr>
            <w:noProof/>
            <w:webHidden/>
          </w:rPr>
          <w:instrText xml:space="preserve"> PAGEREF _Toc482521501 \h </w:instrText>
        </w:r>
        <w:r>
          <w:rPr>
            <w:noProof/>
            <w:webHidden/>
          </w:rPr>
        </w:r>
      </w:ins>
      <w:r>
        <w:rPr>
          <w:noProof/>
          <w:webHidden/>
        </w:rPr>
        <w:fldChar w:fldCharType="separate"/>
      </w:r>
      <w:ins w:id="168" w:author="李勇" w:date="2017-05-14T10:34:00Z">
        <w:r>
          <w:rPr>
            <w:noProof/>
            <w:webHidden/>
          </w:rPr>
          <w:t>25</w:t>
        </w:r>
        <w:r>
          <w:rPr>
            <w:noProof/>
            <w:webHidden/>
          </w:rPr>
          <w:fldChar w:fldCharType="end"/>
        </w:r>
        <w:r w:rsidRPr="00040516">
          <w:rPr>
            <w:rStyle w:val="a8"/>
            <w:noProof/>
          </w:rPr>
          <w:fldChar w:fldCharType="end"/>
        </w:r>
      </w:ins>
    </w:p>
    <w:p w14:paraId="5B9B6353" w14:textId="09DE7DD9" w:rsidR="007656A2" w:rsidRDefault="007656A2">
      <w:pPr>
        <w:pStyle w:val="31"/>
        <w:tabs>
          <w:tab w:val="left" w:pos="1680"/>
          <w:tab w:val="right" w:leader="dot" w:pos="8302"/>
        </w:tabs>
        <w:spacing w:before="120" w:after="120"/>
        <w:ind w:left="960"/>
        <w:rPr>
          <w:ins w:id="169" w:author="李勇" w:date="2017-05-14T10:34:00Z"/>
          <w:rFonts w:asciiTheme="minorHAnsi" w:eastAsiaTheme="minorEastAsia" w:hAnsiTheme="minorHAnsi" w:cstheme="minorBidi"/>
          <w:noProof/>
          <w:sz w:val="21"/>
          <w:szCs w:val="22"/>
        </w:rPr>
      </w:pPr>
      <w:ins w:id="170" w:author="李勇" w:date="2017-05-14T10:34:00Z">
        <w:r w:rsidRPr="00040516">
          <w:rPr>
            <w:rStyle w:val="a8"/>
            <w:noProof/>
          </w:rPr>
          <w:fldChar w:fldCharType="begin"/>
        </w:r>
        <w:r w:rsidRPr="00040516">
          <w:rPr>
            <w:rStyle w:val="a8"/>
            <w:noProof/>
          </w:rPr>
          <w:instrText xml:space="preserve"> </w:instrText>
        </w:r>
        <w:r>
          <w:rPr>
            <w:noProof/>
          </w:rPr>
          <w:instrText>HYPERLINK \l "_Toc482521502"</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5.1.1</w:t>
        </w:r>
        <w:r>
          <w:rPr>
            <w:rFonts w:asciiTheme="minorHAnsi" w:eastAsiaTheme="minorEastAsia" w:hAnsiTheme="minorHAnsi" w:cstheme="minorBidi"/>
            <w:noProof/>
            <w:sz w:val="21"/>
            <w:szCs w:val="22"/>
          </w:rPr>
          <w:tab/>
        </w:r>
        <w:r w:rsidRPr="00040516">
          <w:rPr>
            <w:rStyle w:val="a8"/>
            <w:rFonts w:ascii="宋体" w:hAnsi="宋体"/>
            <w:b/>
            <w:noProof/>
          </w:rPr>
          <w:t>hostScan函数</w:t>
        </w:r>
        <w:r>
          <w:rPr>
            <w:noProof/>
            <w:webHidden/>
          </w:rPr>
          <w:tab/>
        </w:r>
        <w:r>
          <w:rPr>
            <w:noProof/>
            <w:webHidden/>
          </w:rPr>
          <w:fldChar w:fldCharType="begin"/>
        </w:r>
        <w:r>
          <w:rPr>
            <w:noProof/>
            <w:webHidden/>
          </w:rPr>
          <w:instrText xml:space="preserve"> PAGEREF _Toc482521502 \h </w:instrText>
        </w:r>
        <w:r>
          <w:rPr>
            <w:noProof/>
            <w:webHidden/>
          </w:rPr>
        </w:r>
      </w:ins>
      <w:r>
        <w:rPr>
          <w:noProof/>
          <w:webHidden/>
        </w:rPr>
        <w:fldChar w:fldCharType="separate"/>
      </w:r>
      <w:ins w:id="171" w:author="李勇" w:date="2017-05-14T10:34:00Z">
        <w:r>
          <w:rPr>
            <w:noProof/>
            <w:webHidden/>
          </w:rPr>
          <w:t>25</w:t>
        </w:r>
        <w:r>
          <w:rPr>
            <w:noProof/>
            <w:webHidden/>
          </w:rPr>
          <w:fldChar w:fldCharType="end"/>
        </w:r>
        <w:r w:rsidRPr="00040516">
          <w:rPr>
            <w:rStyle w:val="a8"/>
            <w:noProof/>
          </w:rPr>
          <w:fldChar w:fldCharType="end"/>
        </w:r>
      </w:ins>
    </w:p>
    <w:p w14:paraId="733E5A9D" w14:textId="62B937DC" w:rsidR="007656A2" w:rsidRDefault="007656A2">
      <w:pPr>
        <w:pStyle w:val="31"/>
        <w:tabs>
          <w:tab w:val="left" w:pos="1680"/>
          <w:tab w:val="right" w:leader="dot" w:pos="8302"/>
        </w:tabs>
        <w:spacing w:before="120" w:after="120"/>
        <w:ind w:left="960"/>
        <w:rPr>
          <w:ins w:id="172" w:author="李勇" w:date="2017-05-14T10:34:00Z"/>
          <w:rFonts w:asciiTheme="minorHAnsi" w:eastAsiaTheme="minorEastAsia" w:hAnsiTheme="minorHAnsi" w:cstheme="minorBidi"/>
          <w:noProof/>
          <w:sz w:val="21"/>
          <w:szCs w:val="22"/>
        </w:rPr>
      </w:pPr>
      <w:ins w:id="173" w:author="李勇" w:date="2017-05-14T10:34:00Z">
        <w:r w:rsidRPr="00040516">
          <w:rPr>
            <w:rStyle w:val="a8"/>
            <w:noProof/>
          </w:rPr>
          <w:fldChar w:fldCharType="begin"/>
        </w:r>
        <w:r w:rsidRPr="00040516">
          <w:rPr>
            <w:rStyle w:val="a8"/>
            <w:noProof/>
          </w:rPr>
          <w:instrText xml:space="preserve"> </w:instrText>
        </w:r>
        <w:r>
          <w:rPr>
            <w:noProof/>
          </w:rPr>
          <w:instrText>HYPERLINK \l "_Toc482521503"</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5.1.2</w:t>
        </w:r>
        <w:r>
          <w:rPr>
            <w:rFonts w:asciiTheme="minorHAnsi" w:eastAsiaTheme="minorEastAsia" w:hAnsiTheme="minorHAnsi" w:cstheme="minorBidi"/>
            <w:noProof/>
            <w:sz w:val="21"/>
            <w:szCs w:val="22"/>
          </w:rPr>
          <w:tab/>
        </w:r>
        <w:r w:rsidRPr="00040516">
          <w:rPr>
            <w:rStyle w:val="a8"/>
            <w:rFonts w:ascii="宋体" w:hAnsi="宋体"/>
            <w:b/>
            <w:noProof/>
          </w:rPr>
          <w:t>ping函数</w:t>
        </w:r>
        <w:r>
          <w:rPr>
            <w:noProof/>
            <w:webHidden/>
          </w:rPr>
          <w:tab/>
        </w:r>
        <w:r>
          <w:rPr>
            <w:noProof/>
            <w:webHidden/>
          </w:rPr>
          <w:fldChar w:fldCharType="begin"/>
        </w:r>
        <w:r>
          <w:rPr>
            <w:noProof/>
            <w:webHidden/>
          </w:rPr>
          <w:instrText xml:space="preserve"> PAGEREF _Toc482521503 \h </w:instrText>
        </w:r>
        <w:r>
          <w:rPr>
            <w:noProof/>
            <w:webHidden/>
          </w:rPr>
        </w:r>
      </w:ins>
      <w:r>
        <w:rPr>
          <w:noProof/>
          <w:webHidden/>
        </w:rPr>
        <w:fldChar w:fldCharType="separate"/>
      </w:r>
      <w:ins w:id="174" w:author="李勇" w:date="2017-05-14T10:34:00Z">
        <w:r>
          <w:rPr>
            <w:noProof/>
            <w:webHidden/>
          </w:rPr>
          <w:t>26</w:t>
        </w:r>
        <w:r>
          <w:rPr>
            <w:noProof/>
            <w:webHidden/>
          </w:rPr>
          <w:fldChar w:fldCharType="end"/>
        </w:r>
        <w:r w:rsidRPr="00040516">
          <w:rPr>
            <w:rStyle w:val="a8"/>
            <w:noProof/>
          </w:rPr>
          <w:fldChar w:fldCharType="end"/>
        </w:r>
      </w:ins>
    </w:p>
    <w:p w14:paraId="3A2735B7" w14:textId="08D217EE" w:rsidR="007656A2" w:rsidRDefault="007656A2">
      <w:pPr>
        <w:pStyle w:val="21"/>
        <w:tabs>
          <w:tab w:val="left" w:pos="1050"/>
          <w:tab w:val="right" w:leader="dot" w:pos="8302"/>
        </w:tabs>
        <w:spacing w:before="120" w:after="120"/>
        <w:ind w:left="480"/>
        <w:rPr>
          <w:ins w:id="175" w:author="李勇" w:date="2017-05-14T10:34:00Z"/>
          <w:rFonts w:asciiTheme="minorHAnsi" w:eastAsiaTheme="minorEastAsia" w:hAnsiTheme="minorHAnsi" w:cstheme="minorBidi"/>
          <w:noProof/>
          <w:sz w:val="21"/>
          <w:szCs w:val="22"/>
        </w:rPr>
      </w:pPr>
      <w:ins w:id="176" w:author="李勇" w:date="2017-05-14T10:34:00Z">
        <w:r w:rsidRPr="00040516">
          <w:rPr>
            <w:rStyle w:val="a8"/>
            <w:noProof/>
          </w:rPr>
          <w:fldChar w:fldCharType="begin"/>
        </w:r>
        <w:r w:rsidRPr="00040516">
          <w:rPr>
            <w:rStyle w:val="a8"/>
            <w:noProof/>
          </w:rPr>
          <w:instrText xml:space="preserve"> </w:instrText>
        </w:r>
        <w:r>
          <w:rPr>
            <w:noProof/>
          </w:rPr>
          <w:instrText>HYPERLINK \l "_Toc482521504"</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5.2</w:t>
        </w:r>
        <w:r>
          <w:rPr>
            <w:rFonts w:asciiTheme="minorHAnsi" w:eastAsiaTheme="minorEastAsia" w:hAnsiTheme="minorHAnsi" w:cstheme="minorBidi"/>
            <w:noProof/>
            <w:sz w:val="21"/>
            <w:szCs w:val="22"/>
          </w:rPr>
          <w:tab/>
        </w:r>
        <w:r w:rsidRPr="00040516">
          <w:rPr>
            <w:rStyle w:val="a8"/>
            <w:rFonts w:ascii="宋体" w:hAnsi="宋体"/>
            <w:b/>
            <w:noProof/>
          </w:rPr>
          <w:t>UDP端口扫描</w:t>
        </w:r>
        <w:r>
          <w:rPr>
            <w:noProof/>
            <w:webHidden/>
          </w:rPr>
          <w:tab/>
        </w:r>
        <w:r>
          <w:rPr>
            <w:noProof/>
            <w:webHidden/>
          </w:rPr>
          <w:fldChar w:fldCharType="begin"/>
        </w:r>
        <w:r>
          <w:rPr>
            <w:noProof/>
            <w:webHidden/>
          </w:rPr>
          <w:instrText xml:space="preserve"> PAGEREF _Toc482521504 \h </w:instrText>
        </w:r>
        <w:r>
          <w:rPr>
            <w:noProof/>
            <w:webHidden/>
          </w:rPr>
        </w:r>
      </w:ins>
      <w:r>
        <w:rPr>
          <w:noProof/>
          <w:webHidden/>
        </w:rPr>
        <w:fldChar w:fldCharType="separate"/>
      </w:r>
      <w:ins w:id="177" w:author="李勇" w:date="2017-05-14T10:34:00Z">
        <w:r>
          <w:rPr>
            <w:noProof/>
            <w:webHidden/>
          </w:rPr>
          <w:t>31</w:t>
        </w:r>
        <w:r>
          <w:rPr>
            <w:noProof/>
            <w:webHidden/>
          </w:rPr>
          <w:fldChar w:fldCharType="end"/>
        </w:r>
        <w:r w:rsidRPr="00040516">
          <w:rPr>
            <w:rStyle w:val="a8"/>
            <w:noProof/>
          </w:rPr>
          <w:fldChar w:fldCharType="end"/>
        </w:r>
      </w:ins>
    </w:p>
    <w:p w14:paraId="0D4490EA" w14:textId="010CCE7C" w:rsidR="007656A2" w:rsidRDefault="007656A2">
      <w:pPr>
        <w:pStyle w:val="31"/>
        <w:tabs>
          <w:tab w:val="left" w:pos="1680"/>
          <w:tab w:val="right" w:leader="dot" w:pos="8302"/>
        </w:tabs>
        <w:spacing w:before="120" w:after="120"/>
        <w:ind w:left="960"/>
        <w:rPr>
          <w:ins w:id="178" w:author="李勇" w:date="2017-05-14T10:34:00Z"/>
          <w:rFonts w:asciiTheme="minorHAnsi" w:eastAsiaTheme="minorEastAsia" w:hAnsiTheme="minorHAnsi" w:cstheme="minorBidi"/>
          <w:noProof/>
          <w:sz w:val="21"/>
          <w:szCs w:val="22"/>
        </w:rPr>
      </w:pPr>
      <w:ins w:id="179" w:author="李勇" w:date="2017-05-14T10:34:00Z">
        <w:r w:rsidRPr="00040516">
          <w:rPr>
            <w:rStyle w:val="a8"/>
            <w:noProof/>
          </w:rPr>
          <w:fldChar w:fldCharType="begin"/>
        </w:r>
        <w:r w:rsidRPr="00040516">
          <w:rPr>
            <w:rStyle w:val="a8"/>
            <w:noProof/>
          </w:rPr>
          <w:instrText xml:space="preserve"> </w:instrText>
        </w:r>
        <w:r>
          <w:rPr>
            <w:noProof/>
          </w:rPr>
          <w:instrText>HYPERLINK \l "_Toc482521505"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5.2.1</w:t>
        </w:r>
        <w:r>
          <w:rPr>
            <w:rFonts w:asciiTheme="minorHAnsi" w:eastAsiaTheme="minorEastAsia" w:hAnsiTheme="minorHAnsi" w:cstheme="minorBidi"/>
            <w:noProof/>
            <w:sz w:val="21"/>
            <w:szCs w:val="22"/>
          </w:rPr>
          <w:tab/>
        </w:r>
        <w:r w:rsidRPr="00040516">
          <w:rPr>
            <w:rStyle w:val="a8"/>
            <w:rFonts w:ascii="宋体" w:hAnsi="宋体"/>
            <w:b/>
            <w:noProof/>
          </w:rPr>
          <w:t>网卡选择</w:t>
        </w:r>
        <w:r>
          <w:rPr>
            <w:noProof/>
            <w:webHidden/>
          </w:rPr>
          <w:tab/>
        </w:r>
        <w:r>
          <w:rPr>
            <w:noProof/>
            <w:webHidden/>
          </w:rPr>
          <w:fldChar w:fldCharType="begin"/>
        </w:r>
        <w:r>
          <w:rPr>
            <w:noProof/>
            <w:webHidden/>
          </w:rPr>
          <w:instrText xml:space="preserve"> PAGEREF _Toc482521505 \h </w:instrText>
        </w:r>
        <w:r>
          <w:rPr>
            <w:noProof/>
            <w:webHidden/>
          </w:rPr>
        </w:r>
      </w:ins>
      <w:r>
        <w:rPr>
          <w:noProof/>
          <w:webHidden/>
        </w:rPr>
        <w:fldChar w:fldCharType="separate"/>
      </w:r>
      <w:ins w:id="180" w:author="李勇" w:date="2017-05-14T10:34:00Z">
        <w:r>
          <w:rPr>
            <w:noProof/>
            <w:webHidden/>
          </w:rPr>
          <w:t>31</w:t>
        </w:r>
        <w:r>
          <w:rPr>
            <w:noProof/>
            <w:webHidden/>
          </w:rPr>
          <w:fldChar w:fldCharType="end"/>
        </w:r>
        <w:r w:rsidRPr="00040516">
          <w:rPr>
            <w:rStyle w:val="a8"/>
            <w:noProof/>
          </w:rPr>
          <w:fldChar w:fldCharType="end"/>
        </w:r>
        <w:bookmarkStart w:id="181" w:name="_GoBack"/>
        <w:bookmarkEnd w:id="181"/>
      </w:ins>
    </w:p>
    <w:p w14:paraId="1A7815E9" w14:textId="16F3B9E7" w:rsidR="007656A2" w:rsidRDefault="007656A2">
      <w:pPr>
        <w:pStyle w:val="31"/>
        <w:tabs>
          <w:tab w:val="left" w:pos="1680"/>
          <w:tab w:val="right" w:leader="dot" w:pos="8302"/>
        </w:tabs>
        <w:spacing w:before="120" w:after="120"/>
        <w:ind w:left="960"/>
        <w:rPr>
          <w:ins w:id="182" w:author="李勇" w:date="2017-05-14T10:34:00Z"/>
          <w:rFonts w:asciiTheme="minorHAnsi" w:eastAsiaTheme="minorEastAsia" w:hAnsiTheme="minorHAnsi" w:cstheme="minorBidi"/>
          <w:noProof/>
          <w:sz w:val="21"/>
          <w:szCs w:val="22"/>
        </w:rPr>
      </w:pPr>
      <w:ins w:id="183" w:author="李勇" w:date="2017-05-14T10:34:00Z">
        <w:r w:rsidRPr="00040516">
          <w:rPr>
            <w:rStyle w:val="a8"/>
            <w:noProof/>
          </w:rPr>
          <w:fldChar w:fldCharType="begin"/>
        </w:r>
        <w:r w:rsidRPr="00040516">
          <w:rPr>
            <w:rStyle w:val="a8"/>
            <w:noProof/>
          </w:rPr>
          <w:instrText xml:space="preserve"> </w:instrText>
        </w:r>
        <w:r>
          <w:rPr>
            <w:noProof/>
          </w:rPr>
          <w:instrText>HYPERLINK \l "_Toc482521506"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5.2.2</w:t>
        </w:r>
        <w:r>
          <w:rPr>
            <w:rFonts w:asciiTheme="minorHAnsi" w:eastAsiaTheme="minorEastAsia" w:hAnsiTheme="minorHAnsi" w:cstheme="minorBidi"/>
            <w:noProof/>
            <w:sz w:val="21"/>
            <w:szCs w:val="22"/>
          </w:rPr>
          <w:tab/>
        </w:r>
        <w:r w:rsidRPr="00040516">
          <w:rPr>
            <w:rStyle w:val="a8"/>
            <w:rFonts w:ascii="宋体" w:hAnsi="宋体"/>
            <w:b/>
            <w:noProof/>
          </w:rPr>
          <w:t>网卡信息获取</w:t>
        </w:r>
        <w:r>
          <w:rPr>
            <w:noProof/>
            <w:webHidden/>
          </w:rPr>
          <w:tab/>
        </w:r>
        <w:r>
          <w:rPr>
            <w:noProof/>
            <w:webHidden/>
          </w:rPr>
          <w:fldChar w:fldCharType="begin"/>
        </w:r>
        <w:r>
          <w:rPr>
            <w:noProof/>
            <w:webHidden/>
          </w:rPr>
          <w:instrText xml:space="preserve"> PAGEREF _Toc482521506 \h </w:instrText>
        </w:r>
        <w:r>
          <w:rPr>
            <w:noProof/>
            <w:webHidden/>
          </w:rPr>
        </w:r>
      </w:ins>
      <w:r>
        <w:rPr>
          <w:noProof/>
          <w:webHidden/>
        </w:rPr>
        <w:fldChar w:fldCharType="separate"/>
      </w:r>
      <w:ins w:id="184" w:author="李勇" w:date="2017-05-14T10:34:00Z">
        <w:r>
          <w:rPr>
            <w:noProof/>
            <w:webHidden/>
          </w:rPr>
          <w:t>31</w:t>
        </w:r>
        <w:r>
          <w:rPr>
            <w:noProof/>
            <w:webHidden/>
          </w:rPr>
          <w:fldChar w:fldCharType="end"/>
        </w:r>
        <w:r w:rsidRPr="00040516">
          <w:rPr>
            <w:rStyle w:val="a8"/>
            <w:noProof/>
          </w:rPr>
          <w:fldChar w:fldCharType="end"/>
        </w:r>
      </w:ins>
    </w:p>
    <w:p w14:paraId="0BED4844" w14:textId="0231D1F6" w:rsidR="007656A2" w:rsidRDefault="007656A2">
      <w:pPr>
        <w:pStyle w:val="31"/>
        <w:tabs>
          <w:tab w:val="left" w:pos="1680"/>
          <w:tab w:val="right" w:leader="dot" w:pos="8302"/>
        </w:tabs>
        <w:spacing w:before="120" w:after="120"/>
        <w:ind w:left="960"/>
        <w:rPr>
          <w:ins w:id="185" w:author="李勇" w:date="2017-05-14T10:34:00Z"/>
          <w:rFonts w:asciiTheme="minorHAnsi" w:eastAsiaTheme="minorEastAsia" w:hAnsiTheme="minorHAnsi" w:cstheme="minorBidi"/>
          <w:noProof/>
          <w:sz w:val="21"/>
          <w:szCs w:val="22"/>
        </w:rPr>
      </w:pPr>
      <w:ins w:id="186" w:author="李勇" w:date="2017-05-14T10:34:00Z">
        <w:r w:rsidRPr="00040516">
          <w:rPr>
            <w:rStyle w:val="a8"/>
            <w:noProof/>
          </w:rPr>
          <w:fldChar w:fldCharType="begin"/>
        </w:r>
        <w:r w:rsidRPr="00040516">
          <w:rPr>
            <w:rStyle w:val="a8"/>
            <w:noProof/>
          </w:rPr>
          <w:instrText xml:space="preserve"> </w:instrText>
        </w:r>
        <w:r>
          <w:rPr>
            <w:noProof/>
          </w:rPr>
          <w:instrText>HYPERLINK \l "_Toc482521507"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5.2.3</w:t>
        </w:r>
        <w:r>
          <w:rPr>
            <w:rFonts w:asciiTheme="minorHAnsi" w:eastAsiaTheme="minorEastAsia" w:hAnsiTheme="minorHAnsi" w:cstheme="minorBidi"/>
            <w:noProof/>
            <w:sz w:val="21"/>
            <w:szCs w:val="22"/>
          </w:rPr>
          <w:tab/>
        </w:r>
        <w:r w:rsidRPr="00040516">
          <w:rPr>
            <w:rStyle w:val="a8"/>
            <w:rFonts w:ascii="宋体" w:hAnsi="宋体"/>
            <w:b/>
            <w:noProof/>
          </w:rPr>
          <w:t>数据包的捕获</w:t>
        </w:r>
        <w:r>
          <w:rPr>
            <w:noProof/>
            <w:webHidden/>
          </w:rPr>
          <w:tab/>
        </w:r>
        <w:r>
          <w:rPr>
            <w:noProof/>
            <w:webHidden/>
          </w:rPr>
          <w:fldChar w:fldCharType="begin"/>
        </w:r>
        <w:r>
          <w:rPr>
            <w:noProof/>
            <w:webHidden/>
          </w:rPr>
          <w:instrText xml:space="preserve"> PAGEREF _Toc482521507 \h </w:instrText>
        </w:r>
        <w:r>
          <w:rPr>
            <w:noProof/>
            <w:webHidden/>
          </w:rPr>
        </w:r>
      </w:ins>
      <w:r>
        <w:rPr>
          <w:noProof/>
          <w:webHidden/>
        </w:rPr>
        <w:fldChar w:fldCharType="separate"/>
      </w:r>
      <w:ins w:id="187" w:author="李勇" w:date="2017-05-14T10:34:00Z">
        <w:r>
          <w:rPr>
            <w:noProof/>
            <w:webHidden/>
          </w:rPr>
          <w:t>32</w:t>
        </w:r>
        <w:r>
          <w:rPr>
            <w:noProof/>
            <w:webHidden/>
          </w:rPr>
          <w:fldChar w:fldCharType="end"/>
        </w:r>
        <w:r w:rsidRPr="00040516">
          <w:rPr>
            <w:rStyle w:val="a8"/>
            <w:noProof/>
          </w:rPr>
          <w:fldChar w:fldCharType="end"/>
        </w:r>
      </w:ins>
    </w:p>
    <w:p w14:paraId="28FA0A28" w14:textId="3BA4CB57" w:rsidR="007656A2" w:rsidRDefault="007656A2">
      <w:pPr>
        <w:pStyle w:val="31"/>
        <w:tabs>
          <w:tab w:val="left" w:pos="1680"/>
          <w:tab w:val="right" w:leader="dot" w:pos="8302"/>
        </w:tabs>
        <w:spacing w:before="120" w:after="120"/>
        <w:ind w:left="960"/>
        <w:rPr>
          <w:ins w:id="188" w:author="李勇" w:date="2017-05-14T10:34:00Z"/>
          <w:rFonts w:asciiTheme="minorHAnsi" w:eastAsiaTheme="minorEastAsia" w:hAnsiTheme="minorHAnsi" w:cstheme="minorBidi"/>
          <w:noProof/>
          <w:sz w:val="21"/>
          <w:szCs w:val="22"/>
        </w:rPr>
      </w:pPr>
      <w:ins w:id="189" w:author="李勇" w:date="2017-05-14T10:34:00Z">
        <w:r w:rsidRPr="00040516">
          <w:rPr>
            <w:rStyle w:val="a8"/>
            <w:noProof/>
          </w:rPr>
          <w:fldChar w:fldCharType="begin"/>
        </w:r>
        <w:r w:rsidRPr="00040516">
          <w:rPr>
            <w:rStyle w:val="a8"/>
            <w:noProof/>
          </w:rPr>
          <w:instrText xml:space="preserve"> </w:instrText>
        </w:r>
        <w:r>
          <w:rPr>
            <w:noProof/>
          </w:rPr>
          <w:instrText>HYPERLINK \l "_Toc482521508"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5.2.4</w:t>
        </w:r>
        <w:r>
          <w:rPr>
            <w:rFonts w:asciiTheme="minorHAnsi" w:eastAsiaTheme="minorEastAsia" w:hAnsiTheme="minorHAnsi" w:cstheme="minorBidi"/>
            <w:noProof/>
            <w:sz w:val="21"/>
            <w:szCs w:val="22"/>
          </w:rPr>
          <w:tab/>
        </w:r>
        <w:r w:rsidRPr="00040516">
          <w:rPr>
            <w:rStyle w:val="a8"/>
            <w:rFonts w:ascii="宋体" w:hAnsi="宋体"/>
            <w:b/>
            <w:noProof/>
          </w:rPr>
          <w:t>MAC地址获取</w:t>
        </w:r>
        <w:r>
          <w:rPr>
            <w:noProof/>
            <w:webHidden/>
          </w:rPr>
          <w:tab/>
        </w:r>
        <w:r>
          <w:rPr>
            <w:noProof/>
            <w:webHidden/>
          </w:rPr>
          <w:fldChar w:fldCharType="begin"/>
        </w:r>
        <w:r>
          <w:rPr>
            <w:noProof/>
            <w:webHidden/>
          </w:rPr>
          <w:instrText xml:space="preserve"> PAGEREF _Toc482521508 \h </w:instrText>
        </w:r>
        <w:r>
          <w:rPr>
            <w:noProof/>
            <w:webHidden/>
          </w:rPr>
        </w:r>
      </w:ins>
      <w:r>
        <w:rPr>
          <w:noProof/>
          <w:webHidden/>
        </w:rPr>
        <w:fldChar w:fldCharType="separate"/>
      </w:r>
      <w:ins w:id="190" w:author="李勇" w:date="2017-05-14T10:34:00Z">
        <w:r>
          <w:rPr>
            <w:noProof/>
            <w:webHidden/>
          </w:rPr>
          <w:t>34</w:t>
        </w:r>
        <w:r>
          <w:rPr>
            <w:noProof/>
            <w:webHidden/>
          </w:rPr>
          <w:fldChar w:fldCharType="end"/>
        </w:r>
        <w:r w:rsidRPr="00040516">
          <w:rPr>
            <w:rStyle w:val="a8"/>
            <w:noProof/>
          </w:rPr>
          <w:fldChar w:fldCharType="end"/>
        </w:r>
      </w:ins>
    </w:p>
    <w:p w14:paraId="1B6475E1" w14:textId="76956213" w:rsidR="007656A2" w:rsidRDefault="007656A2">
      <w:pPr>
        <w:pStyle w:val="31"/>
        <w:tabs>
          <w:tab w:val="left" w:pos="1680"/>
          <w:tab w:val="right" w:leader="dot" w:pos="8302"/>
        </w:tabs>
        <w:spacing w:before="120" w:after="120"/>
        <w:ind w:left="960"/>
        <w:rPr>
          <w:ins w:id="191" w:author="李勇" w:date="2017-05-14T10:34:00Z"/>
          <w:rFonts w:asciiTheme="minorHAnsi" w:eastAsiaTheme="minorEastAsia" w:hAnsiTheme="minorHAnsi" w:cstheme="minorBidi"/>
          <w:noProof/>
          <w:sz w:val="21"/>
          <w:szCs w:val="22"/>
        </w:rPr>
      </w:pPr>
      <w:ins w:id="192" w:author="李勇" w:date="2017-05-14T10:34:00Z">
        <w:r w:rsidRPr="00040516">
          <w:rPr>
            <w:rStyle w:val="a8"/>
            <w:noProof/>
          </w:rPr>
          <w:fldChar w:fldCharType="begin"/>
        </w:r>
        <w:r w:rsidRPr="00040516">
          <w:rPr>
            <w:rStyle w:val="a8"/>
            <w:noProof/>
          </w:rPr>
          <w:instrText xml:space="preserve"> </w:instrText>
        </w:r>
        <w:r>
          <w:rPr>
            <w:noProof/>
          </w:rPr>
          <w:instrText>HYPERLINK \l "_Toc482521509"</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5.2.5</w:t>
        </w:r>
        <w:r>
          <w:rPr>
            <w:rFonts w:asciiTheme="minorHAnsi" w:eastAsiaTheme="minorEastAsia" w:hAnsiTheme="minorHAnsi" w:cstheme="minorBidi"/>
            <w:noProof/>
            <w:sz w:val="21"/>
            <w:szCs w:val="22"/>
          </w:rPr>
          <w:tab/>
        </w:r>
        <w:r w:rsidRPr="00040516">
          <w:rPr>
            <w:rStyle w:val="a8"/>
            <w:rFonts w:ascii="宋体" w:hAnsi="宋体"/>
            <w:b/>
            <w:noProof/>
          </w:rPr>
          <w:t>数据包的构建</w:t>
        </w:r>
        <w:r>
          <w:rPr>
            <w:noProof/>
            <w:webHidden/>
          </w:rPr>
          <w:tab/>
        </w:r>
        <w:r>
          <w:rPr>
            <w:noProof/>
            <w:webHidden/>
          </w:rPr>
          <w:fldChar w:fldCharType="begin"/>
        </w:r>
        <w:r>
          <w:rPr>
            <w:noProof/>
            <w:webHidden/>
          </w:rPr>
          <w:instrText xml:space="preserve"> PAGEREF _Toc482521509 \h </w:instrText>
        </w:r>
        <w:r>
          <w:rPr>
            <w:noProof/>
            <w:webHidden/>
          </w:rPr>
        </w:r>
      </w:ins>
      <w:r>
        <w:rPr>
          <w:noProof/>
          <w:webHidden/>
        </w:rPr>
        <w:fldChar w:fldCharType="separate"/>
      </w:r>
      <w:ins w:id="193" w:author="李勇" w:date="2017-05-14T10:34:00Z">
        <w:r>
          <w:rPr>
            <w:noProof/>
            <w:webHidden/>
          </w:rPr>
          <w:t>36</w:t>
        </w:r>
        <w:r>
          <w:rPr>
            <w:noProof/>
            <w:webHidden/>
          </w:rPr>
          <w:fldChar w:fldCharType="end"/>
        </w:r>
        <w:r w:rsidRPr="00040516">
          <w:rPr>
            <w:rStyle w:val="a8"/>
            <w:noProof/>
          </w:rPr>
          <w:fldChar w:fldCharType="end"/>
        </w:r>
      </w:ins>
    </w:p>
    <w:p w14:paraId="780AE7F1" w14:textId="0AE65997" w:rsidR="007656A2" w:rsidRDefault="007656A2">
      <w:pPr>
        <w:pStyle w:val="31"/>
        <w:tabs>
          <w:tab w:val="left" w:pos="1680"/>
          <w:tab w:val="right" w:leader="dot" w:pos="8302"/>
        </w:tabs>
        <w:spacing w:before="120" w:after="120"/>
        <w:ind w:left="960"/>
        <w:rPr>
          <w:ins w:id="194" w:author="李勇" w:date="2017-05-14T10:34:00Z"/>
          <w:rFonts w:asciiTheme="minorHAnsi" w:eastAsiaTheme="minorEastAsia" w:hAnsiTheme="minorHAnsi" w:cstheme="minorBidi"/>
          <w:noProof/>
          <w:sz w:val="21"/>
          <w:szCs w:val="22"/>
        </w:rPr>
      </w:pPr>
      <w:ins w:id="195" w:author="李勇" w:date="2017-05-14T10:34:00Z">
        <w:r w:rsidRPr="00040516">
          <w:rPr>
            <w:rStyle w:val="a8"/>
            <w:noProof/>
          </w:rPr>
          <w:fldChar w:fldCharType="begin"/>
        </w:r>
        <w:r w:rsidRPr="00040516">
          <w:rPr>
            <w:rStyle w:val="a8"/>
            <w:noProof/>
          </w:rPr>
          <w:instrText xml:space="preserve"> </w:instrText>
        </w:r>
        <w:r>
          <w:rPr>
            <w:noProof/>
          </w:rPr>
          <w:instrText>HYPERLINK \l "_Toc482521510"</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5.2.6</w:t>
        </w:r>
        <w:r>
          <w:rPr>
            <w:rFonts w:asciiTheme="minorHAnsi" w:eastAsiaTheme="minorEastAsia" w:hAnsiTheme="minorHAnsi" w:cstheme="minorBidi"/>
            <w:noProof/>
            <w:sz w:val="21"/>
            <w:szCs w:val="22"/>
          </w:rPr>
          <w:tab/>
        </w:r>
        <w:r w:rsidRPr="00040516">
          <w:rPr>
            <w:rStyle w:val="a8"/>
            <w:rFonts w:ascii="宋体" w:hAnsi="宋体"/>
            <w:b/>
            <w:noProof/>
          </w:rPr>
          <w:t>数据包的发送</w:t>
        </w:r>
        <w:r>
          <w:rPr>
            <w:noProof/>
            <w:webHidden/>
          </w:rPr>
          <w:tab/>
        </w:r>
        <w:r>
          <w:rPr>
            <w:noProof/>
            <w:webHidden/>
          </w:rPr>
          <w:fldChar w:fldCharType="begin"/>
        </w:r>
        <w:r>
          <w:rPr>
            <w:noProof/>
            <w:webHidden/>
          </w:rPr>
          <w:instrText xml:space="preserve"> PAGEREF _Toc482521510 \h </w:instrText>
        </w:r>
        <w:r>
          <w:rPr>
            <w:noProof/>
            <w:webHidden/>
          </w:rPr>
        </w:r>
      </w:ins>
      <w:r>
        <w:rPr>
          <w:noProof/>
          <w:webHidden/>
        </w:rPr>
        <w:fldChar w:fldCharType="separate"/>
      </w:r>
      <w:ins w:id="196" w:author="李勇" w:date="2017-05-14T10:34:00Z">
        <w:r>
          <w:rPr>
            <w:noProof/>
            <w:webHidden/>
          </w:rPr>
          <w:t>39</w:t>
        </w:r>
        <w:r>
          <w:rPr>
            <w:noProof/>
            <w:webHidden/>
          </w:rPr>
          <w:fldChar w:fldCharType="end"/>
        </w:r>
        <w:r w:rsidRPr="00040516">
          <w:rPr>
            <w:rStyle w:val="a8"/>
            <w:noProof/>
          </w:rPr>
          <w:fldChar w:fldCharType="end"/>
        </w:r>
      </w:ins>
    </w:p>
    <w:p w14:paraId="5570F306" w14:textId="4BC28F3C" w:rsidR="007656A2" w:rsidRDefault="007656A2">
      <w:pPr>
        <w:pStyle w:val="21"/>
        <w:tabs>
          <w:tab w:val="left" w:pos="1050"/>
          <w:tab w:val="right" w:leader="dot" w:pos="8302"/>
        </w:tabs>
        <w:spacing w:before="120" w:after="120"/>
        <w:ind w:left="480"/>
        <w:rPr>
          <w:ins w:id="197" w:author="李勇" w:date="2017-05-14T10:34:00Z"/>
          <w:rFonts w:asciiTheme="minorHAnsi" w:eastAsiaTheme="minorEastAsia" w:hAnsiTheme="minorHAnsi" w:cstheme="minorBidi"/>
          <w:noProof/>
          <w:sz w:val="21"/>
          <w:szCs w:val="22"/>
        </w:rPr>
      </w:pPr>
      <w:ins w:id="198" w:author="李勇" w:date="2017-05-14T10:34:00Z">
        <w:r w:rsidRPr="00040516">
          <w:rPr>
            <w:rStyle w:val="a8"/>
            <w:noProof/>
          </w:rPr>
          <w:fldChar w:fldCharType="begin"/>
        </w:r>
        <w:r w:rsidRPr="00040516">
          <w:rPr>
            <w:rStyle w:val="a8"/>
            <w:noProof/>
          </w:rPr>
          <w:instrText xml:space="preserve"> </w:instrText>
        </w:r>
        <w:r>
          <w:rPr>
            <w:noProof/>
          </w:rPr>
          <w:instrText>HYPERLINK \l "_Toc482521511"</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5.3</w:t>
        </w:r>
        <w:r>
          <w:rPr>
            <w:rFonts w:asciiTheme="minorHAnsi" w:eastAsiaTheme="minorEastAsia" w:hAnsiTheme="minorHAnsi" w:cstheme="minorBidi"/>
            <w:noProof/>
            <w:sz w:val="21"/>
            <w:szCs w:val="22"/>
          </w:rPr>
          <w:tab/>
        </w:r>
        <w:r w:rsidRPr="00040516">
          <w:rPr>
            <w:rStyle w:val="a8"/>
            <w:rFonts w:ascii="宋体" w:hAnsi="宋体"/>
            <w:b/>
            <w:noProof/>
          </w:rPr>
          <w:t>UDP Flood攻击</w:t>
        </w:r>
        <w:r>
          <w:rPr>
            <w:noProof/>
            <w:webHidden/>
          </w:rPr>
          <w:tab/>
        </w:r>
        <w:r>
          <w:rPr>
            <w:noProof/>
            <w:webHidden/>
          </w:rPr>
          <w:fldChar w:fldCharType="begin"/>
        </w:r>
        <w:r>
          <w:rPr>
            <w:noProof/>
            <w:webHidden/>
          </w:rPr>
          <w:instrText xml:space="preserve"> PAGEREF _Toc482521511 \h </w:instrText>
        </w:r>
        <w:r>
          <w:rPr>
            <w:noProof/>
            <w:webHidden/>
          </w:rPr>
        </w:r>
      </w:ins>
      <w:r>
        <w:rPr>
          <w:noProof/>
          <w:webHidden/>
        </w:rPr>
        <w:fldChar w:fldCharType="separate"/>
      </w:r>
      <w:ins w:id="199" w:author="李勇" w:date="2017-05-14T10:34:00Z">
        <w:r>
          <w:rPr>
            <w:noProof/>
            <w:webHidden/>
          </w:rPr>
          <w:t>40</w:t>
        </w:r>
        <w:r>
          <w:rPr>
            <w:noProof/>
            <w:webHidden/>
          </w:rPr>
          <w:fldChar w:fldCharType="end"/>
        </w:r>
        <w:r w:rsidRPr="00040516">
          <w:rPr>
            <w:rStyle w:val="a8"/>
            <w:noProof/>
          </w:rPr>
          <w:fldChar w:fldCharType="end"/>
        </w:r>
      </w:ins>
    </w:p>
    <w:p w14:paraId="69280B5D" w14:textId="52A46C0E" w:rsidR="007656A2" w:rsidRDefault="007656A2">
      <w:pPr>
        <w:pStyle w:val="31"/>
        <w:tabs>
          <w:tab w:val="left" w:pos="1680"/>
          <w:tab w:val="right" w:leader="dot" w:pos="8302"/>
        </w:tabs>
        <w:spacing w:before="120" w:after="120"/>
        <w:ind w:left="960"/>
        <w:rPr>
          <w:ins w:id="200" w:author="李勇" w:date="2017-05-14T10:34:00Z"/>
          <w:rFonts w:asciiTheme="minorHAnsi" w:eastAsiaTheme="minorEastAsia" w:hAnsiTheme="minorHAnsi" w:cstheme="minorBidi"/>
          <w:noProof/>
          <w:sz w:val="21"/>
          <w:szCs w:val="22"/>
        </w:rPr>
      </w:pPr>
      <w:ins w:id="201" w:author="李勇" w:date="2017-05-14T10:34:00Z">
        <w:r w:rsidRPr="00040516">
          <w:rPr>
            <w:rStyle w:val="a8"/>
            <w:noProof/>
          </w:rPr>
          <w:fldChar w:fldCharType="begin"/>
        </w:r>
        <w:r w:rsidRPr="00040516">
          <w:rPr>
            <w:rStyle w:val="a8"/>
            <w:noProof/>
          </w:rPr>
          <w:instrText xml:space="preserve"> </w:instrText>
        </w:r>
        <w:r>
          <w:rPr>
            <w:noProof/>
          </w:rPr>
          <w:instrText>HYPERLINK \l "_Toc482521512"</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5.3.1</w:t>
        </w:r>
        <w:r>
          <w:rPr>
            <w:rFonts w:asciiTheme="minorHAnsi" w:eastAsiaTheme="minorEastAsia" w:hAnsiTheme="minorHAnsi" w:cstheme="minorBidi"/>
            <w:noProof/>
            <w:sz w:val="21"/>
            <w:szCs w:val="22"/>
          </w:rPr>
          <w:tab/>
        </w:r>
        <w:r w:rsidRPr="00040516">
          <w:rPr>
            <w:rStyle w:val="a8"/>
            <w:rFonts w:ascii="宋体" w:hAnsi="宋体"/>
            <w:b/>
            <w:noProof/>
          </w:rPr>
          <w:t>UDP数据包的构建</w:t>
        </w:r>
        <w:r>
          <w:rPr>
            <w:noProof/>
            <w:webHidden/>
          </w:rPr>
          <w:tab/>
        </w:r>
        <w:r>
          <w:rPr>
            <w:noProof/>
            <w:webHidden/>
          </w:rPr>
          <w:fldChar w:fldCharType="begin"/>
        </w:r>
        <w:r>
          <w:rPr>
            <w:noProof/>
            <w:webHidden/>
          </w:rPr>
          <w:instrText xml:space="preserve"> PAGEREF _Toc482521512 \h </w:instrText>
        </w:r>
        <w:r>
          <w:rPr>
            <w:noProof/>
            <w:webHidden/>
          </w:rPr>
        </w:r>
      </w:ins>
      <w:r>
        <w:rPr>
          <w:noProof/>
          <w:webHidden/>
        </w:rPr>
        <w:fldChar w:fldCharType="separate"/>
      </w:r>
      <w:ins w:id="202" w:author="李勇" w:date="2017-05-14T10:34:00Z">
        <w:r>
          <w:rPr>
            <w:noProof/>
            <w:webHidden/>
          </w:rPr>
          <w:t>40</w:t>
        </w:r>
        <w:r>
          <w:rPr>
            <w:noProof/>
            <w:webHidden/>
          </w:rPr>
          <w:fldChar w:fldCharType="end"/>
        </w:r>
        <w:r w:rsidRPr="00040516">
          <w:rPr>
            <w:rStyle w:val="a8"/>
            <w:noProof/>
          </w:rPr>
          <w:fldChar w:fldCharType="end"/>
        </w:r>
      </w:ins>
    </w:p>
    <w:p w14:paraId="4048D4FD" w14:textId="16A3186B" w:rsidR="007656A2" w:rsidRDefault="007656A2">
      <w:pPr>
        <w:pStyle w:val="31"/>
        <w:tabs>
          <w:tab w:val="left" w:pos="1680"/>
          <w:tab w:val="right" w:leader="dot" w:pos="8302"/>
        </w:tabs>
        <w:spacing w:before="120" w:after="120"/>
        <w:ind w:left="960"/>
        <w:rPr>
          <w:ins w:id="203" w:author="李勇" w:date="2017-05-14T10:34:00Z"/>
          <w:rFonts w:asciiTheme="minorHAnsi" w:eastAsiaTheme="minorEastAsia" w:hAnsiTheme="minorHAnsi" w:cstheme="minorBidi"/>
          <w:noProof/>
          <w:sz w:val="21"/>
          <w:szCs w:val="22"/>
        </w:rPr>
      </w:pPr>
      <w:ins w:id="204" w:author="李勇" w:date="2017-05-14T10:34:00Z">
        <w:r w:rsidRPr="00040516">
          <w:rPr>
            <w:rStyle w:val="a8"/>
            <w:noProof/>
          </w:rPr>
          <w:lastRenderedPageBreak/>
          <w:fldChar w:fldCharType="begin"/>
        </w:r>
        <w:r w:rsidRPr="00040516">
          <w:rPr>
            <w:rStyle w:val="a8"/>
            <w:noProof/>
          </w:rPr>
          <w:instrText xml:space="preserve"> </w:instrText>
        </w:r>
        <w:r>
          <w:rPr>
            <w:noProof/>
          </w:rPr>
          <w:instrText>HYPERLINK \l "_Toc482521513"</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5.3.2</w:t>
        </w:r>
        <w:r>
          <w:rPr>
            <w:rFonts w:asciiTheme="minorHAnsi" w:eastAsiaTheme="minorEastAsia" w:hAnsiTheme="minorHAnsi" w:cstheme="minorBidi"/>
            <w:noProof/>
            <w:sz w:val="21"/>
            <w:szCs w:val="22"/>
          </w:rPr>
          <w:tab/>
        </w:r>
        <w:r w:rsidRPr="00040516">
          <w:rPr>
            <w:rStyle w:val="a8"/>
            <w:rFonts w:ascii="宋体" w:hAnsi="宋体"/>
            <w:b/>
            <w:noProof/>
          </w:rPr>
          <w:t>UDP数据包的发送</w:t>
        </w:r>
        <w:r>
          <w:rPr>
            <w:noProof/>
            <w:webHidden/>
          </w:rPr>
          <w:tab/>
        </w:r>
        <w:r>
          <w:rPr>
            <w:noProof/>
            <w:webHidden/>
          </w:rPr>
          <w:fldChar w:fldCharType="begin"/>
        </w:r>
        <w:r>
          <w:rPr>
            <w:noProof/>
            <w:webHidden/>
          </w:rPr>
          <w:instrText xml:space="preserve"> PAGEREF _Toc482521513 \h </w:instrText>
        </w:r>
        <w:r>
          <w:rPr>
            <w:noProof/>
            <w:webHidden/>
          </w:rPr>
        </w:r>
      </w:ins>
      <w:r>
        <w:rPr>
          <w:noProof/>
          <w:webHidden/>
        </w:rPr>
        <w:fldChar w:fldCharType="separate"/>
      </w:r>
      <w:ins w:id="205" w:author="李勇" w:date="2017-05-14T10:34:00Z">
        <w:r>
          <w:rPr>
            <w:noProof/>
            <w:webHidden/>
          </w:rPr>
          <w:t>42</w:t>
        </w:r>
        <w:r>
          <w:rPr>
            <w:noProof/>
            <w:webHidden/>
          </w:rPr>
          <w:fldChar w:fldCharType="end"/>
        </w:r>
        <w:r w:rsidRPr="00040516">
          <w:rPr>
            <w:rStyle w:val="a8"/>
            <w:noProof/>
          </w:rPr>
          <w:fldChar w:fldCharType="end"/>
        </w:r>
      </w:ins>
    </w:p>
    <w:p w14:paraId="451FBE75" w14:textId="16A42A90" w:rsidR="007656A2" w:rsidRDefault="007656A2">
      <w:pPr>
        <w:pStyle w:val="31"/>
        <w:tabs>
          <w:tab w:val="left" w:pos="1680"/>
          <w:tab w:val="right" w:leader="dot" w:pos="8302"/>
        </w:tabs>
        <w:spacing w:before="120" w:after="120"/>
        <w:ind w:left="960"/>
        <w:rPr>
          <w:ins w:id="206" w:author="李勇" w:date="2017-05-14T10:34:00Z"/>
          <w:rFonts w:asciiTheme="minorHAnsi" w:eastAsiaTheme="minorEastAsia" w:hAnsiTheme="minorHAnsi" w:cstheme="minorBidi"/>
          <w:noProof/>
          <w:sz w:val="21"/>
          <w:szCs w:val="22"/>
        </w:rPr>
      </w:pPr>
      <w:ins w:id="207" w:author="李勇" w:date="2017-05-14T10:34:00Z">
        <w:r w:rsidRPr="00040516">
          <w:rPr>
            <w:rStyle w:val="a8"/>
            <w:noProof/>
          </w:rPr>
          <w:fldChar w:fldCharType="begin"/>
        </w:r>
        <w:r w:rsidRPr="00040516">
          <w:rPr>
            <w:rStyle w:val="a8"/>
            <w:noProof/>
          </w:rPr>
          <w:instrText xml:space="preserve"> </w:instrText>
        </w:r>
        <w:r>
          <w:rPr>
            <w:noProof/>
          </w:rPr>
          <w:instrText>HYPERLINK \l "_Toc482521514"</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5.3.3</w:t>
        </w:r>
        <w:r>
          <w:rPr>
            <w:rFonts w:asciiTheme="minorHAnsi" w:eastAsiaTheme="minorEastAsia" w:hAnsiTheme="minorHAnsi" w:cstheme="minorBidi"/>
            <w:noProof/>
            <w:sz w:val="21"/>
            <w:szCs w:val="22"/>
          </w:rPr>
          <w:tab/>
        </w:r>
        <w:r w:rsidRPr="00040516">
          <w:rPr>
            <w:rStyle w:val="a8"/>
            <w:rFonts w:ascii="宋体" w:hAnsi="宋体"/>
            <w:b/>
            <w:noProof/>
          </w:rPr>
          <w:t>UDP Flood攻击</w:t>
        </w:r>
        <w:r>
          <w:rPr>
            <w:noProof/>
            <w:webHidden/>
          </w:rPr>
          <w:tab/>
        </w:r>
        <w:r>
          <w:rPr>
            <w:noProof/>
            <w:webHidden/>
          </w:rPr>
          <w:fldChar w:fldCharType="begin"/>
        </w:r>
        <w:r>
          <w:rPr>
            <w:noProof/>
            <w:webHidden/>
          </w:rPr>
          <w:instrText xml:space="preserve"> PAGEREF _Toc482521514 \h </w:instrText>
        </w:r>
        <w:r>
          <w:rPr>
            <w:noProof/>
            <w:webHidden/>
          </w:rPr>
        </w:r>
      </w:ins>
      <w:r>
        <w:rPr>
          <w:noProof/>
          <w:webHidden/>
        </w:rPr>
        <w:fldChar w:fldCharType="separate"/>
      </w:r>
      <w:ins w:id="208" w:author="李勇" w:date="2017-05-14T10:34:00Z">
        <w:r>
          <w:rPr>
            <w:noProof/>
            <w:webHidden/>
          </w:rPr>
          <w:t>43</w:t>
        </w:r>
        <w:r>
          <w:rPr>
            <w:noProof/>
            <w:webHidden/>
          </w:rPr>
          <w:fldChar w:fldCharType="end"/>
        </w:r>
        <w:r w:rsidRPr="00040516">
          <w:rPr>
            <w:rStyle w:val="a8"/>
            <w:noProof/>
          </w:rPr>
          <w:fldChar w:fldCharType="end"/>
        </w:r>
      </w:ins>
    </w:p>
    <w:p w14:paraId="6DDA7275" w14:textId="2D1199F4" w:rsidR="007656A2" w:rsidRDefault="007656A2">
      <w:pPr>
        <w:pStyle w:val="21"/>
        <w:tabs>
          <w:tab w:val="left" w:pos="1050"/>
          <w:tab w:val="right" w:leader="dot" w:pos="8302"/>
        </w:tabs>
        <w:spacing w:before="120" w:after="120"/>
        <w:ind w:left="480"/>
        <w:rPr>
          <w:ins w:id="209" w:author="李勇" w:date="2017-05-14T10:34:00Z"/>
          <w:rFonts w:asciiTheme="minorHAnsi" w:eastAsiaTheme="minorEastAsia" w:hAnsiTheme="minorHAnsi" w:cstheme="minorBidi"/>
          <w:noProof/>
          <w:sz w:val="21"/>
          <w:szCs w:val="22"/>
        </w:rPr>
      </w:pPr>
      <w:ins w:id="210" w:author="李勇" w:date="2017-05-14T10:34:00Z">
        <w:r w:rsidRPr="00040516">
          <w:rPr>
            <w:rStyle w:val="a8"/>
            <w:noProof/>
          </w:rPr>
          <w:fldChar w:fldCharType="begin"/>
        </w:r>
        <w:r w:rsidRPr="00040516">
          <w:rPr>
            <w:rStyle w:val="a8"/>
            <w:noProof/>
          </w:rPr>
          <w:instrText xml:space="preserve"> </w:instrText>
        </w:r>
        <w:r>
          <w:rPr>
            <w:noProof/>
          </w:rPr>
          <w:instrText>HYPERLINK \l "_Toc482521515"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5.4</w:t>
        </w:r>
        <w:r>
          <w:rPr>
            <w:rFonts w:asciiTheme="minorHAnsi" w:eastAsiaTheme="minorEastAsia" w:hAnsiTheme="minorHAnsi" w:cstheme="minorBidi"/>
            <w:noProof/>
            <w:sz w:val="21"/>
            <w:szCs w:val="22"/>
          </w:rPr>
          <w:tab/>
        </w:r>
        <w:r w:rsidRPr="00040516">
          <w:rPr>
            <w:rStyle w:val="a8"/>
            <w:rFonts w:asciiTheme="majorEastAsia" w:eastAsiaTheme="majorEastAsia" w:hAnsiTheme="majorEastAsia"/>
            <w:b/>
            <w:noProof/>
          </w:rPr>
          <w:t>本章小结</w:t>
        </w:r>
        <w:r>
          <w:rPr>
            <w:noProof/>
            <w:webHidden/>
          </w:rPr>
          <w:tab/>
        </w:r>
        <w:r>
          <w:rPr>
            <w:noProof/>
            <w:webHidden/>
          </w:rPr>
          <w:fldChar w:fldCharType="begin"/>
        </w:r>
        <w:r>
          <w:rPr>
            <w:noProof/>
            <w:webHidden/>
          </w:rPr>
          <w:instrText xml:space="preserve"> PAGEREF _Toc482521515 \h </w:instrText>
        </w:r>
        <w:r>
          <w:rPr>
            <w:noProof/>
            <w:webHidden/>
          </w:rPr>
        </w:r>
      </w:ins>
      <w:r>
        <w:rPr>
          <w:noProof/>
          <w:webHidden/>
        </w:rPr>
        <w:fldChar w:fldCharType="separate"/>
      </w:r>
      <w:ins w:id="211" w:author="李勇" w:date="2017-05-14T10:34:00Z">
        <w:r>
          <w:rPr>
            <w:noProof/>
            <w:webHidden/>
          </w:rPr>
          <w:t>43</w:t>
        </w:r>
        <w:r>
          <w:rPr>
            <w:noProof/>
            <w:webHidden/>
          </w:rPr>
          <w:fldChar w:fldCharType="end"/>
        </w:r>
        <w:r w:rsidRPr="00040516">
          <w:rPr>
            <w:rStyle w:val="a8"/>
            <w:noProof/>
          </w:rPr>
          <w:fldChar w:fldCharType="end"/>
        </w:r>
      </w:ins>
    </w:p>
    <w:p w14:paraId="7065D82E" w14:textId="47E48B90" w:rsidR="007656A2" w:rsidRDefault="007656A2">
      <w:pPr>
        <w:pStyle w:val="11"/>
        <w:tabs>
          <w:tab w:val="left" w:pos="420"/>
          <w:tab w:val="right" w:leader="dot" w:pos="8302"/>
        </w:tabs>
        <w:spacing w:before="120" w:after="120"/>
        <w:rPr>
          <w:ins w:id="212" w:author="李勇" w:date="2017-05-14T10:34:00Z"/>
          <w:rFonts w:asciiTheme="minorHAnsi" w:eastAsiaTheme="minorEastAsia" w:hAnsiTheme="minorHAnsi" w:cstheme="minorBidi"/>
          <w:noProof/>
          <w:sz w:val="21"/>
          <w:szCs w:val="22"/>
        </w:rPr>
      </w:pPr>
      <w:ins w:id="213" w:author="李勇" w:date="2017-05-14T10:34:00Z">
        <w:r w:rsidRPr="00040516">
          <w:rPr>
            <w:rStyle w:val="a8"/>
            <w:noProof/>
          </w:rPr>
          <w:fldChar w:fldCharType="begin"/>
        </w:r>
        <w:r w:rsidRPr="00040516">
          <w:rPr>
            <w:rStyle w:val="a8"/>
            <w:noProof/>
          </w:rPr>
          <w:instrText xml:space="preserve"> </w:instrText>
        </w:r>
        <w:r>
          <w:rPr>
            <w:noProof/>
          </w:rPr>
          <w:instrText>HYPERLINK \l "_Toc482521516"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w:t>
        </w:r>
        <w:r>
          <w:rPr>
            <w:rFonts w:asciiTheme="minorHAnsi" w:eastAsiaTheme="minorEastAsia" w:hAnsiTheme="minorHAnsi" w:cstheme="minorBidi"/>
            <w:noProof/>
            <w:sz w:val="21"/>
            <w:szCs w:val="22"/>
          </w:rPr>
          <w:tab/>
        </w:r>
        <w:r w:rsidRPr="00040516">
          <w:rPr>
            <w:rStyle w:val="a8"/>
            <w:rFonts w:ascii="宋体" w:eastAsia="宋体" w:hAnsi="宋体"/>
            <w:b/>
            <w:noProof/>
          </w:rPr>
          <w:t>环境搭建及测试</w:t>
        </w:r>
        <w:r>
          <w:rPr>
            <w:noProof/>
            <w:webHidden/>
          </w:rPr>
          <w:tab/>
        </w:r>
        <w:r>
          <w:rPr>
            <w:noProof/>
            <w:webHidden/>
          </w:rPr>
          <w:fldChar w:fldCharType="begin"/>
        </w:r>
        <w:r>
          <w:rPr>
            <w:noProof/>
            <w:webHidden/>
          </w:rPr>
          <w:instrText xml:space="preserve"> PAGEREF _Toc482521516 \h </w:instrText>
        </w:r>
        <w:r>
          <w:rPr>
            <w:noProof/>
            <w:webHidden/>
          </w:rPr>
        </w:r>
      </w:ins>
      <w:r>
        <w:rPr>
          <w:noProof/>
          <w:webHidden/>
        </w:rPr>
        <w:fldChar w:fldCharType="separate"/>
      </w:r>
      <w:ins w:id="214" w:author="李勇" w:date="2017-05-14T10:34:00Z">
        <w:r>
          <w:rPr>
            <w:noProof/>
            <w:webHidden/>
          </w:rPr>
          <w:t>44</w:t>
        </w:r>
        <w:r>
          <w:rPr>
            <w:noProof/>
            <w:webHidden/>
          </w:rPr>
          <w:fldChar w:fldCharType="end"/>
        </w:r>
        <w:r w:rsidRPr="00040516">
          <w:rPr>
            <w:rStyle w:val="a8"/>
            <w:noProof/>
          </w:rPr>
          <w:fldChar w:fldCharType="end"/>
        </w:r>
      </w:ins>
    </w:p>
    <w:p w14:paraId="0E234949" w14:textId="563ACA6C" w:rsidR="007656A2" w:rsidRDefault="007656A2">
      <w:pPr>
        <w:pStyle w:val="21"/>
        <w:tabs>
          <w:tab w:val="left" w:pos="1050"/>
          <w:tab w:val="right" w:leader="dot" w:pos="8302"/>
        </w:tabs>
        <w:spacing w:before="120" w:after="120"/>
        <w:ind w:left="480"/>
        <w:rPr>
          <w:ins w:id="215" w:author="李勇" w:date="2017-05-14T10:34:00Z"/>
          <w:rFonts w:asciiTheme="minorHAnsi" w:eastAsiaTheme="minorEastAsia" w:hAnsiTheme="minorHAnsi" w:cstheme="minorBidi"/>
          <w:noProof/>
          <w:sz w:val="21"/>
          <w:szCs w:val="22"/>
        </w:rPr>
      </w:pPr>
      <w:ins w:id="216" w:author="李勇" w:date="2017-05-14T10:34:00Z">
        <w:r w:rsidRPr="00040516">
          <w:rPr>
            <w:rStyle w:val="a8"/>
            <w:noProof/>
          </w:rPr>
          <w:fldChar w:fldCharType="begin"/>
        </w:r>
        <w:r w:rsidRPr="00040516">
          <w:rPr>
            <w:rStyle w:val="a8"/>
            <w:noProof/>
          </w:rPr>
          <w:instrText xml:space="preserve"> </w:instrText>
        </w:r>
        <w:r>
          <w:rPr>
            <w:noProof/>
          </w:rPr>
          <w:instrText>HYPERLINK \l "_Toc482521517"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6.1</w:t>
        </w:r>
        <w:r>
          <w:rPr>
            <w:rFonts w:asciiTheme="minorHAnsi" w:eastAsiaTheme="minorEastAsia" w:hAnsiTheme="minorHAnsi" w:cstheme="minorBidi"/>
            <w:noProof/>
            <w:sz w:val="21"/>
            <w:szCs w:val="22"/>
          </w:rPr>
          <w:tab/>
        </w:r>
        <w:r w:rsidRPr="00040516">
          <w:rPr>
            <w:rStyle w:val="a8"/>
            <w:rFonts w:ascii="宋体" w:hAnsi="宋体"/>
            <w:b/>
            <w:noProof/>
          </w:rPr>
          <w:t>开发环境</w:t>
        </w:r>
        <w:r>
          <w:rPr>
            <w:noProof/>
            <w:webHidden/>
          </w:rPr>
          <w:tab/>
        </w:r>
        <w:r>
          <w:rPr>
            <w:noProof/>
            <w:webHidden/>
          </w:rPr>
          <w:fldChar w:fldCharType="begin"/>
        </w:r>
        <w:r>
          <w:rPr>
            <w:noProof/>
            <w:webHidden/>
          </w:rPr>
          <w:instrText xml:space="preserve"> PAGEREF _Toc482521517 \h </w:instrText>
        </w:r>
        <w:r>
          <w:rPr>
            <w:noProof/>
            <w:webHidden/>
          </w:rPr>
        </w:r>
      </w:ins>
      <w:r>
        <w:rPr>
          <w:noProof/>
          <w:webHidden/>
        </w:rPr>
        <w:fldChar w:fldCharType="separate"/>
      </w:r>
      <w:ins w:id="217" w:author="李勇" w:date="2017-05-14T10:34:00Z">
        <w:r>
          <w:rPr>
            <w:noProof/>
            <w:webHidden/>
          </w:rPr>
          <w:t>44</w:t>
        </w:r>
        <w:r>
          <w:rPr>
            <w:noProof/>
            <w:webHidden/>
          </w:rPr>
          <w:fldChar w:fldCharType="end"/>
        </w:r>
        <w:r w:rsidRPr="00040516">
          <w:rPr>
            <w:rStyle w:val="a8"/>
            <w:noProof/>
          </w:rPr>
          <w:fldChar w:fldCharType="end"/>
        </w:r>
      </w:ins>
    </w:p>
    <w:p w14:paraId="7ABF30A2" w14:textId="31E392CF" w:rsidR="007656A2" w:rsidRDefault="007656A2">
      <w:pPr>
        <w:pStyle w:val="21"/>
        <w:tabs>
          <w:tab w:val="left" w:pos="1050"/>
          <w:tab w:val="right" w:leader="dot" w:pos="8302"/>
        </w:tabs>
        <w:spacing w:before="120" w:after="120"/>
        <w:ind w:left="480"/>
        <w:rPr>
          <w:ins w:id="218" w:author="李勇" w:date="2017-05-14T10:34:00Z"/>
          <w:rFonts w:asciiTheme="minorHAnsi" w:eastAsiaTheme="minorEastAsia" w:hAnsiTheme="minorHAnsi" w:cstheme="minorBidi"/>
          <w:noProof/>
          <w:sz w:val="21"/>
          <w:szCs w:val="22"/>
        </w:rPr>
      </w:pPr>
      <w:ins w:id="219" w:author="李勇" w:date="2017-05-14T10:34:00Z">
        <w:r w:rsidRPr="00040516">
          <w:rPr>
            <w:rStyle w:val="a8"/>
            <w:noProof/>
          </w:rPr>
          <w:fldChar w:fldCharType="begin"/>
        </w:r>
        <w:r w:rsidRPr="00040516">
          <w:rPr>
            <w:rStyle w:val="a8"/>
            <w:noProof/>
          </w:rPr>
          <w:instrText xml:space="preserve"> </w:instrText>
        </w:r>
        <w:r>
          <w:rPr>
            <w:noProof/>
          </w:rPr>
          <w:instrText>HYPERLINK \l "_Toc482521518"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6.2</w:t>
        </w:r>
        <w:r>
          <w:rPr>
            <w:rFonts w:asciiTheme="minorHAnsi" w:eastAsiaTheme="minorEastAsia" w:hAnsiTheme="minorHAnsi" w:cstheme="minorBidi"/>
            <w:noProof/>
            <w:sz w:val="21"/>
            <w:szCs w:val="22"/>
          </w:rPr>
          <w:tab/>
        </w:r>
        <w:r w:rsidRPr="00040516">
          <w:rPr>
            <w:rStyle w:val="a8"/>
            <w:rFonts w:ascii="宋体" w:hAnsi="宋体"/>
            <w:b/>
            <w:noProof/>
          </w:rPr>
          <w:t>测试环境</w:t>
        </w:r>
        <w:r>
          <w:rPr>
            <w:noProof/>
            <w:webHidden/>
          </w:rPr>
          <w:tab/>
        </w:r>
        <w:r>
          <w:rPr>
            <w:noProof/>
            <w:webHidden/>
          </w:rPr>
          <w:fldChar w:fldCharType="begin"/>
        </w:r>
        <w:r>
          <w:rPr>
            <w:noProof/>
            <w:webHidden/>
          </w:rPr>
          <w:instrText xml:space="preserve"> PAGEREF _Toc482521518 \h </w:instrText>
        </w:r>
        <w:r>
          <w:rPr>
            <w:noProof/>
            <w:webHidden/>
          </w:rPr>
        </w:r>
      </w:ins>
      <w:r>
        <w:rPr>
          <w:noProof/>
          <w:webHidden/>
        </w:rPr>
        <w:fldChar w:fldCharType="separate"/>
      </w:r>
      <w:ins w:id="220" w:author="李勇" w:date="2017-05-14T10:34:00Z">
        <w:r>
          <w:rPr>
            <w:noProof/>
            <w:webHidden/>
          </w:rPr>
          <w:t>45</w:t>
        </w:r>
        <w:r>
          <w:rPr>
            <w:noProof/>
            <w:webHidden/>
          </w:rPr>
          <w:fldChar w:fldCharType="end"/>
        </w:r>
        <w:r w:rsidRPr="00040516">
          <w:rPr>
            <w:rStyle w:val="a8"/>
            <w:noProof/>
          </w:rPr>
          <w:fldChar w:fldCharType="end"/>
        </w:r>
      </w:ins>
    </w:p>
    <w:p w14:paraId="13B9C31F" w14:textId="1BE1E10C" w:rsidR="007656A2" w:rsidRDefault="007656A2">
      <w:pPr>
        <w:pStyle w:val="21"/>
        <w:tabs>
          <w:tab w:val="left" w:pos="1050"/>
          <w:tab w:val="right" w:leader="dot" w:pos="8302"/>
        </w:tabs>
        <w:spacing w:before="120" w:after="120"/>
        <w:ind w:left="480"/>
        <w:rPr>
          <w:ins w:id="221" w:author="李勇" w:date="2017-05-14T10:34:00Z"/>
          <w:rFonts w:asciiTheme="minorHAnsi" w:eastAsiaTheme="minorEastAsia" w:hAnsiTheme="minorHAnsi" w:cstheme="minorBidi"/>
          <w:noProof/>
          <w:sz w:val="21"/>
          <w:szCs w:val="22"/>
        </w:rPr>
      </w:pPr>
      <w:ins w:id="222" w:author="李勇" w:date="2017-05-14T10:34:00Z">
        <w:r w:rsidRPr="00040516">
          <w:rPr>
            <w:rStyle w:val="a8"/>
            <w:noProof/>
          </w:rPr>
          <w:fldChar w:fldCharType="begin"/>
        </w:r>
        <w:r w:rsidRPr="00040516">
          <w:rPr>
            <w:rStyle w:val="a8"/>
            <w:noProof/>
          </w:rPr>
          <w:instrText xml:space="preserve"> </w:instrText>
        </w:r>
        <w:r>
          <w:rPr>
            <w:noProof/>
          </w:rPr>
          <w:instrText>HYPERLINK \l "_Toc482521519"</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6.3</w:t>
        </w:r>
        <w:r>
          <w:rPr>
            <w:rFonts w:asciiTheme="minorHAnsi" w:eastAsiaTheme="minorEastAsia" w:hAnsiTheme="minorHAnsi" w:cstheme="minorBidi"/>
            <w:noProof/>
            <w:sz w:val="21"/>
            <w:szCs w:val="22"/>
          </w:rPr>
          <w:tab/>
        </w:r>
        <w:r w:rsidRPr="00040516">
          <w:rPr>
            <w:rStyle w:val="a8"/>
            <w:rFonts w:ascii="宋体" w:hAnsi="宋体"/>
            <w:b/>
            <w:noProof/>
          </w:rPr>
          <w:t>程序测试</w:t>
        </w:r>
        <w:r>
          <w:rPr>
            <w:noProof/>
            <w:webHidden/>
          </w:rPr>
          <w:tab/>
        </w:r>
        <w:r>
          <w:rPr>
            <w:noProof/>
            <w:webHidden/>
          </w:rPr>
          <w:fldChar w:fldCharType="begin"/>
        </w:r>
        <w:r>
          <w:rPr>
            <w:noProof/>
            <w:webHidden/>
          </w:rPr>
          <w:instrText xml:space="preserve"> PAGEREF _Toc482521519 \h </w:instrText>
        </w:r>
        <w:r>
          <w:rPr>
            <w:noProof/>
            <w:webHidden/>
          </w:rPr>
        </w:r>
      </w:ins>
      <w:r>
        <w:rPr>
          <w:noProof/>
          <w:webHidden/>
        </w:rPr>
        <w:fldChar w:fldCharType="separate"/>
      </w:r>
      <w:ins w:id="223" w:author="李勇" w:date="2017-05-14T10:34:00Z">
        <w:r>
          <w:rPr>
            <w:noProof/>
            <w:webHidden/>
          </w:rPr>
          <w:t>45</w:t>
        </w:r>
        <w:r>
          <w:rPr>
            <w:noProof/>
            <w:webHidden/>
          </w:rPr>
          <w:fldChar w:fldCharType="end"/>
        </w:r>
        <w:r w:rsidRPr="00040516">
          <w:rPr>
            <w:rStyle w:val="a8"/>
            <w:noProof/>
          </w:rPr>
          <w:fldChar w:fldCharType="end"/>
        </w:r>
      </w:ins>
    </w:p>
    <w:p w14:paraId="587F30EF" w14:textId="00B2D396" w:rsidR="007656A2" w:rsidRDefault="007656A2">
      <w:pPr>
        <w:pStyle w:val="31"/>
        <w:tabs>
          <w:tab w:val="left" w:pos="1680"/>
          <w:tab w:val="right" w:leader="dot" w:pos="8302"/>
        </w:tabs>
        <w:spacing w:before="120" w:after="120"/>
        <w:ind w:left="960"/>
        <w:rPr>
          <w:ins w:id="224" w:author="李勇" w:date="2017-05-14T10:34:00Z"/>
          <w:rFonts w:asciiTheme="minorHAnsi" w:eastAsiaTheme="minorEastAsia" w:hAnsiTheme="minorHAnsi" w:cstheme="minorBidi"/>
          <w:noProof/>
          <w:sz w:val="21"/>
          <w:szCs w:val="22"/>
        </w:rPr>
      </w:pPr>
      <w:ins w:id="225" w:author="李勇" w:date="2017-05-14T10:34:00Z">
        <w:r w:rsidRPr="00040516">
          <w:rPr>
            <w:rStyle w:val="a8"/>
            <w:noProof/>
          </w:rPr>
          <w:fldChar w:fldCharType="begin"/>
        </w:r>
        <w:r w:rsidRPr="00040516">
          <w:rPr>
            <w:rStyle w:val="a8"/>
            <w:noProof/>
          </w:rPr>
          <w:instrText xml:space="preserve"> </w:instrText>
        </w:r>
        <w:r>
          <w:rPr>
            <w:noProof/>
          </w:rPr>
          <w:instrText>HYPERLINK \l "_Toc482521520"</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6.3.1</w:t>
        </w:r>
        <w:r>
          <w:rPr>
            <w:rFonts w:asciiTheme="minorHAnsi" w:eastAsiaTheme="minorEastAsia" w:hAnsiTheme="minorHAnsi" w:cstheme="minorBidi"/>
            <w:noProof/>
            <w:sz w:val="21"/>
            <w:szCs w:val="22"/>
          </w:rPr>
          <w:tab/>
        </w:r>
        <w:r w:rsidRPr="00040516">
          <w:rPr>
            <w:rStyle w:val="a8"/>
            <w:rFonts w:ascii="宋体" w:hAnsi="宋体"/>
            <w:b/>
            <w:noProof/>
          </w:rPr>
          <w:t>选择网卡</w:t>
        </w:r>
        <w:r>
          <w:rPr>
            <w:noProof/>
            <w:webHidden/>
          </w:rPr>
          <w:tab/>
        </w:r>
        <w:r>
          <w:rPr>
            <w:noProof/>
            <w:webHidden/>
          </w:rPr>
          <w:fldChar w:fldCharType="begin"/>
        </w:r>
        <w:r>
          <w:rPr>
            <w:noProof/>
            <w:webHidden/>
          </w:rPr>
          <w:instrText xml:space="preserve"> PAGEREF _Toc482521520 \h </w:instrText>
        </w:r>
        <w:r>
          <w:rPr>
            <w:noProof/>
            <w:webHidden/>
          </w:rPr>
        </w:r>
      </w:ins>
      <w:r>
        <w:rPr>
          <w:noProof/>
          <w:webHidden/>
        </w:rPr>
        <w:fldChar w:fldCharType="separate"/>
      </w:r>
      <w:ins w:id="226" w:author="李勇" w:date="2017-05-14T10:34:00Z">
        <w:r>
          <w:rPr>
            <w:noProof/>
            <w:webHidden/>
          </w:rPr>
          <w:t>45</w:t>
        </w:r>
        <w:r>
          <w:rPr>
            <w:noProof/>
            <w:webHidden/>
          </w:rPr>
          <w:fldChar w:fldCharType="end"/>
        </w:r>
        <w:r w:rsidRPr="00040516">
          <w:rPr>
            <w:rStyle w:val="a8"/>
            <w:noProof/>
          </w:rPr>
          <w:fldChar w:fldCharType="end"/>
        </w:r>
      </w:ins>
    </w:p>
    <w:p w14:paraId="22853544" w14:textId="721C32F6" w:rsidR="007656A2" w:rsidRDefault="007656A2">
      <w:pPr>
        <w:pStyle w:val="31"/>
        <w:tabs>
          <w:tab w:val="left" w:pos="1680"/>
          <w:tab w:val="right" w:leader="dot" w:pos="8302"/>
        </w:tabs>
        <w:spacing w:before="120" w:after="120"/>
        <w:ind w:left="960"/>
        <w:rPr>
          <w:ins w:id="227" w:author="李勇" w:date="2017-05-14T10:34:00Z"/>
          <w:rFonts w:asciiTheme="minorHAnsi" w:eastAsiaTheme="minorEastAsia" w:hAnsiTheme="minorHAnsi" w:cstheme="minorBidi"/>
          <w:noProof/>
          <w:sz w:val="21"/>
          <w:szCs w:val="22"/>
        </w:rPr>
      </w:pPr>
      <w:ins w:id="228" w:author="李勇" w:date="2017-05-14T10:34:00Z">
        <w:r w:rsidRPr="00040516">
          <w:rPr>
            <w:rStyle w:val="a8"/>
            <w:noProof/>
          </w:rPr>
          <w:fldChar w:fldCharType="begin"/>
        </w:r>
        <w:r w:rsidRPr="00040516">
          <w:rPr>
            <w:rStyle w:val="a8"/>
            <w:noProof/>
          </w:rPr>
          <w:instrText xml:space="preserve"> </w:instrText>
        </w:r>
        <w:r>
          <w:rPr>
            <w:noProof/>
          </w:rPr>
          <w:instrText>HYPERLINK \l "_Toc482521521"</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6.3.2</w:t>
        </w:r>
        <w:r>
          <w:rPr>
            <w:rFonts w:asciiTheme="minorHAnsi" w:eastAsiaTheme="minorEastAsia" w:hAnsiTheme="minorHAnsi" w:cstheme="minorBidi"/>
            <w:noProof/>
            <w:sz w:val="21"/>
            <w:szCs w:val="22"/>
          </w:rPr>
          <w:tab/>
        </w:r>
        <w:r w:rsidRPr="00040516">
          <w:rPr>
            <w:rStyle w:val="a8"/>
            <w:rFonts w:ascii="宋体" w:hAnsi="宋体"/>
            <w:b/>
            <w:noProof/>
          </w:rPr>
          <w:t>主机扫描</w:t>
        </w:r>
        <w:r>
          <w:rPr>
            <w:noProof/>
            <w:webHidden/>
          </w:rPr>
          <w:tab/>
        </w:r>
        <w:r>
          <w:rPr>
            <w:noProof/>
            <w:webHidden/>
          </w:rPr>
          <w:fldChar w:fldCharType="begin"/>
        </w:r>
        <w:r>
          <w:rPr>
            <w:noProof/>
            <w:webHidden/>
          </w:rPr>
          <w:instrText xml:space="preserve"> PAGEREF _Toc482521521 \h </w:instrText>
        </w:r>
        <w:r>
          <w:rPr>
            <w:noProof/>
            <w:webHidden/>
          </w:rPr>
        </w:r>
      </w:ins>
      <w:r>
        <w:rPr>
          <w:noProof/>
          <w:webHidden/>
        </w:rPr>
        <w:fldChar w:fldCharType="separate"/>
      </w:r>
      <w:ins w:id="229" w:author="李勇" w:date="2017-05-14T10:34:00Z">
        <w:r>
          <w:rPr>
            <w:noProof/>
            <w:webHidden/>
          </w:rPr>
          <w:t>46</w:t>
        </w:r>
        <w:r>
          <w:rPr>
            <w:noProof/>
            <w:webHidden/>
          </w:rPr>
          <w:fldChar w:fldCharType="end"/>
        </w:r>
        <w:r w:rsidRPr="00040516">
          <w:rPr>
            <w:rStyle w:val="a8"/>
            <w:noProof/>
          </w:rPr>
          <w:fldChar w:fldCharType="end"/>
        </w:r>
      </w:ins>
    </w:p>
    <w:p w14:paraId="6B592F84" w14:textId="51F6B669" w:rsidR="007656A2" w:rsidRDefault="007656A2">
      <w:pPr>
        <w:pStyle w:val="31"/>
        <w:tabs>
          <w:tab w:val="left" w:pos="1680"/>
          <w:tab w:val="right" w:leader="dot" w:pos="8302"/>
        </w:tabs>
        <w:spacing w:before="120" w:after="120"/>
        <w:ind w:left="960"/>
        <w:rPr>
          <w:ins w:id="230" w:author="李勇" w:date="2017-05-14T10:34:00Z"/>
          <w:rFonts w:asciiTheme="minorHAnsi" w:eastAsiaTheme="minorEastAsia" w:hAnsiTheme="minorHAnsi" w:cstheme="minorBidi"/>
          <w:noProof/>
          <w:sz w:val="21"/>
          <w:szCs w:val="22"/>
        </w:rPr>
      </w:pPr>
      <w:ins w:id="231" w:author="李勇" w:date="2017-05-14T10:34:00Z">
        <w:r w:rsidRPr="00040516">
          <w:rPr>
            <w:rStyle w:val="a8"/>
            <w:noProof/>
          </w:rPr>
          <w:fldChar w:fldCharType="begin"/>
        </w:r>
        <w:r w:rsidRPr="00040516">
          <w:rPr>
            <w:rStyle w:val="a8"/>
            <w:noProof/>
          </w:rPr>
          <w:instrText xml:space="preserve"> </w:instrText>
        </w:r>
        <w:r>
          <w:rPr>
            <w:noProof/>
          </w:rPr>
          <w:instrText>HYPERLINK \l "_Toc482521522"</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6.3.3</w:t>
        </w:r>
        <w:r>
          <w:rPr>
            <w:rFonts w:asciiTheme="minorHAnsi" w:eastAsiaTheme="minorEastAsia" w:hAnsiTheme="minorHAnsi" w:cstheme="minorBidi"/>
            <w:noProof/>
            <w:sz w:val="21"/>
            <w:szCs w:val="22"/>
          </w:rPr>
          <w:tab/>
        </w:r>
        <w:r w:rsidRPr="00040516">
          <w:rPr>
            <w:rStyle w:val="a8"/>
            <w:rFonts w:ascii="宋体" w:hAnsi="宋体"/>
            <w:b/>
            <w:noProof/>
          </w:rPr>
          <w:t>MAC地址获取</w:t>
        </w:r>
        <w:r>
          <w:rPr>
            <w:noProof/>
            <w:webHidden/>
          </w:rPr>
          <w:tab/>
        </w:r>
        <w:r>
          <w:rPr>
            <w:noProof/>
            <w:webHidden/>
          </w:rPr>
          <w:fldChar w:fldCharType="begin"/>
        </w:r>
        <w:r>
          <w:rPr>
            <w:noProof/>
            <w:webHidden/>
          </w:rPr>
          <w:instrText xml:space="preserve"> PAGEREF _Toc482521522 \h </w:instrText>
        </w:r>
        <w:r>
          <w:rPr>
            <w:noProof/>
            <w:webHidden/>
          </w:rPr>
        </w:r>
      </w:ins>
      <w:r>
        <w:rPr>
          <w:noProof/>
          <w:webHidden/>
        </w:rPr>
        <w:fldChar w:fldCharType="separate"/>
      </w:r>
      <w:ins w:id="232" w:author="李勇" w:date="2017-05-14T10:34:00Z">
        <w:r>
          <w:rPr>
            <w:noProof/>
            <w:webHidden/>
          </w:rPr>
          <w:t>48</w:t>
        </w:r>
        <w:r>
          <w:rPr>
            <w:noProof/>
            <w:webHidden/>
          </w:rPr>
          <w:fldChar w:fldCharType="end"/>
        </w:r>
        <w:r w:rsidRPr="00040516">
          <w:rPr>
            <w:rStyle w:val="a8"/>
            <w:noProof/>
          </w:rPr>
          <w:fldChar w:fldCharType="end"/>
        </w:r>
      </w:ins>
    </w:p>
    <w:p w14:paraId="5780D589" w14:textId="60BE5C01" w:rsidR="007656A2" w:rsidRDefault="007656A2">
      <w:pPr>
        <w:pStyle w:val="31"/>
        <w:tabs>
          <w:tab w:val="left" w:pos="1680"/>
          <w:tab w:val="right" w:leader="dot" w:pos="8302"/>
        </w:tabs>
        <w:spacing w:before="120" w:after="120"/>
        <w:ind w:left="960"/>
        <w:rPr>
          <w:ins w:id="233" w:author="李勇" w:date="2017-05-14T10:34:00Z"/>
          <w:rFonts w:asciiTheme="minorHAnsi" w:eastAsiaTheme="minorEastAsia" w:hAnsiTheme="minorHAnsi" w:cstheme="minorBidi"/>
          <w:noProof/>
          <w:sz w:val="21"/>
          <w:szCs w:val="22"/>
        </w:rPr>
      </w:pPr>
      <w:ins w:id="234" w:author="李勇" w:date="2017-05-14T10:34:00Z">
        <w:r w:rsidRPr="00040516">
          <w:rPr>
            <w:rStyle w:val="a8"/>
            <w:noProof/>
          </w:rPr>
          <w:fldChar w:fldCharType="begin"/>
        </w:r>
        <w:r w:rsidRPr="00040516">
          <w:rPr>
            <w:rStyle w:val="a8"/>
            <w:noProof/>
          </w:rPr>
          <w:instrText xml:space="preserve"> </w:instrText>
        </w:r>
        <w:r>
          <w:rPr>
            <w:noProof/>
          </w:rPr>
          <w:instrText>HYPERLINK \l "_Toc482521523"</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6.3.4</w:t>
        </w:r>
        <w:r>
          <w:rPr>
            <w:rFonts w:asciiTheme="minorHAnsi" w:eastAsiaTheme="minorEastAsia" w:hAnsiTheme="minorHAnsi" w:cstheme="minorBidi"/>
            <w:noProof/>
            <w:sz w:val="21"/>
            <w:szCs w:val="22"/>
          </w:rPr>
          <w:tab/>
        </w:r>
        <w:r w:rsidRPr="00040516">
          <w:rPr>
            <w:rStyle w:val="a8"/>
            <w:rFonts w:ascii="宋体" w:hAnsi="宋体"/>
            <w:b/>
            <w:noProof/>
          </w:rPr>
          <w:t>端口扫描</w:t>
        </w:r>
        <w:r>
          <w:rPr>
            <w:noProof/>
            <w:webHidden/>
          </w:rPr>
          <w:tab/>
        </w:r>
        <w:r>
          <w:rPr>
            <w:noProof/>
            <w:webHidden/>
          </w:rPr>
          <w:fldChar w:fldCharType="begin"/>
        </w:r>
        <w:r>
          <w:rPr>
            <w:noProof/>
            <w:webHidden/>
          </w:rPr>
          <w:instrText xml:space="preserve"> PAGEREF _Toc482521523 \h </w:instrText>
        </w:r>
        <w:r>
          <w:rPr>
            <w:noProof/>
            <w:webHidden/>
          </w:rPr>
        </w:r>
      </w:ins>
      <w:r>
        <w:rPr>
          <w:noProof/>
          <w:webHidden/>
        </w:rPr>
        <w:fldChar w:fldCharType="separate"/>
      </w:r>
      <w:ins w:id="235" w:author="李勇" w:date="2017-05-14T10:34:00Z">
        <w:r>
          <w:rPr>
            <w:noProof/>
            <w:webHidden/>
          </w:rPr>
          <w:t>48</w:t>
        </w:r>
        <w:r>
          <w:rPr>
            <w:noProof/>
            <w:webHidden/>
          </w:rPr>
          <w:fldChar w:fldCharType="end"/>
        </w:r>
        <w:r w:rsidRPr="00040516">
          <w:rPr>
            <w:rStyle w:val="a8"/>
            <w:noProof/>
          </w:rPr>
          <w:fldChar w:fldCharType="end"/>
        </w:r>
      </w:ins>
    </w:p>
    <w:p w14:paraId="048CC8E8" w14:textId="07BE5172" w:rsidR="007656A2" w:rsidRDefault="007656A2">
      <w:pPr>
        <w:pStyle w:val="31"/>
        <w:tabs>
          <w:tab w:val="left" w:pos="1680"/>
          <w:tab w:val="right" w:leader="dot" w:pos="8302"/>
        </w:tabs>
        <w:spacing w:before="120" w:after="120"/>
        <w:ind w:left="960"/>
        <w:rPr>
          <w:ins w:id="236" w:author="李勇" w:date="2017-05-14T10:34:00Z"/>
          <w:rFonts w:asciiTheme="minorHAnsi" w:eastAsiaTheme="minorEastAsia" w:hAnsiTheme="minorHAnsi" w:cstheme="minorBidi"/>
          <w:noProof/>
          <w:sz w:val="21"/>
          <w:szCs w:val="22"/>
        </w:rPr>
      </w:pPr>
      <w:ins w:id="237" w:author="李勇" w:date="2017-05-14T10:34:00Z">
        <w:r w:rsidRPr="00040516">
          <w:rPr>
            <w:rStyle w:val="a8"/>
            <w:noProof/>
          </w:rPr>
          <w:fldChar w:fldCharType="begin"/>
        </w:r>
        <w:r w:rsidRPr="00040516">
          <w:rPr>
            <w:rStyle w:val="a8"/>
            <w:noProof/>
          </w:rPr>
          <w:instrText xml:space="preserve"> </w:instrText>
        </w:r>
        <w:r>
          <w:rPr>
            <w:noProof/>
          </w:rPr>
          <w:instrText>HYPERLINK \l "_Toc482521524"</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6.3.5</w:t>
        </w:r>
        <w:r>
          <w:rPr>
            <w:rFonts w:asciiTheme="minorHAnsi" w:eastAsiaTheme="minorEastAsia" w:hAnsiTheme="minorHAnsi" w:cstheme="minorBidi"/>
            <w:noProof/>
            <w:sz w:val="21"/>
            <w:szCs w:val="22"/>
          </w:rPr>
          <w:tab/>
        </w:r>
        <w:r w:rsidRPr="00040516">
          <w:rPr>
            <w:rStyle w:val="a8"/>
            <w:rFonts w:ascii="宋体" w:hAnsi="宋体"/>
            <w:b/>
            <w:noProof/>
          </w:rPr>
          <w:t>UDP Flood攻击</w:t>
        </w:r>
        <w:r>
          <w:rPr>
            <w:noProof/>
            <w:webHidden/>
          </w:rPr>
          <w:tab/>
        </w:r>
        <w:r>
          <w:rPr>
            <w:noProof/>
            <w:webHidden/>
          </w:rPr>
          <w:fldChar w:fldCharType="begin"/>
        </w:r>
        <w:r>
          <w:rPr>
            <w:noProof/>
            <w:webHidden/>
          </w:rPr>
          <w:instrText xml:space="preserve"> PAGEREF _Toc482521524 \h </w:instrText>
        </w:r>
        <w:r>
          <w:rPr>
            <w:noProof/>
            <w:webHidden/>
          </w:rPr>
        </w:r>
      </w:ins>
      <w:r>
        <w:rPr>
          <w:noProof/>
          <w:webHidden/>
        </w:rPr>
        <w:fldChar w:fldCharType="separate"/>
      </w:r>
      <w:ins w:id="238" w:author="李勇" w:date="2017-05-14T10:34:00Z">
        <w:r>
          <w:rPr>
            <w:noProof/>
            <w:webHidden/>
          </w:rPr>
          <w:t>49</w:t>
        </w:r>
        <w:r>
          <w:rPr>
            <w:noProof/>
            <w:webHidden/>
          </w:rPr>
          <w:fldChar w:fldCharType="end"/>
        </w:r>
        <w:r w:rsidRPr="00040516">
          <w:rPr>
            <w:rStyle w:val="a8"/>
            <w:noProof/>
          </w:rPr>
          <w:fldChar w:fldCharType="end"/>
        </w:r>
      </w:ins>
    </w:p>
    <w:p w14:paraId="2804217B" w14:textId="0AB0422F" w:rsidR="007656A2" w:rsidRDefault="007656A2">
      <w:pPr>
        <w:pStyle w:val="21"/>
        <w:tabs>
          <w:tab w:val="left" w:pos="1050"/>
          <w:tab w:val="right" w:leader="dot" w:pos="8302"/>
        </w:tabs>
        <w:spacing w:before="120" w:after="120"/>
        <w:ind w:left="480"/>
        <w:rPr>
          <w:ins w:id="239" w:author="李勇" w:date="2017-05-14T10:34:00Z"/>
          <w:rFonts w:asciiTheme="minorHAnsi" w:eastAsiaTheme="minorEastAsia" w:hAnsiTheme="minorHAnsi" w:cstheme="minorBidi"/>
          <w:noProof/>
          <w:sz w:val="21"/>
          <w:szCs w:val="22"/>
        </w:rPr>
      </w:pPr>
      <w:ins w:id="240" w:author="李勇" w:date="2017-05-14T10:34:00Z">
        <w:r w:rsidRPr="00040516">
          <w:rPr>
            <w:rStyle w:val="a8"/>
            <w:noProof/>
          </w:rPr>
          <w:fldChar w:fldCharType="begin"/>
        </w:r>
        <w:r w:rsidRPr="00040516">
          <w:rPr>
            <w:rStyle w:val="a8"/>
            <w:noProof/>
          </w:rPr>
          <w:instrText xml:space="preserve"> </w:instrText>
        </w:r>
        <w:r>
          <w:rPr>
            <w:noProof/>
          </w:rPr>
          <w:instrText>HYPERLINK \l "_Toc482521525"</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6.4</w:t>
        </w:r>
        <w:r>
          <w:rPr>
            <w:rFonts w:asciiTheme="minorHAnsi" w:eastAsiaTheme="minorEastAsia" w:hAnsiTheme="minorHAnsi" w:cstheme="minorBidi"/>
            <w:noProof/>
            <w:sz w:val="21"/>
            <w:szCs w:val="22"/>
          </w:rPr>
          <w:tab/>
        </w:r>
        <w:r w:rsidRPr="00040516">
          <w:rPr>
            <w:rStyle w:val="a8"/>
            <w:rFonts w:ascii="宋体" w:hAnsi="宋体"/>
            <w:b/>
            <w:noProof/>
          </w:rPr>
          <w:t>本章小结</w:t>
        </w:r>
        <w:r>
          <w:rPr>
            <w:noProof/>
            <w:webHidden/>
          </w:rPr>
          <w:tab/>
        </w:r>
        <w:r>
          <w:rPr>
            <w:noProof/>
            <w:webHidden/>
          </w:rPr>
          <w:fldChar w:fldCharType="begin"/>
        </w:r>
        <w:r>
          <w:rPr>
            <w:noProof/>
            <w:webHidden/>
          </w:rPr>
          <w:instrText xml:space="preserve"> PAGEREF _Toc482521525 \h </w:instrText>
        </w:r>
        <w:r>
          <w:rPr>
            <w:noProof/>
            <w:webHidden/>
          </w:rPr>
        </w:r>
      </w:ins>
      <w:r>
        <w:rPr>
          <w:noProof/>
          <w:webHidden/>
        </w:rPr>
        <w:fldChar w:fldCharType="separate"/>
      </w:r>
      <w:ins w:id="241" w:author="李勇" w:date="2017-05-14T10:34:00Z">
        <w:r>
          <w:rPr>
            <w:noProof/>
            <w:webHidden/>
          </w:rPr>
          <w:t>50</w:t>
        </w:r>
        <w:r>
          <w:rPr>
            <w:noProof/>
            <w:webHidden/>
          </w:rPr>
          <w:fldChar w:fldCharType="end"/>
        </w:r>
        <w:r w:rsidRPr="00040516">
          <w:rPr>
            <w:rStyle w:val="a8"/>
            <w:noProof/>
          </w:rPr>
          <w:fldChar w:fldCharType="end"/>
        </w:r>
      </w:ins>
    </w:p>
    <w:p w14:paraId="4185442D" w14:textId="7B7B3271" w:rsidR="007656A2" w:rsidRDefault="007656A2">
      <w:pPr>
        <w:pStyle w:val="11"/>
        <w:tabs>
          <w:tab w:val="right" w:leader="dot" w:pos="8302"/>
        </w:tabs>
        <w:spacing w:before="120" w:after="120"/>
        <w:rPr>
          <w:ins w:id="242" w:author="李勇" w:date="2017-05-14T10:34:00Z"/>
          <w:rFonts w:asciiTheme="minorHAnsi" w:eastAsiaTheme="minorEastAsia" w:hAnsiTheme="minorHAnsi" w:cstheme="minorBidi"/>
          <w:noProof/>
          <w:sz w:val="21"/>
          <w:szCs w:val="22"/>
        </w:rPr>
      </w:pPr>
      <w:ins w:id="243" w:author="李勇" w:date="2017-05-14T10:34:00Z">
        <w:r w:rsidRPr="00040516">
          <w:rPr>
            <w:rStyle w:val="a8"/>
            <w:noProof/>
          </w:rPr>
          <w:fldChar w:fldCharType="begin"/>
        </w:r>
        <w:r w:rsidRPr="00040516">
          <w:rPr>
            <w:rStyle w:val="a8"/>
            <w:noProof/>
          </w:rPr>
          <w:instrText xml:space="preserve"> </w:instrText>
        </w:r>
        <w:r>
          <w:rPr>
            <w:noProof/>
          </w:rPr>
          <w:instrText>HYPERLINK \l "_Toc482521526"</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结论</w:t>
        </w:r>
        <w:r>
          <w:rPr>
            <w:noProof/>
            <w:webHidden/>
          </w:rPr>
          <w:tab/>
        </w:r>
        <w:r>
          <w:rPr>
            <w:noProof/>
            <w:webHidden/>
          </w:rPr>
          <w:fldChar w:fldCharType="begin"/>
        </w:r>
        <w:r>
          <w:rPr>
            <w:noProof/>
            <w:webHidden/>
          </w:rPr>
          <w:instrText xml:space="preserve"> PAGEREF _Toc482521526 \h </w:instrText>
        </w:r>
        <w:r>
          <w:rPr>
            <w:noProof/>
            <w:webHidden/>
          </w:rPr>
        </w:r>
      </w:ins>
      <w:r>
        <w:rPr>
          <w:noProof/>
          <w:webHidden/>
        </w:rPr>
        <w:fldChar w:fldCharType="separate"/>
      </w:r>
      <w:ins w:id="244" w:author="李勇" w:date="2017-05-14T10:34:00Z">
        <w:r>
          <w:rPr>
            <w:noProof/>
            <w:webHidden/>
          </w:rPr>
          <w:t>51</w:t>
        </w:r>
        <w:r>
          <w:rPr>
            <w:noProof/>
            <w:webHidden/>
          </w:rPr>
          <w:fldChar w:fldCharType="end"/>
        </w:r>
        <w:r w:rsidRPr="00040516">
          <w:rPr>
            <w:rStyle w:val="a8"/>
            <w:noProof/>
          </w:rPr>
          <w:fldChar w:fldCharType="end"/>
        </w:r>
      </w:ins>
    </w:p>
    <w:p w14:paraId="309539AE" w14:textId="1AF79565" w:rsidR="007656A2" w:rsidRDefault="007656A2">
      <w:pPr>
        <w:pStyle w:val="11"/>
        <w:tabs>
          <w:tab w:val="right" w:leader="dot" w:pos="8302"/>
        </w:tabs>
        <w:spacing w:before="120" w:after="120"/>
        <w:rPr>
          <w:ins w:id="245" w:author="李勇" w:date="2017-05-14T10:34:00Z"/>
          <w:rFonts w:asciiTheme="minorHAnsi" w:eastAsiaTheme="minorEastAsia" w:hAnsiTheme="minorHAnsi" w:cstheme="minorBidi"/>
          <w:noProof/>
          <w:sz w:val="21"/>
          <w:szCs w:val="22"/>
        </w:rPr>
      </w:pPr>
      <w:ins w:id="246" w:author="李勇" w:date="2017-05-14T10:34:00Z">
        <w:r w:rsidRPr="00040516">
          <w:rPr>
            <w:rStyle w:val="a8"/>
            <w:noProof/>
          </w:rPr>
          <w:fldChar w:fldCharType="begin"/>
        </w:r>
        <w:r w:rsidRPr="00040516">
          <w:rPr>
            <w:rStyle w:val="a8"/>
            <w:noProof/>
          </w:rPr>
          <w:instrText xml:space="preserve"> </w:instrText>
        </w:r>
        <w:r>
          <w:rPr>
            <w:noProof/>
          </w:rPr>
          <w:instrText>HYPERLINK \l "_Toc482521527"</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致谢</w:t>
        </w:r>
        <w:r>
          <w:rPr>
            <w:noProof/>
            <w:webHidden/>
          </w:rPr>
          <w:tab/>
        </w:r>
        <w:r>
          <w:rPr>
            <w:noProof/>
            <w:webHidden/>
          </w:rPr>
          <w:fldChar w:fldCharType="begin"/>
        </w:r>
        <w:r>
          <w:rPr>
            <w:noProof/>
            <w:webHidden/>
          </w:rPr>
          <w:instrText xml:space="preserve"> PAGEREF _Toc482521527 \h </w:instrText>
        </w:r>
        <w:r>
          <w:rPr>
            <w:noProof/>
            <w:webHidden/>
          </w:rPr>
        </w:r>
      </w:ins>
      <w:r>
        <w:rPr>
          <w:noProof/>
          <w:webHidden/>
        </w:rPr>
        <w:fldChar w:fldCharType="separate"/>
      </w:r>
      <w:ins w:id="247" w:author="李勇" w:date="2017-05-14T10:34:00Z">
        <w:r>
          <w:rPr>
            <w:noProof/>
            <w:webHidden/>
          </w:rPr>
          <w:t>52</w:t>
        </w:r>
        <w:r>
          <w:rPr>
            <w:noProof/>
            <w:webHidden/>
          </w:rPr>
          <w:fldChar w:fldCharType="end"/>
        </w:r>
        <w:r w:rsidRPr="00040516">
          <w:rPr>
            <w:rStyle w:val="a8"/>
            <w:noProof/>
          </w:rPr>
          <w:fldChar w:fldCharType="end"/>
        </w:r>
      </w:ins>
    </w:p>
    <w:p w14:paraId="67D29F0D" w14:textId="138110CD" w:rsidR="007656A2" w:rsidRDefault="007656A2">
      <w:pPr>
        <w:pStyle w:val="11"/>
        <w:tabs>
          <w:tab w:val="right" w:leader="dot" w:pos="8302"/>
        </w:tabs>
        <w:spacing w:before="120" w:after="120"/>
        <w:rPr>
          <w:ins w:id="248" w:author="李勇" w:date="2017-05-14T10:34:00Z"/>
          <w:rFonts w:asciiTheme="minorHAnsi" w:eastAsiaTheme="minorEastAsia" w:hAnsiTheme="minorHAnsi" w:cstheme="minorBidi"/>
          <w:noProof/>
          <w:sz w:val="21"/>
          <w:szCs w:val="22"/>
        </w:rPr>
      </w:pPr>
      <w:ins w:id="249" w:author="李勇" w:date="2017-05-14T10:34:00Z">
        <w:r w:rsidRPr="00040516">
          <w:rPr>
            <w:rStyle w:val="a8"/>
            <w:noProof/>
          </w:rPr>
          <w:fldChar w:fldCharType="begin"/>
        </w:r>
        <w:r w:rsidRPr="00040516">
          <w:rPr>
            <w:rStyle w:val="a8"/>
            <w:noProof/>
          </w:rPr>
          <w:instrText xml:space="preserve"> </w:instrText>
        </w:r>
        <w:r>
          <w:rPr>
            <w:noProof/>
          </w:rPr>
          <w:instrText>HYPERLINK \l "_Toc482521528"</w:instrText>
        </w:r>
        <w:r w:rsidRPr="00040516">
          <w:rPr>
            <w:rStyle w:val="a8"/>
            <w:noProof/>
          </w:rPr>
          <w:instrText xml:space="preserve"> </w:instrText>
        </w:r>
        <w:r w:rsidRPr="00040516">
          <w:rPr>
            <w:rStyle w:val="a8"/>
            <w:noProof/>
          </w:rPr>
        </w:r>
        <w:r w:rsidRPr="00040516">
          <w:rPr>
            <w:rStyle w:val="a8"/>
            <w:noProof/>
          </w:rPr>
          <w:fldChar w:fldCharType="separate"/>
        </w:r>
        <w:r w:rsidRPr="00040516">
          <w:rPr>
            <w:rStyle w:val="a8"/>
            <w:rFonts w:asciiTheme="majorEastAsia" w:eastAsiaTheme="majorEastAsia" w:hAnsiTheme="majorEastAsia"/>
            <w:b/>
            <w:noProof/>
          </w:rPr>
          <w:t>参考文献</w:t>
        </w:r>
        <w:r>
          <w:rPr>
            <w:noProof/>
            <w:webHidden/>
          </w:rPr>
          <w:tab/>
        </w:r>
        <w:r>
          <w:rPr>
            <w:noProof/>
            <w:webHidden/>
          </w:rPr>
          <w:fldChar w:fldCharType="begin"/>
        </w:r>
        <w:r>
          <w:rPr>
            <w:noProof/>
            <w:webHidden/>
          </w:rPr>
          <w:instrText xml:space="preserve"> PAGEREF _Toc482521528 \h </w:instrText>
        </w:r>
        <w:r>
          <w:rPr>
            <w:noProof/>
            <w:webHidden/>
          </w:rPr>
        </w:r>
      </w:ins>
      <w:r>
        <w:rPr>
          <w:noProof/>
          <w:webHidden/>
        </w:rPr>
        <w:fldChar w:fldCharType="separate"/>
      </w:r>
      <w:ins w:id="250" w:author="李勇" w:date="2017-05-14T10:34:00Z">
        <w:r>
          <w:rPr>
            <w:noProof/>
            <w:webHidden/>
          </w:rPr>
          <w:t>53</w:t>
        </w:r>
        <w:r>
          <w:rPr>
            <w:noProof/>
            <w:webHidden/>
          </w:rPr>
          <w:fldChar w:fldCharType="end"/>
        </w:r>
        <w:r w:rsidRPr="00040516">
          <w:rPr>
            <w:rStyle w:val="a8"/>
            <w:noProof/>
          </w:rPr>
          <w:fldChar w:fldCharType="end"/>
        </w:r>
      </w:ins>
    </w:p>
    <w:p w14:paraId="41225833" w14:textId="40EFA910" w:rsidR="00AB422B" w:rsidDel="00596B1B" w:rsidRDefault="00AB422B">
      <w:pPr>
        <w:pStyle w:val="11"/>
        <w:tabs>
          <w:tab w:val="right" w:leader="dot" w:pos="8302"/>
        </w:tabs>
        <w:spacing w:before="120" w:after="120"/>
        <w:rPr>
          <w:del w:id="251" w:author="李勇" w:date="2017-05-13T21:43:00Z"/>
          <w:rFonts w:asciiTheme="minorHAnsi" w:eastAsiaTheme="minorEastAsia" w:hAnsiTheme="minorHAnsi" w:cstheme="minorBidi"/>
          <w:noProof/>
          <w:sz w:val="21"/>
          <w:szCs w:val="22"/>
        </w:rPr>
      </w:pPr>
      <w:del w:id="252" w:author="李勇" w:date="2017-05-13T21:43:00Z">
        <w:r w:rsidRPr="00596B1B" w:rsidDel="00596B1B">
          <w:rPr>
            <w:noProof/>
            <w:rPrChange w:id="253" w:author="李勇" w:date="2017-05-13T21:43:00Z">
              <w:rPr>
                <w:rStyle w:val="a8"/>
                <w:rFonts w:asciiTheme="majorEastAsia" w:eastAsiaTheme="majorEastAsia" w:hAnsiTheme="majorEastAsia"/>
                <w:b/>
                <w:noProof/>
              </w:rPr>
            </w:rPrChange>
          </w:rPr>
          <w:delText>摘要</w:delText>
        </w:r>
        <w:r w:rsidDel="00596B1B">
          <w:rPr>
            <w:noProof/>
            <w:webHidden/>
          </w:rPr>
          <w:tab/>
          <w:delText>I</w:delText>
        </w:r>
      </w:del>
    </w:p>
    <w:p w14:paraId="5D9E6B93" w14:textId="5B309BF7" w:rsidR="00AB422B" w:rsidDel="00596B1B" w:rsidRDefault="00AB422B">
      <w:pPr>
        <w:pStyle w:val="11"/>
        <w:tabs>
          <w:tab w:val="right" w:leader="dot" w:pos="8302"/>
        </w:tabs>
        <w:spacing w:before="120" w:after="120"/>
        <w:rPr>
          <w:del w:id="254" w:author="李勇" w:date="2017-05-13T21:43:00Z"/>
          <w:rFonts w:asciiTheme="minorHAnsi" w:eastAsiaTheme="minorEastAsia" w:hAnsiTheme="minorHAnsi" w:cstheme="minorBidi"/>
          <w:noProof/>
          <w:sz w:val="21"/>
          <w:szCs w:val="22"/>
        </w:rPr>
      </w:pPr>
      <w:del w:id="255" w:author="李勇" w:date="2017-05-13T21:43:00Z">
        <w:r w:rsidRPr="00596B1B" w:rsidDel="00596B1B">
          <w:rPr>
            <w:noProof/>
            <w:rPrChange w:id="256" w:author="李勇" w:date="2017-05-13T21:43:00Z">
              <w:rPr>
                <w:rStyle w:val="a8"/>
                <w:rFonts w:asciiTheme="majorEastAsia" w:eastAsiaTheme="majorEastAsia" w:hAnsiTheme="majorEastAsia"/>
                <w:b/>
                <w:noProof/>
              </w:rPr>
            </w:rPrChange>
          </w:rPr>
          <w:delText>Abstract</w:delText>
        </w:r>
        <w:r w:rsidDel="00596B1B">
          <w:rPr>
            <w:noProof/>
            <w:webHidden/>
          </w:rPr>
          <w:tab/>
          <w:delText>II</w:delText>
        </w:r>
      </w:del>
    </w:p>
    <w:p w14:paraId="2191D872" w14:textId="12542BFA" w:rsidR="00AB422B" w:rsidDel="00596B1B" w:rsidRDefault="00AB422B">
      <w:pPr>
        <w:pStyle w:val="11"/>
        <w:tabs>
          <w:tab w:val="left" w:pos="420"/>
          <w:tab w:val="right" w:leader="dot" w:pos="8302"/>
        </w:tabs>
        <w:spacing w:before="120" w:after="120"/>
        <w:rPr>
          <w:del w:id="257" w:author="李勇" w:date="2017-05-13T21:43:00Z"/>
          <w:rFonts w:asciiTheme="minorHAnsi" w:eastAsiaTheme="minorEastAsia" w:hAnsiTheme="minorHAnsi" w:cstheme="minorBidi"/>
          <w:noProof/>
          <w:sz w:val="21"/>
          <w:szCs w:val="22"/>
        </w:rPr>
      </w:pPr>
      <w:del w:id="258" w:author="李勇" w:date="2017-05-13T21:43:00Z">
        <w:r w:rsidRPr="00596B1B" w:rsidDel="00596B1B">
          <w:rPr>
            <w:noProof/>
            <w:rPrChange w:id="259" w:author="李勇" w:date="2017-05-13T21:43:00Z">
              <w:rPr>
                <w:rStyle w:val="a8"/>
                <w:rFonts w:asciiTheme="majorEastAsia" w:eastAsiaTheme="majorEastAsia" w:hAnsiTheme="majorEastAsia"/>
                <w:noProof/>
              </w:rPr>
            </w:rPrChange>
          </w:rPr>
          <w:delText>1.</w:delText>
        </w:r>
        <w:r w:rsidDel="00596B1B">
          <w:rPr>
            <w:rFonts w:asciiTheme="minorHAnsi" w:eastAsiaTheme="minorEastAsia" w:hAnsiTheme="minorHAnsi" w:cstheme="minorBidi"/>
            <w:noProof/>
            <w:sz w:val="21"/>
            <w:szCs w:val="22"/>
          </w:rPr>
          <w:tab/>
        </w:r>
        <w:r w:rsidRPr="00596B1B" w:rsidDel="00596B1B">
          <w:rPr>
            <w:noProof/>
            <w:rPrChange w:id="260" w:author="李勇" w:date="2017-05-13T21:43:00Z">
              <w:rPr>
                <w:rStyle w:val="a8"/>
                <w:noProof/>
              </w:rPr>
            </w:rPrChange>
          </w:rPr>
          <w:delText>绪论</w:delText>
        </w:r>
        <w:r w:rsidDel="00596B1B">
          <w:rPr>
            <w:noProof/>
            <w:webHidden/>
          </w:rPr>
          <w:tab/>
          <w:delText>1</w:delText>
        </w:r>
      </w:del>
    </w:p>
    <w:p w14:paraId="7329526C" w14:textId="5128CB3E" w:rsidR="00AB422B" w:rsidDel="00596B1B" w:rsidRDefault="00AB422B">
      <w:pPr>
        <w:pStyle w:val="21"/>
        <w:tabs>
          <w:tab w:val="left" w:pos="1050"/>
          <w:tab w:val="right" w:leader="dot" w:pos="8302"/>
        </w:tabs>
        <w:spacing w:before="120" w:after="120"/>
        <w:ind w:left="480"/>
        <w:rPr>
          <w:del w:id="261" w:author="李勇" w:date="2017-05-13T21:43:00Z"/>
          <w:rFonts w:asciiTheme="minorHAnsi" w:eastAsiaTheme="minorEastAsia" w:hAnsiTheme="minorHAnsi" w:cstheme="minorBidi"/>
          <w:noProof/>
          <w:sz w:val="21"/>
          <w:szCs w:val="22"/>
        </w:rPr>
      </w:pPr>
      <w:del w:id="262" w:author="李勇" w:date="2017-05-13T21:43:00Z">
        <w:r w:rsidRPr="00596B1B" w:rsidDel="00596B1B">
          <w:rPr>
            <w:noProof/>
            <w:rPrChange w:id="263" w:author="李勇" w:date="2017-05-13T21:43:00Z">
              <w:rPr>
                <w:rStyle w:val="a8"/>
                <w:rFonts w:asciiTheme="majorEastAsia" w:eastAsiaTheme="majorEastAsia" w:hAnsiTheme="majorEastAsia"/>
                <w:b/>
                <w:noProof/>
              </w:rPr>
            </w:rPrChange>
          </w:rPr>
          <w:delText>1.1</w:delText>
        </w:r>
        <w:r w:rsidDel="00596B1B">
          <w:rPr>
            <w:rFonts w:asciiTheme="minorHAnsi" w:eastAsiaTheme="minorEastAsia" w:hAnsiTheme="minorHAnsi" w:cstheme="minorBidi"/>
            <w:noProof/>
            <w:sz w:val="21"/>
            <w:szCs w:val="22"/>
          </w:rPr>
          <w:tab/>
        </w:r>
        <w:r w:rsidRPr="00596B1B" w:rsidDel="00596B1B">
          <w:rPr>
            <w:noProof/>
            <w:rPrChange w:id="264" w:author="李勇" w:date="2017-05-13T21:43:00Z">
              <w:rPr>
                <w:rStyle w:val="a8"/>
                <w:rFonts w:asciiTheme="majorEastAsia" w:eastAsiaTheme="majorEastAsia" w:hAnsiTheme="majorEastAsia"/>
                <w:b/>
                <w:noProof/>
              </w:rPr>
            </w:rPrChange>
          </w:rPr>
          <w:delText>课题背景</w:delText>
        </w:r>
        <w:r w:rsidDel="00596B1B">
          <w:rPr>
            <w:noProof/>
            <w:webHidden/>
          </w:rPr>
          <w:tab/>
          <w:delText>1</w:delText>
        </w:r>
      </w:del>
    </w:p>
    <w:p w14:paraId="134BDE3E" w14:textId="1F1D4AE5" w:rsidR="00AB422B" w:rsidDel="00596B1B" w:rsidRDefault="00AB422B">
      <w:pPr>
        <w:pStyle w:val="21"/>
        <w:tabs>
          <w:tab w:val="left" w:pos="1050"/>
          <w:tab w:val="right" w:leader="dot" w:pos="8302"/>
        </w:tabs>
        <w:spacing w:before="120" w:after="120"/>
        <w:ind w:left="480"/>
        <w:rPr>
          <w:del w:id="265" w:author="李勇" w:date="2017-05-13T21:43:00Z"/>
          <w:rFonts w:asciiTheme="minorHAnsi" w:eastAsiaTheme="minorEastAsia" w:hAnsiTheme="minorHAnsi" w:cstheme="minorBidi"/>
          <w:noProof/>
          <w:sz w:val="21"/>
          <w:szCs w:val="22"/>
        </w:rPr>
      </w:pPr>
      <w:del w:id="266" w:author="李勇" w:date="2017-05-13T21:43:00Z">
        <w:r w:rsidRPr="00596B1B" w:rsidDel="00596B1B">
          <w:rPr>
            <w:noProof/>
            <w:rPrChange w:id="267" w:author="李勇" w:date="2017-05-13T21:43:00Z">
              <w:rPr>
                <w:rStyle w:val="a8"/>
                <w:rFonts w:asciiTheme="majorEastAsia" w:eastAsiaTheme="majorEastAsia" w:hAnsiTheme="majorEastAsia"/>
                <w:b/>
                <w:noProof/>
              </w:rPr>
            </w:rPrChange>
          </w:rPr>
          <w:delText>1.2</w:delText>
        </w:r>
        <w:r w:rsidDel="00596B1B">
          <w:rPr>
            <w:rFonts w:asciiTheme="minorHAnsi" w:eastAsiaTheme="minorEastAsia" w:hAnsiTheme="minorHAnsi" w:cstheme="minorBidi"/>
            <w:noProof/>
            <w:sz w:val="21"/>
            <w:szCs w:val="22"/>
          </w:rPr>
          <w:tab/>
        </w:r>
        <w:r w:rsidRPr="00596B1B" w:rsidDel="00596B1B">
          <w:rPr>
            <w:rFonts w:hint="eastAsia"/>
            <w:noProof/>
            <w:rPrChange w:id="268" w:author="李勇" w:date="2017-05-13T21:43:00Z">
              <w:rPr>
                <w:rStyle w:val="a8"/>
                <w:rFonts w:hint="eastAsia"/>
                <w:noProof/>
              </w:rPr>
            </w:rPrChange>
          </w:rPr>
          <w:delText>课题发展状况</w:delText>
        </w:r>
        <w:r w:rsidDel="00596B1B">
          <w:rPr>
            <w:noProof/>
            <w:webHidden/>
          </w:rPr>
          <w:tab/>
          <w:delText>2</w:delText>
        </w:r>
      </w:del>
    </w:p>
    <w:p w14:paraId="60999E4E" w14:textId="4E8915E4" w:rsidR="00AB422B" w:rsidDel="00596B1B" w:rsidRDefault="00AB422B">
      <w:pPr>
        <w:pStyle w:val="21"/>
        <w:tabs>
          <w:tab w:val="left" w:pos="1050"/>
          <w:tab w:val="right" w:leader="dot" w:pos="8302"/>
        </w:tabs>
        <w:spacing w:before="120" w:after="120"/>
        <w:ind w:left="480"/>
        <w:rPr>
          <w:del w:id="269" w:author="李勇" w:date="2017-05-13T21:43:00Z"/>
          <w:rFonts w:asciiTheme="minorHAnsi" w:eastAsiaTheme="minorEastAsia" w:hAnsiTheme="minorHAnsi" w:cstheme="minorBidi"/>
          <w:noProof/>
          <w:sz w:val="21"/>
          <w:szCs w:val="22"/>
        </w:rPr>
      </w:pPr>
      <w:del w:id="270" w:author="李勇" w:date="2017-05-13T21:43:00Z">
        <w:r w:rsidRPr="00596B1B" w:rsidDel="00596B1B">
          <w:rPr>
            <w:noProof/>
            <w:rPrChange w:id="271" w:author="李勇" w:date="2017-05-13T21:43:00Z">
              <w:rPr>
                <w:rStyle w:val="a8"/>
                <w:rFonts w:asciiTheme="majorEastAsia" w:eastAsiaTheme="majorEastAsia" w:hAnsiTheme="majorEastAsia"/>
                <w:b/>
                <w:noProof/>
              </w:rPr>
            </w:rPrChange>
          </w:rPr>
          <w:delText>1.3</w:delText>
        </w:r>
        <w:r w:rsidDel="00596B1B">
          <w:rPr>
            <w:rFonts w:asciiTheme="minorHAnsi" w:eastAsiaTheme="minorEastAsia" w:hAnsiTheme="minorHAnsi" w:cstheme="minorBidi"/>
            <w:noProof/>
            <w:sz w:val="21"/>
            <w:szCs w:val="22"/>
          </w:rPr>
          <w:tab/>
        </w:r>
        <w:r w:rsidRPr="00596B1B" w:rsidDel="00596B1B">
          <w:rPr>
            <w:noProof/>
            <w:rPrChange w:id="272" w:author="李勇" w:date="2017-05-13T21:43:00Z">
              <w:rPr>
                <w:rStyle w:val="a8"/>
                <w:rFonts w:ascii="黑体" w:hAnsi="黑体"/>
                <w:noProof/>
              </w:rPr>
            </w:rPrChange>
          </w:rPr>
          <w:delText>研究的目的</w:delText>
        </w:r>
        <w:r w:rsidDel="00596B1B">
          <w:rPr>
            <w:noProof/>
            <w:webHidden/>
          </w:rPr>
          <w:tab/>
          <w:delText>2</w:delText>
        </w:r>
      </w:del>
    </w:p>
    <w:p w14:paraId="005AEF81" w14:textId="3D253885" w:rsidR="00AB422B" w:rsidDel="00596B1B" w:rsidRDefault="00AB422B">
      <w:pPr>
        <w:pStyle w:val="21"/>
        <w:tabs>
          <w:tab w:val="left" w:pos="1050"/>
          <w:tab w:val="right" w:leader="dot" w:pos="8302"/>
        </w:tabs>
        <w:spacing w:before="120" w:after="120"/>
        <w:ind w:left="480"/>
        <w:rPr>
          <w:del w:id="273" w:author="李勇" w:date="2017-05-13T21:43:00Z"/>
          <w:rFonts w:asciiTheme="minorHAnsi" w:eastAsiaTheme="minorEastAsia" w:hAnsiTheme="minorHAnsi" w:cstheme="minorBidi"/>
          <w:noProof/>
          <w:sz w:val="21"/>
          <w:szCs w:val="22"/>
        </w:rPr>
      </w:pPr>
      <w:del w:id="274" w:author="李勇" w:date="2017-05-13T21:43:00Z">
        <w:r w:rsidRPr="00596B1B" w:rsidDel="00596B1B">
          <w:rPr>
            <w:noProof/>
            <w:rPrChange w:id="275" w:author="李勇" w:date="2017-05-13T21:43:00Z">
              <w:rPr>
                <w:rStyle w:val="a8"/>
                <w:rFonts w:asciiTheme="majorEastAsia" w:eastAsiaTheme="majorEastAsia" w:hAnsiTheme="majorEastAsia"/>
                <w:b/>
                <w:noProof/>
              </w:rPr>
            </w:rPrChange>
          </w:rPr>
          <w:delText>1.4</w:delText>
        </w:r>
        <w:r w:rsidDel="00596B1B">
          <w:rPr>
            <w:rFonts w:asciiTheme="minorHAnsi" w:eastAsiaTheme="minorEastAsia" w:hAnsiTheme="minorHAnsi" w:cstheme="minorBidi"/>
            <w:noProof/>
            <w:sz w:val="21"/>
            <w:szCs w:val="22"/>
          </w:rPr>
          <w:tab/>
        </w:r>
        <w:r w:rsidRPr="00596B1B" w:rsidDel="00596B1B">
          <w:rPr>
            <w:noProof/>
            <w:rPrChange w:id="276" w:author="李勇" w:date="2017-05-13T21:43:00Z">
              <w:rPr>
                <w:rStyle w:val="a8"/>
                <w:rFonts w:ascii="黑体" w:hAnsi="黑体"/>
                <w:noProof/>
              </w:rPr>
            </w:rPrChange>
          </w:rPr>
          <w:delText>任务完成情况</w:delText>
        </w:r>
        <w:r w:rsidDel="00596B1B">
          <w:rPr>
            <w:noProof/>
            <w:webHidden/>
          </w:rPr>
          <w:tab/>
          <w:delText>2</w:delText>
        </w:r>
      </w:del>
    </w:p>
    <w:p w14:paraId="3BA2E12F" w14:textId="063BB0F6" w:rsidR="00AB422B" w:rsidDel="00596B1B" w:rsidRDefault="00AB422B">
      <w:pPr>
        <w:pStyle w:val="11"/>
        <w:tabs>
          <w:tab w:val="left" w:pos="420"/>
          <w:tab w:val="right" w:leader="dot" w:pos="8302"/>
        </w:tabs>
        <w:spacing w:before="120" w:after="120"/>
        <w:rPr>
          <w:del w:id="277" w:author="李勇" w:date="2017-05-13T21:43:00Z"/>
          <w:rFonts w:asciiTheme="minorHAnsi" w:eastAsiaTheme="minorEastAsia" w:hAnsiTheme="minorHAnsi" w:cstheme="minorBidi"/>
          <w:noProof/>
          <w:sz w:val="21"/>
          <w:szCs w:val="22"/>
        </w:rPr>
      </w:pPr>
      <w:del w:id="278" w:author="李勇" w:date="2017-05-13T21:43:00Z">
        <w:r w:rsidRPr="00596B1B" w:rsidDel="00596B1B">
          <w:rPr>
            <w:noProof/>
            <w:rPrChange w:id="279" w:author="李勇" w:date="2017-05-13T21:43:00Z">
              <w:rPr>
                <w:rStyle w:val="a8"/>
                <w:rFonts w:asciiTheme="majorEastAsia" w:eastAsiaTheme="majorEastAsia" w:hAnsiTheme="majorEastAsia"/>
                <w:b/>
                <w:noProof/>
              </w:rPr>
            </w:rPrChange>
          </w:rPr>
          <w:delText>2.</w:delText>
        </w:r>
        <w:r w:rsidDel="00596B1B">
          <w:rPr>
            <w:rFonts w:asciiTheme="minorHAnsi" w:eastAsiaTheme="minorEastAsia" w:hAnsiTheme="minorHAnsi" w:cstheme="minorBidi"/>
            <w:noProof/>
            <w:sz w:val="21"/>
            <w:szCs w:val="22"/>
          </w:rPr>
          <w:tab/>
        </w:r>
        <w:r w:rsidRPr="00596B1B" w:rsidDel="00596B1B">
          <w:rPr>
            <w:noProof/>
            <w:rPrChange w:id="280" w:author="李勇" w:date="2017-05-13T21:43:00Z">
              <w:rPr>
                <w:rStyle w:val="a8"/>
                <w:rFonts w:asciiTheme="majorEastAsia" w:eastAsiaTheme="majorEastAsia" w:hAnsiTheme="majorEastAsia"/>
                <w:b/>
                <w:noProof/>
              </w:rPr>
            </w:rPrChange>
          </w:rPr>
          <w:delText>UDP Flood攻击相关理论</w:delText>
        </w:r>
        <w:r w:rsidDel="00596B1B">
          <w:rPr>
            <w:noProof/>
            <w:webHidden/>
          </w:rPr>
          <w:tab/>
          <w:delText>3</w:delText>
        </w:r>
      </w:del>
    </w:p>
    <w:p w14:paraId="72A5A030" w14:textId="46F227C3" w:rsidR="00AB422B" w:rsidDel="00596B1B" w:rsidRDefault="00AB422B">
      <w:pPr>
        <w:pStyle w:val="21"/>
        <w:tabs>
          <w:tab w:val="left" w:pos="1050"/>
          <w:tab w:val="right" w:leader="dot" w:pos="8302"/>
        </w:tabs>
        <w:spacing w:before="120" w:after="120"/>
        <w:ind w:left="480"/>
        <w:rPr>
          <w:del w:id="281" w:author="李勇" w:date="2017-05-13T21:43:00Z"/>
          <w:rFonts w:asciiTheme="minorHAnsi" w:eastAsiaTheme="minorEastAsia" w:hAnsiTheme="minorHAnsi" w:cstheme="minorBidi"/>
          <w:noProof/>
          <w:sz w:val="21"/>
          <w:szCs w:val="22"/>
        </w:rPr>
      </w:pPr>
      <w:del w:id="282" w:author="李勇" w:date="2017-05-13T21:43:00Z">
        <w:r w:rsidRPr="00596B1B" w:rsidDel="00596B1B">
          <w:rPr>
            <w:noProof/>
            <w:rPrChange w:id="283" w:author="李勇" w:date="2017-05-13T21:43:00Z">
              <w:rPr>
                <w:rStyle w:val="a8"/>
                <w:rFonts w:asciiTheme="majorEastAsia" w:eastAsiaTheme="majorEastAsia" w:hAnsiTheme="majorEastAsia"/>
                <w:b/>
                <w:noProof/>
              </w:rPr>
            </w:rPrChange>
          </w:rPr>
          <w:delText>2.1</w:delText>
        </w:r>
        <w:r w:rsidDel="00596B1B">
          <w:rPr>
            <w:rFonts w:asciiTheme="minorHAnsi" w:eastAsiaTheme="minorEastAsia" w:hAnsiTheme="minorHAnsi" w:cstheme="minorBidi"/>
            <w:noProof/>
            <w:sz w:val="21"/>
            <w:szCs w:val="22"/>
          </w:rPr>
          <w:tab/>
        </w:r>
        <w:r w:rsidRPr="00596B1B" w:rsidDel="00596B1B">
          <w:rPr>
            <w:noProof/>
            <w:rPrChange w:id="284" w:author="李勇" w:date="2017-05-13T21:43:00Z">
              <w:rPr>
                <w:rStyle w:val="a8"/>
                <w:rFonts w:asciiTheme="majorEastAsia" w:eastAsiaTheme="majorEastAsia" w:hAnsiTheme="majorEastAsia"/>
                <w:b/>
                <w:noProof/>
              </w:rPr>
            </w:rPrChange>
          </w:rPr>
          <w:delText>UDP Flood</w:delText>
        </w:r>
        <w:r w:rsidRPr="00596B1B" w:rsidDel="00596B1B">
          <w:rPr>
            <w:noProof/>
            <w:rPrChange w:id="285" w:author="李勇" w:date="2017-05-13T21:43:00Z">
              <w:rPr>
                <w:rStyle w:val="a8"/>
                <w:rFonts w:asciiTheme="majorEastAsia" w:eastAsiaTheme="majorEastAsia" w:hAnsiTheme="majorEastAsia"/>
                <w:b/>
                <w:noProof/>
              </w:rPr>
            </w:rPrChange>
          </w:rPr>
          <w:delText>攻击相关网络协议</w:delText>
        </w:r>
        <w:r w:rsidDel="00596B1B">
          <w:rPr>
            <w:noProof/>
            <w:webHidden/>
          </w:rPr>
          <w:tab/>
          <w:delText>3</w:delText>
        </w:r>
      </w:del>
    </w:p>
    <w:p w14:paraId="56FF510A" w14:textId="057CCE1D" w:rsidR="00AB422B" w:rsidDel="00596B1B" w:rsidRDefault="00AB422B">
      <w:pPr>
        <w:pStyle w:val="31"/>
        <w:tabs>
          <w:tab w:val="left" w:pos="1680"/>
          <w:tab w:val="right" w:leader="dot" w:pos="8302"/>
        </w:tabs>
        <w:spacing w:before="120" w:after="120"/>
        <w:ind w:left="960"/>
        <w:rPr>
          <w:del w:id="286" w:author="李勇" w:date="2017-05-13T21:43:00Z"/>
          <w:rFonts w:asciiTheme="minorHAnsi" w:eastAsiaTheme="minorEastAsia" w:hAnsiTheme="minorHAnsi" w:cstheme="minorBidi"/>
          <w:noProof/>
          <w:sz w:val="21"/>
          <w:szCs w:val="22"/>
        </w:rPr>
      </w:pPr>
      <w:del w:id="287" w:author="李勇" w:date="2017-05-13T21:43:00Z">
        <w:r w:rsidRPr="00596B1B" w:rsidDel="00596B1B">
          <w:rPr>
            <w:noProof/>
            <w:rPrChange w:id="288" w:author="李勇" w:date="2017-05-13T21:43:00Z">
              <w:rPr>
                <w:rStyle w:val="a8"/>
                <w:rFonts w:asciiTheme="majorEastAsia" w:eastAsiaTheme="majorEastAsia" w:hAnsiTheme="majorEastAsia"/>
                <w:b/>
                <w:noProof/>
              </w:rPr>
            </w:rPrChange>
          </w:rPr>
          <w:delText>2.1.1</w:delText>
        </w:r>
        <w:r w:rsidDel="00596B1B">
          <w:rPr>
            <w:rFonts w:asciiTheme="minorHAnsi" w:eastAsiaTheme="minorEastAsia" w:hAnsiTheme="minorHAnsi" w:cstheme="minorBidi"/>
            <w:noProof/>
            <w:sz w:val="21"/>
            <w:szCs w:val="22"/>
          </w:rPr>
          <w:tab/>
        </w:r>
        <w:r w:rsidRPr="00596B1B" w:rsidDel="00596B1B">
          <w:rPr>
            <w:noProof/>
            <w:rPrChange w:id="289" w:author="李勇" w:date="2017-05-13T21:43:00Z">
              <w:rPr>
                <w:rStyle w:val="a8"/>
                <w:rFonts w:asciiTheme="majorEastAsia" w:eastAsiaTheme="majorEastAsia" w:hAnsiTheme="majorEastAsia"/>
                <w:b/>
                <w:noProof/>
              </w:rPr>
            </w:rPrChange>
          </w:rPr>
          <w:delText>ARP</w:delText>
        </w:r>
        <w:r w:rsidRPr="00596B1B" w:rsidDel="00596B1B">
          <w:rPr>
            <w:noProof/>
            <w:rPrChange w:id="290" w:author="李勇" w:date="2017-05-13T21:43:00Z">
              <w:rPr>
                <w:rStyle w:val="a8"/>
                <w:rFonts w:asciiTheme="majorEastAsia" w:eastAsiaTheme="majorEastAsia" w:hAnsiTheme="majorEastAsia"/>
                <w:b/>
                <w:noProof/>
              </w:rPr>
            </w:rPrChange>
          </w:rPr>
          <w:delText>协议</w:delText>
        </w:r>
        <w:r w:rsidDel="00596B1B">
          <w:rPr>
            <w:noProof/>
            <w:webHidden/>
          </w:rPr>
          <w:tab/>
          <w:delText>3</w:delText>
        </w:r>
      </w:del>
    </w:p>
    <w:p w14:paraId="1BD4D35D" w14:textId="458E0B07" w:rsidR="00AB422B" w:rsidDel="00596B1B" w:rsidRDefault="00AB422B">
      <w:pPr>
        <w:pStyle w:val="31"/>
        <w:tabs>
          <w:tab w:val="left" w:pos="1680"/>
          <w:tab w:val="right" w:leader="dot" w:pos="8302"/>
        </w:tabs>
        <w:spacing w:before="120" w:after="120"/>
        <w:ind w:left="960"/>
        <w:rPr>
          <w:del w:id="291" w:author="李勇" w:date="2017-05-13T21:43:00Z"/>
          <w:rFonts w:asciiTheme="minorHAnsi" w:eastAsiaTheme="minorEastAsia" w:hAnsiTheme="minorHAnsi" w:cstheme="minorBidi"/>
          <w:noProof/>
          <w:sz w:val="21"/>
          <w:szCs w:val="22"/>
        </w:rPr>
      </w:pPr>
      <w:del w:id="292" w:author="李勇" w:date="2017-05-13T21:43:00Z">
        <w:r w:rsidRPr="00596B1B" w:rsidDel="00596B1B">
          <w:rPr>
            <w:noProof/>
            <w:rPrChange w:id="293" w:author="李勇" w:date="2017-05-13T21:43:00Z">
              <w:rPr>
                <w:rStyle w:val="a8"/>
                <w:rFonts w:asciiTheme="majorEastAsia" w:eastAsiaTheme="majorEastAsia" w:hAnsiTheme="majorEastAsia"/>
                <w:b/>
                <w:noProof/>
              </w:rPr>
            </w:rPrChange>
          </w:rPr>
          <w:delText>2.1.2</w:delText>
        </w:r>
        <w:r w:rsidDel="00596B1B">
          <w:rPr>
            <w:rFonts w:asciiTheme="minorHAnsi" w:eastAsiaTheme="minorEastAsia" w:hAnsiTheme="minorHAnsi" w:cstheme="minorBidi"/>
            <w:noProof/>
            <w:sz w:val="21"/>
            <w:szCs w:val="22"/>
          </w:rPr>
          <w:tab/>
        </w:r>
        <w:r w:rsidRPr="00596B1B" w:rsidDel="00596B1B">
          <w:rPr>
            <w:noProof/>
            <w:rPrChange w:id="294" w:author="李勇" w:date="2017-05-13T21:43:00Z">
              <w:rPr>
                <w:rStyle w:val="a8"/>
                <w:rFonts w:asciiTheme="majorEastAsia" w:eastAsiaTheme="majorEastAsia" w:hAnsiTheme="majorEastAsia"/>
                <w:b/>
                <w:noProof/>
              </w:rPr>
            </w:rPrChange>
          </w:rPr>
          <w:delText>ICMP</w:delText>
        </w:r>
        <w:r w:rsidRPr="00596B1B" w:rsidDel="00596B1B">
          <w:rPr>
            <w:noProof/>
            <w:rPrChange w:id="295" w:author="李勇" w:date="2017-05-13T21:43:00Z">
              <w:rPr>
                <w:rStyle w:val="a8"/>
                <w:rFonts w:asciiTheme="majorEastAsia" w:eastAsiaTheme="majorEastAsia" w:hAnsiTheme="majorEastAsia"/>
                <w:b/>
                <w:noProof/>
              </w:rPr>
            </w:rPrChange>
          </w:rPr>
          <w:delText>协议</w:delText>
        </w:r>
        <w:r w:rsidDel="00596B1B">
          <w:rPr>
            <w:noProof/>
            <w:webHidden/>
          </w:rPr>
          <w:tab/>
          <w:delText>4</w:delText>
        </w:r>
      </w:del>
    </w:p>
    <w:p w14:paraId="4EBD4B62" w14:textId="6D3894F7" w:rsidR="00AB422B" w:rsidDel="00596B1B" w:rsidRDefault="00AB422B">
      <w:pPr>
        <w:pStyle w:val="31"/>
        <w:tabs>
          <w:tab w:val="left" w:pos="1680"/>
          <w:tab w:val="right" w:leader="dot" w:pos="8302"/>
        </w:tabs>
        <w:spacing w:before="120" w:after="120"/>
        <w:ind w:left="960"/>
        <w:rPr>
          <w:del w:id="296" w:author="李勇" w:date="2017-05-13T21:43:00Z"/>
          <w:rFonts w:asciiTheme="minorHAnsi" w:eastAsiaTheme="minorEastAsia" w:hAnsiTheme="minorHAnsi" w:cstheme="minorBidi"/>
          <w:noProof/>
          <w:sz w:val="21"/>
          <w:szCs w:val="22"/>
        </w:rPr>
      </w:pPr>
      <w:del w:id="297" w:author="李勇" w:date="2017-05-13T21:43:00Z">
        <w:r w:rsidRPr="00596B1B" w:rsidDel="00596B1B">
          <w:rPr>
            <w:noProof/>
            <w:rPrChange w:id="298" w:author="李勇" w:date="2017-05-13T21:43:00Z">
              <w:rPr>
                <w:rStyle w:val="a8"/>
                <w:rFonts w:asciiTheme="majorEastAsia" w:eastAsiaTheme="majorEastAsia" w:hAnsiTheme="majorEastAsia"/>
                <w:b/>
                <w:noProof/>
              </w:rPr>
            </w:rPrChange>
          </w:rPr>
          <w:delText>2.1.3</w:delText>
        </w:r>
        <w:r w:rsidDel="00596B1B">
          <w:rPr>
            <w:rFonts w:asciiTheme="minorHAnsi" w:eastAsiaTheme="minorEastAsia" w:hAnsiTheme="minorHAnsi" w:cstheme="minorBidi"/>
            <w:noProof/>
            <w:sz w:val="21"/>
            <w:szCs w:val="22"/>
          </w:rPr>
          <w:tab/>
        </w:r>
        <w:r w:rsidRPr="00596B1B" w:rsidDel="00596B1B">
          <w:rPr>
            <w:noProof/>
            <w:rPrChange w:id="299" w:author="李勇" w:date="2017-05-13T21:43:00Z">
              <w:rPr>
                <w:rStyle w:val="a8"/>
                <w:rFonts w:asciiTheme="majorEastAsia" w:eastAsiaTheme="majorEastAsia" w:hAnsiTheme="majorEastAsia"/>
                <w:b/>
                <w:noProof/>
              </w:rPr>
            </w:rPrChange>
          </w:rPr>
          <w:delText>IP</w:delText>
        </w:r>
        <w:r w:rsidRPr="00596B1B" w:rsidDel="00596B1B">
          <w:rPr>
            <w:noProof/>
            <w:rPrChange w:id="300" w:author="李勇" w:date="2017-05-13T21:43:00Z">
              <w:rPr>
                <w:rStyle w:val="a8"/>
                <w:rFonts w:asciiTheme="majorEastAsia" w:eastAsiaTheme="majorEastAsia" w:hAnsiTheme="majorEastAsia"/>
                <w:b/>
                <w:noProof/>
              </w:rPr>
            </w:rPrChange>
          </w:rPr>
          <w:delText>协议</w:delText>
        </w:r>
        <w:r w:rsidDel="00596B1B">
          <w:rPr>
            <w:noProof/>
            <w:webHidden/>
          </w:rPr>
          <w:tab/>
          <w:delText>4</w:delText>
        </w:r>
      </w:del>
    </w:p>
    <w:p w14:paraId="4F01DC12" w14:textId="42C0FC68" w:rsidR="00AB422B" w:rsidDel="00596B1B" w:rsidRDefault="00AB422B">
      <w:pPr>
        <w:pStyle w:val="31"/>
        <w:tabs>
          <w:tab w:val="left" w:pos="1680"/>
          <w:tab w:val="right" w:leader="dot" w:pos="8302"/>
        </w:tabs>
        <w:spacing w:before="120" w:after="120"/>
        <w:ind w:left="960"/>
        <w:rPr>
          <w:del w:id="301" w:author="李勇" w:date="2017-05-13T21:43:00Z"/>
          <w:rFonts w:asciiTheme="minorHAnsi" w:eastAsiaTheme="minorEastAsia" w:hAnsiTheme="minorHAnsi" w:cstheme="minorBidi"/>
          <w:noProof/>
          <w:sz w:val="21"/>
          <w:szCs w:val="22"/>
        </w:rPr>
      </w:pPr>
      <w:del w:id="302" w:author="李勇" w:date="2017-05-13T21:43:00Z">
        <w:r w:rsidRPr="00596B1B" w:rsidDel="00596B1B">
          <w:rPr>
            <w:noProof/>
            <w:rPrChange w:id="303" w:author="李勇" w:date="2017-05-13T21:43:00Z">
              <w:rPr>
                <w:rStyle w:val="a8"/>
                <w:rFonts w:asciiTheme="majorEastAsia" w:eastAsiaTheme="majorEastAsia" w:hAnsiTheme="majorEastAsia"/>
                <w:b/>
                <w:noProof/>
              </w:rPr>
            </w:rPrChange>
          </w:rPr>
          <w:delText>2.1.4</w:delText>
        </w:r>
        <w:r w:rsidDel="00596B1B">
          <w:rPr>
            <w:rFonts w:asciiTheme="minorHAnsi" w:eastAsiaTheme="minorEastAsia" w:hAnsiTheme="minorHAnsi" w:cstheme="minorBidi"/>
            <w:noProof/>
            <w:sz w:val="21"/>
            <w:szCs w:val="22"/>
          </w:rPr>
          <w:tab/>
        </w:r>
        <w:r w:rsidRPr="00596B1B" w:rsidDel="00596B1B">
          <w:rPr>
            <w:noProof/>
            <w:rPrChange w:id="304" w:author="李勇" w:date="2017-05-13T21:43:00Z">
              <w:rPr>
                <w:rStyle w:val="a8"/>
                <w:rFonts w:asciiTheme="majorEastAsia" w:eastAsiaTheme="majorEastAsia" w:hAnsiTheme="majorEastAsia"/>
                <w:b/>
                <w:noProof/>
              </w:rPr>
            </w:rPrChange>
          </w:rPr>
          <w:delText>UDP</w:delText>
        </w:r>
        <w:r w:rsidRPr="00596B1B" w:rsidDel="00596B1B">
          <w:rPr>
            <w:noProof/>
            <w:rPrChange w:id="305" w:author="李勇" w:date="2017-05-13T21:43:00Z">
              <w:rPr>
                <w:rStyle w:val="a8"/>
                <w:rFonts w:asciiTheme="majorEastAsia" w:eastAsiaTheme="majorEastAsia" w:hAnsiTheme="majorEastAsia"/>
                <w:b/>
                <w:noProof/>
              </w:rPr>
            </w:rPrChange>
          </w:rPr>
          <w:delText>协议</w:delText>
        </w:r>
        <w:r w:rsidDel="00596B1B">
          <w:rPr>
            <w:noProof/>
            <w:webHidden/>
          </w:rPr>
          <w:tab/>
          <w:delText>5</w:delText>
        </w:r>
      </w:del>
    </w:p>
    <w:p w14:paraId="156486D8" w14:textId="7A501948" w:rsidR="00AB422B" w:rsidDel="00596B1B" w:rsidRDefault="00AB422B">
      <w:pPr>
        <w:pStyle w:val="21"/>
        <w:tabs>
          <w:tab w:val="left" w:pos="1050"/>
          <w:tab w:val="right" w:leader="dot" w:pos="8302"/>
        </w:tabs>
        <w:spacing w:before="120" w:after="120"/>
        <w:ind w:left="480"/>
        <w:rPr>
          <w:del w:id="306" w:author="李勇" w:date="2017-05-13T21:43:00Z"/>
          <w:rFonts w:asciiTheme="minorHAnsi" w:eastAsiaTheme="minorEastAsia" w:hAnsiTheme="minorHAnsi" w:cstheme="minorBidi"/>
          <w:noProof/>
          <w:sz w:val="21"/>
          <w:szCs w:val="22"/>
        </w:rPr>
      </w:pPr>
      <w:del w:id="307" w:author="李勇" w:date="2017-05-13T21:43:00Z">
        <w:r w:rsidRPr="00596B1B" w:rsidDel="00596B1B">
          <w:rPr>
            <w:noProof/>
            <w:rPrChange w:id="308" w:author="李勇" w:date="2017-05-13T21:43:00Z">
              <w:rPr>
                <w:rStyle w:val="a8"/>
                <w:rFonts w:asciiTheme="majorEastAsia" w:eastAsiaTheme="majorEastAsia" w:hAnsiTheme="majorEastAsia"/>
                <w:b/>
                <w:noProof/>
              </w:rPr>
            </w:rPrChange>
          </w:rPr>
          <w:delText>2.2</w:delText>
        </w:r>
        <w:r w:rsidDel="00596B1B">
          <w:rPr>
            <w:rFonts w:asciiTheme="minorHAnsi" w:eastAsiaTheme="minorEastAsia" w:hAnsiTheme="minorHAnsi" w:cstheme="minorBidi"/>
            <w:noProof/>
            <w:sz w:val="21"/>
            <w:szCs w:val="22"/>
          </w:rPr>
          <w:tab/>
        </w:r>
        <w:r w:rsidRPr="00596B1B" w:rsidDel="00596B1B">
          <w:rPr>
            <w:noProof/>
            <w:rPrChange w:id="309" w:author="李勇" w:date="2017-05-13T21:43:00Z">
              <w:rPr>
                <w:rStyle w:val="a8"/>
                <w:rFonts w:asciiTheme="majorEastAsia" w:eastAsiaTheme="majorEastAsia" w:hAnsiTheme="majorEastAsia"/>
                <w:b/>
                <w:noProof/>
              </w:rPr>
            </w:rPrChange>
          </w:rPr>
          <w:delText>UDP Flood</w:delText>
        </w:r>
        <w:r w:rsidRPr="00596B1B" w:rsidDel="00596B1B">
          <w:rPr>
            <w:noProof/>
            <w:rPrChange w:id="310" w:author="李勇" w:date="2017-05-13T21:43:00Z">
              <w:rPr>
                <w:rStyle w:val="a8"/>
                <w:rFonts w:asciiTheme="majorEastAsia" w:eastAsiaTheme="majorEastAsia" w:hAnsiTheme="majorEastAsia"/>
                <w:b/>
                <w:noProof/>
              </w:rPr>
            </w:rPrChange>
          </w:rPr>
          <w:delText>攻击相关技术</w:delText>
        </w:r>
        <w:r w:rsidDel="00596B1B">
          <w:rPr>
            <w:noProof/>
            <w:webHidden/>
          </w:rPr>
          <w:tab/>
          <w:delText>6</w:delText>
        </w:r>
      </w:del>
    </w:p>
    <w:p w14:paraId="4C95B9F3" w14:textId="5DD92788" w:rsidR="00AB422B" w:rsidDel="00596B1B" w:rsidRDefault="00AB422B">
      <w:pPr>
        <w:pStyle w:val="31"/>
        <w:tabs>
          <w:tab w:val="left" w:pos="1680"/>
          <w:tab w:val="right" w:leader="dot" w:pos="8302"/>
        </w:tabs>
        <w:spacing w:before="120" w:after="120"/>
        <w:ind w:left="960"/>
        <w:rPr>
          <w:del w:id="311" w:author="李勇" w:date="2017-05-13T21:43:00Z"/>
          <w:rFonts w:asciiTheme="minorHAnsi" w:eastAsiaTheme="minorEastAsia" w:hAnsiTheme="minorHAnsi" w:cstheme="minorBidi"/>
          <w:noProof/>
          <w:sz w:val="21"/>
          <w:szCs w:val="22"/>
        </w:rPr>
      </w:pPr>
      <w:del w:id="312" w:author="李勇" w:date="2017-05-13T21:43:00Z">
        <w:r w:rsidRPr="00596B1B" w:rsidDel="00596B1B">
          <w:rPr>
            <w:noProof/>
            <w:rPrChange w:id="313" w:author="李勇" w:date="2017-05-13T21:43:00Z">
              <w:rPr>
                <w:rStyle w:val="a8"/>
                <w:rFonts w:asciiTheme="majorEastAsia" w:eastAsiaTheme="majorEastAsia" w:hAnsiTheme="majorEastAsia"/>
                <w:b/>
                <w:noProof/>
              </w:rPr>
            </w:rPrChange>
          </w:rPr>
          <w:delText>2.2.1</w:delText>
        </w:r>
        <w:r w:rsidDel="00596B1B">
          <w:rPr>
            <w:rFonts w:asciiTheme="minorHAnsi" w:eastAsiaTheme="minorEastAsia" w:hAnsiTheme="minorHAnsi" w:cstheme="minorBidi"/>
            <w:noProof/>
            <w:sz w:val="21"/>
            <w:szCs w:val="22"/>
          </w:rPr>
          <w:tab/>
        </w:r>
        <w:r w:rsidRPr="00596B1B" w:rsidDel="00596B1B">
          <w:rPr>
            <w:noProof/>
            <w:rPrChange w:id="314" w:author="李勇" w:date="2017-05-13T21:43:00Z">
              <w:rPr>
                <w:rStyle w:val="a8"/>
                <w:rFonts w:asciiTheme="majorEastAsia" w:eastAsiaTheme="majorEastAsia" w:hAnsiTheme="majorEastAsia"/>
                <w:b/>
                <w:noProof/>
              </w:rPr>
            </w:rPrChange>
          </w:rPr>
          <w:delText>主机扫描</w:delText>
        </w:r>
        <w:r w:rsidDel="00596B1B">
          <w:rPr>
            <w:noProof/>
            <w:webHidden/>
          </w:rPr>
          <w:tab/>
          <w:delText>6</w:delText>
        </w:r>
      </w:del>
    </w:p>
    <w:p w14:paraId="270B82EF" w14:textId="6E93EBE2" w:rsidR="00AB422B" w:rsidDel="00596B1B" w:rsidRDefault="00AB422B">
      <w:pPr>
        <w:pStyle w:val="31"/>
        <w:tabs>
          <w:tab w:val="left" w:pos="1680"/>
          <w:tab w:val="right" w:leader="dot" w:pos="8302"/>
        </w:tabs>
        <w:spacing w:before="120" w:after="120"/>
        <w:ind w:left="960"/>
        <w:rPr>
          <w:del w:id="315" w:author="李勇" w:date="2017-05-13T21:43:00Z"/>
          <w:rFonts w:asciiTheme="minorHAnsi" w:eastAsiaTheme="minorEastAsia" w:hAnsiTheme="minorHAnsi" w:cstheme="minorBidi"/>
          <w:noProof/>
          <w:sz w:val="21"/>
          <w:szCs w:val="22"/>
        </w:rPr>
      </w:pPr>
      <w:del w:id="316" w:author="李勇" w:date="2017-05-13T21:43:00Z">
        <w:r w:rsidRPr="00596B1B" w:rsidDel="00596B1B">
          <w:rPr>
            <w:noProof/>
            <w:rPrChange w:id="317" w:author="李勇" w:date="2017-05-13T21:43:00Z">
              <w:rPr>
                <w:rStyle w:val="a8"/>
                <w:rFonts w:asciiTheme="majorEastAsia" w:eastAsiaTheme="majorEastAsia" w:hAnsiTheme="majorEastAsia"/>
                <w:b/>
                <w:noProof/>
              </w:rPr>
            </w:rPrChange>
          </w:rPr>
          <w:delText>2.2.2</w:delText>
        </w:r>
        <w:r w:rsidDel="00596B1B">
          <w:rPr>
            <w:rFonts w:asciiTheme="minorHAnsi" w:eastAsiaTheme="minorEastAsia" w:hAnsiTheme="minorHAnsi" w:cstheme="minorBidi"/>
            <w:noProof/>
            <w:sz w:val="21"/>
            <w:szCs w:val="22"/>
          </w:rPr>
          <w:tab/>
        </w:r>
        <w:r w:rsidRPr="00596B1B" w:rsidDel="00596B1B">
          <w:rPr>
            <w:noProof/>
            <w:rPrChange w:id="318" w:author="李勇" w:date="2017-05-13T21:43:00Z">
              <w:rPr>
                <w:rStyle w:val="a8"/>
                <w:rFonts w:asciiTheme="majorEastAsia" w:eastAsiaTheme="majorEastAsia" w:hAnsiTheme="majorEastAsia"/>
                <w:b/>
                <w:noProof/>
              </w:rPr>
            </w:rPrChange>
          </w:rPr>
          <w:delText>UDP</w:delText>
        </w:r>
        <w:r w:rsidRPr="00596B1B" w:rsidDel="00596B1B">
          <w:rPr>
            <w:noProof/>
            <w:rPrChange w:id="319" w:author="李勇" w:date="2017-05-13T21:43:00Z">
              <w:rPr>
                <w:rStyle w:val="a8"/>
                <w:rFonts w:asciiTheme="majorEastAsia" w:eastAsiaTheme="majorEastAsia" w:hAnsiTheme="majorEastAsia"/>
                <w:b/>
                <w:noProof/>
              </w:rPr>
            </w:rPrChange>
          </w:rPr>
          <w:delText>端口扫描</w:delText>
        </w:r>
        <w:r w:rsidDel="00596B1B">
          <w:rPr>
            <w:noProof/>
            <w:webHidden/>
          </w:rPr>
          <w:tab/>
          <w:delText>7</w:delText>
        </w:r>
      </w:del>
    </w:p>
    <w:p w14:paraId="7FAAD4A0" w14:textId="12EECEAD" w:rsidR="00AB422B" w:rsidDel="00596B1B" w:rsidRDefault="00AB422B">
      <w:pPr>
        <w:pStyle w:val="31"/>
        <w:tabs>
          <w:tab w:val="left" w:pos="1680"/>
          <w:tab w:val="right" w:leader="dot" w:pos="8302"/>
        </w:tabs>
        <w:spacing w:before="120" w:after="120"/>
        <w:ind w:left="960"/>
        <w:rPr>
          <w:del w:id="320" w:author="李勇" w:date="2017-05-13T21:43:00Z"/>
          <w:rFonts w:asciiTheme="minorHAnsi" w:eastAsiaTheme="minorEastAsia" w:hAnsiTheme="minorHAnsi" w:cstheme="minorBidi"/>
          <w:noProof/>
          <w:sz w:val="21"/>
          <w:szCs w:val="22"/>
        </w:rPr>
      </w:pPr>
      <w:del w:id="321" w:author="李勇" w:date="2017-05-13T21:43:00Z">
        <w:r w:rsidRPr="00596B1B" w:rsidDel="00596B1B">
          <w:rPr>
            <w:noProof/>
            <w:rPrChange w:id="322" w:author="李勇" w:date="2017-05-13T21:43:00Z">
              <w:rPr>
                <w:rStyle w:val="a8"/>
                <w:rFonts w:asciiTheme="majorEastAsia" w:eastAsiaTheme="majorEastAsia" w:hAnsiTheme="majorEastAsia"/>
                <w:b/>
                <w:noProof/>
              </w:rPr>
            </w:rPrChange>
          </w:rPr>
          <w:delText>2.2.3</w:delText>
        </w:r>
        <w:r w:rsidDel="00596B1B">
          <w:rPr>
            <w:rFonts w:asciiTheme="minorHAnsi" w:eastAsiaTheme="minorEastAsia" w:hAnsiTheme="minorHAnsi" w:cstheme="minorBidi"/>
            <w:noProof/>
            <w:sz w:val="21"/>
            <w:szCs w:val="22"/>
          </w:rPr>
          <w:tab/>
        </w:r>
        <w:r w:rsidRPr="00596B1B" w:rsidDel="00596B1B">
          <w:rPr>
            <w:noProof/>
            <w:rPrChange w:id="323" w:author="李勇" w:date="2017-05-13T21:43:00Z">
              <w:rPr>
                <w:rStyle w:val="a8"/>
                <w:rFonts w:asciiTheme="majorEastAsia" w:eastAsiaTheme="majorEastAsia" w:hAnsiTheme="majorEastAsia"/>
                <w:b/>
                <w:noProof/>
              </w:rPr>
            </w:rPrChange>
          </w:rPr>
          <w:delText>UDP Flood</w:delText>
        </w:r>
        <w:r w:rsidRPr="00596B1B" w:rsidDel="00596B1B">
          <w:rPr>
            <w:noProof/>
            <w:rPrChange w:id="324" w:author="李勇" w:date="2017-05-13T21:43:00Z">
              <w:rPr>
                <w:rStyle w:val="a8"/>
                <w:rFonts w:asciiTheme="majorEastAsia" w:eastAsiaTheme="majorEastAsia" w:hAnsiTheme="majorEastAsia"/>
                <w:b/>
                <w:noProof/>
              </w:rPr>
            </w:rPrChange>
          </w:rPr>
          <w:delText>攻击</w:delText>
        </w:r>
        <w:r w:rsidDel="00596B1B">
          <w:rPr>
            <w:noProof/>
            <w:webHidden/>
          </w:rPr>
          <w:tab/>
          <w:delText>8</w:delText>
        </w:r>
      </w:del>
    </w:p>
    <w:p w14:paraId="57ABFB1B" w14:textId="59EF4379" w:rsidR="00AB422B" w:rsidDel="00596B1B" w:rsidRDefault="00AB422B">
      <w:pPr>
        <w:pStyle w:val="21"/>
        <w:tabs>
          <w:tab w:val="left" w:pos="1050"/>
          <w:tab w:val="right" w:leader="dot" w:pos="8302"/>
        </w:tabs>
        <w:spacing w:before="120" w:after="120"/>
        <w:ind w:left="480"/>
        <w:rPr>
          <w:del w:id="325" w:author="李勇" w:date="2017-05-13T21:43:00Z"/>
          <w:rFonts w:asciiTheme="minorHAnsi" w:eastAsiaTheme="minorEastAsia" w:hAnsiTheme="minorHAnsi" w:cstheme="minorBidi"/>
          <w:noProof/>
          <w:sz w:val="21"/>
          <w:szCs w:val="22"/>
        </w:rPr>
      </w:pPr>
      <w:del w:id="326" w:author="李勇" w:date="2017-05-13T21:43:00Z">
        <w:r w:rsidRPr="00596B1B" w:rsidDel="00596B1B">
          <w:rPr>
            <w:noProof/>
            <w:rPrChange w:id="327" w:author="李勇" w:date="2017-05-13T21:43:00Z">
              <w:rPr>
                <w:rStyle w:val="a8"/>
                <w:rFonts w:asciiTheme="majorEastAsia" w:eastAsiaTheme="majorEastAsia" w:hAnsiTheme="majorEastAsia"/>
                <w:b/>
                <w:noProof/>
              </w:rPr>
            </w:rPrChange>
          </w:rPr>
          <w:delText>2.3</w:delText>
        </w:r>
        <w:r w:rsidDel="00596B1B">
          <w:rPr>
            <w:rFonts w:asciiTheme="minorHAnsi" w:eastAsiaTheme="minorEastAsia" w:hAnsiTheme="minorHAnsi" w:cstheme="minorBidi"/>
            <w:noProof/>
            <w:sz w:val="21"/>
            <w:szCs w:val="22"/>
          </w:rPr>
          <w:tab/>
        </w:r>
        <w:r w:rsidRPr="00596B1B" w:rsidDel="00596B1B">
          <w:rPr>
            <w:noProof/>
            <w:rPrChange w:id="328" w:author="李勇" w:date="2017-05-13T21:43:00Z">
              <w:rPr>
                <w:rStyle w:val="a8"/>
                <w:rFonts w:asciiTheme="majorEastAsia" w:eastAsiaTheme="majorEastAsia" w:hAnsiTheme="majorEastAsia"/>
                <w:b/>
                <w:noProof/>
              </w:rPr>
            </w:rPrChange>
          </w:rPr>
          <w:delText>SOCKET</w:delText>
        </w:r>
        <w:r w:rsidRPr="00596B1B" w:rsidDel="00596B1B">
          <w:rPr>
            <w:noProof/>
            <w:rPrChange w:id="329" w:author="李勇" w:date="2017-05-13T21:43:00Z">
              <w:rPr>
                <w:rStyle w:val="a8"/>
                <w:rFonts w:asciiTheme="majorEastAsia" w:eastAsiaTheme="majorEastAsia" w:hAnsiTheme="majorEastAsia"/>
                <w:b/>
                <w:noProof/>
              </w:rPr>
            </w:rPrChange>
          </w:rPr>
          <w:delText>编程原理</w:delText>
        </w:r>
        <w:r w:rsidDel="00596B1B">
          <w:rPr>
            <w:noProof/>
            <w:webHidden/>
          </w:rPr>
          <w:tab/>
          <w:delText>9</w:delText>
        </w:r>
      </w:del>
    </w:p>
    <w:p w14:paraId="7BCD13BF" w14:textId="567EDBE8" w:rsidR="00AB422B" w:rsidDel="00596B1B" w:rsidRDefault="00AB422B">
      <w:pPr>
        <w:pStyle w:val="31"/>
        <w:tabs>
          <w:tab w:val="left" w:pos="1680"/>
          <w:tab w:val="right" w:leader="dot" w:pos="8302"/>
        </w:tabs>
        <w:spacing w:before="120" w:after="120"/>
        <w:ind w:left="960"/>
        <w:rPr>
          <w:del w:id="330" w:author="李勇" w:date="2017-05-13T21:43:00Z"/>
          <w:rFonts w:asciiTheme="minorHAnsi" w:eastAsiaTheme="minorEastAsia" w:hAnsiTheme="minorHAnsi" w:cstheme="minorBidi"/>
          <w:noProof/>
          <w:sz w:val="21"/>
          <w:szCs w:val="22"/>
        </w:rPr>
      </w:pPr>
      <w:del w:id="331" w:author="李勇" w:date="2017-05-13T21:43:00Z">
        <w:r w:rsidRPr="00596B1B" w:rsidDel="00596B1B">
          <w:rPr>
            <w:noProof/>
            <w:rPrChange w:id="332" w:author="李勇" w:date="2017-05-13T21:43:00Z">
              <w:rPr>
                <w:rStyle w:val="a8"/>
                <w:rFonts w:asciiTheme="majorEastAsia" w:eastAsiaTheme="majorEastAsia" w:hAnsiTheme="majorEastAsia"/>
                <w:b/>
                <w:noProof/>
              </w:rPr>
            </w:rPrChange>
          </w:rPr>
          <w:delText>2.3.1</w:delText>
        </w:r>
        <w:r w:rsidDel="00596B1B">
          <w:rPr>
            <w:rFonts w:asciiTheme="minorHAnsi" w:eastAsiaTheme="minorEastAsia" w:hAnsiTheme="minorHAnsi" w:cstheme="minorBidi"/>
            <w:noProof/>
            <w:sz w:val="21"/>
            <w:szCs w:val="22"/>
          </w:rPr>
          <w:tab/>
        </w:r>
        <w:r w:rsidRPr="00596B1B" w:rsidDel="00596B1B">
          <w:rPr>
            <w:noProof/>
            <w:rPrChange w:id="333" w:author="李勇" w:date="2017-05-13T21:43:00Z">
              <w:rPr>
                <w:rStyle w:val="a8"/>
                <w:rFonts w:asciiTheme="majorEastAsia" w:eastAsiaTheme="majorEastAsia" w:hAnsiTheme="majorEastAsia"/>
                <w:b/>
                <w:noProof/>
              </w:rPr>
            </w:rPrChange>
          </w:rPr>
          <w:delText>Socket</w:delText>
        </w:r>
        <w:r w:rsidRPr="00596B1B" w:rsidDel="00596B1B">
          <w:rPr>
            <w:noProof/>
            <w:rPrChange w:id="334" w:author="李勇" w:date="2017-05-13T21:43:00Z">
              <w:rPr>
                <w:rStyle w:val="a8"/>
                <w:rFonts w:asciiTheme="majorEastAsia" w:eastAsiaTheme="majorEastAsia" w:hAnsiTheme="majorEastAsia"/>
                <w:b/>
                <w:noProof/>
              </w:rPr>
            </w:rPrChange>
          </w:rPr>
          <w:delText>的结构组成</w:delText>
        </w:r>
        <w:r w:rsidDel="00596B1B">
          <w:rPr>
            <w:noProof/>
            <w:webHidden/>
          </w:rPr>
          <w:tab/>
          <w:delText>9</w:delText>
        </w:r>
      </w:del>
    </w:p>
    <w:p w14:paraId="057B7788" w14:textId="3412FF31" w:rsidR="00AB422B" w:rsidDel="00596B1B" w:rsidRDefault="00AB422B">
      <w:pPr>
        <w:pStyle w:val="31"/>
        <w:tabs>
          <w:tab w:val="left" w:pos="1680"/>
          <w:tab w:val="right" w:leader="dot" w:pos="8302"/>
        </w:tabs>
        <w:spacing w:before="120" w:after="120"/>
        <w:ind w:left="960"/>
        <w:rPr>
          <w:del w:id="335" w:author="李勇" w:date="2017-05-13T21:43:00Z"/>
          <w:rFonts w:asciiTheme="minorHAnsi" w:eastAsiaTheme="minorEastAsia" w:hAnsiTheme="minorHAnsi" w:cstheme="minorBidi"/>
          <w:noProof/>
          <w:sz w:val="21"/>
          <w:szCs w:val="22"/>
        </w:rPr>
      </w:pPr>
      <w:del w:id="336" w:author="李勇" w:date="2017-05-13T21:43:00Z">
        <w:r w:rsidRPr="00596B1B" w:rsidDel="00596B1B">
          <w:rPr>
            <w:noProof/>
            <w:rPrChange w:id="337" w:author="李勇" w:date="2017-05-13T21:43:00Z">
              <w:rPr>
                <w:rStyle w:val="a8"/>
                <w:rFonts w:asciiTheme="majorEastAsia" w:eastAsiaTheme="majorEastAsia" w:hAnsiTheme="majorEastAsia"/>
                <w:b/>
                <w:noProof/>
              </w:rPr>
            </w:rPrChange>
          </w:rPr>
          <w:delText>2.3.2</w:delText>
        </w:r>
        <w:r w:rsidDel="00596B1B">
          <w:rPr>
            <w:rFonts w:asciiTheme="minorHAnsi" w:eastAsiaTheme="minorEastAsia" w:hAnsiTheme="minorHAnsi" w:cstheme="minorBidi"/>
            <w:noProof/>
            <w:sz w:val="21"/>
            <w:szCs w:val="22"/>
          </w:rPr>
          <w:tab/>
        </w:r>
        <w:r w:rsidRPr="00596B1B" w:rsidDel="00596B1B">
          <w:rPr>
            <w:noProof/>
            <w:rPrChange w:id="338" w:author="李勇" w:date="2017-05-13T21:43:00Z">
              <w:rPr>
                <w:rStyle w:val="a8"/>
                <w:rFonts w:asciiTheme="majorEastAsia" w:eastAsiaTheme="majorEastAsia" w:hAnsiTheme="majorEastAsia"/>
                <w:b/>
                <w:noProof/>
              </w:rPr>
            </w:rPrChange>
          </w:rPr>
          <w:delText>Socket</w:delText>
        </w:r>
        <w:r w:rsidRPr="00596B1B" w:rsidDel="00596B1B">
          <w:rPr>
            <w:noProof/>
            <w:rPrChange w:id="339" w:author="李勇" w:date="2017-05-13T21:43:00Z">
              <w:rPr>
                <w:rStyle w:val="a8"/>
                <w:rFonts w:asciiTheme="majorEastAsia" w:eastAsiaTheme="majorEastAsia" w:hAnsiTheme="majorEastAsia"/>
                <w:b/>
                <w:noProof/>
              </w:rPr>
            </w:rPrChange>
          </w:rPr>
          <w:delText>网络编程技术主机扫描</w:delText>
        </w:r>
        <w:r w:rsidDel="00596B1B">
          <w:rPr>
            <w:noProof/>
            <w:webHidden/>
          </w:rPr>
          <w:tab/>
          <w:delText>10</w:delText>
        </w:r>
      </w:del>
    </w:p>
    <w:p w14:paraId="6CA55AAB" w14:textId="79C9BD08" w:rsidR="00AB422B" w:rsidDel="00596B1B" w:rsidRDefault="00AB422B">
      <w:pPr>
        <w:pStyle w:val="21"/>
        <w:tabs>
          <w:tab w:val="left" w:pos="1050"/>
          <w:tab w:val="right" w:leader="dot" w:pos="8302"/>
        </w:tabs>
        <w:spacing w:before="120" w:after="120"/>
        <w:ind w:left="480"/>
        <w:rPr>
          <w:del w:id="340" w:author="李勇" w:date="2017-05-13T21:43:00Z"/>
          <w:rFonts w:asciiTheme="minorHAnsi" w:eastAsiaTheme="minorEastAsia" w:hAnsiTheme="minorHAnsi" w:cstheme="minorBidi"/>
          <w:noProof/>
          <w:sz w:val="21"/>
          <w:szCs w:val="22"/>
        </w:rPr>
      </w:pPr>
      <w:del w:id="341" w:author="李勇" w:date="2017-05-13T21:43:00Z">
        <w:r w:rsidRPr="00596B1B" w:rsidDel="00596B1B">
          <w:rPr>
            <w:noProof/>
            <w:rPrChange w:id="342" w:author="李勇" w:date="2017-05-13T21:43:00Z">
              <w:rPr>
                <w:rStyle w:val="a8"/>
                <w:rFonts w:asciiTheme="majorEastAsia" w:eastAsiaTheme="majorEastAsia" w:hAnsiTheme="majorEastAsia"/>
                <w:b/>
                <w:noProof/>
              </w:rPr>
            </w:rPrChange>
          </w:rPr>
          <w:delText>2.4</w:delText>
        </w:r>
        <w:r w:rsidDel="00596B1B">
          <w:rPr>
            <w:rFonts w:asciiTheme="minorHAnsi" w:eastAsiaTheme="minorEastAsia" w:hAnsiTheme="minorHAnsi" w:cstheme="minorBidi"/>
            <w:noProof/>
            <w:sz w:val="21"/>
            <w:szCs w:val="22"/>
          </w:rPr>
          <w:tab/>
        </w:r>
        <w:r w:rsidRPr="00596B1B" w:rsidDel="00596B1B">
          <w:rPr>
            <w:noProof/>
            <w:rPrChange w:id="343" w:author="李勇" w:date="2017-05-13T21:43:00Z">
              <w:rPr>
                <w:rStyle w:val="a8"/>
                <w:rFonts w:asciiTheme="majorEastAsia" w:eastAsiaTheme="majorEastAsia" w:hAnsiTheme="majorEastAsia"/>
                <w:b/>
                <w:noProof/>
              </w:rPr>
            </w:rPrChange>
          </w:rPr>
          <w:delText>WinPcap</w:delText>
        </w:r>
        <w:r w:rsidRPr="00596B1B" w:rsidDel="00596B1B">
          <w:rPr>
            <w:noProof/>
            <w:rPrChange w:id="344" w:author="李勇" w:date="2017-05-13T21:43:00Z">
              <w:rPr>
                <w:rStyle w:val="a8"/>
                <w:rFonts w:asciiTheme="majorEastAsia" w:eastAsiaTheme="majorEastAsia" w:hAnsiTheme="majorEastAsia"/>
                <w:b/>
                <w:noProof/>
              </w:rPr>
            </w:rPrChange>
          </w:rPr>
          <w:delText>简介及原理</w:delText>
        </w:r>
        <w:r w:rsidDel="00596B1B">
          <w:rPr>
            <w:noProof/>
            <w:webHidden/>
          </w:rPr>
          <w:tab/>
          <w:delText>10</w:delText>
        </w:r>
      </w:del>
    </w:p>
    <w:p w14:paraId="1E945027" w14:textId="14F324DD" w:rsidR="00AB422B" w:rsidDel="00596B1B" w:rsidRDefault="00AB422B">
      <w:pPr>
        <w:pStyle w:val="31"/>
        <w:tabs>
          <w:tab w:val="left" w:pos="1680"/>
          <w:tab w:val="right" w:leader="dot" w:pos="8302"/>
        </w:tabs>
        <w:spacing w:before="120" w:after="120"/>
        <w:ind w:left="960"/>
        <w:rPr>
          <w:del w:id="345" w:author="李勇" w:date="2017-05-13T21:43:00Z"/>
          <w:rFonts w:asciiTheme="minorHAnsi" w:eastAsiaTheme="minorEastAsia" w:hAnsiTheme="minorHAnsi" w:cstheme="minorBidi"/>
          <w:noProof/>
          <w:sz w:val="21"/>
          <w:szCs w:val="22"/>
        </w:rPr>
      </w:pPr>
      <w:del w:id="346" w:author="李勇" w:date="2017-05-13T21:43:00Z">
        <w:r w:rsidRPr="00596B1B" w:rsidDel="00596B1B">
          <w:rPr>
            <w:noProof/>
            <w:rPrChange w:id="347" w:author="李勇" w:date="2017-05-13T21:43:00Z">
              <w:rPr>
                <w:rStyle w:val="a8"/>
                <w:rFonts w:asciiTheme="majorEastAsia" w:eastAsiaTheme="majorEastAsia" w:hAnsiTheme="majorEastAsia"/>
                <w:b/>
                <w:noProof/>
              </w:rPr>
            </w:rPrChange>
          </w:rPr>
          <w:delText>2.4.1</w:delText>
        </w:r>
        <w:r w:rsidDel="00596B1B">
          <w:rPr>
            <w:rFonts w:asciiTheme="minorHAnsi" w:eastAsiaTheme="minorEastAsia" w:hAnsiTheme="minorHAnsi" w:cstheme="minorBidi"/>
            <w:noProof/>
            <w:sz w:val="21"/>
            <w:szCs w:val="22"/>
          </w:rPr>
          <w:tab/>
        </w:r>
        <w:r w:rsidRPr="00596B1B" w:rsidDel="00596B1B">
          <w:rPr>
            <w:noProof/>
            <w:rPrChange w:id="348" w:author="李勇" w:date="2017-05-13T21:43:00Z">
              <w:rPr>
                <w:rStyle w:val="a8"/>
                <w:rFonts w:asciiTheme="majorEastAsia" w:eastAsiaTheme="majorEastAsia" w:hAnsiTheme="majorEastAsia"/>
                <w:b/>
                <w:noProof/>
              </w:rPr>
            </w:rPrChange>
          </w:rPr>
          <w:delText>WinPcap</w:delText>
        </w:r>
        <w:r w:rsidRPr="00596B1B" w:rsidDel="00596B1B">
          <w:rPr>
            <w:noProof/>
            <w:rPrChange w:id="349" w:author="李勇" w:date="2017-05-13T21:43:00Z">
              <w:rPr>
                <w:rStyle w:val="a8"/>
                <w:rFonts w:asciiTheme="majorEastAsia" w:eastAsiaTheme="majorEastAsia" w:hAnsiTheme="majorEastAsia"/>
                <w:b/>
                <w:noProof/>
              </w:rPr>
            </w:rPrChange>
          </w:rPr>
          <w:delText>简介</w:delText>
        </w:r>
        <w:r w:rsidDel="00596B1B">
          <w:rPr>
            <w:noProof/>
            <w:webHidden/>
          </w:rPr>
          <w:tab/>
          <w:delText>10</w:delText>
        </w:r>
      </w:del>
    </w:p>
    <w:p w14:paraId="3AD3AFBA" w14:textId="629A1999" w:rsidR="00AB422B" w:rsidDel="00596B1B" w:rsidRDefault="00AB422B">
      <w:pPr>
        <w:pStyle w:val="31"/>
        <w:tabs>
          <w:tab w:val="left" w:pos="1680"/>
          <w:tab w:val="right" w:leader="dot" w:pos="8302"/>
        </w:tabs>
        <w:spacing w:before="120" w:after="120"/>
        <w:ind w:left="960"/>
        <w:rPr>
          <w:del w:id="350" w:author="李勇" w:date="2017-05-13T21:43:00Z"/>
          <w:rFonts w:asciiTheme="minorHAnsi" w:eastAsiaTheme="minorEastAsia" w:hAnsiTheme="minorHAnsi" w:cstheme="minorBidi"/>
          <w:noProof/>
          <w:sz w:val="21"/>
          <w:szCs w:val="22"/>
        </w:rPr>
      </w:pPr>
      <w:del w:id="351" w:author="李勇" w:date="2017-05-13T21:43:00Z">
        <w:r w:rsidRPr="00596B1B" w:rsidDel="00596B1B">
          <w:rPr>
            <w:noProof/>
            <w:rPrChange w:id="352" w:author="李勇" w:date="2017-05-13T21:43:00Z">
              <w:rPr>
                <w:rStyle w:val="a8"/>
                <w:rFonts w:asciiTheme="majorEastAsia" w:eastAsiaTheme="majorEastAsia" w:hAnsiTheme="majorEastAsia"/>
                <w:b/>
                <w:noProof/>
              </w:rPr>
            </w:rPrChange>
          </w:rPr>
          <w:delText>2.4.2</w:delText>
        </w:r>
        <w:r w:rsidDel="00596B1B">
          <w:rPr>
            <w:rFonts w:asciiTheme="minorHAnsi" w:eastAsiaTheme="minorEastAsia" w:hAnsiTheme="minorHAnsi" w:cstheme="minorBidi"/>
            <w:noProof/>
            <w:sz w:val="21"/>
            <w:szCs w:val="22"/>
          </w:rPr>
          <w:tab/>
        </w:r>
        <w:r w:rsidRPr="00596B1B" w:rsidDel="00596B1B">
          <w:rPr>
            <w:noProof/>
            <w:rPrChange w:id="353" w:author="李勇" w:date="2017-05-13T21:43:00Z">
              <w:rPr>
                <w:rStyle w:val="a8"/>
                <w:rFonts w:asciiTheme="majorEastAsia" w:eastAsiaTheme="majorEastAsia" w:hAnsiTheme="majorEastAsia"/>
                <w:b/>
                <w:noProof/>
              </w:rPr>
            </w:rPrChange>
          </w:rPr>
          <w:delText>基于</w:delText>
        </w:r>
        <w:r w:rsidRPr="00596B1B" w:rsidDel="00596B1B">
          <w:rPr>
            <w:noProof/>
            <w:rPrChange w:id="354" w:author="李勇" w:date="2017-05-13T21:43:00Z">
              <w:rPr>
                <w:rStyle w:val="a8"/>
                <w:rFonts w:asciiTheme="majorEastAsia" w:eastAsiaTheme="majorEastAsia" w:hAnsiTheme="majorEastAsia"/>
                <w:b/>
                <w:noProof/>
              </w:rPr>
            </w:rPrChange>
          </w:rPr>
          <w:delText>WindPcap</w:delText>
        </w:r>
        <w:r w:rsidRPr="00596B1B" w:rsidDel="00596B1B">
          <w:rPr>
            <w:noProof/>
            <w:rPrChange w:id="355" w:author="李勇" w:date="2017-05-13T21:43:00Z">
              <w:rPr>
                <w:rStyle w:val="a8"/>
                <w:rFonts w:asciiTheme="majorEastAsia" w:eastAsiaTheme="majorEastAsia" w:hAnsiTheme="majorEastAsia"/>
                <w:b/>
                <w:noProof/>
              </w:rPr>
            </w:rPrChange>
          </w:rPr>
          <w:delText>可以开发的网络应用程序</w:delText>
        </w:r>
        <w:r w:rsidDel="00596B1B">
          <w:rPr>
            <w:noProof/>
            <w:webHidden/>
          </w:rPr>
          <w:tab/>
          <w:delText>10</w:delText>
        </w:r>
      </w:del>
    </w:p>
    <w:p w14:paraId="660937F4" w14:textId="259EACE6" w:rsidR="00AB422B" w:rsidDel="00596B1B" w:rsidRDefault="00AB422B">
      <w:pPr>
        <w:pStyle w:val="31"/>
        <w:tabs>
          <w:tab w:val="left" w:pos="1680"/>
          <w:tab w:val="right" w:leader="dot" w:pos="8302"/>
        </w:tabs>
        <w:spacing w:before="120" w:after="120"/>
        <w:ind w:left="960"/>
        <w:rPr>
          <w:del w:id="356" w:author="李勇" w:date="2017-05-13T21:43:00Z"/>
          <w:rFonts w:asciiTheme="minorHAnsi" w:eastAsiaTheme="minorEastAsia" w:hAnsiTheme="minorHAnsi" w:cstheme="minorBidi"/>
          <w:noProof/>
          <w:sz w:val="21"/>
          <w:szCs w:val="22"/>
        </w:rPr>
      </w:pPr>
      <w:del w:id="357" w:author="李勇" w:date="2017-05-13T21:43:00Z">
        <w:r w:rsidRPr="00596B1B" w:rsidDel="00596B1B">
          <w:rPr>
            <w:noProof/>
            <w:rPrChange w:id="358" w:author="李勇" w:date="2017-05-13T21:43:00Z">
              <w:rPr>
                <w:rStyle w:val="a8"/>
                <w:rFonts w:asciiTheme="majorEastAsia" w:eastAsiaTheme="majorEastAsia" w:hAnsiTheme="majorEastAsia"/>
                <w:b/>
                <w:noProof/>
              </w:rPr>
            </w:rPrChange>
          </w:rPr>
          <w:delText>2.4.3</w:delText>
        </w:r>
        <w:r w:rsidDel="00596B1B">
          <w:rPr>
            <w:rFonts w:asciiTheme="minorHAnsi" w:eastAsiaTheme="minorEastAsia" w:hAnsiTheme="minorHAnsi" w:cstheme="minorBidi"/>
            <w:noProof/>
            <w:sz w:val="21"/>
            <w:szCs w:val="22"/>
          </w:rPr>
          <w:tab/>
        </w:r>
        <w:r w:rsidRPr="00596B1B" w:rsidDel="00596B1B">
          <w:rPr>
            <w:noProof/>
            <w:rPrChange w:id="359" w:author="李勇" w:date="2017-05-13T21:43:00Z">
              <w:rPr>
                <w:rStyle w:val="a8"/>
                <w:rFonts w:asciiTheme="majorEastAsia" w:eastAsiaTheme="majorEastAsia" w:hAnsiTheme="majorEastAsia"/>
                <w:b/>
                <w:noProof/>
              </w:rPr>
            </w:rPrChange>
          </w:rPr>
          <w:delText>基于</w:delText>
        </w:r>
        <w:r w:rsidRPr="00596B1B" w:rsidDel="00596B1B">
          <w:rPr>
            <w:noProof/>
            <w:rPrChange w:id="360" w:author="李勇" w:date="2017-05-13T21:43:00Z">
              <w:rPr>
                <w:rStyle w:val="a8"/>
                <w:rFonts w:asciiTheme="majorEastAsia" w:eastAsiaTheme="majorEastAsia" w:hAnsiTheme="majorEastAsia"/>
                <w:b/>
                <w:noProof/>
              </w:rPr>
            </w:rPrChange>
          </w:rPr>
          <w:delText>WindPcap</w:delText>
        </w:r>
        <w:r w:rsidRPr="00596B1B" w:rsidDel="00596B1B">
          <w:rPr>
            <w:noProof/>
            <w:rPrChange w:id="361" w:author="李勇" w:date="2017-05-13T21:43:00Z">
              <w:rPr>
                <w:rStyle w:val="a8"/>
                <w:rFonts w:asciiTheme="majorEastAsia" w:eastAsiaTheme="majorEastAsia" w:hAnsiTheme="majorEastAsia"/>
                <w:b/>
                <w:noProof/>
              </w:rPr>
            </w:rPrChange>
          </w:rPr>
          <w:delText>中主要函数的功能</w:delText>
        </w:r>
        <w:r w:rsidDel="00596B1B">
          <w:rPr>
            <w:noProof/>
            <w:webHidden/>
          </w:rPr>
          <w:tab/>
          <w:delText>11</w:delText>
        </w:r>
      </w:del>
    </w:p>
    <w:p w14:paraId="0AB46D20" w14:textId="21607373" w:rsidR="00AB422B" w:rsidDel="00596B1B" w:rsidRDefault="00AB422B">
      <w:pPr>
        <w:pStyle w:val="31"/>
        <w:tabs>
          <w:tab w:val="left" w:pos="1680"/>
          <w:tab w:val="right" w:leader="dot" w:pos="8302"/>
        </w:tabs>
        <w:spacing w:before="120" w:after="120"/>
        <w:ind w:left="960"/>
        <w:rPr>
          <w:del w:id="362" w:author="李勇" w:date="2017-05-13T21:43:00Z"/>
          <w:rFonts w:asciiTheme="minorHAnsi" w:eastAsiaTheme="minorEastAsia" w:hAnsiTheme="minorHAnsi" w:cstheme="minorBidi"/>
          <w:noProof/>
          <w:sz w:val="21"/>
          <w:szCs w:val="22"/>
        </w:rPr>
      </w:pPr>
      <w:del w:id="363" w:author="李勇" w:date="2017-05-13T21:43:00Z">
        <w:r w:rsidRPr="00596B1B" w:rsidDel="00596B1B">
          <w:rPr>
            <w:noProof/>
            <w:rPrChange w:id="364" w:author="李勇" w:date="2017-05-13T21:43:00Z">
              <w:rPr>
                <w:rStyle w:val="a8"/>
                <w:rFonts w:asciiTheme="majorEastAsia" w:eastAsiaTheme="majorEastAsia" w:hAnsiTheme="majorEastAsia"/>
                <w:b/>
                <w:noProof/>
              </w:rPr>
            </w:rPrChange>
          </w:rPr>
          <w:delText>2.4.4</w:delText>
        </w:r>
        <w:r w:rsidDel="00596B1B">
          <w:rPr>
            <w:rFonts w:asciiTheme="minorHAnsi" w:eastAsiaTheme="minorEastAsia" w:hAnsiTheme="minorHAnsi" w:cstheme="minorBidi"/>
            <w:noProof/>
            <w:sz w:val="21"/>
            <w:szCs w:val="22"/>
          </w:rPr>
          <w:tab/>
        </w:r>
        <w:r w:rsidRPr="00596B1B" w:rsidDel="00596B1B">
          <w:rPr>
            <w:noProof/>
            <w:rPrChange w:id="365" w:author="李勇" w:date="2017-05-13T21:43:00Z">
              <w:rPr>
                <w:rStyle w:val="a8"/>
                <w:rFonts w:asciiTheme="majorEastAsia" w:eastAsiaTheme="majorEastAsia" w:hAnsiTheme="majorEastAsia"/>
                <w:b/>
                <w:noProof/>
              </w:rPr>
            </w:rPrChange>
          </w:rPr>
          <w:delText>WinPcap</w:delText>
        </w:r>
        <w:r w:rsidRPr="00596B1B" w:rsidDel="00596B1B">
          <w:rPr>
            <w:noProof/>
            <w:rPrChange w:id="366" w:author="李勇" w:date="2017-05-13T21:43:00Z">
              <w:rPr>
                <w:rStyle w:val="a8"/>
                <w:rFonts w:asciiTheme="majorEastAsia" w:eastAsiaTheme="majorEastAsia" w:hAnsiTheme="majorEastAsia"/>
                <w:b/>
                <w:noProof/>
              </w:rPr>
            </w:rPrChange>
          </w:rPr>
          <w:delText>实现数据包捕获与分析的流程</w:delText>
        </w:r>
        <w:r w:rsidDel="00596B1B">
          <w:rPr>
            <w:noProof/>
            <w:webHidden/>
          </w:rPr>
          <w:tab/>
          <w:delText>11</w:delText>
        </w:r>
      </w:del>
    </w:p>
    <w:p w14:paraId="46CB242A" w14:textId="378B7D57" w:rsidR="00AB422B" w:rsidDel="00596B1B" w:rsidRDefault="00AB422B">
      <w:pPr>
        <w:pStyle w:val="21"/>
        <w:tabs>
          <w:tab w:val="left" w:pos="1050"/>
          <w:tab w:val="right" w:leader="dot" w:pos="8302"/>
        </w:tabs>
        <w:spacing w:before="120" w:after="120"/>
        <w:ind w:left="480"/>
        <w:rPr>
          <w:del w:id="367" w:author="李勇" w:date="2017-05-13T21:43:00Z"/>
          <w:rFonts w:asciiTheme="minorHAnsi" w:eastAsiaTheme="minorEastAsia" w:hAnsiTheme="minorHAnsi" w:cstheme="minorBidi"/>
          <w:noProof/>
          <w:sz w:val="21"/>
          <w:szCs w:val="22"/>
        </w:rPr>
      </w:pPr>
      <w:del w:id="368" w:author="李勇" w:date="2017-05-13T21:43:00Z">
        <w:r w:rsidRPr="00596B1B" w:rsidDel="00596B1B">
          <w:rPr>
            <w:noProof/>
            <w:rPrChange w:id="369" w:author="李勇" w:date="2017-05-13T21:43:00Z">
              <w:rPr>
                <w:rStyle w:val="a8"/>
                <w:rFonts w:asciiTheme="majorEastAsia" w:eastAsiaTheme="majorEastAsia" w:hAnsiTheme="majorEastAsia"/>
                <w:b/>
                <w:noProof/>
              </w:rPr>
            </w:rPrChange>
          </w:rPr>
          <w:delText>2.5</w:delText>
        </w:r>
        <w:r w:rsidDel="00596B1B">
          <w:rPr>
            <w:rFonts w:asciiTheme="minorHAnsi" w:eastAsiaTheme="minorEastAsia" w:hAnsiTheme="minorHAnsi" w:cstheme="minorBidi"/>
            <w:noProof/>
            <w:sz w:val="21"/>
            <w:szCs w:val="22"/>
          </w:rPr>
          <w:tab/>
        </w:r>
        <w:r w:rsidRPr="00596B1B" w:rsidDel="00596B1B">
          <w:rPr>
            <w:noProof/>
            <w:rPrChange w:id="370" w:author="李勇" w:date="2017-05-13T21:43:00Z">
              <w:rPr>
                <w:rStyle w:val="a8"/>
                <w:rFonts w:ascii="宋体" w:hAnsi="宋体"/>
                <w:b/>
                <w:noProof/>
              </w:rPr>
            </w:rPrChange>
          </w:rPr>
          <w:delText>本章小结</w:delText>
        </w:r>
        <w:r w:rsidDel="00596B1B">
          <w:rPr>
            <w:noProof/>
            <w:webHidden/>
          </w:rPr>
          <w:tab/>
          <w:delText>12</w:delText>
        </w:r>
      </w:del>
    </w:p>
    <w:p w14:paraId="7A373A4B" w14:textId="53DBD6DD" w:rsidR="00AB422B" w:rsidDel="00596B1B" w:rsidRDefault="00AB422B">
      <w:pPr>
        <w:pStyle w:val="11"/>
        <w:tabs>
          <w:tab w:val="left" w:pos="420"/>
          <w:tab w:val="right" w:leader="dot" w:pos="8302"/>
        </w:tabs>
        <w:spacing w:before="120" w:after="120"/>
        <w:rPr>
          <w:del w:id="371" w:author="李勇" w:date="2017-05-13T21:43:00Z"/>
          <w:rFonts w:asciiTheme="minorHAnsi" w:eastAsiaTheme="minorEastAsia" w:hAnsiTheme="minorHAnsi" w:cstheme="minorBidi"/>
          <w:noProof/>
          <w:sz w:val="21"/>
          <w:szCs w:val="22"/>
        </w:rPr>
      </w:pPr>
      <w:del w:id="372" w:author="李勇" w:date="2017-05-13T21:43:00Z">
        <w:r w:rsidRPr="00596B1B" w:rsidDel="00596B1B">
          <w:rPr>
            <w:noProof/>
            <w:rPrChange w:id="373" w:author="李勇" w:date="2017-05-13T21:43:00Z">
              <w:rPr>
                <w:rStyle w:val="a8"/>
                <w:rFonts w:asciiTheme="majorEastAsia" w:eastAsiaTheme="majorEastAsia" w:hAnsiTheme="majorEastAsia"/>
                <w:b/>
                <w:noProof/>
              </w:rPr>
            </w:rPrChange>
          </w:rPr>
          <w:delText>3.</w:delText>
        </w:r>
        <w:r w:rsidDel="00596B1B">
          <w:rPr>
            <w:rFonts w:asciiTheme="minorHAnsi" w:eastAsiaTheme="minorEastAsia" w:hAnsiTheme="minorHAnsi" w:cstheme="minorBidi"/>
            <w:noProof/>
            <w:sz w:val="21"/>
            <w:szCs w:val="22"/>
          </w:rPr>
          <w:tab/>
        </w:r>
        <w:r w:rsidRPr="00596B1B" w:rsidDel="00596B1B">
          <w:rPr>
            <w:noProof/>
            <w:rPrChange w:id="374" w:author="李勇" w:date="2017-05-13T21:43:00Z">
              <w:rPr>
                <w:rStyle w:val="a8"/>
                <w:rFonts w:asciiTheme="majorEastAsia" w:eastAsiaTheme="majorEastAsia" w:hAnsiTheme="majorEastAsia"/>
                <w:b/>
                <w:noProof/>
              </w:rPr>
            </w:rPrChange>
          </w:rPr>
          <w:delText>概要设计</w:delText>
        </w:r>
        <w:r w:rsidDel="00596B1B">
          <w:rPr>
            <w:noProof/>
            <w:webHidden/>
          </w:rPr>
          <w:tab/>
          <w:delText>13</w:delText>
        </w:r>
      </w:del>
    </w:p>
    <w:p w14:paraId="33C443B0" w14:textId="3489B1DD" w:rsidR="00AB422B" w:rsidDel="00596B1B" w:rsidRDefault="00AB422B">
      <w:pPr>
        <w:pStyle w:val="21"/>
        <w:tabs>
          <w:tab w:val="left" w:pos="1050"/>
          <w:tab w:val="right" w:leader="dot" w:pos="8302"/>
        </w:tabs>
        <w:spacing w:before="120" w:after="120"/>
        <w:ind w:left="480"/>
        <w:rPr>
          <w:del w:id="375" w:author="李勇" w:date="2017-05-13T21:43:00Z"/>
          <w:rFonts w:asciiTheme="minorHAnsi" w:eastAsiaTheme="minorEastAsia" w:hAnsiTheme="minorHAnsi" w:cstheme="minorBidi"/>
          <w:noProof/>
          <w:sz w:val="21"/>
          <w:szCs w:val="22"/>
        </w:rPr>
      </w:pPr>
      <w:del w:id="376" w:author="李勇" w:date="2017-05-13T21:43:00Z">
        <w:r w:rsidRPr="00596B1B" w:rsidDel="00596B1B">
          <w:rPr>
            <w:noProof/>
            <w:rPrChange w:id="377" w:author="李勇" w:date="2017-05-13T21:43:00Z">
              <w:rPr>
                <w:rStyle w:val="a8"/>
                <w:rFonts w:asciiTheme="majorEastAsia" w:eastAsiaTheme="majorEastAsia" w:hAnsiTheme="majorEastAsia"/>
                <w:b/>
                <w:noProof/>
              </w:rPr>
            </w:rPrChange>
          </w:rPr>
          <w:delText>3.1</w:delText>
        </w:r>
        <w:r w:rsidDel="00596B1B">
          <w:rPr>
            <w:rFonts w:asciiTheme="minorHAnsi" w:eastAsiaTheme="minorEastAsia" w:hAnsiTheme="minorHAnsi" w:cstheme="minorBidi"/>
            <w:noProof/>
            <w:sz w:val="21"/>
            <w:szCs w:val="22"/>
          </w:rPr>
          <w:tab/>
        </w:r>
        <w:r w:rsidRPr="00596B1B" w:rsidDel="00596B1B">
          <w:rPr>
            <w:noProof/>
            <w:rPrChange w:id="378" w:author="李勇" w:date="2017-05-13T21:43:00Z">
              <w:rPr>
                <w:rStyle w:val="a8"/>
                <w:rFonts w:asciiTheme="majorEastAsia" w:eastAsiaTheme="majorEastAsia" w:hAnsiTheme="majorEastAsia"/>
                <w:b/>
                <w:noProof/>
              </w:rPr>
            </w:rPrChange>
          </w:rPr>
          <w:delText>设计初衷</w:delText>
        </w:r>
        <w:r w:rsidDel="00596B1B">
          <w:rPr>
            <w:noProof/>
            <w:webHidden/>
          </w:rPr>
          <w:tab/>
          <w:delText>13</w:delText>
        </w:r>
      </w:del>
    </w:p>
    <w:p w14:paraId="0B6574E8" w14:textId="62C3C667" w:rsidR="00AB422B" w:rsidDel="00596B1B" w:rsidRDefault="00AB422B">
      <w:pPr>
        <w:pStyle w:val="21"/>
        <w:tabs>
          <w:tab w:val="left" w:pos="1050"/>
          <w:tab w:val="right" w:leader="dot" w:pos="8302"/>
        </w:tabs>
        <w:spacing w:before="120" w:after="120"/>
        <w:ind w:left="480"/>
        <w:rPr>
          <w:del w:id="379" w:author="李勇" w:date="2017-05-13T21:43:00Z"/>
          <w:rFonts w:asciiTheme="minorHAnsi" w:eastAsiaTheme="minorEastAsia" w:hAnsiTheme="minorHAnsi" w:cstheme="minorBidi"/>
          <w:noProof/>
          <w:sz w:val="21"/>
          <w:szCs w:val="22"/>
        </w:rPr>
      </w:pPr>
      <w:del w:id="380" w:author="李勇" w:date="2017-05-13T21:43:00Z">
        <w:r w:rsidRPr="00596B1B" w:rsidDel="00596B1B">
          <w:rPr>
            <w:noProof/>
            <w:rPrChange w:id="381" w:author="李勇" w:date="2017-05-13T21:43:00Z">
              <w:rPr>
                <w:rStyle w:val="a8"/>
                <w:rFonts w:asciiTheme="majorEastAsia" w:eastAsiaTheme="majorEastAsia" w:hAnsiTheme="majorEastAsia"/>
                <w:b/>
                <w:noProof/>
              </w:rPr>
            </w:rPrChange>
          </w:rPr>
          <w:delText>3.2</w:delText>
        </w:r>
        <w:r w:rsidDel="00596B1B">
          <w:rPr>
            <w:rFonts w:asciiTheme="minorHAnsi" w:eastAsiaTheme="minorEastAsia" w:hAnsiTheme="minorHAnsi" w:cstheme="minorBidi"/>
            <w:noProof/>
            <w:sz w:val="21"/>
            <w:szCs w:val="22"/>
          </w:rPr>
          <w:tab/>
        </w:r>
        <w:r w:rsidRPr="00596B1B" w:rsidDel="00596B1B">
          <w:rPr>
            <w:noProof/>
            <w:rPrChange w:id="382" w:author="李勇" w:date="2017-05-13T21:43:00Z">
              <w:rPr>
                <w:rStyle w:val="a8"/>
                <w:rFonts w:ascii="宋体" w:hAnsi="宋体"/>
                <w:noProof/>
              </w:rPr>
            </w:rPrChange>
          </w:rPr>
          <w:delText>UDP Flood</w:delText>
        </w:r>
        <w:r w:rsidRPr="00596B1B" w:rsidDel="00596B1B">
          <w:rPr>
            <w:noProof/>
            <w:rPrChange w:id="383" w:author="李勇" w:date="2017-05-13T21:43:00Z">
              <w:rPr>
                <w:rStyle w:val="a8"/>
                <w:rFonts w:ascii="宋体" w:hAnsi="宋体"/>
                <w:noProof/>
              </w:rPr>
            </w:rPrChange>
          </w:rPr>
          <w:delText>攻击程序的</w:delText>
        </w:r>
        <w:r w:rsidRPr="00596B1B" w:rsidDel="00596B1B">
          <w:rPr>
            <w:noProof/>
            <w:rPrChange w:id="384" w:author="李勇" w:date="2017-05-13T21:43:00Z">
              <w:rPr>
                <w:rStyle w:val="a8"/>
                <w:rFonts w:ascii="宋体" w:hAnsi="宋体"/>
                <w:b/>
                <w:noProof/>
              </w:rPr>
            </w:rPrChange>
          </w:rPr>
          <w:delText>目标</w:delText>
        </w:r>
        <w:r w:rsidDel="00596B1B">
          <w:rPr>
            <w:noProof/>
            <w:webHidden/>
          </w:rPr>
          <w:tab/>
          <w:delText>13</w:delText>
        </w:r>
      </w:del>
    </w:p>
    <w:p w14:paraId="4E42A413" w14:textId="277A0FBF" w:rsidR="00AB422B" w:rsidDel="00596B1B" w:rsidRDefault="00AB422B">
      <w:pPr>
        <w:pStyle w:val="21"/>
        <w:tabs>
          <w:tab w:val="left" w:pos="1050"/>
          <w:tab w:val="right" w:leader="dot" w:pos="8302"/>
        </w:tabs>
        <w:spacing w:before="120" w:after="120"/>
        <w:ind w:left="480"/>
        <w:rPr>
          <w:del w:id="385" w:author="李勇" w:date="2017-05-13T21:43:00Z"/>
          <w:rFonts w:asciiTheme="minorHAnsi" w:eastAsiaTheme="minorEastAsia" w:hAnsiTheme="minorHAnsi" w:cstheme="minorBidi"/>
          <w:noProof/>
          <w:sz w:val="21"/>
          <w:szCs w:val="22"/>
        </w:rPr>
      </w:pPr>
      <w:del w:id="386" w:author="李勇" w:date="2017-05-13T21:43:00Z">
        <w:r w:rsidRPr="00596B1B" w:rsidDel="00596B1B">
          <w:rPr>
            <w:noProof/>
            <w:rPrChange w:id="387" w:author="李勇" w:date="2017-05-13T21:43:00Z">
              <w:rPr>
                <w:rStyle w:val="a8"/>
                <w:rFonts w:asciiTheme="majorEastAsia" w:eastAsiaTheme="majorEastAsia" w:hAnsiTheme="majorEastAsia"/>
                <w:b/>
                <w:noProof/>
              </w:rPr>
            </w:rPrChange>
          </w:rPr>
          <w:delText>3.3</w:delText>
        </w:r>
        <w:r w:rsidDel="00596B1B">
          <w:rPr>
            <w:rFonts w:asciiTheme="minorHAnsi" w:eastAsiaTheme="minorEastAsia" w:hAnsiTheme="minorHAnsi" w:cstheme="minorBidi"/>
            <w:noProof/>
            <w:sz w:val="21"/>
            <w:szCs w:val="22"/>
          </w:rPr>
          <w:tab/>
        </w:r>
        <w:r w:rsidRPr="00596B1B" w:rsidDel="00596B1B">
          <w:rPr>
            <w:noProof/>
            <w:rPrChange w:id="388" w:author="李勇" w:date="2017-05-13T21:43:00Z">
              <w:rPr>
                <w:rStyle w:val="a8"/>
                <w:rFonts w:ascii="宋体" w:hAnsi="宋体"/>
                <w:noProof/>
              </w:rPr>
            </w:rPrChange>
          </w:rPr>
          <w:delText>UDP Flood</w:delText>
        </w:r>
        <w:r w:rsidRPr="00596B1B" w:rsidDel="00596B1B">
          <w:rPr>
            <w:noProof/>
            <w:rPrChange w:id="389" w:author="李勇" w:date="2017-05-13T21:43:00Z">
              <w:rPr>
                <w:rStyle w:val="a8"/>
                <w:rFonts w:ascii="宋体" w:hAnsi="宋体"/>
                <w:noProof/>
              </w:rPr>
            </w:rPrChange>
          </w:rPr>
          <w:delText>攻击程序的基本功能</w:delText>
        </w:r>
        <w:r w:rsidDel="00596B1B">
          <w:rPr>
            <w:noProof/>
            <w:webHidden/>
          </w:rPr>
          <w:tab/>
          <w:delText>13</w:delText>
        </w:r>
      </w:del>
    </w:p>
    <w:p w14:paraId="6D9D44CA" w14:textId="226D521F" w:rsidR="00AB422B" w:rsidDel="00596B1B" w:rsidRDefault="00AB422B">
      <w:pPr>
        <w:pStyle w:val="21"/>
        <w:tabs>
          <w:tab w:val="left" w:pos="1050"/>
          <w:tab w:val="right" w:leader="dot" w:pos="8302"/>
        </w:tabs>
        <w:spacing w:before="120" w:after="120"/>
        <w:ind w:left="480"/>
        <w:rPr>
          <w:del w:id="390" w:author="李勇" w:date="2017-05-13T21:43:00Z"/>
          <w:rFonts w:asciiTheme="minorHAnsi" w:eastAsiaTheme="minorEastAsia" w:hAnsiTheme="minorHAnsi" w:cstheme="minorBidi"/>
          <w:noProof/>
          <w:sz w:val="21"/>
          <w:szCs w:val="22"/>
        </w:rPr>
      </w:pPr>
      <w:del w:id="391" w:author="李勇" w:date="2017-05-13T21:43:00Z">
        <w:r w:rsidRPr="00596B1B" w:rsidDel="00596B1B">
          <w:rPr>
            <w:noProof/>
            <w:rPrChange w:id="392" w:author="李勇" w:date="2017-05-13T21:43:00Z">
              <w:rPr>
                <w:rStyle w:val="a8"/>
                <w:rFonts w:asciiTheme="majorEastAsia" w:eastAsiaTheme="majorEastAsia" w:hAnsiTheme="majorEastAsia"/>
                <w:b/>
                <w:noProof/>
              </w:rPr>
            </w:rPrChange>
          </w:rPr>
          <w:delText>3.4</w:delText>
        </w:r>
        <w:r w:rsidDel="00596B1B">
          <w:rPr>
            <w:rFonts w:asciiTheme="minorHAnsi" w:eastAsiaTheme="minorEastAsia" w:hAnsiTheme="minorHAnsi" w:cstheme="minorBidi"/>
            <w:noProof/>
            <w:sz w:val="21"/>
            <w:szCs w:val="22"/>
          </w:rPr>
          <w:tab/>
        </w:r>
        <w:r w:rsidRPr="00596B1B" w:rsidDel="00596B1B">
          <w:rPr>
            <w:noProof/>
            <w:rPrChange w:id="393" w:author="李勇" w:date="2017-05-13T21:43:00Z">
              <w:rPr>
                <w:rStyle w:val="a8"/>
                <w:rFonts w:ascii="宋体" w:hAnsi="宋体"/>
                <w:noProof/>
              </w:rPr>
            </w:rPrChange>
          </w:rPr>
          <w:delText>UDP Flood</w:delText>
        </w:r>
        <w:r w:rsidRPr="00596B1B" w:rsidDel="00596B1B">
          <w:rPr>
            <w:noProof/>
            <w:rPrChange w:id="394" w:author="李勇" w:date="2017-05-13T21:43:00Z">
              <w:rPr>
                <w:rStyle w:val="a8"/>
                <w:rFonts w:ascii="宋体" w:hAnsi="宋体"/>
                <w:noProof/>
              </w:rPr>
            </w:rPrChange>
          </w:rPr>
          <w:delText>攻击程序的系统结构</w:delText>
        </w:r>
        <w:r w:rsidDel="00596B1B">
          <w:rPr>
            <w:noProof/>
            <w:webHidden/>
          </w:rPr>
          <w:tab/>
          <w:delText>14</w:delText>
        </w:r>
      </w:del>
    </w:p>
    <w:p w14:paraId="4564FC0F" w14:textId="004F0F60" w:rsidR="00AB422B" w:rsidDel="00596B1B" w:rsidRDefault="00AB422B">
      <w:pPr>
        <w:pStyle w:val="21"/>
        <w:tabs>
          <w:tab w:val="left" w:pos="1050"/>
          <w:tab w:val="right" w:leader="dot" w:pos="8302"/>
        </w:tabs>
        <w:spacing w:before="120" w:after="120"/>
        <w:ind w:left="480"/>
        <w:rPr>
          <w:del w:id="395" w:author="李勇" w:date="2017-05-13T21:43:00Z"/>
          <w:rFonts w:asciiTheme="minorHAnsi" w:eastAsiaTheme="minorEastAsia" w:hAnsiTheme="minorHAnsi" w:cstheme="minorBidi"/>
          <w:noProof/>
          <w:sz w:val="21"/>
          <w:szCs w:val="22"/>
        </w:rPr>
      </w:pPr>
      <w:del w:id="396" w:author="李勇" w:date="2017-05-13T21:43:00Z">
        <w:r w:rsidRPr="00596B1B" w:rsidDel="00596B1B">
          <w:rPr>
            <w:noProof/>
            <w:rPrChange w:id="397" w:author="李勇" w:date="2017-05-13T21:43:00Z">
              <w:rPr>
                <w:rStyle w:val="a8"/>
                <w:rFonts w:asciiTheme="majorEastAsia" w:eastAsiaTheme="majorEastAsia" w:hAnsiTheme="majorEastAsia"/>
                <w:b/>
                <w:noProof/>
              </w:rPr>
            </w:rPrChange>
          </w:rPr>
          <w:delText>3.5</w:delText>
        </w:r>
        <w:r w:rsidDel="00596B1B">
          <w:rPr>
            <w:rFonts w:asciiTheme="minorHAnsi" w:eastAsiaTheme="minorEastAsia" w:hAnsiTheme="minorHAnsi" w:cstheme="minorBidi"/>
            <w:noProof/>
            <w:sz w:val="21"/>
            <w:szCs w:val="22"/>
          </w:rPr>
          <w:tab/>
        </w:r>
        <w:r w:rsidRPr="00596B1B" w:rsidDel="00596B1B">
          <w:rPr>
            <w:noProof/>
            <w:rPrChange w:id="398" w:author="李勇" w:date="2017-05-13T21:43:00Z">
              <w:rPr>
                <w:rStyle w:val="a8"/>
                <w:rFonts w:ascii="宋体" w:hAnsi="宋体"/>
                <w:b/>
                <w:noProof/>
              </w:rPr>
            </w:rPrChange>
          </w:rPr>
          <w:delText>本章小结</w:delText>
        </w:r>
        <w:r w:rsidDel="00596B1B">
          <w:rPr>
            <w:noProof/>
            <w:webHidden/>
          </w:rPr>
          <w:tab/>
          <w:delText>14</w:delText>
        </w:r>
      </w:del>
    </w:p>
    <w:p w14:paraId="4E269CE5" w14:textId="56B081B4" w:rsidR="00AB422B" w:rsidDel="00596B1B" w:rsidRDefault="00AB422B">
      <w:pPr>
        <w:pStyle w:val="11"/>
        <w:tabs>
          <w:tab w:val="left" w:pos="420"/>
          <w:tab w:val="right" w:leader="dot" w:pos="8302"/>
        </w:tabs>
        <w:spacing w:before="120" w:after="120"/>
        <w:rPr>
          <w:del w:id="399" w:author="李勇" w:date="2017-05-13T21:43:00Z"/>
          <w:rFonts w:asciiTheme="minorHAnsi" w:eastAsiaTheme="minorEastAsia" w:hAnsiTheme="minorHAnsi" w:cstheme="minorBidi"/>
          <w:noProof/>
          <w:sz w:val="21"/>
          <w:szCs w:val="22"/>
        </w:rPr>
      </w:pPr>
      <w:del w:id="400" w:author="李勇" w:date="2017-05-13T21:43:00Z">
        <w:r w:rsidRPr="00596B1B" w:rsidDel="00596B1B">
          <w:rPr>
            <w:noProof/>
            <w:rPrChange w:id="401" w:author="李勇" w:date="2017-05-13T21:43:00Z">
              <w:rPr>
                <w:rStyle w:val="a8"/>
                <w:rFonts w:asciiTheme="majorEastAsia" w:eastAsiaTheme="majorEastAsia" w:hAnsiTheme="majorEastAsia"/>
                <w:b/>
                <w:noProof/>
              </w:rPr>
            </w:rPrChange>
          </w:rPr>
          <w:delText>4.</w:delText>
        </w:r>
        <w:r w:rsidDel="00596B1B">
          <w:rPr>
            <w:rFonts w:asciiTheme="minorHAnsi" w:eastAsiaTheme="minorEastAsia" w:hAnsiTheme="minorHAnsi" w:cstheme="minorBidi"/>
            <w:noProof/>
            <w:sz w:val="21"/>
            <w:szCs w:val="22"/>
          </w:rPr>
          <w:tab/>
        </w:r>
        <w:r w:rsidRPr="00596B1B" w:rsidDel="00596B1B">
          <w:rPr>
            <w:noProof/>
            <w:rPrChange w:id="402" w:author="李勇" w:date="2017-05-13T21:43:00Z">
              <w:rPr>
                <w:rStyle w:val="a8"/>
                <w:rFonts w:asciiTheme="majorEastAsia" w:eastAsiaTheme="majorEastAsia" w:hAnsiTheme="majorEastAsia"/>
                <w:b/>
                <w:noProof/>
              </w:rPr>
            </w:rPrChange>
          </w:rPr>
          <w:delText>详细设计</w:delText>
        </w:r>
        <w:r w:rsidDel="00596B1B">
          <w:rPr>
            <w:noProof/>
            <w:webHidden/>
          </w:rPr>
          <w:tab/>
          <w:delText>15</w:delText>
        </w:r>
      </w:del>
    </w:p>
    <w:p w14:paraId="3A5DE80A" w14:textId="22E3A7BA" w:rsidR="00AB422B" w:rsidDel="00596B1B" w:rsidRDefault="00AB422B">
      <w:pPr>
        <w:pStyle w:val="21"/>
        <w:tabs>
          <w:tab w:val="left" w:pos="1050"/>
          <w:tab w:val="right" w:leader="dot" w:pos="8302"/>
        </w:tabs>
        <w:spacing w:before="120" w:after="120"/>
        <w:ind w:left="480"/>
        <w:rPr>
          <w:del w:id="403" w:author="李勇" w:date="2017-05-13T21:43:00Z"/>
          <w:rFonts w:asciiTheme="minorHAnsi" w:eastAsiaTheme="minorEastAsia" w:hAnsiTheme="minorHAnsi" w:cstheme="minorBidi"/>
          <w:noProof/>
          <w:sz w:val="21"/>
          <w:szCs w:val="22"/>
        </w:rPr>
      </w:pPr>
      <w:del w:id="404" w:author="李勇" w:date="2017-05-13T21:43:00Z">
        <w:r w:rsidRPr="00596B1B" w:rsidDel="00596B1B">
          <w:rPr>
            <w:noProof/>
            <w:rPrChange w:id="405" w:author="李勇" w:date="2017-05-13T21:43:00Z">
              <w:rPr>
                <w:rStyle w:val="a8"/>
                <w:rFonts w:asciiTheme="majorEastAsia" w:eastAsiaTheme="majorEastAsia" w:hAnsiTheme="majorEastAsia"/>
                <w:b/>
                <w:noProof/>
              </w:rPr>
            </w:rPrChange>
          </w:rPr>
          <w:delText>4.1</w:delText>
        </w:r>
        <w:r w:rsidDel="00596B1B">
          <w:rPr>
            <w:rFonts w:asciiTheme="minorHAnsi" w:eastAsiaTheme="minorEastAsia" w:hAnsiTheme="minorHAnsi" w:cstheme="minorBidi"/>
            <w:noProof/>
            <w:sz w:val="21"/>
            <w:szCs w:val="22"/>
          </w:rPr>
          <w:tab/>
        </w:r>
        <w:r w:rsidRPr="00596B1B" w:rsidDel="00596B1B">
          <w:rPr>
            <w:noProof/>
            <w:rPrChange w:id="406" w:author="李勇" w:date="2017-05-13T21:43:00Z">
              <w:rPr>
                <w:rStyle w:val="a8"/>
                <w:rFonts w:ascii="宋体" w:hAnsi="宋体"/>
                <w:b/>
                <w:noProof/>
              </w:rPr>
            </w:rPrChange>
          </w:rPr>
          <w:delText>主机扫描</w:delText>
        </w:r>
        <w:r w:rsidDel="00596B1B">
          <w:rPr>
            <w:noProof/>
            <w:webHidden/>
          </w:rPr>
          <w:tab/>
          <w:delText>15</w:delText>
        </w:r>
      </w:del>
    </w:p>
    <w:p w14:paraId="3F9BA239" w14:textId="54AA2D6F" w:rsidR="00AB422B" w:rsidDel="00596B1B" w:rsidRDefault="00AB422B">
      <w:pPr>
        <w:pStyle w:val="31"/>
        <w:tabs>
          <w:tab w:val="left" w:pos="1680"/>
          <w:tab w:val="right" w:leader="dot" w:pos="8302"/>
        </w:tabs>
        <w:spacing w:before="120" w:after="120"/>
        <w:ind w:left="960"/>
        <w:rPr>
          <w:del w:id="407" w:author="李勇" w:date="2017-05-13T21:43:00Z"/>
          <w:rFonts w:asciiTheme="minorHAnsi" w:eastAsiaTheme="minorEastAsia" w:hAnsiTheme="minorHAnsi" w:cstheme="minorBidi"/>
          <w:noProof/>
          <w:sz w:val="21"/>
          <w:szCs w:val="22"/>
        </w:rPr>
      </w:pPr>
      <w:del w:id="408" w:author="李勇" w:date="2017-05-13T21:43:00Z">
        <w:r w:rsidRPr="00596B1B" w:rsidDel="00596B1B">
          <w:rPr>
            <w:noProof/>
            <w:rPrChange w:id="409" w:author="李勇" w:date="2017-05-13T21:43:00Z">
              <w:rPr>
                <w:rStyle w:val="a8"/>
                <w:rFonts w:asciiTheme="majorEastAsia" w:eastAsiaTheme="majorEastAsia" w:hAnsiTheme="majorEastAsia"/>
                <w:b/>
                <w:noProof/>
              </w:rPr>
            </w:rPrChange>
          </w:rPr>
          <w:delText>4.1.1</w:delText>
        </w:r>
        <w:r w:rsidDel="00596B1B">
          <w:rPr>
            <w:rFonts w:asciiTheme="minorHAnsi" w:eastAsiaTheme="minorEastAsia" w:hAnsiTheme="minorHAnsi" w:cstheme="minorBidi"/>
            <w:noProof/>
            <w:sz w:val="21"/>
            <w:szCs w:val="22"/>
          </w:rPr>
          <w:tab/>
        </w:r>
        <w:r w:rsidRPr="00596B1B" w:rsidDel="00596B1B">
          <w:rPr>
            <w:noProof/>
            <w:rPrChange w:id="410" w:author="李勇" w:date="2017-05-13T21:43:00Z">
              <w:rPr>
                <w:rStyle w:val="a8"/>
                <w:rFonts w:ascii="宋体" w:hAnsi="宋体"/>
                <w:b/>
                <w:noProof/>
              </w:rPr>
            </w:rPrChange>
          </w:rPr>
          <w:delText>流程图</w:delText>
        </w:r>
        <w:r w:rsidDel="00596B1B">
          <w:rPr>
            <w:noProof/>
            <w:webHidden/>
          </w:rPr>
          <w:tab/>
          <w:delText>15</w:delText>
        </w:r>
      </w:del>
    </w:p>
    <w:p w14:paraId="50AB2F56" w14:textId="09206F2E" w:rsidR="00AB422B" w:rsidDel="00596B1B" w:rsidRDefault="00AB422B">
      <w:pPr>
        <w:pStyle w:val="31"/>
        <w:tabs>
          <w:tab w:val="left" w:pos="1680"/>
          <w:tab w:val="right" w:leader="dot" w:pos="8302"/>
        </w:tabs>
        <w:spacing w:before="120" w:after="120"/>
        <w:ind w:left="960"/>
        <w:rPr>
          <w:del w:id="411" w:author="李勇" w:date="2017-05-13T21:43:00Z"/>
          <w:rFonts w:asciiTheme="minorHAnsi" w:eastAsiaTheme="minorEastAsia" w:hAnsiTheme="minorHAnsi" w:cstheme="minorBidi"/>
          <w:noProof/>
          <w:sz w:val="21"/>
          <w:szCs w:val="22"/>
        </w:rPr>
      </w:pPr>
      <w:del w:id="412" w:author="李勇" w:date="2017-05-13T21:43:00Z">
        <w:r w:rsidRPr="00596B1B" w:rsidDel="00596B1B">
          <w:rPr>
            <w:noProof/>
            <w:rPrChange w:id="413" w:author="李勇" w:date="2017-05-13T21:43:00Z">
              <w:rPr>
                <w:rStyle w:val="a8"/>
                <w:rFonts w:asciiTheme="majorEastAsia" w:eastAsiaTheme="majorEastAsia" w:hAnsiTheme="majorEastAsia"/>
                <w:b/>
                <w:noProof/>
              </w:rPr>
            </w:rPrChange>
          </w:rPr>
          <w:delText>4.1.2</w:delText>
        </w:r>
        <w:r w:rsidDel="00596B1B">
          <w:rPr>
            <w:rFonts w:asciiTheme="minorHAnsi" w:eastAsiaTheme="minorEastAsia" w:hAnsiTheme="minorHAnsi" w:cstheme="minorBidi"/>
            <w:noProof/>
            <w:sz w:val="21"/>
            <w:szCs w:val="22"/>
          </w:rPr>
          <w:tab/>
        </w:r>
        <w:r w:rsidRPr="00596B1B" w:rsidDel="00596B1B">
          <w:rPr>
            <w:noProof/>
            <w:rPrChange w:id="414" w:author="李勇" w:date="2017-05-13T21:43:00Z">
              <w:rPr>
                <w:rStyle w:val="a8"/>
                <w:rFonts w:ascii="宋体" w:hAnsi="宋体"/>
                <w:b/>
                <w:noProof/>
              </w:rPr>
            </w:rPrChange>
          </w:rPr>
          <w:delText>主要数据</w:delText>
        </w:r>
        <w:r w:rsidDel="00596B1B">
          <w:rPr>
            <w:noProof/>
            <w:webHidden/>
          </w:rPr>
          <w:tab/>
          <w:delText>16</w:delText>
        </w:r>
      </w:del>
    </w:p>
    <w:p w14:paraId="5243CCC9" w14:textId="36ED4F67" w:rsidR="00AB422B" w:rsidDel="00596B1B" w:rsidRDefault="00AB422B">
      <w:pPr>
        <w:pStyle w:val="31"/>
        <w:tabs>
          <w:tab w:val="left" w:pos="1680"/>
          <w:tab w:val="right" w:leader="dot" w:pos="8302"/>
        </w:tabs>
        <w:spacing w:before="120" w:after="120"/>
        <w:ind w:left="960"/>
        <w:rPr>
          <w:del w:id="415" w:author="李勇" w:date="2017-05-13T21:43:00Z"/>
          <w:rFonts w:asciiTheme="minorHAnsi" w:eastAsiaTheme="minorEastAsia" w:hAnsiTheme="minorHAnsi" w:cstheme="minorBidi"/>
          <w:noProof/>
          <w:sz w:val="21"/>
          <w:szCs w:val="22"/>
        </w:rPr>
      </w:pPr>
      <w:del w:id="416" w:author="李勇" w:date="2017-05-13T21:43:00Z">
        <w:r w:rsidRPr="00596B1B" w:rsidDel="00596B1B">
          <w:rPr>
            <w:noProof/>
            <w:rPrChange w:id="417" w:author="李勇" w:date="2017-05-13T21:43:00Z">
              <w:rPr>
                <w:rStyle w:val="a8"/>
                <w:rFonts w:asciiTheme="majorEastAsia" w:eastAsiaTheme="majorEastAsia" w:hAnsiTheme="majorEastAsia"/>
                <w:b/>
                <w:noProof/>
              </w:rPr>
            </w:rPrChange>
          </w:rPr>
          <w:delText>4.1.3</w:delText>
        </w:r>
        <w:r w:rsidDel="00596B1B">
          <w:rPr>
            <w:rFonts w:asciiTheme="minorHAnsi" w:eastAsiaTheme="minorEastAsia" w:hAnsiTheme="minorHAnsi" w:cstheme="minorBidi"/>
            <w:noProof/>
            <w:sz w:val="21"/>
            <w:szCs w:val="22"/>
          </w:rPr>
          <w:tab/>
        </w:r>
        <w:r w:rsidRPr="00596B1B" w:rsidDel="00596B1B">
          <w:rPr>
            <w:noProof/>
            <w:rPrChange w:id="418" w:author="李勇" w:date="2017-05-13T21:43:00Z">
              <w:rPr>
                <w:rStyle w:val="a8"/>
                <w:rFonts w:ascii="宋体" w:hAnsi="宋体"/>
                <w:b/>
                <w:noProof/>
              </w:rPr>
            </w:rPrChange>
          </w:rPr>
          <w:delText>主要函数</w:delText>
        </w:r>
        <w:r w:rsidDel="00596B1B">
          <w:rPr>
            <w:noProof/>
            <w:webHidden/>
          </w:rPr>
          <w:tab/>
          <w:delText>17</w:delText>
        </w:r>
      </w:del>
    </w:p>
    <w:p w14:paraId="0E140CFF" w14:textId="0833293B" w:rsidR="00AB422B" w:rsidDel="00596B1B" w:rsidRDefault="00AB422B">
      <w:pPr>
        <w:pStyle w:val="21"/>
        <w:tabs>
          <w:tab w:val="left" w:pos="1050"/>
          <w:tab w:val="right" w:leader="dot" w:pos="8302"/>
        </w:tabs>
        <w:spacing w:before="120" w:after="120"/>
        <w:ind w:left="480"/>
        <w:rPr>
          <w:del w:id="419" w:author="李勇" w:date="2017-05-13T21:43:00Z"/>
          <w:rFonts w:asciiTheme="minorHAnsi" w:eastAsiaTheme="minorEastAsia" w:hAnsiTheme="minorHAnsi" w:cstheme="minorBidi"/>
          <w:noProof/>
          <w:sz w:val="21"/>
          <w:szCs w:val="22"/>
        </w:rPr>
      </w:pPr>
      <w:del w:id="420" w:author="李勇" w:date="2017-05-13T21:43:00Z">
        <w:r w:rsidRPr="00596B1B" w:rsidDel="00596B1B">
          <w:rPr>
            <w:noProof/>
            <w:rPrChange w:id="421" w:author="李勇" w:date="2017-05-13T21:43:00Z">
              <w:rPr>
                <w:rStyle w:val="a8"/>
                <w:rFonts w:asciiTheme="majorEastAsia" w:eastAsiaTheme="majorEastAsia" w:hAnsiTheme="majorEastAsia"/>
                <w:b/>
                <w:noProof/>
              </w:rPr>
            </w:rPrChange>
          </w:rPr>
          <w:delText>4.2</w:delText>
        </w:r>
        <w:r w:rsidDel="00596B1B">
          <w:rPr>
            <w:rFonts w:asciiTheme="minorHAnsi" w:eastAsiaTheme="minorEastAsia" w:hAnsiTheme="minorHAnsi" w:cstheme="minorBidi"/>
            <w:noProof/>
            <w:sz w:val="21"/>
            <w:szCs w:val="22"/>
          </w:rPr>
          <w:tab/>
        </w:r>
        <w:r w:rsidRPr="00596B1B" w:rsidDel="00596B1B">
          <w:rPr>
            <w:noProof/>
            <w:rPrChange w:id="422" w:author="李勇" w:date="2017-05-13T21:43:00Z">
              <w:rPr>
                <w:rStyle w:val="a8"/>
                <w:rFonts w:ascii="宋体" w:hAnsi="宋体"/>
                <w:b/>
                <w:noProof/>
              </w:rPr>
            </w:rPrChange>
          </w:rPr>
          <w:delText>UDP</w:delText>
        </w:r>
        <w:r w:rsidRPr="00596B1B" w:rsidDel="00596B1B">
          <w:rPr>
            <w:noProof/>
            <w:rPrChange w:id="423" w:author="李勇" w:date="2017-05-13T21:43:00Z">
              <w:rPr>
                <w:rStyle w:val="a8"/>
                <w:rFonts w:ascii="宋体" w:hAnsi="宋体"/>
                <w:b/>
                <w:noProof/>
              </w:rPr>
            </w:rPrChange>
          </w:rPr>
          <w:delText>端口扫描</w:delText>
        </w:r>
        <w:r w:rsidDel="00596B1B">
          <w:rPr>
            <w:noProof/>
            <w:webHidden/>
          </w:rPr>
          <w:tab/>
          <w:delText>18</w:delText>
        </w:r>
      </w:del>
    </w:p>
    <w:p w14:paraId="32433B2D" w14:textId="0FC9BCE4" w:rsidR="00AB422B" w:rsidDel="00596B1B" w:rsidRDefault="00AB422B">
      <w:pPr>
        <w:pStyle w:val="31"/>
        <w:tabs>
          <w:tab w:val="left" w:pos="1680"/>
          <w:tab w:val="right" w:leader="dot" w:pos="8302"/>
        </w:tabs>
        <w:spacing w:before="120" w:after="120"/>
        <w:ind w:left="960"/>
        <w:rPr>
          <w:del w:id="424" w:author="李勇" w:date="2017-05-13T21:43:00Z"/>
          <w:rFonts w:asciiTheme="minorHAnsi" w:eastAsiaTheme="minorEastAsia" w:hAnsiTheme="minorHAnsi" w:cstheme="minorBidi"/>
          <w:noProof/>
          <w:sz w:val="21"/>
          <w:szCs w:val="22"/>
        </w:rPr>
      </w:pPr>
      <w:del w:id="425" w:author="李勇" w:date="2017-05-13T21:43:00Z">
        <w:r w:rsidRPr="00596B1B" w:rsidDel="00596B1B">
          <w:rPr>
            <w:noProof/>
            <w:rPrChange w:id="426" w:author="李勇" w:date="2017-05-13T21:43:00Z">
              <w:rPr>
                <w:rStyle w:val="a8"/>
                <w:rFonts w:asciiTheme="majorEastAsia" w:eastAsiaTheme="majorEastAsia" w:hAnsiTheme="majorEastAsia"/>
                <w:b/>
                <w:noProof/>
              </w:rPr>
            </w:rPrChange>
          </w:rPr>
          <w:delText>4.2.1</w:delText>
        </w:r>
        <w:r w:rsidDel="00596B1B">
          <w:rPr>
            <w:rFonts w:asciiTheme="minorHAnsi" w:eastAsiaTheme="minorEastAsia" w:hAnsiTheme="minorHAnsi" w:cstheme="minorBidi"/>
            <w:noProof/>
            <w:sz w:val="21"/>
            <w:szCs w:val="22"/>
          </w:rPr>
          <w:tab/>
        </w:r>
        <w:r w:rsidRPr="00596B1B" w:rsidDel="00596B1B">
          <w:rPr>
            <w:noProof/>
            <w:rPrChange w:id="427" w:author="李勇" w:date="2017-05-13T21:43:00Z">
              <w:rPr>
                <w:rStyle w:val="a8"/>
                <w:rFonts w:ascii="宋体" w:hAnsi="宋体"/>
                <w:b/>
                <w:noProof/>
              </w:rPr>
            </w:rPrChange>
          </w:rPr>
          <w:delText>流程图</w:delText>
        </w:r>
        <w:r w:rsidDel="00596B1B">
          <w:rPr>
            <w:noProof/>
            <w:webHidden/>
          </w:rPr>
          <w:tab/>
          <w:delText>18</w:delText>
        </w:r>
      </w:del>
    </w:p>
    <w:p w14:paraId="5841EB16" w14:textId="1A8E46E6" w:rsidR="00AB422B" w:rsidDel="00596B1B" w:rsidRDefault="00AB422B">
      <w:pPr>
        <w:pStyle w:val="31"/>
        <w:tabs>
          <w:tab w:val="left" w:pos="1680"/>
          <w:tab w:val="right" w:leader="dot" w:pos="8302"/>
        </w:tabs>
        <w:spacing w:before="120" w:after="120"/>
        <w:ind w:left="960"/>
        <w:rPr>
          <w:del w:id="428" w:author="李勇" w:date="2017-05-13T21:43:00Z"/>
          <w:rFonts w:asciiTheme="minorHAnsi" w:eastAsiaTheme="minorEastAsia" w:hAnsiTheme="minorHAnsi" w:cstheme="minorBidi"/>
          <w:noProof/>
          <w:sz w:val="21"/>
          <w:szCs w:val="22"/>
        </w:rPr>
      </w:pPr>
      <w:del w:id="429" w:author="李勇" w:date="2017-05-13T21:43:00Z">
        <w:r w:rsidRPr="00596B1B" w:rsidDel="00596B1B">
          <w:rPr>
            <w:noProof/>
            <w:rPrChange w:id="430" w:author="李勇" w:date="2017-05-13T21:43:00Z">
              <w:rPr>
                <w:rStyle w:val="a8"/>
                <w:rFonts w:asciiTheme="majorEastAsia" w:eastAsiaTheme="majorEastAsia" w:hAnsiTheme="majorEastAsia"/>
                <w:b/>
                <w:noProof/>
              </w:rPr>
            </w:rPrChange>
          </w:rPr>
          <w:delText>4.2.2</w:delText>
        </w:r>
        <w:r w:rsidDel="00596B1B">
          <w:rPr>
            <w:rFonts w:asciiTheme="minorHAnsi" w:eastAsiaTheme="minorEastAsia" w:hAnsiTheme="minorHAnsi" w:cstheme="minorBidi"/>
            <w:noProof/>
            <w:sz w:val="21"/>
            <w:szCs w:val="22"/>
          </w:rPr>
          <w:tab/>
        </w:r>
        <w:r w:rsidRPr="00596B1B" w:rsidDel="00596B1B">
          <w:rPr>
            <w:noProof/>
            <w:rPrChange w:id="431" w:author="李勇" w:date="2017-05-13T21:43:00Z">
              <w:rPr>
                <w:rStyle w:val="a8"/>
                <w:rFonts w:ascii="宋体" w:hAnsi="宋体"/>
                <w:b/>
                <w:noProof/>
              </w:rPr>
            </w:rPrChange>
          </w:rPr>
          <w:delText>主要数据</w:delText>
        </w:r>
        <w:r w:rsidDel="00596B1B">
          <w:rPr>
            <w:noProof/>
            <w:webHidden/>
          </w:rPr>
          <w:tab/>
          <w:delText>19</w:delText>
        </w:r>
      </w:del>
    </w:p>
    <w:p w14:paraId="73E49E9B" w14:textId="0AA2B682" w:rsidR="00AB422B" w:rsidDel="00596B1B" w:rsidRDefault="00AB422B">
      <w:pPr>
        <w:pStyle w:val="31"/>
        <w:tabs>
          <w:tab w:val="left" w:pos="1680"/>
          <w:tab w:val="right" w:leader="dot" w:pos="8302"/>
        </w:tabs>
        <w:spacing w:before="120" w:after="120"/>
        <w:ind w:left="960"/>
        <w:rPr>
          <w:del w:id="432" w:author="李勇" w:date="2017-05-13T21:43:00Z"/>
          <w:rFonts w:asciiTheme="minorHAnsi" w:eastAsiaTheme="minorEastAsia" w:hAnsiTheme="minorHAnsi" w:cstheme="minorBidi"/>
          <w:noProof/>
          <w:sz w:val="21"/>
          <w:szCs w:val="22"/>
        </w:rPr>
      </w:pPr>
      <w:del w:id="433" w:author="李勇" w:date="2017-05-13T21:43:00Z">
        <w:r w:rsidRPr="00596B1B" w:rsidDel="00596B1B">
          <w:rPr>
            <w:noProof/>
            <w:rPrChange w:id="434" w:author="李勇" w:date="2017-05-13T21:43:00Z">
              <w:rPr>
                <w:rStyle w:val="a8"/>
                <w:rFonts w:asciiTheme="majorEastAsia" w:eastAsiaTheme="majorEastAsia" w:hAnsiTheme="majorEastAsia"/>
                <w:b/>
                <w:noProof/>
              </w:rPr>
            </w:rPrChange>
          </w:rPr>
          <w:delText>4.2.3</w:delText>
        </w:r>
        <w:r w:rsidDel="00596B1B">
          <w:rPr>
            <w:rFonts w:asciiTheme="minorHAnsi" w:eastAsiaTheme="minorEastAsia" w:hAnsiTheme="minorHAnsi" w:cstheme="minorBidi"/>
            <w:noProof/>
            <w:sz w:val="21"/>
            <w:szCs w:val="22"/>
          </w:rPr>
          <w:tab/>
        </w:r>
        <w:r w:rsidRPr="00596B1B" w:rsidDel="00596B1B">
          <w:rPr>
            <w:noProof/>
            <w:rPrChange w:id="435" w:author="李勇" w:date="2017-05-13T21:43:00Z">
              <w:rPr>
                <w:rStyle w:val="a8"/>
                <w:rFonts w:ascii="宋体" w:hAnsi="宋体"/>
                <w:b/>
                <w:noProof/>
              </w:rPr>
            </w:rPrChange>
          </w:rPr>
          <w:delText>主要函数</w:delText>
        </w:r>
        <w:r w:rsidDel="00596B1B">
          <w:rPr>
            <w:noProof/>
            <w:webHidden/>
          </w:rPr>
          <w:tab/>
          <w:delText>20</w:delText>
        </w:r>
      </w:del>
    </w:p>
    <w:p w14:paraId="24A58491" w14:textId="26E7227E" w:rsidR="00AB422B" w:rsidDel="00596B1B" w:rsidRDefault="00AB422B">
      <w:pPr>
        <w:pStyle w:val="21"/>
        <w:tabs>
          <w:tab w:val="left" w:pos="1050"/>
          <w:tab w:val="right" w:leader="dot" w:pos="8302"/>
        </w:tabs>
        <w:spacing w:before="120" w:after="120"/>
        <w:ind w:left="480"/>
        <w:rPr>
          <w:del w:id="436" w:author="李勇" w:date="2017-05-13T21:43:00Z"/>
          <w:rFonts w:asciiTheme="minorHAnsi" w:eastAsiaTheme="minorEastAsia" w:hAnsiTheme="minorHAnsi" w:cstheme="minorBidi"/>
          <w:noProof/>
          <w:sz w:val="21"/>
          <w:szCs w:val="22"/>
        </w:rPr>
      </w:pPr>
      <w:del w:id="437" w:author="李勇" w:date="2017-05-13T21:43:00Z">
        <w:r w:rsidRPr="00596B1B" w:rsidDel="00596B1B">
          <w:rPr>
            <w:noProof/>
            <w:rPrChange w:id="438" w:author="李勇" w:date="2017-05-13T21:43:00Z">
              <w:rPr>
                <w:rStyle w:val="a8"/>
                <w:rFonts w:asciiTheme="majorEastAsia" w:eastAsiaTheme="majorEastAsia" w:hAnsiTheme="majorEastAsia"/>
                <w:b/>
                <w:noProof/>
              </w:rPr>
            </w:rPrChange>
          </w:rPr>
          <w:delText>4.3</w:delText>
        </w:r>
        <w:r w:rsidDel="00596B1B">
          <w:rPr>
            <w:rFonts w:asciiTheme="minorHAnsi" w:eastAsiaTheme="minorEastAsia" w:hAnsiTheme="minorHAnsi" w:cstheme="minorBidi"/>
            <w:noProof/>
            <w:sz w:val="21"/>
            <w:szCs w:val="22"/>
          </w:rPr>
          <w:tab/>
        </w:r>
        <w:r w:rsidRPr="00596B1B" w:rsidDel="00596B1B">
          <w:rPr>
            <w:noProof/>
            <w:rPrChange w:id="439" w:author="李勇" w:date="2017-05-13T21:43:00Z">
              <w:rPr>
                <w:rStyle w:val="a8"/>
                <w:rFonts w:ascii="宋体" w:hAnsi="宋体"/>
                <w:b/>
                <w:noProof/>
              </w:rPr>
            </w:rPrChange>
          </w:rPr>
          <w:delText>UDP Flood</w:delText>
        </w:r>
        <w:r w:rsidRPr="00596B1B" w:rsidDel="00596B1B">
          <w:rPr>
            <w:noProof/>
            <w:rPrChange w:id="440" w:author="李勇" w:date="2017-05-13T21:43:00Z">
              <w:rPr>
                <w:rStyle w:val="a8"/>
                <w:rFonts w:ascii="宋体" w:hAnsi="宋体"/>
                <w:b/>
                <w:noProof/>
              </w:rPr>
            </w:rPrChange>
          </w:rPr>
          <w:delText>攻击</w:delText>
        </w:r>
        <w:r w:rsidDel="00596B1B">
          <w:rPr>
            <w:noProof/>
            <w:webHidden/>
          </w:rPr>
          <w:tab/>
          <w:delText>21</w:delText>
        </w:r>
      </w:del>
    </w:p>
    <w:p w14:paraId="7CDB63A6" w14:textId="5C75A700" w:rsidR="00AB422B" w:rsidDel="00596B1B" w:rsidRDefault="00AB422B">
      <w:pPr>
        <w:pStyle w:val="31"/>
        <w:tabs>
          <w:tab w:val="left" w:pos="1680"/>
          <w:tab w:val="right" w:leader="dot" w:pos="8302"/>
        </w:tabs>
        <w:spacing w:before="120" w:after="120"/>
        <w:ind w:left="960"/>
        <w:rPr>
          <w:del w:id="441" w:author="李勇" w:date="2017-05-13T21:43:00Z"/>
          <w:rFonts w:asciiTheme="minorHAnsi" w:eastAsiaTheme="minorEastAsia" w:hAnsiTheme="minorHAnsi" w:cstheme="minorBidi"/>
          <w:noProof/>
          <w:sz w:val="21"/>
          <w:szCs w:val="22"/>
        </w:rPr>
      </w:pPr>
      <w:del w:id="442" w:author="李勇" w:date="2017-05-13T21:43:00Z">
        <w:r w:rsidRPr="00596B1B" w:rsidDel="00596B1B">
          <w:rPr>
            <w:noProof/>
            <w:rPrChange w:id="443" w:author="李勇" w:date="2017-05-13T21:43:00Z">
              <w:rPr>
                <w:rStyle w:val="a8"/>
                <w:rFonts w:asciiTheme="majorEastAsia" w:eastAsiaTheme="majorEastAsia" w:hAnsiTheme="majorEastAsia"/>
                <w:b/>
                <w:noProof/>
              </w:rPr>
            </w:rPrChange>
          </w:rPr>
          <w:delText>4.3.1</w:delText>
        </w:r>
        <w:r w:rsidDel="00596B1B">
          <w:rPr>
            <w:rFonts w:asciiTheme="minorHAnsi" w:eastAsiaTheme="minorEastAsia" w:hAnsiTheme="minorHAnsi" w:cstheme="minorBidi"/>
            <w:noProof/>
            <w:sz w:val="21"/>
            <w:szCs w:val="22"/>
          </w:rPr>
          <w:tab/>
        </w:r>
        <w:r w:rsidRPr="00596B1B" w:rsidDel="00596B1B">
          <w:rPr>
            <w:noProof/>
            <w:rPrChange w:id="444" w:author="李勇" w:date="2017-05-13T21:43:00Z">
              <w:rPr>
                <w:rStyle w:val="a8"/>
                <w:rFonts w:ascii="宋体" w:hAnsi="宋体"/>
                <w:b/>
                <w:noProof/>
              </w:rPr>
            </w:rPrChange>
          </w:rPr>
          <w:delText>流程图</w:delText>
        </w:r>
        <w:r w:rsidDel="00596B1B">
          <w:rPr>
            <w:noProof/>
            <w:webHidden/>
          </w:rPr>
          <w:tab/>
          <w:delText>21</w:delText>
        </w:r>
      </w:del>
    </w:p>
    <w:p w14:paraId="078AC142" w14:textId="4CB98C6C" w:rsidR="00AB422B" w:rsidDel="00596B1B" w:rsidRDefault="00AB422B">
      <w:pPr>
        <w:pStyle w:val="31"/>
        <w:tabs>
          <w:tab w:val="left" w:pos="1680"/>
          <w:tab w:val="right" w:leader="dot" w:pos="8302"/>
        </w:tabs>
        <w:spacing w:before="120" w:after="120"/>
        <w:ind w:left="960"/>
        <w:rPr>
          <w:del w:id="445" w:author="李勇" w:date="2017-05-13T21:43:00Z"/>
          <w:rFonts w:asciiTheme="minorHAnsi" w:eastAsiaTheme="minorEastAsia" w:hAnsiTheme="minorHAnsi" w:cstheme="minorBidi"/>
          <w:noProof/>
          <w:sz w:val="21"/>
          <w:szCs w:val="22"/>
        </w:rPr>
      </w:pPr>
      <w:del w:id="446" w:author="李勇" w:date="2017-05-13T21:43:00Z">
        <w:r w:rsidRPr="00596B1B" w:rsidDel="00596B1B">
          <w:rPr>
            <w:noProof/>
            <w:rPrChange w:id="447" w:author="李勇" w:date="2017-05-13T21:43:00Z">
              <w:rPr>
                <w:rStyle w:val="a8"/>
                <w:rFonts w:asciiTheme="majorEastAsia" w:eastAsiaTheme="majorEastAsia" w:hAnsiTheme="majorEastAsia"/>
                <w:b/>
                <w:noProof/>
              </w:rPr>
            </w:rPrChange>
          </w:rPr>
          <w:delText>4.3.2</w:delText>
        </w:r>
        <w:r w:rsidDel="00596B1B">
          <w:rPr>
            <w:rFonts w:asciiTheme="minorHAnsi" w:eastAsiaTheme="minorEastAsia" w:hAnsiTheme="minorHAnsi" w:cstheme="minorBidi"/>
            <w:noProof/>
            <w:sz w:val="21"/>
            <w:szCs w:val="22"/>
          </w:rPr>
          <w:tab/>
        </w:r>
        <w:r w:rsidRPr="00596B1B" w:rsidDel="00596B1B">
          <w:rPr>
            <w:noProof/>
            <w:rPrChange w:id="448" w:author="李勇" w:date="2017-05-13T21:43:00Z">
              <w:rPr>
                <w:rStyle w:val="a8"/>
                <w:rFonts w:ascii="宋体" w:hAnsi="宋体"/>
                <w:b/>
                <w:noProof/>
              </w:rPr>
            </w:rPrChange>
          </w:rPr>
          <w:delText>主要数据</w:delText>
        </w:r>
        <w:r w:rsidDel="00596B1B">
          <w:rPr>
            <w:noProof/>
            <w:webHidden/>
          </w:rPr>
          <w:tab/>
          <w:delText>21</w:delText>
        </w:r>
      </w:del>
    </w:p>
    <w:p w14:paraId="7124AE75" w14:textId="2331E08C" w:rsidR="00AB422B" w:rsidDel="00596B1B" w:rsidRDefault="00AB422B">
      <w:pPr>
        <w:pStyle w:val="31"/>
        <w:tabs>
          <w:tab w:val="left" w:pos="1680"/>
          <w:tab w:val="right" w:leader="dot" w:pos="8302"/>
        </w:tabs>
        <w:spacing w:before="120" w:after="120"/>
        <w:ind w:left="960"/>
        <w:rPr>
          <w:del w:id="449" w:author="李勇" w:date="2017-05-13T21:43:00Z"/>
          <w:rFonts w:asciiTheme="minorHAnsi" w:eastAsiaTheme="minorEastAsia" w:hAnsiTheme="minorHAnsi" w:cstheme="minorBidi"/>
          <w:noProof/>
          <w:sz w:val="21"/>
          <w:szCs w:val="22"/>
        </w:rPr>
      </w:pPr>
      <w:del w:id="450" w:author="李勇" w:date="2017-05-13T21:43:00Z">
        <w:r w:rsidRPr="00596B1B" w:rsidDel="00596B1B">
          <w:rPr>
            <w:noProof/>
            <w:rPrChange w:id="451" w:author="李勇" w:date="2017-05-13T21:43:00Z">
              <w:rPr>
                <w:rStyle w:val="a8"/>
                <w:rFonts w:asciiTheme="majorEastAsia" w:eastAsiaTheme="majorEastAsia" w:hAnsiTheme="majorEastAsia"/>
                <w:b/>
                <w:noProof/>
              </w:rPr>
            </w:rPrChange>
          </w:rPr>
          <w:delText>4.3.3</w:delText>
        </w:r>
        <w:r w:rsidDel="00596B1B">
          <w:rPr>
            <w:rFonts w:asciiTheme="minorHAnsi" w:eastAsiaTheme="minorEastAsia" w:hAnsiTheme="minorHAnsi" w:cstheme="minorBidi"/>
            <w:noProof/>
            <w:sz w:val="21"/>
            <w:szCs w:val="22"/>
          </w:rPr>
          <w:tab/>
        </w:r>
        <w:r w:rsidRPr="00596B1B" w:rsidDel="00596B1B">
          <w:rPr>
            <w:noProof/>
            <w:rPrChange w:id="452" w:author="李勇" w:date="2017-05-13T21:43:00Z">
              <w:rPr>
                <w:rStyle w:val="a8"/>
                <w:rFonts w:ascii="宋体" w:hAnsi="宋体"/>
                <w:b/>
                <w:noProof/>
              </w:rPr>
            </w:rPrChange>
          </w:rPr>
          <w:delText>主要函数</w:delText>
        </w:r>
        <w:r w:rsidDel="00596B1B">
          <w:rPr>
            <w:noProof/>
            <w:webHidden/>
          </w:rPr>
          <w:tab/>
          <w:delText>23</w:delText>
        </w:r>
      </w:del>
    </w:p>
    <w:p w14:paraId="2745A229" w14:textId="2C32C2D8" w:rsidR="00AB422B" w:rsidDel="00596B1B" w:rsidRDefault="00AB422B">
      <w:pPr>
        <w:pStyle w:val="21"/>
        <w:tabs>
          <w:tab w:val="left" w:pos="1050"/>
          <w:tab w:val="right" w:leader="dot" w:pos="8302"/>
        </w:tabs>
        <w:spacing w:before="120" w:after="120"/>
        <w:ind w:left="480"/>
        <w:rPr>
          <w:del w:id="453" w:author="李勇" w:date="2017-05-13T21:43:00Z"/>
          <w:rFonts w:asciiTheme="minorHAnsi" w:eastAsiaTheme="minorEastAsia" w:hAnsiTheme="minorHAnsi" w:cstheme="minorBidi"/>
          <w:noProof/>
          <w:sz w:val="21"/>
          <w:szCs w:val="22"/>
        </w:rPr>
      </w:pPr>
      <w:del w:id="454" w:author="李勇" w:date="2017-05-13T21:43:00Z">
        <w:r w:rsidRPr="00596B1B" w:rsidDel="00596B1B">
          <w:rPr>
            <w:noProof/>
            <w:rPrChange w:id="455" w:author="李勇" w:date="2017-05-13T21:43:00Z">
              <w:rPr>
                <w:rStyle w:val="a8"/>
                <w:rFonts w:asciiTheme="majorEastAsia" w:eastAsiaTheme="majorEastAsia" w:hAnsiTheme="majorEastAsia"/>
                <w:b/>
                <w:noProof/>
              </w:rPr>
            </w:rPrChange>
          </w:rPr>
          <w:delText>4.4</w:delText>
        </w:r>
        <w:r w:rsidDel="00596B1B">
          <w:rPr>
            <w:rFonts w:asciiTheme="minorHAnsi" w:eastAsiaTheme="minorEastAsia" w:hAnsiTheme="minorHAnsi" w:cstheme="minorBidi"/>
            <w:noProof/>
            <w:sz w:val="21"/>
            <w:szCs w:val="22"/>
          </w:rPr>
          <w:tab/>
        </w:r>
        <w:r w:rsidRPr="00596B1B" w:rsidDel="00596B1B">
          <w:rPr>
            <w:noProof/>
            <w:rPrChange w:id="456" w:author="李勇" w:date="2017-05-13T21:43:00Z">
              <w:rPr>
                <w:rStyle w:val="a8"/>
                <w:rFonts w:ascii="宋体" w:hAnsi="宋体"/>
                <w:b/>
                <w:noProof/>
              </w:rPr>
            </w:rPrChange>
          </w:rPr>
          <w:delText>本章小结</w:delText>
        </w:r>
        <w:r w:rsidDel="00596B1B">
          <w:rPr>
            <w:noProof/>
            <w:webHidden/>
          </w:rPr>
          <w:tab/>
          <w:delText>24</w:delText>
        </w:r>
      </w:del>
    </w:p>
    <w:p w14:paraId="356AC8DA" w14:textId="0E7C2B81" w:rsidR="00AB422B" w:rsidDel="00596B1B" w:rsidRDefault="00AB422B">
      <w:pPr>
        <w:pStyle w:val="11"/>
        <w:tabs>
          <w:tab w:val="left" w:pos="420"/>
          <w:tab w:val="right" w:leader="dot" w:pos="8302"/>
        </w:tabs>
        <w:spacing w:before="120" w:after="120"/>
        <w:rPr>
          <w:del w:id="457" w:author="李勇" w:date="2017-05-13T21:43:00Z"/>
          <w:rFonts w:asciiTheme="minorHAnsi" w:eastAsiaTheme="minorEastAsia" w:hAnsiTheme="minorHAnsi" w:cstheme="minorBidi"/>
          <w:noProof/>
          <w:sz w:val="21"/>
          <w:szCs w:val="22"/>
        </w:rPr>
      </w:pPr>
      <w:del w:id="458" w:author="李勇" w:date="2017-05-13T21:43:00Z">
        <w:r w:rsidRPr="00596B1B" w:rsidDel="00596B1B">
          <w:rPr>
            <w:noProof/>
            <w:rPrChange w:id="459" w:author="李勇" w:date="2017-05-13T21:43:00Z">
              <w:rPr>
                <w:rStyle w:val="a8"/>
                <w:rFonts w:asciiTheme="majorEastAsia" w:eastAsiaTheme="majorEastAsia" w:hAnsiTheme="majorEastAsia"/>
                <w:b/>
                <w:noProof/>
              </w:rPr>
            </w:rPrChange>
          </w:rPr>
          <w:delText>5.</w:delText>
        </w:r>
        <w:r w:rsidDel="00596B1B">
          <w:rPr>
            <w:rFonts w:asciiTheme="minorHAnsi" w:eastAsiaTheme="minorEastAsia" w:hAnsiTheme="minorHAnsi" w:cstheme="minorBidi"/>
            <w:noProof/>
            <w:sz w:val="21"/>
            <w:szCs w:val="22"/>
          </w:rPr>
          <w:tab/>
        </w:r>
        <w:r w:rsidRPr="00596B1B" w:rsidDel="00596B1B">
          <w:rPr>
            <w:noProof/>
            <w:rPrChange w:id="460" w:author="李勇" w:date="2017-05-13T21:43:00Z">
              <w:rPr>
                <w:rStyle w:val="a8"/>
                <w:rFonts w:asciiTheme="majorEastAsia" w:eastAsiaTheme="majorEastAsia" w:hAnsiTheme="majorEastAsia"/>
                <w:b/>
                <w:noProof/>
              </w:rPr>
            </w:rPrChange>
          </w:rPr>
          <w:delText>程序实现</w:delText>
        </w:r>
        <w:r w:rsidDel="00596B1B">
          <w:rPr>
            <w:noProof/>
            <w:webHidden/>
          </w:rPr>
          <w:tab/>
          <w:delText>25</w:delText>
        </w:r>
      </w:del>
    </w:p>
    <w:p w14:paraId="5CA81162" w14:textId="2FDC2601" w:rsidR="00AB422B" w:rsidDel="00596B1B" w:rsidRDefault="00AB422B">
      <w:pPr>
        <w:pStyle w:val="21"/>
        <w:tabs>
          <w:tab w:val="left" w:pos="1050"/>
          <w:tab w:val="right" w:leader="dot" w:pos="8302"/>
        </w:tabs>
        <w:spacing w:before="120" w:after="120"/>
        <w:ind w:left="480"/>
        <w:rPr>
          <w:del w:id="461" w:author="李勇" w:date="2017-05-13T21:43:00Z"/>
          <w:rFonts w:asciiTheme="minorHAnsi" w:eastAsiaTheme="minorEastAsia" w:hAnsiTheme="minorHAnsi" w:cstheme="minorBidi"/>
          <w:noProof/>
          <w:sz w:val="21"/>
          <w:szCs w:val="22"/>
        </w:rPr>
      </w:pPr>
      <w:del w:id="462" w:author="李勇" w:date="2017-05-13T21:43:00Z">
        <w:r w:rsidRPr="00596B1B" w:rsidDel="00596B1B">
          <w:rPr>
            <w:noProof/>
            <w:rPrChange w:id="463" w:author="李勇" w:date="2017-05-13T21:43:00Z">
              <w:rPr>
                <w:rStyle w:val="a8"/>
                <w:rFonts w:asciiTheme="majorEastAsia" w:eastAsiaTheme="majorEastAsia" w:hAnsiTheme="majorEastAsia"/>
                <w:b/>
                <w:noProof/>
              </w:rPr>
            </w:rPrChange>
          </w:rPr>
          <w:delText>5.1</w:delText>
        </w:r>
        <w:r w:rsidDel="00596B1B">
          <w:rPr>
            <w:rFonts w:asciiTheme="minorHAnsi" w:eastAsiaTheme="minorEastAsia" w:hAnsiTheme="minorHAnsi" w:cstheme="minorBidi"/>
            <w:noProof/>
            <w:sz w:val="21"/>
            <w:szCs w:val="22"/>
          </w:rPr>
          <w:tab/>
        </w:r>
        <w:r w:rsidRPr="00596B1B" w:rsidDel="00596B1B">
          <w:rPr>
            <w:noProof/>
            <w:rPrChange w:id="464" w:author="李勇" w:date="2017-05-13T21:43:00Z">
              <w:rPr>
                <w:rStyle w:val="a8"/>
                <w:rFonts w:ascii="宋体" w:hAnsi="宋体"/>
                <w:b/>
                <w:noProof/>
              </w:rPr>
            </w:rPrChange>
          </w:rPr>
          <w:delText>主机扫描</w:delText>
        </w:r>
        <w:r w:rsidDel="00596B1B">
          <w:rPr>
            <w:noProof/>
            <w:webHidden/>
          </w:rPr>
          <w:tab/>
          <w:delText>25</w:delText>
        </w:r>
      </w:del>
    </w:p>
    <w:p w14:paraId="36AFD3AA" w14:textId="5FADD9B0" w:rsidR="00AB422B" w:rsidDel="00596B1B" w:rsidRDefault="00AB422B">
      <w:pPr>
        <w:pStyle w:val="31"/>
        <w:tabs>
          <w:tab w:val="left" w:pos="1680"/>
          <w:tab w:val="right" w:leader="dot" w:pos="8302"/>
        </w:tabs>
        <w:spacing w:before="120" w:after="120"/>
        <w:ind w:left="960"/>
        <w:rPr>
          <w:del w:id="465" w:author="李勇" w:date="2017-05-13T21:43:00Z"/>
          <w:rFonts w:asciiTheme="minorHAnsi" w:eastAsiaTheme="minorEastAsia" w:hAnsiTheme="minorHAnsi" w:cstheme="minorBidi"/>
          <w:noProof/>
          <w:sz w:val="21"/>
          <w:szCs w:val="22"/>
        </w:rPr>
      </w:pPr>
      <w:del w:id="466" w:author="李勇" w:date="2017-05-13T21:43:00Z">
        <w:r w:rsidRPr="00596B1B" w:rsidDel="00596B1B">
          <w:rPr>
            <w:noProof/>
            <w:rPrChange w:id="467" w:author="李勇" w:date="2017-05-13T21:43:00Z">
              <w:rPr>
                <w:rStyle w:val="a8"/>
                <w:rFonts w:asciiTheme="majorEastAsia" w:eastAsiaTheme="majorEastAsia" w:hAnsiTheme="majorEastAsia"/>
                <w:b/>
                <w:noProof/>
              </w:rPr>
            </w:rPrChange>
          </w:rPr>
          <w:delText>5.1.1</w:delText>
        </w:r>
        <w:r w:rsidDel="00596B1B">
          <w:rPr>
            <w:rFonts w:asciiTheme="minorHAnsi" w:eastAsiaTheme="minorEastAsia" w:hAnsiTheme="minorHAnsi" w:cstheme="minorBidi"/>
            <w:noProof/>
            <w:sz w:val="21"/>
            <w:szCs w:val="22"/>
          </w:rPr>
          <w:tab/>
        </w:r>
        <w:r w:rsidRPr="00596B1B" w:rsidDel="00596B1B">
          <w:rPr>
            <w:noProof/>
            <w:rPrChange w:id="468" w:author="李勇" w:date="2017-05-13T21:43:00Z">
              <w:rPr>
                <w:rStyle w:val="a8"/>
                <w:rFonts w:ascii="宋体" w:hAnsi="宋体"/>
                <w:noProof/>
              </w:rPr>
            </w:rPrChange>
          </w:rPr>
          <w:delText>hostScan</w:delText>
        </w:r>
        <w:r w:rsidRPr="00596B1B" w:rsidDel="00596B1B">
          <w:rPr>
            <w:noProof/>
            <w:rPrChange w:id="469" w:author="李勇" w:date="2017-05-13T21:43:00Z">
              <w:rPr>
                <w:rStyle w:val="a8"/>
                <w:rFonts w:ascii="宋体" w:hAnsi="宋体"/>
                <w:b/>
                <w:noProof/>
              </w:rPr>
            </w:rPrChange>
          </w:rPr>
          <w:delText>函数</w:delText>
        </w:r>
        <w:r w:rsidDel="00596B1B">
          <w:rPr>
            <w:noProof/>
            <w:webHidden/>
          </w:rPr>
          <w:tab/>
          <w:delText>25</w:delText>
        </w:r>
      </w:del>
    </w:p>
    <w:p w14:paraId="1257EC4A" w14:textId="5C871E43" w:rsidR="00AB422B" w:rsidDel="00596B1B" w:rsidRDefault="00AB422B">
      <w:pPr>
        <w:pStyle w:val="31"/>
        <w:tabs>
          <w:tab w:val="left" w:pos="1680"/>
          <w:tab w:val="right" w:leader="dot" w:pos="8302"/>
        </w:tabs>
        <w:spacing w:before="120" w:after="120"/>
        <w:ind w:left="960"/>
        <w:rPr>
          <w:del w:id="470" w:author="李勇" w:date="2017-05-13T21:43:00Z"/>
          <w:rFonts w:asciiTheme="minorHAnsi" w:eastAsiaTheme="minorEastAsia" w:hAnsiTheme="minorHAnsi" w:cstheme="minorBidi"/>
          <w:noProof/>
          <w:sz w:val="21"/>
          <w:szCs w:val="22"/>
        </w:rPr>
      </w:pPr>
      <w:del w:id="471" w:author="李勇" w:date="2017-05-13T21:43:00Z">
        <w:r w:rsidRPr="00596B1B" w:rsidDel="00596B1B">
          <w:rPr>
            <w:noProof/>
            <w:rPrChange w:id="472" w:author="李勇" w:date="2017-05-13T21:43:00Z">
              <w:rPr>
                <w:rStyle w:val="a8"/>
                <w:rFonts w:asciiTheme="majorEastAsia" w:eastAsiaTheme="majorEastAsia" w:hAnsiTheme="majorEastAsia"/>
                <w:b/>
                <w:noProof/>
              </w:rPr>
            </w:rPrChange>
          </w:rPr>
          <w:delText>5.1.2</w:delText>
        </w:r>
        <w:r w:rsidDel="00596B1B">
          <w:rPr>
            <w:rFonts w:asciiTheme="minorHAnsi" w:eastAsiaTheme="minorEastAsia" w:hAnsiTheme="minorHAnsi" w:cstheme="minorBidi"/>
            <w:noProof/>
            <w:sz w:val="21"/>
            <w:szCs w:val="22"/>
          </w:rPr>
          <w:tab/>
        </w:r>
        <w:r w:rsidRPr="00596B1B" w:rsidDel="00596B1B">
          <w:rPr>
            <w:noProof/>
            <w:rPrChange w:id="473" w:author="李勇" w:date="2017-05-13T21:43:00Z">
              <w:rPr>
                <w:rStyle w:val="a8"/>
                <w:rFonts w:ascii="宋体" w:hAnsi="宋体"/>
                <w:b/>
                <w:noProof/>
              </w:rPr>
            </w:rPrChange>
          </w:rPr>
          <w:delText>ping</w:delText>
        </w:r>
        <w:r w:rsidRPr="00596B1B" w:rsidDel="00596B1B">
          <w:rPr>
            <w:noProof/>
            <w:rPrChange w:id="474" w:author="李勇" w:date="2017-05-13T21:43:00Z">
              <w:rPr>
                <w:rStyle w:val="a8"/>
                <w:rFonts w:ascii="宋体" w:hAnsi="宋体"/>
                <w:b/>
                <w:noProof/>
              </w:rPr>
            </w:rPrChange>
          </w:rPr>
          <w:delText>函数</w:delText>
        </w:r>
        <w:r w:rsidDel="00596B1B">
          <w:rPr>
            <w:noProof/>
            <w:webHidden/>
          </w:rPr>
          <w:tab/>
          <w:delText>25</w:delText>
        </w:r>
      </w:del>
    </w:p>
    <w:p w14:paraId="521089F4" w14:textId="49F1BDCA" w:rsidR="00AB422B" w:rsidDel="00596B1B" w:rsidRDefault="00AB422B">
      <w:pPr>
        <w:pStyle w:val="21"/>
        <w:tabs>
          <w:tab w:val="left" w:pos="1050"/>
          <w:tab w:val="right" w:leader="dot" w:pos="8302"/>
        </w:tabs>
        <w:spacing w:before="120" w:after="120"/>
        <w:ind w:left="480"/>
        <w:rPr>
          <w:del w:id="475" w:author="李勇" w:date="2017-05-13T21:43:00Z"/>
          <w:rFonts w:asciiTheme="minorHAnsi" w:eastAsiaTheme="minorEastAsia" w:hAnsiTheme="minorHAnsi" w:cstheme="minorBidi"/>
          <w:noProof/>
          <w:sz w:val="21"/>
          <w:szCs w:val="22"/>
        </w:rPr>
      </w:pPr>
      <w:del w:id="476" w:author="李勇" w:date="2017-05-13T21:43:00Z">
        <w:r w:rsidRPr="00596B1B" w:rsidDel="00596B1B">
          <w:rPr>
            <w:noProof/>
            <w:rPrChange w:id="477" w:author="李勇" w:date="2017-05-13T21:43:00Z">
              <w:rPr>
                <w:rStyle w:val="a8"/>
                <w:rFonts w:asciiTheme="majorEastAsia" w:eastAsiaTheme="majorEastAsia" w:hAnsiTheme="majorEastAsia"/>
                <w:b/>
                <w:noProof/>
              </w:rPr>
            </w:rPrChange>
          </w:rPr>
          <w:delText>5.2</w:delText>
        </w:r>
        <w:r w:rsidDel="00596B1B">
          <w:rPr>
            <w:rFonts w:asciiTheme="minorHAnsi" w:eastAsiaTheme="minorEastAsia" w:hAnsiTheme="minorHAnsi" w:cstheme="minorBidi"/>
            <w:noProof/>
            <w:sz w:val="21"/>
            <w:szCs w:val="22"/>
          </w:rPr>
          <w:tab/>
        </w:r>
        <w:r w:rsidRPr="00596B1B" w:rsidDel="00596B1B">
          <w:rPr>
            <w:noProof/>
            <w:rPrChange w:id="478" w:author="李勇" w:date="2017-05-13T21:43:00Z">
              <w:rPr>
                <w:rStyle w:val="a8"/>
                <w:rFonts w:ascii="宋体" w:hAnsi="宋体"/>
                <w:b/>
                <w:noProof/>
              </w:rPr>
            </w:rPrChange>
          </w:rPr>
          <w:delText>UDP</w:delText>
        </w:r>
        <w:r w:rsidRPr="00596B1B" w:rsidDel="00596B1B">
          <w:rPr>
            <w:noProof/>
            <w:rPrChange w:id="479" w:author="李勇" w:date="2017-05-13T21:43:00Z">
              <w:rPr>
                <w:rStyle w:val="a8"/>
                <w:rFonts w:ascii="宋体" w:hAnsi="宋体"/>
                <w:b/>
                <w:noProof/>
              </w:rPr>
            </w:rPrChange>
          </w:rPr>
          <w:delText>端口扫描</w:delText>
        </w:r>
        <w:r w:rsidDel="00596B1B">
          <w:rPr>
            <w:noProof/>
            <w:webHidden/>
          </w:rPr>
          <w:tab/>
          <w:delText>30</w:delText>
        </w:r>
      </w:del>
    </w:p>
    <w:p w14:paraId="5F8942E2" w14:textId="14782F64" w:rsidR="00AB422B" w:rsidDel="00596B1B" w:rsidRDefault="00AB422B">
      <w:pPr>
        <w:pStyle w:val="31"/>
        <w:tabs>
          <w:tab w:val="left" w:pos="1680"/>
          <w:tab w:val="right" w:leader="dot" w:pos="8302"/>
        </w:tabs>
        <w:spacing w:before="120" w:after="120"/>
        <w:ind w:left="960"/>
        <w:rPr>
          <w:del w:id="480" w:author="李勇" w:date="2017-05-13T21:43:00Z"/>
          <w:rFonts w:asciiTheme="minorHAnsi" w:eastAsiaTheme="minorEastAsia" w:hAnsiTheme="minorHAnsi" w:cstheme="minorBidi"/>
          <w:noProof/>
          <w:sz w:val="21"/>
          <w:szCs w:val="22"/>
        </w:rPr>
      </w:pPr>
      <w:del w:id="481" w:author="李勇" w:date="2017-05-13T21:43:00Z">
        <w:r w:rsidRPr="00596B1B" w:rsidDel="00596B1B">
          <w:rPr>
            <w:noProof/>
            <w:rPrChange w:id="482" w:author="李勇" w:date="2017-05-13T21:43:00Z">
              <w:rPr>
                <w:rStyle w:val="a8"/>
                <w:rFonts w:asciiTheme="majorEastAsia" w:eastAsiaTheme="majorEastAsia" w:hAnsiTheme="majorEastAsia"/>
                <w:b/>
                <w:noProof/>
              </w:rPr>
            </w:rPrChange>
          </w:rPr>
          <w:delText>5.2.1</w:delText>
        </w:r>
        <w:r w:rsidDel="00596B1B">
          <w:rPr>
            <w:rFonts w:asciiTheme="minorHAnsi" w:eastAsiaTheme="minorEastAsia" w:hAnsiTheme="minorHAnsi" w:cstheme="minorBidi"/>
            <w:noProof/>
            <w:sz w:val="21"/>
            <w:szCs w:val="22"/>
          </w:rPr>
          <w:tab/>
        </w:r>
        <w:r w:rsidRPr="00596B1B" w:rsidDel="00596B1B">
          <w:rPr>
            <w:noProof/>
            <w:rPrChange w:id="483" w:author="李勇" w:date="2017-05-13T21:43:00Z">
              <w:rPr>
                <w:rStyle w:val="a8"/>
                <w:rFonts w:ascii="宋体" w:hAnsi="宋体"/>
                <w:b/>
                <w:noProof/>
              </w:rPr>
            </w:rPrChange>
          </w:rPr>
          <w:delText>网卡选择</w:delText>
        </w:r>
        <w:r w:rsidDel="00596B1B">
          <w:rPr>
            <w:noProof/>
            <w:webHidden/>
          </w:rPr>
          <w:tab/>
          <w:delText>30</w:delText>
        </w:r>
      </w:del>
    </w:p>
    <w:p w14:paraId="2FD7D1DD" w14:textId="01DAE6F7" w:rsidR="00AB422B" w:rsidDel="00596B1B" w:rsidRDefault="00AB422B">
      <w:pPr>
        <w:pStyle w:val="31"/>
        <w:tabs>
          <w:tab w:val="left" w:pos="1680"/>
          <w:tab w:val="right" w:leader="dot" w:pos="8302"/>
        </w:tabs>
        <w:spacing w:before="120" w:after="120"/>
        <w:ind w:left="960"/>
        <w:rPr>
          <w:del w:id="484" w:author="李勇" w:date="2017-05-13T21:43:00Z"/>
          <w:rFonts w:asciiTheme="minorHAnsi" w:eastAsiaTheme="minorEastAsia" w:hAnsiTheme="minorHAnsi" w:cstheme="minorBidi"/>
          <w:noProof/>
          <w:sz w:val="21"/>
          <w:szCs w:val="22"/>
        </w:rPr>
      </w:pPr>
      <w:del w:id="485" w:author="李勇" w:date="2017-05-13T21:43:00Z">
        <w:r w:rsidRPr="00596B1B" w:rsidDel="00596B1B">
          <w:rPr>
            <w:noProof/>
            <w:rPrChange w:id="486" w:author="李勇" w:date="2017-05-13T21:43:00Z">
              <w:rPr>
                <w:rStyle w:val="a8"/>
                <w:rFonts w:asciiTheme="majorEastAsia" w:eastAsiaTheme="majorEastAsia" w:hAnsiTheme="majorEastAsia"/>
                <w:b/>
                <w:noProof/>
              </w:rPr>
            </w:rPrChange>
          </w:rPr>
          <w:delText>5.2.2</w:delText>
        </w:r>
        <w:r w:rsidDel="00596B1B">
          <w:rPr>
            <w:rFonts w:asciiTheme="minorHAnsi" w:eastAsiaTheme="minorEastAsia" w:hAnsiTheme="minorHAnsi" w:cstheme="minorBidi"/>
            <w:noProof/>
            <w:sz w:val="21"/>
            <w:szCs w:val="22"/>
          </w:rPr>
          <w:tab/>
        </w:r>
        <w:r w:rsidRPr="00596B1B" w:rsidDel="00596B1B">
          <w:rPr>
            <w:noProof/>
            <w:rPrChange w:id="487" w:author="李勇" w:date="2017-05-13T21:43:00Z">
              <w:rPr>
                <w:rStyle w:val="a8"/>
                <w:rFonts w:ascii="宋体" w:hAnsi="宋体"/>
                <w:b/>
                <w:noProof/>
              </w:rPr>
            </w:rPrChange>
          </w:rPr>
          <w:delText>网卡信息获取</w:delText>
        </w:r>
        <w:r w:rsidDel="00596B1B">
          <w:rPr>
            <w:noProof/>
            <w:webHidden/>
          </w:rPr>
          <w:tab/>
          <w:delText>30</w:delText>
        </w:r>
      </w:del>
    </w:p>
    <w:p w14:paraId="059AC522" w14:textId="34A0AB9F" w:rsidR="00AB422B" w:rsidDel="00596B1B" w:rsidRDefault="00AB422B">
      <w:pPr>
        <w:pStyle w:val="31"/>
        <w:tabs>
          <w:tab w:val="left" w:pos="1680"/>
          <w:tab w:val="right" w:leader="dot" w:pos="8302"/>
        </w:tabs>
        <w:spacing w:before="120" w:after="120"/>
        <w:ind w:left="960"/>
        <w:rPr>
          <w:del w:id="488" w:author="李勇" w:date="2017-05-13T21:43:00Z"/>
          <w:rFonts w:asciiTheme="minorHAnsi" w:eastAsiaTheme="minorEastAsia" w:hAnsiTheme="minorHAnsi" w:cstheme="minorBidi"/>
          <w:noProof/>
          <w:sz w:val="21"/>
          <w:szCs w:val="22"/>
        </w:rPr>
      </w:pPr>
      <w:del w:id="489" w:author="李勇" w:date="2017-05-13T21:43:00Z">
        <w:r w:rsidRPr="00596B1B" w:rsidDel="00596B1B">
          <w:rPr>
            <w:noProof/>
            <w:rPrChange w:id="490" w:author="李勇" w:date="2017-05-13T21:43:00Z">
              <w:rPr>
                <w:rStyle w:val="a8"/>
                <w:rFonts w:asciiTheme="majorEastAsia" w:eastAsiaTheme="majorEastAsia" w:hAnsiTheme="majorEastAsia"/>
                <w:b/>
                <w:noProof/>
              </w:rPr>
            </w:rPrChange>
          </w:rPr>
          <w:delText>5.2.3</w:delText>
        </w:r>
        <w:r w:rsidDel="00596B1B">
          <w:rPr>
            <w:rFonts w:asciiTheme="minorHAnsi" w:eastAsiaTheme="minorEastAsia" w:hAnsiTheme="minorHAnsi" w:cstheme="minorBidi"/>
            <w:noProof/>
            <w:sz w:val="21"/>
            <w:szCs w:val="22"/>
          </w:rPr>
          <w:tab/>
        </w:r>
        <w:r w:rsidRPr="00596B1B" w:rsidDel="00596B1B">
          <w:rPr>
            <w:noProof/>
            <w:rPrChange w:id="491" w:author="李勇" w:date="2017-05-13T21:43:00Z">
              <w:rPr>
                <w:rStyle w:val="a8"/>
                <w:rFonts w:ascii="宋体" w:hAnsi="宋体"/>
                <w:b/>
                <w:noProof/>
              </w:rPr>
            </w:rPrChange>
          </w:rPr>
          <w:delText>数据包的捕获</w:delText>
        </w:r>
        <w:r w:rsidDel="00596B1B">
          <w:rPr>
            <w:noProof/>
            <w:webHidden/>
          </w:rPr>
          <w:tab/>
          <w:delText>31</w:delText>
        </w:r>
      </w:del>
    </w:p>
    <w:p w14:paraId="1D896585" w14:textId="67FCFE0A" w:rsidR="00AB422B" w:rsidDel="00596B1B" w:rsidRDefault="00AB422B">
      <w:pPr>
        <w:pStyle w:val="31"/>
        <w:tabs>
          <w:tab w:val="left" w:pos="1680"/>
          <w:tab w:val="right" w:leader="dot" w:pos="8302"/>
        </w:tabs>
        <w:spacing w:before="120" w:after="120"/>
        <w:ind w:left="960"/>
        <w:rPr>
          <w:del w:id="492" w:author="李勇" w:date="2017-05-13T21:43:00Z"/>
          <w:rFonts w:asciiTheme="minorHAnsi" w:eastAsiaTheme="minorEastAsia" w:hAnsiTheme="minorHAnsi" w:cstheme="minorBidi"/>
          <w:noProof/>
          <w:sz w:val="21"/>
          <w:szCs w:val="22"/>
        </w:rPr>
      </w:pPr>
      <w:del w:id="493" w:author="李勇" w:date="2017-05-13T21:43:00Z">
        <w:r w:rsidRPr="00596B1B" w:rsidDel="00596B1B">
          <w:rPr>
            <w:noProof/>
            <w:rPrChange w:id="494" w:author="李勇" w:date="2017-05-13T21:43:00Z">
              <w:rPr>
                <w:rStyle w:val="a8"/>
                <w:rFonts w:asciiTheme="majorEastAsia" w:eastAsiaTheme="majorEastAsia" w:hAnsiTheme="majorEastAsia"/>
                <w:b/>
                <w:noProof/>
              </w:rPr>
            </w:rPrChange>
          </w:rPr>
          <w:delText>5.2.4</w:delText>
        </w:r>
        <w:r w:rsidDel="00596B1B">
          <w:rPr>
            <w:rFonts w:asciiTheme="minorHAnsi" w:eastAsiaTheme="minorEastAsia" w:hAnsiTheme="minorHAnsi" w:cstheme="minorBidi"/>
            <w:noProof/>
            <w:sz w:val="21"/>
            <w:szCs w:val="22"/>
          </w:rPr>
          <w:tab/>
        </w:r>
        <w:r w:rsidRPr="00596B1B" w:rsidDel="00596B1B">
          <w:rPr>
            <w:noProof/>
            <w:rPrChange w:id="495" w:author="李勇" w:date="2017-05-13T21:43:00Z">
              <w:rPr>
                <w:rStyle w:val="a8"/>
                <w:rFonts w:ascii="宋体" w:hAnsi="宋体"/>
                <w:b/>
                <w:noProof/>
              </w:rPr>
            </w:rPrChange>
          </w:rPr>
          <w:delText>MAC</w:delText>
        </w:r>
        <w:r w:rsidRPr="00596B1B" w:rsidDel="00596B1B">
          <w:rPr>
            <w:noProof/>
            <w:rPrChange w:id="496" w:author="李勇" w:date="2017-05-13T21:43:00Z">
              <w:rPr>
                <w:rStyle w:val="a8"/>
                <w:rFonts w:ascii="宋体" w:hAnsi="宋体"/>
                <w:b/>
                <w:noProof/>
              </w:rPr>
            </w:rPrChange>
          </w:rPr>
          <w:delText>地址获取</w:delText>
        </w:r>
        <w:r w:rsidDel="00596B1B">
          <w:rPr>
            <w:noProof/>
            <w:webHidden/>
          </w:rPr>
          <w:tab/>
          <w:delText>33</w:delText>
        </w:r>
      </w:del>
    </w:p>
    <w:p w14:paraId="3B0873B0" w14:textId="54B131E6" w:rsidR="00AB422B" w:rsidDel="00596B1B" w:rsidRDefault="00AB422B">
      <w:pPr>
        <w:pStyle w:val="31"/>
        <w:tabs>
          <w:tab w:val="left" w:pos="1680"/>
          <w:tab w:val="right" w:leader="dot" w:pos="8302"/>
        </w:tabs>
        <w:spacing w:before="120" w:after="120"/>
        <w:ind w:left="960"/>
        <w:rPr>
          <w:del w:id="497" w:author="李勇" w:date="2017-05-13T21:43:00Z"/>
          <w:rFonts w:asciiTheme="minorHAnsi" w:eastAsiaTheme="minorEastAsia" w:hAnsiTheme="minorHAnsi" w:cstheme="minorBidi"/>
          <w:noProof/>
          <w:sz w:val="21"/>
          <w:szCs w:val="22"/>
        </w:rPr>
      </w:pPr>
      <w:del w:id="498" w:author="李勇" w:date="2017-05-13T21:43:00Z">
        <w:r w:rsidRPr="00596B1B" w:rsidDel="00596B1B">
          <w:rPr>
            <w:noProof/>
            <w:rPrChange w:id="499" w:author="李勇" w:date="2017-05-13T21:43:00Z">
              <w:rPr>
                <w:rStyle w:val="a8"/>
                <w:rFonts w:asciiTheme="majorEastAsia" w:eastAsiaTheme="majorEastAsia" w:hAnsiTheme="majorEastAsia"/>
                <w:b/>
                <w:noProof/>
              </w:rPr>
            </w:rPrChange>
          </w:rPr>
          <w:delText>5.2.5</w:delText>
        </w:r>
        <w:r w:rsidDel="00596B1B">
          <w:rPr>
            <w:rFonts w:asciiTheme="minorHAnsi" w:eastAsiaTheme="minorEastAsia" w:hAnsiTheme="minorHAnsi" w:cstheme="minorBidi"/>
            <w:noProof/>
            <w:sz w:val="21"/>
            <w:szCs w:val="22"/>
          </w:rPr>
          <w:tab/>
        </w:r>
        <w:r w:rsidRPr="00596B1B" w:rsidDel="00596B1B">
          <w:rPr>
            <w:noProof/>
            <w:rPrChange w:id="500" w:author="李勇" w:date="2017-05-13T21:43:00Z">
              <w:rPr>
                <w:rStyle w:val="a8"/>
                <w:rFonts w:ascii="宋体" w:hAnsi="宋体"/>
                <w:b/>
                <w:noProof/>
              </w:rPr>
            </w:rPrChange>
          </w:rPr>
          <w:delText>数据包的构建</w:delText>
        </w:r>
        <w:r w:rsidDel="00596B1B">
          <w:rPr>
            <w:noProof/>
            <w:webHidden/>
          </w:rPr>
          <w:tab/>
          <w:delText>35</w:delText>
        </w:r>
      </w:del>
    </w:p>
    <w:p w14:paraId="4E4AEEA5" w14:textId="7B31FE70" w:rsidR="00AB422B" w:rsidDel="00596B1B" w:rsidRDefault="00AB422B">
      <w:pPr>
        <w:pStyle w:val="31"/>
        <w:tabs>
          <w:tab w:val="left" w:pos="1680"/>
          <w:tab w:val="right" w:leader="dot" w:pos="8302"/>
        </w:tabs>
        <w:spacing w:before="120" w:after="120"/>
        <w:ind w:left="960"/>
        <w:rPr>
          <w:del w:id="501" w:author="李勇" w:date="2017-05-13T21:43:00Z"/>
          <w:rFonts w:asciiTheme="minorHAnsi" w:eastAsiaTheme="minorEastAsia" w:hAnsiTheme="minorHAnsi" w:cstheme="minorBidi"/>
          <w:noProof/>
          <w:sz w:val="21"/>
          <w:szCs w:val="22"/>
        </w:rPr>
      </w:pPr>
      <w:del w:id="502" w:author="李勇" w:date="2017-05-13T21:43:00Z">
        <w:r w:rsidRPr="00596B1B" w:rsidDel="00596B1B">
          <w:rPr>
            <w:noProof/>
            <w:rPrChange w:id="503" w:author="李勇" w:date="2017-05-13T21:43:00Z">
              <w:rPr>
                <w:rStyle w:val="a8"/>
                <w:rFonts w:asciiTheme="majorEastAsia" w:eastAsiaTheme="majorEastAsia" w:hAnsiTheme="majorEastAsia"/>
                <w:b/>
                <w:noProof/>
              </w:rPr>
            </w:rPrChange>
          </w:rPr>
          <w:delText>5.2.6</w:delText>
        </w:r>
        <w:r w:rsidDel="00596B1B">
          <w:rPr>
            <w:rFonts w:asciiTheme="minorHAnsi" w:eastAsiaTheme="minorEastAsia" w:hAnsiTheme="minorHAnsi" w:cstheme="minorBidi"/>
            <w:noProof/>
            <w:sz w:val="21"/>
            <w:szCs w:val="22"/>
          </w:rPr>
          <w:tab/>
        </w:r>
        <w:r w:rsidRPr="00596B1B" w:rsidDel="00596B1B">
          <w:rPr>
            <w:noProof/>
            <w:rPrChange w:id="504" w:author="李勇" w:date="2017-05-13T21:43:00Z">
              <w:rPr>
                <w:rStyle w:val="a8"/>
                <w:rFonts w:ascii="宋体" w:hAnsi="宋体"/>
                <w:b/>
                <w:noProof/>
              </w:rPr>
            </w:rPrChange>
          </w:rPr>
          <w:delText>数据包的发送</w:delText>
        </w:r>
        <w:r w:rsidDel="00596B1B">
          <w:rPr>
            <w:noProof/>
            <w:webHidden/>
          </w:rPr>
          <w:tab/>
          <w:delText>38</w:delText>
        </w:r>
      </w:del>
    </w:p>
    <w:p w14:paraId="2BB20343" w14:textId="2317D623" w:rsidR="00AB422B" w:rsidDel="00596B1B" w:rsidRDefault="00AB422B">
      <w:pPr>
        <w:pStyle w:val="21"/>
        <w:tabs>
          <w:tab w:val="left" w:pos="1050"/>
          <w:tab w:val="right" w:leader="dot" w:pos="8302"/>
        </w:tabs>
        <w:spacing w:before="120" w:after="120"/>
        <w:ind w:left="480"/>
        <w:rPr>
          <w:del w:id="505" w:author="李勇" w:date="2017-05-13T21:43:00Z"/>
          <w:rFonts w:asciiTheme="minorHAnsi" w:eastAsiaTheme="minorEastAsia" w:hAnsiTheme="minorHAnsi" w:cstheme="minorBidi"/>
          <w:noProof/>
          <w:sz w:val="21"/>
          <w:szCs w:val="22"/>
        </w:rPr>
      </w:pPr>
      <w:del w:id="506" w:author="李勇" w:date="2017-05-13T21:43:00Z">
        <w:r w:rsidRPr="00596B1B" w:rsidDel="00596B1B">
          <w:rPr>
            <w:noProof/>
            <w:rPrChange w:id="507" w:author="李勇" w:date="2017-05-13T21:43:00Z">
              <w:rPr>
                <w:rStyle w:val="a8"/>
                <w:rFonts w:asciiTheme="majorEastAsia" w:eastAsiaTheme="majorEastAsia" w:hAnsiTheme="majorEastAsia"/>
                <w:b/>
                <w:noProof/>
              </w:rPr>
            </w:rPrChange>
          </w:rPr>
          <w:delText>5.3</w:delText>
        </w:r>
        <w:r w:rsidDel="00596B1B">
          <w:rPr>
            <w:rFonts w:asciiTheme="minorHAnsi" w:eastAsiaTheme="minorEastAsia" w:hAnsiTheme="minorHAnsi" w:cstheme="minorBidi"/>
            <w:noProof/>
            <w:sz w:val="21"/>
            <w:szCs w:val="22"/>
          </w:rPr>
          <w:tab/>
        </w:r>
        <w:r w:rsidRPr="00596B1B" w:rsidDel="00596B1B">
          <w:rPr>
            <w:noProof/>
            <w:rPrChange w:id="508" w:author="李勇" w:date="2017-05-13T21:43:00Z">
              <w:rPr>
                <w:rStyle w:val="a8"/>
                <w:rFonts w:ascii="宋体" w:hAnsi="宋体"/>
                <w:noProof/>
              </w:rPr>
            </w:rPrChange>
          </w:rPr>
          <w:delText>UDP Flood</w:delText>
        </w:r>
        <w:r w:rsidRPr="00596B1B" w:rsidDel="00596B1B">
          <w:rPr>
            <w:noProof/>
            <w:rPrChange w:id="509" w:author="李勇" w:date="2017-05-13T21:43:00Z">
              <w:rPr>
                <w:rStyle w:val="a8"/>
                <w:rFonts w:ascii="宋体" w:hAnsi="宋体"/>
                <w:noProof/>
              </w:rPr>
            </w:rPrChange>
          </w:rPr>
          <w:delText>攻击</w:delText>
        </w:r>
        <w:r w:rsidDel="00596B1B">
          <w:rPr>
            <w:noProof/>
            <w:webHidden/>
          </w:rPr>
          <w:tab/>
          <w:delText>39</w:delText>
        </w:r>
      </w:del>
    </w:p>
    <w:p w14:paraId="6733FA94" w14:textId="01C671B3" w:rsidR="00AB422B" w:rsidDel="00596B1B" w:rsidRDefault="00AB422B">
      <w:pPr>
        <w:pStyle w:val="31"/>
        <w:tabs>
          <w:tab w:val="left" w:pos="1680"/>
          <w:tab w:val="right" w:leader="dot" w:pos="8302"/>
        </w:tabs>
        <w:spacing w:before="120" w:after="120"/>
        <w:ind w:left="960"/>
        <w:rPr>
          <w:del w:id="510" w:author="李勇" w:date="2017-05-13T21:43:00Z"/>
          <w:rFonts w:asciiTheme="minorHAnsi" w:eastAsiaTheme="minorEastAsia" w:hAnsiTheme="minorHAnsi" w:cstheme="minorBidi"/>
          <w:noProof/>
          <w:sz w:val="21"/>
          <w:szCs w:val="22"/>
        </w:rPr>
      </w:pPr>
      <w:del w:id="511" w:author="李勇" w:date="2017-05-13T21:43:00Z">
        <w:r w:rsidRPr="00596B1B" w:rsidDel="00596B1B">
          <w:rPr>
            <w:noProof/>
            <w:rPrChange w:id="512" w:author="李勇" w:date="2017-05-13T21:43:00Z">
              <w:rPr>
                <w:rStyle w:val="a8"/>
                <w:rFonts w:asciiTheme="majorEastAsia" w:eastAsiaTheme="majorEastAsia" w:hAnsiTheme="majorEastAsia"/>
                <w:b/>
                <w:noProof/>
              </w:rPr>
            </w:rPrChange>
          </w:rPr>
          <w:delText>5.3.1</w:delText>
        </w:r>
        <w:r w:rsidDel="00596B1B">
          <w:rPr>
            <w:rFonts w:asciiTheme="minorHAnsi" w:eastAsiaTheme="minorEastAsia" w:hAnsiTheme="minorHAnsi" w:cstheme="minorBidi"/>
            <w:noProof/>
            <w:sz w:val="21"/>
            <w:szCs w:val="22"/>
          </w:rPr>
          <w:tab/>
        </w:r>
        <w:r w:rsidRPr="00596B1B" w:rsidDel="00596B1B">
          <w:rPr>
            <w:noProof/>
            <w:rPrChange w:id="513" w:author="李勇" w:date="2017-05-13T21:43:00Z">
              <w:rPr>
                <w:rStyle w:val="a8"/>
                <w:rFonts w:ascii="宋体" w:hAnsi="宋体"/>
                <w:b/>
                <w:noProof/>
              </w:rPr>
            </w:rPrChange>
          </w:rPr>
          <w:delText>UDP</w:delText>
        </w:r>
        <w:r w:rsidRPr="00596B1B" w:rsidDel="00596B1B">
          <w:rPr>
            <w:noProof/>
            <w:rPrChange w:id="514" w:author="李勇" w:date="2017-05-13T21:43:00Z">
              <w:rPr>
                <w:rStyle w:val="a8"/>
                <w:rFonts w:ascii="宋体" w:hAnsi="宋体"/>
                <w:b/>
                <w:noProof/>
              </w:rPr>
            </w:rPrChange>
          </w:rPr>
          <w:delText>数据包的构建</w:delText>
        </w:r>
        <w:r w:rsidDel="00596B1B">
          <w:rPr>
            <w:noProof/>
            <w:webHidden/>
          </w:rPr>
          <w:tab/>
          <w:delText>39</w:delText>
        </w:r>
      </w:del>
    </w:p>
    <w:p w14:paraId="5020E66B" w14:textId="4E5BDBF6" w:rsidR="00AB422B" w:rsidDel="00596B1B" w:rsidRDefault="00AB422B">
      <w:pPr>
        <w:pStyle w:val="31"/>
        <w:tabs>
          <w:tab w:val="left" w:pos="1680"/>
          <w:tab w:val="right" w:leader="dot" w:pos="8302"/>
        </w:tabs>
        <w:spacing w:before="120" w:after="120"/>
        <w:ind w:left="960"/>
        <w:rPr>
          <w:del w:id="515" w:author="李勇" w:date="2017-05-13T21:43:00Z"/>
          <w:rFonts w:asciiTheme="minorHAnsi" w:eastAsiaTheme="minorEastAsia" w:hAnsiTheme="minorHAnsi" w:cstheme="minorBidi"/>
          <w:noProof/>
          <w:sz w:val="21"/>
          <w:szCs w:val="22"/>
        </w:rPr>
      </w:pPr>
      <w:del w:id="516" w:author="李勇" w:date="2017-05-13T21:43:00Z">
        <w:r w:rsidRPr="00596B1B" w:rsidDel="00596B1B">
          <w:rPr>
            <w:noProof/>
            <w:rPrChange w:id="517" w:author="李勇" w:date="2017-05-13T21:43:00Z">
              <w:rPr>
                <w:rStyle w:val="a8"/>
                <w:rFonts w:asciiTheme="majorEastAsia" w:eastAsiaTheme="majorEastAsia" w:hAnsiTheme="majorEastAsia"/>
                <w:b/>
                <w:noProof/>
              </w:rPr>
            </w:rPrChange>
          </w:rPr>
          <w:delText>5.3.2</w:delText>
        </w:r>
        <w:r w:rsidDel="00596B1B">
          <w:rPr>
            <w:rFonts w:asciiTheme="minorHAnsi" w:eastAsiaTheme="minorEastAsia" w:hAnsiTheme="minorHAnsi" w:cstheme="minorBidi"/>
            <w:noProof/>
            <w:sz w:val="21"/>
            <w:szCs w:val="22"/>
          </w:rPr>
          <w:tab/>
        </w:r>
        <w:r w:rsidRPr="00596B1B" w:rsidDel="00596B1B">
          <w:rPr>
            <w:noProof/>
            <w:rPrChange w:id="518" w:author="李勇" w:date="2017-05-13T21:43:00Z">
              <w:rPr>
                <w:rStyle w:val="a8"/>
                <w:rFonts w:ascii="宋体" w:hAnsi="宋体"/>
                <w:b/>
                <w:noProof/>
              </w:rPr>
            </w:rPrChange>
          </w:rPr>
          <w:delText>UDP</w:delText>
        </w:r>
        <w:r w:rsidRPr="00596B1B" w:rsidDel="00596B1B">
          <w:rPr>
            <w:noProof/>
            <w:rPrChange w:id="519" w:author="李勇" w:date="2017-05-13T21:43:00Z">
              <w:rPr>
                <w:rStyle w:val="a8"/>
                <w:rFonts w:ascii="宋体" w:hAnsi="宋体"/>
                <w:b/>
                <w:noProof/>
              </w:rPr>
            </w:rPrChange>
          </w:rPr>
          <w:delText>数据包的发送</w:delText>
        </w:r>
        <w:r w:rsidDel="00596B1B">
          <w:rPr>
            <w:noProof/>
            <w:webHidden/>
          </w:rPr>
          <w:tab/>
          <w:delText>41</w:delText>
        </w:r>
      </w:del>
    </w:p>
    <w:p w14:paraId="19346ADE" w14:textId="56E8737A" w:rsidR="00AB422B" w:rsidDel="00596B1B" w:rsidRDefault="00AB422B">
      <w:pPr>
        <w:pStyle w:val="31"/>
        <w:tabs>
          <w:tab w:val="left" w:pos="1680"/>
          <w:tab w:val="right" w:leader="dot" w:pos="8302"/>
        </w:tabs>
        <w:spacing w:before="120" w:after="120"/>
        <w:ind w:left="960"/>
        <w:rPr>
          <w:del w:id="520" w:author="李勇" w:date="2017-05-13T21:43:00Z"/>
          <w:rFonts w:asciiTheme="minorHAnsi" w:eastAsiaTheme="minorEastAsia" w:hAnsiTheme="minorHAnsi" w:cstheme="minorBidi"/>
          <w:noProof/>
          <w:sz w:val="21"/>
          <w:szCs w:val="22"/>
        </w:rPr>
      </w:pPr>
      <w:del w:id="521" w:author="李勇" w:date="2017-05-13T21:43:00Z">
        <w:r w:rsidRPr="00596B1B" w:rsidDel="00596B1B">
          <w:rPr>
            <w:noProof/>
            <w:rPrChange w:id="522" w:author="李勇" w:date="2017-05-13T21:43:00Z">
              <w:rPr>
                <w:rStyle w:val="a8"/>
                <w:rFonts w:asciiTheme="majorEastAsia" w:eastAsiaTheme="majorEastAsia" w:hAnsiTheme="majorEastAsia"/>
                <w:b/>
                <w:noProof/>
              </w:rPr>
            </w:rPrChange>
          </w:rPr>
          <w:delText>5.3.3</w:delText>
        </w:r>
        <w:r w:rsidDel="00596B1B">
          <w:rPr>
            <w:rFonts w:asciiTheme="minorHAnsi" w:eastAsiaTheme="minorEastAsia" w:hAnsiTheme="minorHAnsi" w:cstheme="minorBidi"/>
            <w:noProof/>
            <w:sz w:val="21"/>
            <w:szCs w:val="22"/>
          </w:rPr>
          <w:tab/>
        </w:r>
        <w:r w:rsidRPr="00596B1B" w:rsidDel="00596B1B">
          <w:rPr>
            <w:noProof/>
            <w:rPrChange w:id="523" w:author="李勇" w:date="2017-05-13T21:43:00Z">
              <w:rPr>
                <w:rStyle w:val="a8"/>
                <w:rFonts w:ascii="宋体" w:hAnsi="宋体"/>
                <w:b/>
                <w:noProof/>
              </w:rPr>
            </w:rPrChange>
          </w:rPr>
          <w:delText>UDP Flood</w:delText>
        </w:r>
        <w:r w:rsidRPr="00596B1B" w:rsidDel="00596B1B">
          <w:rPr>
            <w:noProof/>
            <w:rPrChange w:id="524" w:author="李勇" w:date="2017-05-13T21:43:00Z">
              <w:rPr>
                <w:rStyle w:val="a8"/>
                <w:rFonts w:ascii="宋体" w:hAnsi="宋体"/>
                <w:b/>
                <w:noProof/>
              </w:rPr>
            </w:rPrChange>
          </w:rPr>
          <w:delText>攻击</w:delText>
        </w:r>
        <w:r w:rsidDel="00596B1B">
          <w:rPr>
            <w:noProof/>
            <w:webHidden/>
          </w:rPr>
          <w:tab/>
          <w:delText>42</w:delText>
        </w:r>
      </w:del>
    </w:p>
    <w:p w14:paraId="0AF491E1" w14:textId="183F0D69" w:rsidR="00AB422B" w:rsidDel="00596B1B" w:rsidRDefault="00AB422B">
      <w:pPr>
        <w:pStyle w:val="21"/>
        <w:tabs>
          <w:tab w:val="left" w:pos="1050"/>
          <w:tab w:val="right" w:leader="dot" w:pos="8302"/>
        </w:tabs>
        <w:spacing w:before="120" w:after="120"/>
        <w:ind w:left="480"/>
        <w:rPr>
          <w:del w:id="525" w:author="李勇" w:date="2017-05-13T21:43:00Z"/>
          <w:rFonts w:asciiTheme="minorHAnsi" w:eastAsiaTheme="minorEastAsia" w:hAnsiTheme="minorHAnsi" w:cstheme="minorBidi"/>
          <w:noProof/>
          <w:sz w:val="21"/>
          <w:szCs w:val="22"/>
        </w:rPr>
      </w:pPr>
      <w:del w:id="526" w:author="李勇" w:date="2017-05-13T21:43:00Z">
        <w:r w:rsidRPr="00596B1B" w:rsidDel="00596B1B">
          <w:rPr>
            <w:noProof/>
            <w:rPrChange w:id="527" w:author="李勇" w:date="2017-05-13T21:43:00Z">
              <w:rPr>
                <w:rStyle w:val="a8"/>
                <w:rFonts w:asciiTheme="majorEastAsia" w:eastAsiaTheme="majorEastAsia" w:hAnsiTheme="majorEastAsia"/>
                <w:b/>
                <w:noProof/>
              </w:rPr>
            </w:rPrChange>
          </w:rPr>
          <w:delText>5.4</w:delText>
        </w:r>
        <w:r w:rsidDel="00596B1B">
          <w:rPr>
            <w:rFonts w:asciiTheme="minorHAnsi" w:eastAsiaTheme="minorEastAsia" w:hAnsiTheme="minorHAnsi" w:cstheme="minorBidi"/>
            <w:noProof/>
            <w:sz w:val="21"/>
            <w:szCs w:val="22"/>
          </w:rPr>
          <w:tab/>
        </w:r>
        <w:r w:rsidRPr="00596B1B" w:rsidDel="00596B1B">
          <w:rPr>
            <w:noProof/>
            <w:rPrChange w:id="528" w:author="李勇" w:date="2017-05-13T21:43:00Z">
              <w:rPr>
                <w:rStyle w:val="a8"/>
                <w:rFonts w:ascii="宋体" w:hAnsi="宋体"/>
                <w:noProof/>
              </w:rPr>
            </w:rPrChange>
          </w:rPr>
          <w:delText>本章小结</w:delText>
        </w:r>
        <w:r w:rsidDel="00596B1B">
          <w:rPr>
            <w:noProof/>
            <w:webHidden/>
          </w:rPr>
          <w:tab/>
          <w:delText>42</w:delText>
        </w:r>
      </w:del>
    </w:p>
    <w:p w14:paraId="638D264C" w14:textId="6F2F0B3F" w:rsidR="00AB422B" w:rsidDel="00596B1B" w:rsidRDefault="00AB422B">
      <w:pPr>
        <w:pStyle w:val="11"/>
        <w:tabs>
          <w:tab w:val="left" w:pos="420"/>
          <w:tab w:val="right" w:leader="dot" w:pos="8302"/>
        </w:tabs>
        <w:spacing w:before="120" w:after="120"/>
        <w:rPr>
          <w:del w:id="529" w:author="李勇" w:date="2017-05-13T21:43:00Z"/>
          <w:rFonts w:asciiTheme="minorHAnsi" w:eastAsiaTheme="minorEastAsia" w:hAnsiTheme="minorHAnsi" w:cstheme="minorBidi"/>
          <w:noProof/>
          <w:sz w:val="21"/>
          <w:szCs w:val="22"/>
        </w:rPr>
      </w:pPr>
      <w:del w:id="530" w:author="李勇" w:date="2017-05-13T21:43:00Z">
        <w:r w:rsidRPr="00596B1B" w:rsidDel="00596B1B">
          <w:rPr>
            <w:noProof/>
            <w:rPrChange w:id="531" w:author="李勇" w:date="2017-05-13T21:43:00Z">
              <w:rPr>
                <w:rStyle w:val="a8"/>
                <w:rFonts w:asciiTheme="majorEastAsia" w:eastAsiaTheme="majorEastAsia" w:hAnsiTheme="majorEastAsia"/>
                <w:b/>
                <w:noProof/>
              </w:rPr>
            </w:rPrChange>
          </w:rPr>
          <w:delText>6.</w:delText>
        </w:r>
        <w:r w:rsidDel="00596B1B">
          <w:rPr>
            <w:rFonts w:asciiTheme="minorHAnsi" w:eastAsiaTheme="minorEastAsia" w:hAnsiTheme="minorHAnsi" w:cstheme="minorBidi"/>
            <w:noProof/>
            <w:sz w:val="21"/>
            <w:szCs w:val="22"/>
          </w:rPr>
          <w:tab/>
        </w:r>
        <w:r w:rsidRPr="00596B1B" w:rsidDel="00596B1B">
          <w:rPr>
            <w:noProof/>
            <w:rPrChange w:id="532" w:author="李勇" w:date="2017-05-13T21:43:00Z">
              <w:rPr>
                <w:rStyle w:val="a8"/>
                <w:rFonts w:ascii="宋体" w:hAnsi="宋体"/>
                <w:b/>
                <w:noProof/>
              </w:rPr>
            </w:rPrChange>
          </w:rPr>
          <w:delText>环境搭建及测试</w:delText>
        </w:r>
        <w:r w:rsidDel="00596B1B">
          <w:rPr>
            <w:noProof/>
            <w:webHidden/>
          </w:rPr>
          <w:tab/>
          <w:delText>43</w:delText>
        </w:r>
      </w:del>
    </w:p>
    <w:p w14:paraId="39032F57" w14:textId="316A5766" w:rsidR="00AB422B" w:rsidDel="00596B1B" w:rsidRDefault="00AB422B">
      <w:pPr>
        <w:pStyle w:val="21"/>
        <w:tabs>
          <w:tab w:val="left" w:pos="1050"/>
          <w:tab w:val="right" w:leader="dot" w:pos="8302"/>
        </w:tabs>
        <w:spacing w:before="120" w:after="120"/>
        <w:ind w:left="480"/>
        <w:rPr>
          <w:del w:id="533" w:author="李勇" w:date="2017-05-13T21:43:00Z"/>
          <w:rFonts w:asciiTheme="minorHAnsi" w:eastAsiaTheme="minorEastAsia" w:hAnsiTheme="minorHAnsi" w:cstheme="minorBidi"/>
          <w:noProof/>
          <w:sz w:val="21"/>
          <w:szCs w:val="22"/>
        </w:rPr>
      </w:pPr>
      <w:del w:id="534" w:author="李勇" w:date="2017-05-13T21:43:00Z">
        <w:r w:rsidRPr="00596B1B" w:rsidDel="00596B1B">
          <w:rPr>
            <w:noProof/>
            <w:rPrChange w:id="535" w:author="李勇" w:date="2017-05-13T21:43:00Z">
              <w:rPr>
                <w:rStyle w:val="a8"/>
                <w:rFonts w:asciiTheme="majorEastAsia" w:eastAsiaTheme="majorEastAsia" w:hAnsiTheme="majorEastAsia"/>
                <w:b/>
                <w:noProof/>
              </w:rPr>
            </w:rPrChange>
          </w:rPr>
          <w:delText>6.1</w:delText>
        </w:r>
        <w:r w:rsidDel="00596B1B">
          <w:rPr>
            <w:rFonts w:asciiTheme="minorHAnsi" w:eastAsiaTheme="minorEastAsia" w:hAnsiTheme="minorHAnsi" w:cstheme="minorBidi"/>
            <w:noProof/>
            <w:sz w:val="21"/>
            <w:szCs w:val="22"/>
          </w:rPr>
          <w:tab/>
        </w:r>
        <w:r w:rsidRPr="00596B1B" w:rsidDel="00596B1B">
          <w:rPr>
            <w:noProof/>
            <w:rPrChange w:id="536" w:author="李勇" w:date="2017-05-13T21:43:00Z">
              <w:rPr>
                <w:rStyle w:val="a8"/>
                <w:rFonts w:ascii="宋体" w:hAnsi="宋体"/>
                <w:b/>
                <w:noProof/>
              </w:rPr>
            </w:rPrChange>
          </w:rPr>
          <w:delText>开发环境</w:delText>
        </w:r>
        <w:r w:rsidDel="00596B1B">
          <w:rPr>
            <w:noProof/>
            <w:webHidden/>
          </w:rPr>
          <w:tab/>
          <w:delText>43</w:delText>
        </w:r>
      </w:del>
    </w:p>
    <w:p w14:paraId="4A3BEE80" w14:textId="2A7C8943" w:rsidR="00AB422B" w:rsidDel="00596B1B" w:rsidRDefault="00AB422B">
      <w:pPr>
        <w:pStyle w:val="21"/>
        <w:tabs>
          <w:tab w:val="left" w:pos="1050"/>
          <w:tab w:val="right" w:leader="dot" w:pos="8302"/>
        </w:tabs>
        <w:spacing w:before="120" w:after="120"/>
        <w:ind w:left="480"/>
        <w:rPr>
          <w:del w:id="537" w:author="李勇" w:date="2017-05-13T21:43:00Z"/>
          <w:rFonts w:asciiTheme="minorHAnsi" w:eastAsiaTheme="minorEastAsia" w:hAnsiTheme="minorHAnsi" w:cstheme="minorBidi"/>
          <w:noProof/>
          <w:sz w:val="21"/>
          <w:szCs w:val="22"/>
        </w:rPr>
      </w:pPr>
      <w:del w:id="538" w:author="李勇" w:date="2017-05-13T21:43:00Z">
        <w:r w:rsidRPr="00596B1B" w:rsidDel="00596B1B">
          <w:rPr>
            <w:noProof/>
            <w:rPrChange w:id="539" w:author="李勇" w:date="2017-05-13T21:43:00Z">
              <w:rPr>
                <w:rStyle w:val="a8"/>
                <w:rFonts w:asciiTheme="majorEastAsia" w:eastAsiaTheme="majorEastAsia" w:hAnsiTheme="majorEastAsia"/>
                <w:b/>
                <w:noProof/>
              </w:rPr>
            </w:rPrChange>
          </w:rPr>
          <w:delText>6.2</w:delText>
        </w:r>
        <w:r w:rsidDel="00596B1B">
          <w:rPr>
            <w:rFonts w:asciiTheme="minorHAnsi" w:eastAsiaTheme="minorEastAsia" w:hAnsiTheme="minorHAnsi" w:cstheme="minorBidi"/>
            <w:noProof/>
            <w:sz w:val="21"/>
            <w:szCs w:val="22"/>
          </w:rPr>
          <w:tab/>
        </w:r>
        <w:r w:rsidRPr="00596B1B" w:rsidDel="00596B1B">
          <w:rPr>
            <w:noProof/>
            <w:rPrChange w:id="540" w:author="李勇" w:date="2017-05-13T21:43:00Z">
              <w:rPr>
                <w:rStyle w:val="a8"/>
                <w:rFonts w:ascii="宋体" w:hAnsi="宋体"/>
                <w:b/>
                <w:noProof/>
              </w:rPr>
            </w:rPrChange>
          </w:rPr>
          <w:delText>测试环境</w:delText>
        </w:r>
        <w:r w:rsidDel="00596B1B">
          <w:rPr>
            <w:noProof/>
            <w:webHidden/>
          </w:rPr>
          <w:tab/>
          <w:delText>44</w:delText>
        </w:r>
      </w:del>
    </w:p>
    <w:p w14:paraId="783992CB" w14:textId="63D55C48" w:rsidR="00AB422B" w:rsidDel="00596B1B" w:rsidRDefault="00AB422B">
      <w:pPr>
        <w:pStyle w:val="21"/>
        <w:tabs>
          <w:tab w:val="left" w:pos="1050"/>
          <w:tab w:val="right" w:leader="dot" w:pos="8302"/>
        </w:tabs>
        <w:spacing w:before="120" w:after="120"/>
        <w:ind w:left="480"/>
        <w:rPr>
          <w:del w:id="541" w:author="李勇" w:date="2017-05-13T21:43:00Z"/>
          <w:rFonts w:asciiTheme="minorHAnsi" w:eastAsiaTheme="minorEastAsia" w:hAnsiTheme="minorHAnsi" w:cstheme="minorBidi"/>
          <w:noProof/>
          <w:sz w:val="21"/>
          <w:szCs w:val="22"/>
        </w:rPr>
      </w:pPr>
      <w:del w:id="542" w:author="李勇" w:date="2017-05-13T21:43:00Z">
        <w:r w:rsidRPr="00596B1B" w:rsidDel="00596B1B">
          <w:rPr>
            <w:noProof/>
            <w:rPrChange w:id="543" w:author="李勇" w:date="2017-05-13T21:43:00Z">
              <w:rPr>
                <w:rStyle w:val="a8"/>
                <w:rFonts w:asciiTheme="majorEastAsia" w:eastAsiaTheme="majorEastAsia" w:hAnsiTheme="majorEastAsia"/>
                <w:b/>
                <w:noProof/>
              </w:rPr>
            </w:rPrChange>
          </w:rPr>
          <w:delText>6.3</w:delText>
        </w:r>
        <w:r w:rsidDel="00596B1B">
          <w:rPr>
            <w:rFonts w:asciiTheme="minorHAnsi" w:eastAsiaTheme="minorEastAsia" w:hAnsiTheme="minorHAnsi" w:cstheme="minorBidi"/>
            <w:noProof/>
            <w:sz w:val="21"/>
            <w:szCs w:val="22"/>
          </w:rPr>
          <w:tab/>
        </w:r>
        <w:r w:rsidRPr="00596B1B" w:rsidDel="00596B1B">
          <w:rPr>
            <w:noProof/>
            <w:rPrChange w:id="544" w:author="李勇" w:date="2017-05-13T21:43:00Z">
              <w:rPr>
                <w:rStyle w:val="a8"/>
                <w:rFonts w:ascii="宋体" w:hAnsi="宋体"/>
                <w:b/>
                <w:noProof/>
              </w:rPr>
            </w:rPrChange>
          </w:rPr>
          <w:delText>程序测试</w:delText>
        </w:r>
        <w:r w:rsidDel="00596B1B">
          <w:rPr>
            <w:noProof/>
            <w:webHidden/>
          </w:rPr>
          <w:tab/>
          <w:delText>44</w:delText>
        </w:r>
      </w:del>
    </w:p>
    <w:p w14:paraId="53C15DF8" w14:textId="0163F936" w:rsidR="00AB422B" w:rsidDel="00596B1B" w:rsidRDefault="00AB422B">
      <w:pPr>
        <w:pStyle w:val="31"/>
        <w:tabs>
          <w:tab w:val="left" w:pos="1680"/>
          <w:tab w:val="right" w:leader="dot" w:pos="8302"/>
        </w:tabs>
        <w:spacing w:before="120" w:after="120"/>
        <w:ind w:left="960"/>
        <w:rPr>
          <w:del w:id="545" w:author="李勇" w:date="2017-05-13T21:43:00Z"/>
          <w:rFonts w:asciiTheme="minorHAnsi" w:eastAsiaTheme="minorEastAsia" w:hAnsiTheme="minorHAnsi" w:cstheme="minorBidi"/>
          <w:noProof/>
          <w:sz w:val="21"/>
          <w:szCs w:val="22"/>
        </w:rPr>
      </w:pPr>
      <w:del w:id="546" w:author="李勇" w:date="2017-05-13T21:43:00Z">
        <w:r w:rsidRPr="00596B1B" w:rsidDel="00596B1B">
          <w:rPr>
            <w:noProof/>
            <w:rPrChange w:id="547" w:author="李勇" w:date="2017-05-13T21:43:00Z">
              <w:rPr>
                <w:rStyle w:val="a8"/>
                <w:rFonts w:asciiTheme="majorEastAsia" w:eastAsiaTheme="majorEastAsia" w:hAnsiTheme="majorEastAsia"/>
                <w:b/>
                <w:noProof/>
              </w:rPr>
            </w:rPrChange>
          </w:rPr>
          <w:delText>6.3.1</w:delText>
        </w:r>
        <w:r w:rsidDel="00596B1B">
          <w:rPr>
            <w:rFonts w:asciiTheme="minorHAnsi" w:eastAsiaTheme="minorEastAsia" w:hAnsiTheme="minorHAnsi" w:cstheme="minorBidi"/>
            <w:noProof/>
            <w:sz w:val="21"/>
            <w:szCs w:val="22"/>
          </w:rPr>
          <w:tab/>
        </w:r>
        <w:r w:rsidRPr="00596B1B" w:rsidDel="00596B1B">
          <w:rPr>
            <w:noProof/>
            <w:rPrChange w:id="548" w:author="李勇" w:date="2017-05-13T21:43:00Z">
              <w:rPr>
                <w:rStyle w:val="a8"/>
                <w:rFonts w:ascii="宋体" w:hAnsi="宋体"/>
                <w:b/>
                <w:noProof/>
              </w:rPr>
            </w:rPrChange>
          </w:rPr>
          <w:delText>选择网卡</w:delText>
        </w:r>
        <w:r w:rsidDel="00596B1B">
          <w:rPr>
            <w:noProof/>
            <w:webHidden/>
          </w:rPr>
          <w:tab/>
          <w:delText>44</w:delText>
        </w:r>
      </w:del>
    </w:p>
    <w:p w14:paraId="3C3EE669" w14:textId="59E11A8C" w:rsidR="00AB422B" w:rsidDel="00596B1B" w:rsidRDefault="00AB422B">
      <w:pPr>
        <w:pStyle w:val="31"/>
        <w:tabs>
          <w:tab w:val="left" w:pos="1680"/>
          <w:tab w:val="right" w:leader="dot" w:pos="8302"/>
        </w:tabs>
        <w:spacing w:before="120" w:after="120"/>
        <w:ind w:left="960"/>
        <w:rPr>
          <w:del w:id="549" w:author="李勇" w:date="2017-05-13T21:43:00Z"/>
          <w:rFonts w:asciiTheme="minorHAnsi" w:eastAsiaTheme="minorEastAsia" w:hAnsiTheme="minorHAnsi" w:cstheme="minorBidi"/>
          <w:noProof/>
          <w:sz w:val="21"/>
          <w:szCs w:val="22"/>
        </w:rPr>
      </w:pPr>
      <w:del w:id="550" w:author="李勇" w:date="2017-05-13T21:43:00Z">
        <w:r w:rsidRPr="00596B1B" w:rsidDel="00596B1B">
          <w:rPr>
            <w:noProof/>
            <w:rPrChange w:id="551" w:author="李勇" w:date="2017-05-13T21:43:00Z">
              <w:rPr>
                <w:rStyle w:val="a8"/>
                <w:rFonts w:asciiTheme="majorEastAsia" w:eastAsiaTheme="majorEastAsia" w:hAnsiTheme="majorEastAsia"/>
                <w:b/>
                <w:noProof/>
              </w:rPr>
            </w:rPrChange>
          </w:rPr>
          <w:delText>6.3.2</w:delText>
        </w:r>
        <w:r w:rsidDel="00596B1B">
          <w:rPr>
            <w:rFonts w:asciiTheme="minorHAnsi" w:eastAsiaTheme="minorEastAsia" w:hAnsiTheme="minorHAnsi" w:cstheme="minorBidi"/>
            <w:noProof/>
            <w:sz w:val="21"/>
            <w:szCs w:val="22"/>
          </w:rPr>
          <w:tab/>
        </w:r>
        <w:r w:rsidRPr="00596B1B" w:rsidDel="00596B1B">
          <w:rPr>
            <w:noProof/>
            <w:rPrChange w:id="552" w:author="李勇" w:date="2017-05-13T21:43:00Z">
              <w:rPr>
                <w:rStyle w:val="a8"/>
                <w:rFonts w:ascii="宋体" w:hAnsi="宋体"/>
                <w:b/>
                <w:noProof/>
              </w:rPr>
            </w:rPrChange>
          </w:rPr>
          <w:delText>主机扫描</w:delText>
        </w:r>
        <w:r w:rsidDel="00596B1B">
          <w:rPr>
            <w:noProof/>
            <w:webHidden/>
          </w:rPr>
          <w:tab/>
          <w:delText>45</w:delText>
        </w:r>
      </w:del>
    </w:p>
    <w:p w14:paraId="541A1286" w14:textId="22DD8AA1" w:rsidR="00AB422B" w:rsidDel="00596B1B" w:rsidRDefault="00AB422B">
      <w:pPr>
        <w:pStyle w:val="31"/>
        <w:tabs>
          <w:tab w:val="left" w:pos="1680"/>
          <w:tab w:val="right" w:leader="dot" w:pos="8302"/>
        </w:tabs>
        <w:spacing w:before="120" w:after="120"/>
        <w:ind w:left="960"/>
        <w:rPr>
          <w:del w:id="553" w:author="李勇" w:date="2017-05-13T21:43:00Z"/>
          <w:rFonts w:asciiTheme="minorHAnsi" w:eastAsiaTheme="minorEastAsia" w:hAnsiTheme="minorHAnsi" w:cstheme="minorBidi"/>
          <w:noProof/>
          <w:sz w:val="21"/>
          <w:szCs w:val="22"/>
        </w:rPr>
      </w:pPr>
      <w:del w:id="554" w:author="李勇" w:date="2017-05-13T21:43:00Z">
        <w:r w:rsidRPr="00596B1B" w:rsidDel="00596B1B">
          <w:rPr>
            <w:noProof/>
            <w:rPrChange w:id="555" w:author="李勇" w:date="2017-05-13T21:43:00Z">
              <w:rPr>
                <w:rStyle w:val="a8"/>
                <w:rFonts w:asciiTheme="majorEastAsia" w:eastAsiaTheme="majorEastAsia" w:hAnsiTheme="majorEastAsia"/>
                <w:b/>
                <w:noProof/>
              </w:rPr>
            </w:rPrChange>
          </w:rPr>
          <w:delText>6.3.3</w:delText>
        </w:r>
        <w:r w:rsidDel="00596B1B">
          <w:rPr>
            <w:rFonts w:asciiTheme="minorHAnsi" w:eastAsiaTheme="minorEastAsia" w:hAnsiTheme="minorHAnsi" w:cstheme="minorBidi"/>
            <w:noProof/>
            <w:sz w:val="21"/>
            <w:szCs w:val="22"/>
          </w:rPr>
          <w:tab/>
        </w:r>
        <w:r w:rsidRPr="00596B1B" w:rsidDel="00596B1B">
          <w:rPr>
            <w:noProof/>
            <w:rPrChange w:id="556" w:author="李勇" w:date="2017-05-13T21:43:00Z">
              <w:rPr>
                <w:rStyle w:val="a8"/>
                <w:rFonts w:ascii="宋体" w:hAnsi="宋体"/>
                <w:b/>
                <w:noProof/>
              </w:rPr>
            </w:rPrChange>
          </w:rPr>
          <w:delText>MAC</w:delText>
        </w:r>
        <w:r w:rsidRPr="00596B1B" w:rsidDel="00596B1B">
          <w:rPr>
            <w:noProof/>
            <w:rPrChange w:id="557" w:author="李勇" w:date="2017-05-13T21:43:00Z">
              <w:rPr>
                <w:rStyle w:val="a8"/>
                <w:rFonts w:ascii="宋体" w:hAnsi="宋体"/>
                <w:b/>
                <w:noProof/>
              </w:rPr>
            </w:rPrChange>
          </w:rPr>
          <w:delText>地址获取</w:delText>
        </w:r>
        <w:r w:rsidDel="00596B1B">
          <w:rPr>
            <w:noProof/>
            <w:webHidden/>
          </w:rPr>
          <w:tab/>
          <w:delText>47</w:delText>
        </w:r>
      </w:del>
    </w:p>
    <w:p w14:paraId="07458A5B" w14:textId="0475F2D7" w:rsidR="00AB422B" w:rsidDel="00596B1B" w:rsidRDefault="00AB422B">
      <w:pPr>
        <w:pStyle w:val="31"/>
        <w:tabs>
          <w:tab w:val="left" w:pos="1680"/>
          <w:tab w:val="right" w:leader="dot" w:pos="8302"/>
        </w:tabs>
        <w:spacing w:before="120" w:after="120"/>
        <w:ind w:left="960"/>
        <w:rPr>
          <w:del w:id="558" w:author="李勇" w:date="2017-05-13T21:43:00Z"/>
          <w:rFonts w:asciiTheme="minorHAnsi" w:eastAsiaTheme="minorEastAsia" w:hAnsiTheme="minorHAnsi" w:cstheme="minorBidi"/>
          <w:noProof/>
          <w:sz w:val="21"/>
          <w:szCs w:val="22"/>
        </w:rPr>
      </w:pPr>
      <w:del w:id="559" w:author="李勇" w:date="2017-05-13T21:43:00Z">
        <w:r w:rsidRPr="00596B1B" w:rsidDel="00596B1B">
          <w:rPr>
            <w:noProof/>
            <w:rPrChange w:id="560" w:author="李勇" w:date="2017-05-13T21:43:00Z">
              <w:rPr>
                <w:rStyle w:val="a8"/>
                <w:rFonts w:asciiTheme="majorEastAsia" w:eastAsiaTheme="majorEastAsia" w:hAnsiTheme="majorEastAsia"/>
                <w:b/>
                <w:noProof/>
              </w:rPr>
            </w:rPrChange>
          </w:rPr>
          <w:delText>6.3.4</w:delText>
        </w:r>
        <w:r w:rsidDel="00596B1B">
          <w:rPr>
            <w:rFonts w:asciiTheme="minorHAnsi" w:eastAsiaTheme="minorEastAsia" w:hAnsiTheme="minorHAnsi" w:cstheme="minorBidi"/>
            <w:noProof/>
            <w:sz w:val="21"/>
            <w:szCs w:val="22"/>
          </w:rPr>
          <w:tab/>
        </w:r>
        <w:r w:rsidRPr="00596B1B" w:rsidDel="00596B1B">
          <w:rPr>
            <w:noProof/>
            <w:rPrChange w:id="561" w:author="李勇" w:date="2017-05-13T21:43:00Z">
              <w:rPr>
                <w:rStyle w:val="a8"/>
                <w:rFonts w:ascii="宋体" w:hAnsi="宋体"/>
                <w:b/>
                <w:noProof/>
              </w:rPr>
            </w:rPrChange>
          </w:rPr>
          <w:delText>端口扫描</w:delText>
        </w:r>
        <w:r w:rsidDel="00596B1B">
          <w:rPr>
            <w:noProof/>
            <w:webHidden/>
          </w:rPr>
          <w:tab/>
          <w:delText>47</w:delText>
        </w:r>
      </w:del>
    </w:p>
    <w:p w14:paraId="11D97936" w14:textId="1FF205B4" w:rsidR="00AB422B" w:rsidDel="00596B1B" w:rsidRDefault="00AB422B">
      <w:pPr>
        <w:pStyle w:val="31"/>
        <w:tabs>
          <w:tab w:val="left" w:pos="1680"/>
          <w:tab w:val="right" w:leader="dot" w:pos="8302"/>
        </w:tabs>
        <w:spacing w:before="120" w:after="120"/>
        <w:ind w:left="960"/>
        <w:rPr>
          <w:del w:id="562" w:author="李勇" w:date="2017-05-13T21:43:00Z"/>
          <w:rFonts w:asciiTheme="minorHAnsi" w:eastAsiaTheme="minorEastAsia" w:hAnsiTheme="minorHAnsi" w:cstheme="minorBidi"/>
          <w:noProof/>
          <w:sz w:val="21"/>
          <w:szCs w:val="22"/>
        </w:rPr>
      </w:pPr>
      <w:del w:id="563" w:author="李勇" w:date="2017-05-13T21:43:00Z">
        <w:r w:rsidRPr="00596B1B" w:rsidDel="00596B1B">
          <w:rPr>
            <w:noProof/>
            <w:rPrChange w:id="564" w:author="李勇" w:date="2017-05-13T21:43:00Z">
              <w:rPr>
                <w:rStyle w:val="a8"/>
                <w:rFonts w:asciiTheme="majorEastAsia" w:eastAsiaTheme="majorEastAsia" w:hAnsiTheme="majorEastAsia"/>
                <w:b/>
                <w:noProof/>
              </w:rPr>
            </w:rPrChange>
          </w:rPr>
          <w:delText>6.3.5</w:delText>
        </w:r>
        <w:r w:rsidDel="00596B1B">
          <w:rPr>
            <w:rFonts w:asciiTheme="minorHAnsi" w:eastAsiaTheme="minorEastAsia" w:hAnsiTheme="minorHAnsi" w:cstheme="minorBidi"/>
            <w:noProof/>
            <w:sz w:val="21"/>
            <w:szCs w:val="22"/>
          </w:rPr>
          <w:tab/>
        </w:r>
        <w:r w:rsidRPr="00596B1B" w:rsidDel="00596B1B">
          <w:rPr>
            <w:noProof/>
            <w:rPrChange w:id="565" w:author="李勇" w:date="2017-05-13T21:43:00Z">
              <w:rPr>
                <w:rStyle w:val="a8"/>
                <w:rFonts w:ascii="宋体" w:hAnsi="宋体"/>
                <w:b/>
                <w:noProof/>
              </w:rPr>
            </w:rPrChange>
          </w:rPr>
          <w:delText>UDP Flood</w:delText>
        </w:r>
        <w:r w:rsidRPr="00596B1B" w:rsidDel="00596B1B">
          <w:rPr>
            <w:noProof/>
            <w:rPrChange w:id="566" w:author="李勇" w:date="2017-05-13T21:43:00Z">
              <w:rPr>
                <w:rStyle w:val="a8"/>
                <w:rFonts w:ascii="宋体" w:hAnsi="宋体"/>
                <w:b/>
                <w:noProof/>
              </w:rPr>
            </w:rPrChange>
          </w:rPr>
          <w:delText>攻击</w:delText>
        </w:r>
        <w:r w:rsidDel="00596B1B">
          <w:rPr>
            <w:noProof/>
            <w:webHidden/>
          </w:rPr>
          <w:tab/>
          <w:delText>48</w:delText>
        </w:r>
      </w:del>
    </w:p>
    <w:p w14:paraId="5F0BD047" w14:textId="7DEF63F0" w:rsidR="00AB422B" w:rsidDel="00596B1B" w:rsidRDefault="00AB422B">
      <w:pPr>
        <w:pStyle w:val="21"/>
        <w:tabs>
          <w:tab w:val="left" w:pos="1050"/>
          <w:tab w:val="right" w:leader="dot" w:pos="8302"/>
        </w:tabs>
        <w:spacing w:before="120" w:after="120"/>
        <w:ind w:left="480"/>
        <w:rPr>
          <w:del w:id="567" w:author="李勇" w:date="2017-05-13T21:43:00Z"/>
          <w:rFonts w:asciiTheme="minorHAnsi" w:eastAsiaTheme="minorEastAsia" w:hAnsiTheme="minorHAnsi" w:cstheme="minorBidi"/>
          <w:noProof/>
          <w:sz w:val="21"/>
          <w:szCs w:val="22"/>
        </w:rPr>
      </w:pPr>
      <w:del w:id="568" w:author="李勇" w:date="2017-05-13T21:43:00Z">
        <w:r w:rsidRPr="00596B1B" w:rsidDel="00596B1B">
          <w:rPr>
            <w:noProof/>
            <w:rPrChange w:id="569" w:author="李勇" w:date="2017-05-13T21:43:00Z">
              <w:rPr>
                <w:rStyle w:val="a8"/>
                <w:rFonts w:asciiTheme="majorEastAsia" w:eastAsiaTheme="majorEastAsia" w:hAnsiTheme="majorEastAsia"/>
                <w:b/>
                <w:noProof/>
              </w:rPr>
            </w:rPrChange>
          </w:rPr>
          <w:delText>6.4</w:delText>
        </w:r>
        <w:r w:rsidDel="00596B1B">
          <w:rPr>
            <w:rFonts w:asciiTheme="minorHAnsi" w:eastAsiaTheme="minorEastAsia" w:hAnsiTheme="minorHAnsi" w:cstheme="minorBidi"/>
            <w:noProof/>
            <w:sz w:val="21"/>
            <w:szCs w:val="22"/>
          </w:rPr>
          <w:tab/>
        </w:r>
        <w:r w:rsidRPr="00596B1B" w:rsidDel="00596B1B">
          <w:rPr>
            <w:noProof/>
            <w:rPrChange w:id="570" w:author="李勇" w:date="2017-05-13T21:43:00Z">
              <w:rPr>
                <w:rStyle w:val="a8"/>
                <w:rFonts w:ascii="宋体" w:hAnsi="宋体"/>
                <w:b/>
                <w:noProof/>
              </w:rPr>
            </w:rPrChange>
          </w:rPr>
          <w:delText>本章小结</w:delText>
        </w:r>
        <w:r w:rsidDel="00596B1B">
          <w:rPr>
            <w:noProof/>
            <w:webHidden/>
          </w:rPr>
          <w:tab/>
          <w:delText>49</w:delText>
        </w:r>
      </w:del>
    </w:p>
    <w:p w14:paraId="63420E74" w14:textId="641B9AF6" w:rsidR="00AB422B" w:rsidDel="00596B1B" w:rsidRDefault="00AB422B">
      <w:pPr>
        <w:pStyle w:val="11"/>
        <w:tabs>
          <w:tab w:val="right" w:leader="dot" w:pos="8302"/>
        </w:tabs>
        <w:spacing w:before="120" w:after="120"/>
        <w:rPr>
          <w:del w:id="571" w:author="李勇" w:date="2017-05-13T21:43:00Z"/>
          <w:rFonts w:asciiTheme="minorHAnsi" w:eastAsiaTheme="minorEastAsia" w:hAnsiTheme="minorHAnsi" w:cstheme="minorBidi"/>
          <w:noProof/>
          <w:sz w:val="21"/>
          <w:szCs w:val="22"/>
        </w:rPr>
      </w:pPr>
      <w:del w:id="572" w:author="李勇" w:date="2017-05-13T21:43:00Z">
        <w:r w:rsidRPr="00596B1B" w:rsidDel="00596B1B">
          <w:rPr>
            <w:noProof/>
            <w:rPrChange w:id="573" w:author="李勇" w:date="2017-05-13T21:43:00Z">
              <w:rPr>
                <w:rStyle w:val="a8"/>
                <w:rFonts w:asciiTheme="majorEastAsia" w:eastAsiaTheme="majorEastAsia" w:hAnsiTheme="majorEastAsia"/>
                <w:b/>
                <w:noProof/>
              </w:rPr>
            </w:rPrChange>
          </w:rPr>
          <w:delText>结论</w:delText>
        </w:r>
        <w:r w:rsidDel="00596B1B">
          <w:rPr>
            <w:noProof/>
            <w:webHidden/>
          </w:rPr>
          <w:tab/>
          <w:delText>50</w:delText>
        </w:r>
      </w:del>
    </w:p>
    <w:p w14:paraId="78317019" w14:textId="3536DB3F" w:rsidR="00AB422B" w:rsidDel="00596B1B" w:rsidRDefault="00AB422B">
      <w:pPr>
        <w:pStyle w:val="11"/>
        <w:tabs>
          <w:tab w:val="right" w:leader="dot" w:pos="8302"/>
        </w:tabs>
        <w:spacing w:before="120" w:after="120"/>
        <w:rPr>
          <w:del w:id="574" w:author="李勇" w:date="2017-05-13T21:43:00Z"/>
          <w:rFonts w:asciiTheme="minorHAnsi" w:eastAsiaTheme="minorEastAsia" w:hAnsiTheme="minorHAnsi" w:cstheme="minorBidi"/>
          <w:noProof/>
          <w:sz w:val="21"/>
          <w:szCs w:val="22"/>
        </w:rPr>
      </w:pPr>
      <w:del w:id="575" w:author="李勇" w:date="2017-05-13T21:43:00Z">
        <w:r w:rsidRPr="00596B1B" w:rsidDel="00596B1B">
          <w:rPr>
            <w:noProof/>
            <w:rPrChange w:id="576" w:author="李勇" w:date="2017-05-13T21:43:00Z">
              <w:rPr>
                <w:rStyle w:val="a8"/>
                <w:rFonts w:asciiTheme="majorEastAsia" w:eastAsiaTheme="majorEastAsia" w:hAnsiTheme="majorEastAsia"/>
                <w:b/>
                <w:noProof/>
              </w:rPr>
            </w:rPrChange>
          </w:rPr>
          <w:delText>参考文献</w:delText>
        </w:r>
        <w:r w:rsidDel="00596B1B">
          <w:rPr>
            <w:noProof/>
            <w:webHidden/>
          </w:rPr>
          <w:tab/>
          <w:delText>51</w:delText>
        </w:r>
      </w:del>
    </w:p>
    <w:p w14:paraId="1BA667DE" w14:textId="52E53923" w:rsidR="00AB422B" w:rsidDel="00596B1B" w:rsidRDefault="00AB422B">
      <w:pPr>
        <w:pStyle w:val="11"/>
        <w:tabs>
          <w:tab w:val="right" w:leader="dot" w:pos="8302"/>
        </w:tabs>
        <w:spacing w:before="120" w:after="120"/>
        <w:rPr>
          <w:del w:id="577" w:author="李勇" w:date="2017-05-13T21:43:00Z"/>
          <w:rFonts w:asciiTheme="minorHAnsi" w:eastAsiaTheme="minorEastAsia" w:hAnsiTheme="minorHAnsi" w:cstheme="minorBidi"/>
          <w:noProof/>
          <w:sz w:val="21"/>
          <w:szCs w:val="22"/>
        </w:rPr>
      </w:pPr>
      <w:del w:id="578" w:author="李勇" w:date="2017-05-13T21:43:00Z">
        <w:r w:rsidRPr="00596B1B" w:rsidDel="00596B1B">
          <w:rPr>
            <w:noProof/>
            <w:rPrChange w:id="579" w:author="李勇" w:date="2017-05-13T21:43:00Z">
              <w:rPr>
                <w:rStyle w:val="a8"/>
                <w:rFonts w:asciiTheme="majorEastAsia" w:eastAsiaTheme="majorEastAsia" w:hAnsiTheme="majorEastAsia"/>
                <w:b/>
                <w:noProof/>
              </w:rPr>
            </w:rPrChange>
          </w:rPr>
          <w:delText>致谢</w:delText>
        </w:r>
        <w:r w:rsidDel="00596B1B">
          <w:rPr>
            <w:noProof/>
            <w:webHidden/>
          </w:rPr>
          <w:tab/>
          <w:delText>52</w:delText>
        </w:r>
      </w:del>
    </w:p>
    <w:p w14:paraId="6A001DF0" w14:textId="719D7870" w:rsidR="00150B71" w:rsidRPr="00E90326" w:rsidDel="00C40D86" w:rsidRDefault="00150B71" w:rsidP="00150B71">
      <w:pPr>
        <w:spacing w:beforeLines="0" w:before="120" w:afterLines="0" w:after="120"/>
        <w:rPr>
          <w:del w:id="580" w:author="李勇" w:date="2017-05-13T21:51:00Z"/>
          <w:rFonts w:ascii="黑体" w:eastAsia="黑体" w:hAnsi="黑体"/>
        </w:rPr>
      </w:pPr>
      <w:r w:rsidRPr="00E90326">
        <w:rPr>
          <w:rFonts w:ascii="黑体" w:eastAsia="黑体" w:hAnsi="黑体"/>
        </w:rPr>
        <w:fldChar w:fldCharType="end"/>
      </w:r>
    </w:p>
    <w:p w14:paraId="78786541" w14:textId="77777777" w:rsidR="00150B71" w:rsidRPr="00E90326" w:rsidDel="00C40D86" w:rsidRDefault="00150B71" w:rsidP="00150B71">
      <w:pPr>
        <w:spacing w:beforeLines="0" w:before="120" w:afterLines="0" w:after="120"/>
        <w:rPr>
          <w:del w:id="581" w:author="李勇" w:date="2017-05-13T21:51:00Z"/>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0"/>
          <w:footerReference w:type="even" r:id="rId21"/>
          <w:footerReference w:type="default" r:id="rId22"/>
          <w:headerReference w:type="first" r:id="rId23"/>
          <w:footerReference w:type="first" r:id="rId24"/>
          <w:pgSz w:w="11906" w:h="16838"/>
          <w:pgMar w:top="1440" w:right="1797" w:bottom="1440" w:left="1797" w:header="1134" w:footer="992" w:gutter="0"/>
          <w:pgNumType w:fmt="upperRoman" w:start="1"/>
          <w:cols w:space="720"/>
          <w:docGrid w:linePitch="326"/>
        </w:sectPr>
      </w:pPr>
    </w:p>
    <w:p w14:paraId="269AD96A" w14:textId="36FFB2F8" w:rsidR="00150B71" w:rsidRPr="00062408" w:rsidRDefault="00150B71" w:rsidP="008A0A85">
      <w:pPr>
        <w:pStyle w:val="1"/>
        <w:spacing w:line="480" w:lineRule="auto"/>
        <w:jc w:val="center"/>
        <w:rPr>
          <w:rFonts w:asciiTheme="majorEastAsia" w:eastAsiaTheme="majorEastAsia" w:hAnsiTheme="majorEastAsia"/>
          <w:sz w:val="36"/>
          <w:szCs w:val="36"/>
          <w:rPrChange w:id="582" w:author="李勇" w:date="2017-05-14T10:34:00Z">
            <w:rPr>
              <w:sz w:val="36"/>
              <w:szCs w:val="36"/>
            </w:rPr>
          </w:rPrChange>
        </w:rPr>
      </w:pPr>
      <w:bookmarkStart w:id="583" w:name="_Hlt273261550"/>
      <w:bookmarkStart w:id="584" w:name="_Hlt273463979"/>
      <w:bookmarkStart w:id="585" w:name="_Toc482141219"/>
      <w:bookmarkStart w:id="586" w:name="_Toc482141892"/>
      <w:bookmarkStart w:id="587" w:name="_Toc482521456"/>
      <w:bookmarkEnd w:id="583"/>
      <w:bookmarkEnd w:id="584"/>
      <w:r w:rsidRPr="00062408">
        <w:rPr>
          <w:rFonts w:asciiTheme="majorEastAsia" w:eastAsiaTheme="majorEastAsia" w:hAnsiTheme="majorEastAsia" w:hint="eastAsia"/>
          <w:sz w:val="36"/>
          <w:szCs w:val="36"/>
          <w:rPrChange w:id="588" w:author="李勇" w:date="2017-05-14T10:34:00Z">
            <w:rPr>
              <w:rFonts w:hint="eastAsia"/>
              <w:sz w:val="36"/>
              <w:szCs w:val="36"/>
            </w:rPr>
          </w:rPrChange>
        </w:rPr>
        <w:lastRenderedPageBreak/>
        <w:t>绪论</w:t>
      </w:r>
      <w:bookmarkEnd w:id="585"/>
      <w:bookmarkEnd w:id="586"/>
      <w:bookmarkEnd w:id="587"/>
    </w:p>
    <w:p w14:paraId="77C2AD9F" w14:textId="50516AE4"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589" w:name="_Toc482141220"/>
      <w:bookmarkStart w:id="590" w:name="_Toc482141893"/>
      <w:bookmarkStart w:id="591" w:name="_Toc482521457"/>
      <w:r w:rsidRPr="00E90326">
        <w:rPr>
          <w:rFonts w:asciiTheme="majorEastAsia" w:eastAsiaTheme="majorEastAsia" w:hAnsiTheme="majorEastAsia" w:hint="eastAsia"/>
          <w:b/>
          <w:szCs w:val="30"/>
        </w:rPr>
        <w:t>课题背景</w:t>
      </w:r>
      <w:bookmarkEnd w:id="589"/>
      <w:bookmarkEnd w:id="590"/>
      <w:ins w:id="592" w:author="renxt" w:date="2017-05-13T20:41:00Z">
        <w:r w:rsidR="009B6601">
          <w:rPr>
            <w:rFonts w:asciiTheme="majorEastAsia" w:eastAsiaTheme="majorEastAsia" w:hAnsiTheme="majorEastAsia" w:hint="eastAsia"/>
            <w:color w:val="000000"/>
          </w:rPr>
          <w:t xml:space="preserve">（DDos不能引出UDP </w:t>
        </w:r>
        <w:r w:rsidR="009B6601" w:rsidRPr="00902006">
          <w:rPr>
            <w:rFonts w:asciiTheme="majorEastAsia" w:eastAsiaTheme="majorEastAsia" w:hAnsiTheme="majorEastAsia"/>
            <w:color w:val="000000"/>
          </w:rPr>
          <w:t>F</w:t>
        </w:r>
        <w:r w:rsidR="009B6601" w:rsidRPr="00902006">
          <w:rPr>
            <w:rFonts w:asciiTheme="majorEastAsia" w:eastAsiaTheme="majorEastAsia" w:hAnsiTheme="majorEastAsia" w:hint="eastAsia"/>
            <w:color w:val="000000"/>
          </w:rPr>
          <w:t>lood攻击</w:t>
        </w:r>
        <w:r w:rsidR="009B6601">
          <w:rPr>
            <w:rFonts w:asciiTheme="majorEastAsia" w:eastAsiaTheme="majorEastAsia" w:hAnsiTheme="majorEastAsia" w:hint="eastAsia"/>
            <w:color w:val="000000"/>
          </w:rPr>
          <w:t>吧。</w:t>
        </w:r>
      </w:ins>
      <w:ins w:id="593" w:author="renxt" w:date="2017-05-13T20:42:00Z">
        <w:r w:rsidR="000D3979">
          <w:rPr>
            <w:rFonts w:asciiTheme="majorEastAsia" w:eastAsiaTheme="majorEastAsia" w:hAnsiTheme="majorEastAsia" w:hint="eastAsia"/>
            <w:color w:val="000000"/>
          </w:rPr>
          <w:t>应从攻击开始写，别从DDos开始</w:t>
        </w:r>
      </w:ins>
      <w:ins w:id="594" w:author="renxt" w:date="2017-05-13T20:41:00Z">
        <w:r w:rsidR="009B6601">
          <w:rPr>
            <w:rFonts w:asciiTheme="majorEastAsia" w:eastAsiaTheme="majorEastAsia" w:hAnsiTheme="majorEastAsia" w:hint="eastAsia"/>
            <w:color w:val="000000"/>
          </w:rPr>
          <w:t>）</w:t>
        </w:r>
      </w:ins>
      <w:bookmarkEnd w:id="591"/>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38EA5E60"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w:t>
      </w:r>
      <w:r w:rsidR="003F2283">
        <w:rPr>
          <w:rFonts w:asciiTheme="minorEastAsia" w:eastAsiaTheme="minorEastAsia" w:hAnsiTheme="minorEastAsia" w:hint="eastAsia"/>
          <w:color w:val="000000"/>
        </w:rPr>
        <w:t>就是采用一种比较特殊的体系结构，利用更多的主</w:t>
      </w:r>
      <w:r w:rsidRPr="00E90326">
        <w:rPr>
          <w:rFonts w:asciiTheme="minorEastAsia" w:eastAsiaTheme="minorEastAsia" w:hAnsiTheme="minorEastAsia" w:hint="eastAsia"/>
          <w:color w:val="000000"/>
        </w:rPr>
        <w:t>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39781EBD"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w:t>
      </w:r>
      <w:r w:rsidR="00ED743B">
        <w:rPr>
          <w:rFonts w:asciiTheme="minorEastAsia" w:eastAsiaTheme="minorEastAsia" w:hAnsiTheme="minorEastAsia" w:hint="eastAsia"/>
          <w:color w:val="000000"/>
        </w:rPr>
        <w:t>渐增多</w:t>
      </w:r>
      <w:r w:rsidRPr="00E90326">
        <w:rPr>
          <w:rFonts w:asciiTheme="minorEastAsia" w:eastAsiaTheme="minorEastAsia" w:hAnsiTheme="minorEastAsia" w:hint="eastAsia"/>
          <w:color w:val="000000"/>
        </w:rPr>
        <w:t>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57F27F62" w14:textId="77777777" w:rsidR="00CF7924" w:rsidRDefault="00106FEC" w:rsidP="00CF7924">
      <w:pPr>
        <w:pStyle w:val="20505"/>
        <w:spacing w:before="120" w:after="120" w:line="240" w:lineRule="auto"/>
        <w:rPr>
          <w:rFonts w:asciiTheme="majorEastAsia" w:eastAsiaTheme="majorEastAsia" w:hAnsiTheme="majorEastAsia"/>
          <w:b/>
          <w:szCs w:val="30"/>
        </w:rPr>
      </w:pPr>
      <w:bookmarkStart w:id="595" w:name="_Toc482141221"/>
      <w:bookmarkStart w:id="596" w:name="_Toc482141894"/>
      <w:bookmarkStart w:id="597" w:name="_Toc482521458"/>
      <w:r w:rsidRPr="00596B1B">
        <w:rPr>
          <w:rFonts w:asciiTheme="majorEastAsia" w:eastAsiaTheme="majorEastAsia" w:hAnsiTheme="majorEastAsia" w:hint="eastAsia"/>
          <w:b/>
          <w:szCs w:val="30"/>
          <w:rPrChange w:id="598" w:author="李勇" w:date="2017-05-13T21:41:00Z">
            <w:rPr>
              <w:rFonts w:hint="eastAsia"/>
              <w:sz w:val="28"/>
              <w:szCs w:val="28"/>
            </w:rPr>
          </w:rPrChange>
        </w:rPr>
        <w:lastRenderedPageBreak/>
        <w:t>课题发展状况</w:t>
      </w:r>
      <w:bookmarkEnd w:id="595"/>
      <w:bookmarkEnd w:id="596"/>
      <w:r w:rsidR="00C6765D">
        <w:rPr>
          <w:rFonts w:hint="eastAsia"/>
          <w:sz w:val="28"/>
          <w:szCs w:val="28"/>
        </w:rPr>
        <w:t>（</w:t>
      </w:r>
      <w:r w:rsidR="000D3979">
        <w:rPr>
          <w:rFonts w:hint="eastAsia"/>
          <w:sz w:val="28"/>
          <w:szCs w:val="28"/>
        </w:rPr>
        <w:t>“</w:t>
      </w:r>
      <w:r w:rsidR="000D3979" w:rsidRPr="00E90326">
        <w:rPr>
          <w:rFonts w:hint="eastAsia"/>
          <w:sz w:val="28"/>
          <w:szCs w:val="28"/>
        </w:rPr>
        <w:t>课题发展状况</w:t>
      </w:r>
      <w:r w:rsidR="000D3979">
        <w:rPr>
          <w:rFonts w:hint="eastAsia"/>
          <w:sz w:val="28"/>
          <w:szCs w:val="28"/>
        </w:rPr>
        <w:t>”的字体</w:t>
      </w:r>
      <w:r w:rsidR="00C6765D">
        <w:rPr>
          <w:rFonts w:hint="eastAsia"/>
          <w:sz w:val="28"/>
          <w:szCs w:val="28"/>
        </w:rPr>
        <w:t>和“</w:t>
      </w:r>
      <w:r w:rsidR="00C6765D" w:rsidRPr="00E90326">
        <w:rPr>
          <w:rFonts w:asciiTheme="majorEastAsia" w:eastAsiaTheme="majorEastAsia" w:hAnsiTheme="majorEastAsia" w:hint="eastAsia"/>
          <w:b/>
          <w:szCs w:val="30"/>
        </w:rPr>
        <w:t>课题背景</w:t>
      </w:r>
      <w:r w:rsidR="00C6765D" w:rsidRPr="00C6765D">
        <w:rPr>
          <w:rFonts w:hint="eastAsia"/>
          <w:sz w:val="28"/>
          <w:szCs w:val="28"/>
        </w:rPr>
        <w:t>”</w:t>
      </w:r>
      <w:r w:rsidR="000D3979">
        <w:rPr>
          <w:rFonts w:hint="eastAsia"/>
          <w:sz w:val="28"/>
          <w:szCs w:val="28"/>
        </w:rPr>
        <w:t>的</w:t>
      </w:r>
      <w:r w:rsidR="000D3979">
        <w:rPr>
          <w:rFonts w:hint="eastAsia"/>
          <w:sz w:val="28"/>
          <w:szCs w:val="28"/>
        </w:rPr>
        <w:t xml:space="preserve"> </w:t>
      </w:r>
      <w:r w:rsidR="00C6765D">
        <w:rPr>
          <w:rFonts w:hint="eastAsia"/>
          <w:sz w:val="28"/>
          <w:szCs w:val="28"/>
        </w:rPr>
        <w:t>不一样，看目录</w:t>
      </w:r>
      <w:r w:rsidR="00C6765D" w:rsidRPr="00C6765D">
        <w:rPr>
          <w:rFonts w:hint="eastAsia"/>
          <w:sz w:val="28"/>
          <w:szCs w:val="28"/>
        </w:rPr>
        <w:t>）</w:t>
      </w:r>
      <w:bookmarkEnd w:id="597"/>
    </w:p>
    <w:p w14:paraId="4713DD44" w14:textId="5A24B201" w:rsidR="00150B71" w:rsidRPr="00CF7924" w:rsidRDefault="00CF7924" w:rsidP="00CF7924">
      <w:pPr>
        <w:spacing w:before="120" w:after="120" w:line="360" w:lineRule="exact"/>
        <w:ind w:firstLineChars="200" w:firstLine="480"/>
        <w:jc w:val="left"/>
        <w:rPr>
          <w:rFonts w:ascii="宋体" w:hAnsi="宋体"/>
          <w:bCs/>
          <w:color w:val="000000"/>
          <w:kern w:val="16"/>
        </w:rPr>
      </w:pPr>
      <w:ins w:id="599" w:author="renxt" w:date="2017-05-13T20:49:00Z">
        <w:r w:rsidRPr="00F64D75">
          <w:rPr>
            <w:rFonts w:ascii="宋体" w:hAnsi="宋体" w:hint="eastAsia"/>
            <w:bCs/>
            <w:color w:val="000000"/>
            <w:kern w:val="16"/>
          </w:rPr>
          <w:t>（</w:t>
        </w:r>
        <w:r>
          <w:rPr>
            <w:rFonts w:ascii="宋体" w:hAnsi="宋体" w:hint="eastAsia"/>
            <w:bCs/>
            <w:color w:val="000000"/>
            <w:kern w:val="16"/>
          </w:rPr>
          <w:t>以下内容</w:t>
        </w:r>
        <w:r w:rsidRPr="00F64D75">
          <w:rPr>
            <w:rFonts w:ascii="宋体" w:hAnsi="宋体" w:hint="eastAsia"/>
            <w:bCs/>
            <w:color w:val="000000"/>
            <w:kern w:val="16"/>
          </w:rPr>
          <w:t>参考张海阳的</w:t>
        </w:r>
        <w:r>
          <w:rPr>
            <w:rFonts w:ascii="宋体" w:hAnsi="宋体" w:hint="eastAsia"/>
            <w:bCs/>
            <w:color w:val="000000"/>
            <w:kern w:val="16"/>
          </w:rPr>
          <w:t>写</w:t>
        </w:r>
        <w:r w:rsidRPr="00F64D75">
          <w:rPr>
            <w:rFonts w:ascii="宋体" w:hAnsi="宋体" w:hint="eastAsia"/>
            <w:bCs/>
            <w:color w:val="000000"/>
            <w:kern w:val="16"/>
          </w:rPr>
          <w:t>）</w:t>
        </w:r>
      </w:ins>
    </w:p>
    <w:p w14:paraId="79769583" w14:textId="6287DC3D"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w:t>
      </w:r>
      <w:r w:rsidR="00060DE1">
        <w:rPr>
          <w:rFonts w:ascii="宋体" w:hAnsi="宋体" w:hint="eastAsia"/>
          <w:bCs/>
          <w:color w:val="000000"/>
          <w:kern w:val="16"/>
        </w:rPr>
        <w:t>网络</w:t>
      </w:r>
      <w:r w:rsidRPr="00E90326">
        <w:rPr>
          <w:rFonts w:ascii="宋体" w:hAnsi="宋体" w:hint="eastAsia"/>
          <w:bCs/>
          <w:color w:val="000000"/>
          <w:kern w:val="16"/>
        </w:rPr>
        <w:t>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78F66D75" w14:textId="41E8B46C" w:rsidR="00F32985" w:rsidRPr="00F32985" w:rsidRDefault="0044745E" w:rsidP="00F32985">
      <w:pPr>
        <w:pStyle w:val="20505"/>
        <w:spacing w:before="120" w:after="120" w:line="240" w:lineRule="auto"/>
        <w:rPr>
          <w:rFonts w:ascii="黑体" w:hAnsi="黑体"/>
          <w:sz w:val="28"/>
          <w:szCs w:val="28"/>
        </w:rPr>
      </w:pPr>
      <w:bookmarkStart w:id="600" w:name="_Toc482141222"/>
      <w:bookmarkStart w:id="601" w:name="_Toc482141895"/>
      <w:bookmarkStart w:id="602" w:name="_Toc482521459"/>
      <w:r w:rsidRPr="00596B1B">
        <w:rPr>
          <w:rFonts w:asciiTheme="minorEastAsia" w:eastAsiaTheme="minorEastAsia" w:hAnsiTheme="minorEastAsia" w:hint="eastAsia"/>
          <w:b/>
          <w:szCs w:val="30"/>
          <w:rPrChange w:id="603" w:author="李勇" w:date="2017-05-13T21:42:00Z">
            <w:rPr>
              <w:rFonts w:ascii="黑体" w:hAnsi="黑体" w:hint="eastAsia"/>
              <w:sz w:val="28"/>
              <w:szCs w:val="28"/>
            </w:rPr>
          </w:rPrChange>
        </w:rPr>
        <w:t>研究</w:t>
      </w:r>
      <w:r w:rsidR="00CA512A" w:rsidRPr="00596B1B">
        <w:rPr>
          <w:rFonts w:asciiTheme="minorEastAsia" w:eastAsiaTheme="minorEastAsia" w:hAnsiTheme="minorEastAsia" w:hint="eastAsia"/>
          <w:b/>
          <w:szCs w:val="30"/>
          <w:rPrChange w:id="604" w:author="李勇" w:date="2017-05-13T21:42:00Z">
            <w:rPr>
              <w:rFonts w:ascii="黑体" w:hAnsi="黑体" w:hint="eastAsia"/>
              <w:sz w:val="28"/>
              <w:szCs w:val="28"/>
            </w:rPr>
          </w:rPrChange>
        </w:rPr>
        <w:t>的目的</w:t>
      </w:r>
      <w:bookmarkEnd w:id="600"/>
      <w:bookmarkEnd w:id="601"/>
      <w:ins w:id="605" w:author="renxt" w:date="2017-05-13T20:49:00Z">
        <w:r w:rsidR="00CF7924" w:rsidRPr="00F64D75">
          <w:rPr>
            <w:rFonts w:ascii="宋体" w:hAnsi="宋体" w:hint="eastAsia"/>
            <w:color w:val="000000"/>
            <w:kern w:val="16"/>
            <w:sz w:val="24"/>
            <w:szCs w:val="24"/>
          </w:rPr>
          <w:t>（</w:t>
        </w:r>
        <w:r w:rsidR="00CF7924">
          <w:rPr>
            <w:rFonts w:ascii="宋体" w:hAnsi="宋体" w:hint="eastAsia"/>
            <w:bCs w:val="0"/>
            <w:color w:val="000000"/>
            <w:kern w:val="16"/>
          </w:rPr>
          <w:t>以下内容</w:t>
        </w:r>
        <w:r w:rsidR="00CF7924" w:rsidRPr="00F64D75">
          <w:rPr>
            <w:rFonts w:ascii="宋体" w:hAnsi="宋体" w:hint="eastAsia"/>
            <w:color w:val="000000"/>
            <w:kern w:val="16"/>
            <w:sz w:val="24"/>
            <w:szCs w:val="24"/>
          </w:rPr>
          <w:t>参考张海阳的</w:t>
        </w:r>
        <w:r w:rsidR="00CF7924">
          <w:rPr>
            <w:rFonts w:ascii="宋体" w:hAnsi="宋体" w:hint="eastAsia"/>
            <w:bCs w:val="0"/>
            <w:color w:val="000000"/>
            <w:kern w:val="16"/>
          </w:rPr>
          <w:t>写</w:t>
        </w:r>
        <w:r w:rsidR="00CF7924" w:rsidRPr="00F64D75">
          <w:rPr>
            <w:rFonts w:ascii="宋体" w:hAnsi="宋体" w:hint="eastAsia"/>
            <w:color w:val="000000"/>
            <w:kern w:val="16"/>
            <w:sz w:val="24"/>
            <w:szCs w:val="24"/>
          </w:rPr>
          <w:t>）</w:t>
        </w:r>
      </w:ins>
      <w:bookmarkEnd w:id="602"/>
    </w:p>
    <w:p w14:paraId="1564BE43" w14:textId="126FA811" w:rsidR="00926D80" w:rsidRPr="00F32985" w:rsidRDefault="00F32985" w:rsidP="00ED39E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w:t>
      </w:r>
      <w:r w:rsidR="00812A15">
        <w:rPr>
          <w:rFonts w:ascii="宋体" w:hAnsi="宋体" w:hint="eastAsia"/>
        </w:rPr>
        <w:t>，提升防御攻击的能力</w:t>
      </w:r>
      <w:r w:rsidRPr="00E90326">
        <w:rPr>
          <w:rFonts w:ascii="宋体" w:hAnsi="宋体" w:hint="eastAsia"/>
        </w:rPr>
        <w:t>。在实现主机扫描和UDP端口扫描，UDP Flood攻击基本功能的基础上，通过多线程技术提升扫描和攻击效率。</w:t>
      </w:r>
    </w:p>
    <w:p w14:paraId="254BB14D" w14:textId="4C41CC53" w:rsidR="0044745E" w:rsidRPr="00596B1B" w:rsidRDefault="0044745E" w:rsidP="0044745E">
      <w:pPr>
        <w:pStyle w:val="20505"/>
        <w:spacing w:before="120" w:after="120" w:line="240" w:lineRule="auto"/>
        <w:rPr>
          <w:rFonts w:asciiTheme="majorEastAsia" w:eastAsiaTheme="majorEastAsia" w:hAnsiTheme="majorEastAsia"/>
          <w:b/>
          <w:szCs w:val="30"/>
          <w:rPrChange w:id="606" w:author="李勇" w:date="2017-05-13T21:42:00Z">
            <w:rPr>
              <w:rFonts w:ascii="黑体" w:hAnsi="黑体"/>
              <w:sz w:val="28"/>
              <w:szCs w:val="28"/>
            </w:rPr>
          </w:rPrChange>
        </w:rPr>
      </w:pPr>
      <w:bookmarkStart w:id="607" w:name="_Toc482141223"/>
      <w:bookmarkStart w:id="608" w:name="_Toc482141896"/>
      <w:bookmarkStart w:id="609" w:name="_Toc482521460"/>
      <w:r w:rsidRPr="00596B1B">
        <w:rPr>
          <w:rFonts w:asciiTheme="majorEastAsia" w:eastAsiaTheme="majorEastAsia" w:hAnsiTheme="majorEastAsia" w:hint="eastAsia"/>
          <w:b/>
          <w:szCs w:val="30"/>
          <w:rPrChange w:id="610" w:author="李勇" w:date="2017-05-13T21:42:00Z">
            <w:rPr>
              <w:rFonts w:ascii="黑体" w:hAnsi="黑体" w:hint="eastAsia"/>
              <w:sz w:val="28"/>
              <w:szCs w:val="28"/>
            </w:rPr>
          </w:rPrChange>
        </w:rPr>
        <w:t>任务完成情况</w:t>
      </w:r>
      <w:bookmarkEnd w:id="607"/>
      <w:bookmarkEnd w:id="608"/>
      <w:bookmarkEnd w:id="609"/>
      <w:r w:rsidR="00EB2D91" w:rsidRPr="00596B1B">
        <w:rPr>
          <w:rFonts w:asciiTheme="majorEastAsia" w:eastAsiaTheme="majorEastAsia" w:hAnsiTheme="majorEastAsia"/>
          <w:b/>
          <w:szCs w:val="30"/>
          <w:rPrChange w:id="611" w:author="李勇" w:date="2017-05-13T21:42:00Z">
            <w:rPr>
              <w:rFonts w:ascii="黑体" w:hAnsi="黑体"/>
              <w:sz w:val="28"/>
              <w:szCs w:val="28"/>
            </w:rPr>
          </w:rPrChange>
        </w:rPr>
        <w:t xml:space="preserve"> </w:t>
      </w:r>
    </w:p>
    <w:p w14:paraId="04DCA351" w14:textId="300C10B7" w:rsidR="007D3582" w:rsidRPr="007D3582" w:rsidRDefault="00641489" w:rsidP="007D3582">
      <w:pPr>
        <w:spacing w:beforeLines="0" w:afterLines="0" w:line="360" w:lineRule="exact"/>
        <w:ind w:firstLineChars="200" w:firstLine="480"/>
        <w:rPr>
          <w:ins w:id="612" w:author="renxt" w:date="2017-05-13T20:44:00Z"/>
          <w:rFonts w:ascii="宋体" w:hAnsi="宋体"/>
        </w:rPr>
      </w:pPr>
      <w:del w:id="613" w:author="renxt" w:date="2017-05-13T20:44:00Z">
        <w:r w:rsidRPr="00E90326" w:rsidDel="007D3582">
          <w:rPr>
            <w:rFonts w:ascii="宋体" w:hAnsi="宋体" w:hint="eastAsia"/>
          </w:rPr>
          <w:delText xml:space="preserve">熟悉了ARP协议、ICMP协议、IP协议、UDP协议等协议及其应用，了解了扫描的基本原理，设计和实现了UDP </w:delText>
        </w:r>
        <w:r w:rsidRPr="00E90326" w:rsidDel="007D3582">
          <w:rPr>
            <w:rFonts w:ascii="宋体" w:hAnsi="宋体"/>
          </w:rPr>
          <w:delText>F</w:delText>
        </w:r>
        <w:r w:rsidRPr="00E90326" w:rsidDel="007D3582">
          <w:rPr>
            <w:rFonts w:ascii="宋体" w:hAnsi="宋体" w:hint="eastAsia"/>
          </w:rPr>
          <w:delText>lood攻击程序。该程序</w:delText>
        </w:r>
        <w:r w:rsidR="00926D80" w:rsidDel="007D3582">
          <w:rPr>
            <w:rFonts w:ascii="宋体" w:hAnsi="宋体" w:hint="eastAsia"/>
          </w:rPr>
          <w:delText>实现了，</w:delText>
        </w:r>
        <w:r w:rsidR="006112F5" w:rsidDel="007D3582">
          <w:rPr>
            <w:rFonts w:ascii="宋体" w:hAnsi="宋体" w:hint="eastAsia"/>
          </w:rPr>
          <w:delText>基于</w:delText>
        </w:r>
        <w:r w:rsidRPr="00E90326" w:rsidDel="007D3582">
          <w:rPr>
            <w:rFonts w:ascii="宋体" w:hAnsi="宋体" w:hint="eastAsia"/>
          </w:rPr>
          <w:delText>ICMP</w:delText>
        </w:r>
        <w:r w:rsidR="00926D80" w:rsidDel="007D3582">
          <w:rPr>
            <w:rFonts w:ascii="宋体" w:hAnsi="宋体" w:hint="eastAsia"/>
          </w:rPr>
          <w:delText>协议实现的主机扫描；</w:delText>
        </w:r>
        <w:r w:rsidRPr="00E90326" w:rsidDel="007D3582">
          <w:rPr>
            <w:rFonts w:ascii="宋体" w:hAnsi="宋体" w:hint="eastAsia"/>
          </w:rPr>
          <w:delText>基于ARP协议获取主机MAC</w:delText>
        </w:r>
        <w:r w:rsidR="00926D80" w:rsidDel="007D3582">
          <w:rPr>
            <w:rFonts w:ascii="宋体" w:hAnsi="宋体" w:hint="eastAsia"/>
          </w:rPr>
          <w:delText>地址；</w:delText>
        </w:r>
        <w:r w:rsidRPr="00E90326" w:rsidDel="007D3582">
          <w:rPr>
            <w:rFonts w:ascii="宋体" w:hAnsi="宋体" w:hint="eastAsia"/>
          </w:rPr>
          <w:delText>UDP端口扫描，</w:delText>
        </w:r>
        <w:r w:rsidR="006112F5" w:rsidDel="007D3582">
          <w:rPr>
            <w:rFonts w:ascii="宋体" w:hAnsi="宋体" w:hint="eastAsia"/>
          </w:rPr>
          <w:delText>可</w:delText>
        </w:r>
        <w:r w:rsidRPr="00E90326" w:rsidDel="007D3582">
          <w:rPr>
            <w:rFonts w:ascii="宋体" w:hAnsi="宋体" w:hint="eastAsia"/>
          </w:rPr>
          <w:delText>发送大量伪造UDP</w:delText>
        </w:r>
        <w:r w:rsidR="00AD551B" w:rsidDel="007D3582">
          <w:rPr>
            <w:rFonts w:ascii="宋体" w:hAnsi="宋体" w:hint="eastAsia"/>
          </w:rPr>
          <w:delText>数据</w:delText>
        </w:r>
        <w:r w:rsidR="00F929BC" w:rsidDel="007D3582">
          <w:rPr>
            <w:rFonts w:ascii="宋体" w:hAnsi="宋体" w:hint="eastAsia"/>
          </w:rPr>
          <w:delText>包</w:delText>
        </w:r>
        <w:r w:rsidR="00AD551B" w:rsidDel="007D3582">
          <w:rPr>
            <w:rFonts w:ascii="宋体" w:hAnsi="宋体" w:hint="eastAsia"/>
          </w:rPr>
          <w:delText>对特定主机和特定端口进行UD</w:delText>
        </w:r>
        <w:r w:rsidR="00AD551B" w:rsidDel="007D3582">
          <w:rPr>
            <w:rFonts w:ascii="宋体" w:hAnsi="宋体"/>
          </w:rPr>
          <w:delText>P F</w:delText>
        </w:r>
        <w:r w:rsidR="00AD551B" w:rsidDel="007D3582">
          <w:rPr>
            <w:rFonts w:ascii="宋体" w:hAnsi="宋体" w:hint="eastAsia"/>
          </w:rPr>
          <w:delText>lood</w:delText>
        </w:r>
        <w:r w:rsidR="00F929BC" w:rsidDel="007D3582">
          <w:rPr>
            <w:rFonts w:ascii="宋体" w:hAnsi="宋体" w:hint="eastAsia"/>
          </w:rPr>
          <w:delText>攻击。整个程序逻辑清晰，功能完整</w:delText>
        </w:r>
        <w:r w:rsidRPr="00E90326" w:rsidDel="007D3582">
          <w:rPr>
            <w:rFonts w:ascii="宋体" w:hAnsi="宋体" w:hint="eastAsia"/>
          </w:rPr>
          <w:delText>。</w:delText>
        </w:r>
      </w:del>
      <w:ins w:id="614" w:author="renxt" w:date="2017-05-13T20:44:00Z">
        <w:r w:rsidR="007D3582">
          <w:rPr>
            <w:rFonts w:ascii="宋体" w:hAnsi="宋体" w:hint="eastAsia"/>
          </w:rPr>
          <w:t>设计和实现了一个</w:t>
        </w:r>
        <w:r w:rsidR="007D3582" w:rsidRPr="007D3582">
          <w:rPr>
            <w:rFonts w:ascii="宋体" w:hAnsi="宋体" w:hint="eastAsia"/>
          </w:rPr>
          <w:t>UDP Flood攻击程序</w:t>
        </w:r>
        <w:r w:rsidR="007D3582">
          <w:rPr>
            <w:rFonts w:ascii="宋体" w:hAnsi="宋体" w:hint="eastAsia"/>
          </w:rPr>
          <w:t>。它能够</w:t>
        </w:r>
        <w:r w:rsidR="007D3582" w:rsidRPr="007D3582">
          <w:rPr>
            <w:rFonts w:ascii="宋体" w:hAnsi="宋体" w:hint="eastAsia"/>
          </w:rPr>
          <w:t>根据用户设定的参数，伪造源MAC、源IP和源端口，向指定主机发送大量的伪造的UDP报文, 对指定的主机进行攻击。</w:t>
        </w:r>
      </w:ins>
      <w:ins w:id="615" w:author="renxt" w:date="2017-05-13T20:45:00Z">
        <w:r w:rsidR="007D3582">
          <w:rPr>
            <w:rFonts w:ascii="宋体" w:hAnsi="宋体" w:hint="eastAsia"/>
          </w:rPr>
          <w:t>有以下具体</w:t>
        </w:r>
      </w:ins>
      <w:ins w:id="616" w:author="renxt" w:date="2017-05-13T20:44:00Z">
        <w:r w:rsidR="007D3582">
          <w:rPr>
            <w:rFonts w:ascii="宋体" w:hAnsi="宋体" w:hint="eastAsia"/>
          </w:rPr>
          <w:t>功能</w:t>
        </w:r>
        <w:r w:rsidR="007D3582" w:rsidRPr="007D3582">
          <w:rPr>
            <w:rFonts w:ascii="宋体" w:hAnsi="宋体" w:hint="eastAsia"/>
          </w:rPr>
          <w:t>：</w:t>
        </w:r>
      </w:ins>
    </w:p>
    <w:p w14:paraId="1F721552" w14:textId="08F1B381" w:rsidR="007D3582" w:rsidRPr="007D3582" w:rsidRDefault="007D3582" w:rsidP="007D3582">
      <w:pPr>
        <w:spacing w:beforeLines="0" w:afterLines="0" w:line="360" w:lineRule="exact"/>
        <w:ind w:firstLineChars="200" w:firstLine="480"/>
        <w:rPr>
          <w:ins w:id="617" w:author="renxt" w:date="2017-05-13T20:44:00Z"/>
          <w:rFonts w:ascii="宋体" w:hAnsi="宋体"/>
        </w:rPr>
      </w:pPr>
      <w:ins w:id="618" w:author="renxt" w:date="2017-05-13T20:44:00Z">
        <w:r>
          <w:rPr>
            <w:rFonts w:ascii="宋体" w:hAnsi="宋体" w:hint="eastAsia"/>
          </w:rPr>
          <w:t>（</w:t>
        </w:r>
        <w:r w:rsidRPr="007D3582">
          <w:rPr>
            <w:rFonts w:ascii="宋体" w:hAnsi="宋体" w:hint="eastAsia"/>
          </w:rPr>
          <w:t>1</w:t>
        </w:r>
        <w:r>
          <w:rPr>
            <w:rFonts w:ascii="宋体" w:hAnsi="宋体" w:hint="eastAsia"/>
          </w:rPr>
          <w:t>）</w:t>
        </w:r>
        <w:r w:rsidRPr="007D3582">
          <w:rPr>
            <w:rFonts w:ascii="宋体" w:hAnsi="宋体" w:hint="eastAsia"/>
          </w:rPr>
          <w:t>构造相应的UDP报文，向指定主机的指定端口发送，捕获并解析响应报文，根据报文内容判定该主机指定的UDP端口是否开放的；</w:t>
        </w:r>
      </w:ins>
    </w:p>
    <w:p w14:paraId="327E0801" w14:textId="7659236C" w:rsidR="00150B71" w:rsidRPr="00D05338" w:rsidRDefault="007D3582" w:rsidP="007D3582">
      <w:pPr>
        <w:spacing w:beforeLines="0" w:before="120" w:afterLines="0" w:after="120" w:line="360" w:lineRule="exact"/>
        <w:ind w:firstLineChars="200" w:firstLine="480"/>
        <w:rPr>
          <w:rFonts w:ascii="宋体" w:hAnsi="宋体"/>
        </w:rPr>
      </w:pPr>
      <w:ins w:id="619" w:author="renxt" w:date="2017-05-13T20:44:00Z">
        <w:r>
          <w:rPr>
            <w:rFonts w:ascii="宋体" w:hAnsi="宋体" w:hint="eastAsia"/>
          </w:rPr>
          <w:t>（</w:t>
        </w:r>
        <w:r w:rsidRPr="007D3582">
          <w:rPr>
            <w:rFonts w:ascii="宋体" w:hAnsi="宋体" w:hint="eastAsia"/>
          </w:rPr>
          <w:t>2</w:t>
        </w:r>
        <w:r>
          <w:rPr>
            <w:rFonts w:ascii="宋体" w:hAnsi="宋体" w:hint="eastAsia"/>
          </w:rPr>
          <w:t>）</w:t>
        </w:r>
        <w:r w:rsidRPr="007D3582">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ins>
    </w:p>
    <w:p w14:paraId="2805DBC4" w14:textId="77777777" w:rsidR="00150B71" w:rsidRPr="00E90326" w:rsidRDefault="00150B71" w:rsidP="00D05338">
      <w:pPr>
        <w:pStyle w:val="10505"/>
        <w:numPr>
          <w:ilvl w:val="0"/>
          <w:numId w:val="0"/>
        </w:numPr>
        <w:spacing w:before="120" w:after="120"/>
        <w:ind w:left="432" w:hanging="432"/>
        <w:jc w:val="both"/>
        <w:sectPr w:rsidR="00150B71" w:rsidRPr="00E90326" w:rsidSect="00ED015D">
          <w:headerReference w:type="default" r:id="rId25"/>
          <w:footerReference w:type="even" r:id="rId26"/>
          <w:footerReference w:type="default" r:id="rId27"/>
          <w:headerReference w:type="first" r:id="rId28"/>
          <w:footerReference w:type="first" r:id="rId29"/>
          <w:pgSz w:w="11906" w:h="16838"/>
          <w:pgMar w:top="1440" w:right="1800" w:bottom="1440" w:left="1800" w:header="1134" w:footer="992" w:gutter="0"/>
          <w:pgNumType w:start="1"/>
          <w:cols w:space="720"/>
          <w:docGrid w:linePitch="326"/>
        </w:sectPr>
      </w:pPr>
    </w:p>
    <w:p w14:paraId="3BC175D4" w14:textId="229B4EDE" w:rsidR="00D373B2" w:rsidRPr="00E90326" w:rsidRDefault="00D373B2" w:rsidP="00D05338">
      <w:pPr>
        <w:pStyle w:val="10505"/>
        <w:pageBreakBefore/>
        <w:spacing w:before="120" w:after="120" w:line="480" w:lineRule="auto"/>
        <w:ind w:left="431" w:hanging="431"/>
        <w:rPr>
          <w:rFonts w:asciiTheme="majorEastAsia" w:eastAsiaTheme="majorEastAsia" w:hAnsiTheme="majorEastAsia"/>
          <w:b/>
          <w:szCs w:val="36"/>
        </w:rPr>
      </w:pPr>
      <w:bookmarkStart w:id="620" w:name="_Hlt273261552"/>
      <w:bookmarkStart w:id="621" w:name="_Hlt279679426"/>
      <w:bookmarkStart w:id="622" w:name="_Toc482141224"/>
      <w:bookmarkStart w:id="623" w:name="_Toc482141897"/>
      <w:bookmarkStart w:id="624" w:name="_Toc482521461"/>
      <w:bookmarkEnd w:id="620"/>
      <w:bookmarkEnd w:id="621"/>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622"/>
      <w:bookmarkEnd w:id="623"/>
      <w:bookmarkEnd w:id="624"/>
    </w:p>
    <w:p w14:paraId="541F3F27" w14:textId="11558D9F" w:rsidR="008B0625" w:rsidRPr="00E90326" w:rsidRDefault="00D373B2" w:rsidP="008B0625">
      <w:pPr>
        <w:pStyle w:val="20505"/>
        <w:spacing w:before="120" w:after="120" w:line="240" w:lineRule="auto"/>
        <w:rPr>
          <w:sz w:val="28"/>
          <w:szCs w:val="28"/>
        </w:rPr>
      </w:pPr>
      <w:bookmarkStart w:id="625" w:name="_Toc482141225"/>
      <w:bookmarkStart w:id="626" w:name="_Toc482141898"/>
      <w:bookmarkStart w:id="627" w:name="_Toc482521462"/>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625"/>
      <w:bookmarkEnd w:id="626"/>
      <w:bookmarkEnd w:id="627"/>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628" w:name="_Toc482141226"/>
      <w:bookmarkStart w:id="629" w:name="_Toc482141899"/>
      <w:bookmarkStart w:id="630" w:name="_Toc482521463"/>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628"/>
      <w:bookmarkEnd w:id="629"/>
      <w:bookmarkEnd w:id="630"/>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66C1D861"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A0F67">
        <w:rPr>
          <w:rFonts w:asciiTheme="minorEastAsia" w:eastAsiaTheme="minorEastAsia" w:hAnsiTheme="minorEastAsia" w:cs="Arial" w:hint="eastAsia"/>
        </w:rPr>
        <w:t>.</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27607A54" w:rsidR="00944538" w:rsidRPr="004262A7" w:rsidRDefault="00944538" w:rsidP="00A765AC">
      <w:pPr>
        <w:spacing w:before="120" w:after="120"/>
        <w:jc w:val="center"/>
        <w:rPr>
          <w:rFonts w:asciiTheme="minorEastAsia" w:eastAsiaTheme="minorEastAsia" w:hAnsiTheme="minorEastAsia"/>
          <w:sz w:val="21"/>
          <w:szCs w:val="21"/>
        </w:rPr>
      </w:pPr>
      <w:r w:rsidRPr="004262A7">
        <w:rPr>
          <w:rFonts w:asciiTheme="minorEastAsia" w:eastAsiaTheme="minorEastAsia" w:hAnsiTheme="minorEastAsia" w:hint="eastAsia"/>
          <w:sz w:val="21"/>
          <w:szCs w:val="21"/>
        </w:rPr>
        <w:t>表2</w:t>
      </w:r>
      <w:r w:rsidR="009A0F67" w:rsidRPr="004262A7">
        <w:rPr>
          <w:rFonts w:asciiTheme="minorEastAsia" w:eastAsiaTheme="minorEastAsia" w:hAnsiTheme="minorEastAsia" w:hint="eastAsia"/>
          <w:sz w:val="21"/>
          <w:szCs w:val="21"/>
        </w:rPr>
        <w:t>.</w:t>
      </w:r>
      <w:r w:rsidRPr="004262A7">
        <w:rPr>
          <w:rFonts w:asciiTheme="minorEastAsia" w:eastAsiaTheme="minorEastAsia" w:hAnsiTheme="minorEastAsia" w:hint="eastAsia"/>
          <w:sz w:val="21"/>
          <w:szCs w:val="21"/>
        </w:rPr>
        <w:t xml:space="preserve"> </w:t>
      </w:r>
      <w:r w:rsidRPr="004262A7">
        <w:rPr>
          <w:rFonts w:asciiTheme="minorEastAsia" w:eastAsiaTheme="minorEastAsia" w:hAnsiTheme="minorEastAsia"/>
          <w:sz w:val="21"/>
          <w:szCs w:val="21"/>
        </w:rPr>
        <w:fldChar w:fldCharType="begin"/>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hint="eastAsia"/>
          <w:sz w:val="21"/>
          <w:szCs w:val="21"/>
        </w:rPr>
        <w:instrText>SEQ 表2- \* ARABIC</w:instrText>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sz w:val="21"/>
          <w:szCs w:val="21"/>
        </w:rPr>
        <w:fldChar w:fldCharType="separate"/>
      </w:r>
      <w:r w:rsidR="00AD16B6" w:rsidRPr="004262A7">
        <w:rPr>
          <w:rFonts w:asciiTheme="minorEastAsia" w:eastAsiaTheme="minorEastAsia" w:hAnsiTheme="minorEastAsia"/>
          <w:noProof/>
          <w:sz w:val="21"/>
          <w:szCs w:val="21"/>
        </w:rPr>
        <w:t>1</w:t>
      </w:r>
      <w:r w:rsidRPr="004262A7">
        <w:rPr>
          <w:rFonts w:asciiTheme="minorEastAsia" w:eastAsiaTheme="minorEastAsia" w:hAnsiTheme="minorEastAsia"/>
          <w:sz w:val="21"/>
          <w:szCs w:val="21"/>
        </w:rPr>
        <w:fldChar w:fldCharType="end"/>
      </w:r>
      <w:r w:rsidRPr="004262A7">
        <w:rPr>
          <w:rFonts w:asciiTheme="minorEastAsia" w:eastAsiaTheme="minorEastAsia" w:hAnsiTheme="minorEastAsia" w:hint="eastAsia"/>
          <w:sz w:val="21"/>
          <w:szCs w:val="21"/>
        </w:rPr>
        <w:t>地址解析协议报文</w:t>
      </w:r>
      <w:ins w:id="631" w:author="renxt" w:date="2017-05-13T20:49:00Z">
        <w:r w:rsidR="00CF7924">
          <w:rPr>
            <w:rFonts w:asciiTheme="minorEastAsia" w:eastAsiaTheme="minorEastAsia" w:hAnsiTheme="minorEastAsia" w:hint="eastAsia"/>
            <w:sz w:val="21"/>
            <w:szCs w:val="21"/>
          </w:rPr>
          <w:t>（不让有</w:t>
        </w:r>
      </w:ins>
      <w:ins w:id="632" w:author="renxt" w:date="2017-05-13T20:50:00Z">
        <w:r w:rsidR="00CF7924">
          <w:rPr>
            <w:rFonts w:asciiTheme="minorEastAsia" w:eastAsiaTheme="minorEastAsia" w:hAnsiTheme="minorEastAsia" w:hint="eastAsia"/>
            <w:sz w:val="21"/>
            <w:szCs w:val="21"/>
          </w:rPr>
          <w:t>空行，就是去不掉，表格</w:t>
        </w:r>
      </w:ins>
      <w:ins w:id="633" w:author="renxt" w:date="2017-05-13T20:53:00Z">
        <w:r w:rsidR="003841BF">
          <w:rPr>
            <w:rFonts w:asciiTheme="minorEastAsia" w:eastAsiaTheme="minorEastAsia" w:hAnsiTheme="minorEastAsia" w:hint="eastAsia"/>
            <w:sz w:val="21"/>
            <w:szCs w:val="21"/>
          </w:rPr>
          <w:t>框</w:t>
        </w:r>
      </w:ins>
      <w:ins w:id="634" w:author="renxt" w:date="2017-05-13T20:50:00Z">
        <w:r w:rsidR="00CF7924">
          <w:rPr>
            <w:rFonts w:asciiTheme="minorEastAsia" w:eastAsiaTheme="minorEastAsia" w:hAnsiTheme="minorEastAsia" w:hint="eastAsia"/>
            <w:sz w:val="21"/>
            <w:szCs w:val="21"/>
          </w:rPr>
          <w:t>能打印出来吗？</w:t>
        </w:r>
        <w:r w:rsidR="00A407D4">
          <w:rPr>
            <w:rFonts w:asciiTheme="minorEastAsia" w:eastAsiaTheme="minorEastAsia" w:hAnsiTheme="minorEastAsia" w:hint="eastAsia"/>
            <w:sz w:val="21"/>
            <w:szCs w:val="21"/>
          </w:rPr>
          <w:t>以下对</w:t>
        </w:r>
      </w:ins>
      <w:ins w:id="635" w:author="renxt" w:date="2017-05-13T20:51:00Z">
        <w:r w:rsidR="00A407D4">
          <w:rPr>
            <w:rFonts w:asciiTheme="minorEastAsia" w:eastAsiaTheme="minorEastAsia" w:hAnsiTheme="minorEastAsia" w:hint="eastAsia"/>
            <w:sz w:val="21"/>
            <w:szCs w:val="21"/>
          </w:rPr>
          <w:t>吗？参考计算机网络重画</w:t>
        </w:r>
      </w:ins>
      <w:ins w:id="636" w:author="renxt" w:date="2017-05-13T20:53:00Z">
        <w:r w:rsidR="003841BF">
          <w:rPr>
            <w:rFonts w:asciiTheme="minorEastAsia" w:eastAsiaTheme="minorEastAsia" w:hAnsiTheme="minorEastAsia" w:hint="eastAsia"/>
            <w:sz w:val="21"/>
            <w:szCs w:val="21"/>
          </w:rPr>
          <w:t>。这是图不是表）</w:t>
        </w:r>
      </w:ins>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949"/>
        <w:gridCol w:w="1411"/>
        <w:gridCol w:w="3240"/>
      </w:tblGrid>
      <w:tr w:rsidR="001B5590" w:rsidRPr="00E90326" w14:paraId="2B2F5C2C" w14:textId="77777777" w:rsidTr="00264649">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b/>
                <w:bCs/>
                <w:color w:val="333333"/>
                <w:sz w:val="21"/>
                <w:szCs w:val="21"/>
              </w:rPr>
            </w:pPr>
          </w:p>
        </w:tc>
      </w:tr>
      <w:tr w:rsidR="001B5590" w:rsidRPr="00E90326" w14:paraId="7959DBA9"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264649">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46E5F9CB"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r w:rsidR="001B5590" w:rsidRPr="00E90326" w14:paraId="12993DC7"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2105F81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32F9A9EF"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52506E5E"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1F5172AE"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01F6C802"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08A3C325"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4F9AB730"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r>
      <w:tr w:rsidR="001B5590" w:rsidRPr="00E90326" w14:paraId="536A2037"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2DEC5F96"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bl>
    <w:p w14:paraId="2962B114" w14:textId="77777777" w:rsidR="001B5590" w:rsidRPr="00E90326" w:rsidRDefault="001B5590" w:rsidP="001B5590">
      <w:pPr>
        <w:spacing w:before="120" w:after="120"/>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637" w:name="_Toc482141227"/>
      <w:bookmarkStart w:id="638" w:name="_Toc482141900"/>
      <w:bookmarkStart w:id="639" w:name="_Toc482521464"/>
      <w:r w:rsidRPr="00E90326">
        <w:rPr>
          <w:rFonts w:asciiTheme="majorEastAsia" w:eastAsiaTheme="majorEastAsia" w:hAnsiTheme="majorEastAsia"/>
          <w:b/>
          <w:szCs w:val="28"/>
        </w:rPr>
        <w:t>ICMP</w:t>
      </w:r>
      <w:r w:rsidRPr="00E90326">
        <w:rPr>
          <w:rFonts w:asciiTheme="majorEastAsia" w:eastAsiaTheme="majorEastAsia" w:hAnsiTheme="majorEastAsia" w:hint="eastAsia"/>
          <w:b/>
          <w:szCs w:val="28"/>
        </w:rPr>
        <w:t>协议</w:t>
      </w:r>
      <w:bookmarkEnd w:id="637"/>
      <w:bookmarkEnd w:id="638"/>
      <w:bookmarkEnd w:id="639"/>
    </w:p>
    <w:p w14:paraId="46E2E347" w14:textId="5E2248B6"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w:t>
      </w:r>
      <w:r w:rsidR="009C72B6">
        <w:rPr>
          <w:rFonts w:ascii="宋体" w:hAnsi="宋体" w:hint="eastAsia"/>
        </w:rPr>
        <w:t>境中的各种问题反馈，通过这些信息，令管理者可以对所发生的问题做出</w:t>
      </w:r>
      <w:r w:rsidRPr="00E90326">
        <w:rPr>
          <w:rFonts w:ascii="宋体" w:hAnsi="宋体" w:hint="eastAsia"/>
        </w:rPr>
        <w:t>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5ADD6904" w:rsidR="00496360" w:rsidRPr="0016745C" w:rsidRDefault="00496360" w:rsidP="00A765AC">
      <w:pPr>
        <w:spacing w:before="120" w:after="120"/>
        <w:jc w:val="center"/>
        <w:rPr>
          <w:rFonts w:asciiTheme="minorEastAsia" w:eastAsiaTheme="minorEastAsia" w:hAnsiTheme="minorEastAsia"/>
          <w:sz w:val="21"/>
          <w:szCs w:val="21"/>
        </w:rPr>
      </w:pPr>
      <w:r w:rsidRPr="0016745C">
        <w:rPr>
          <w:rFonts w:asciiTheme="minorEastAsia" w:eastAsiaTheme="minorEastAsia" w:hAnsiTheme="minorEastAsia" w:hint="eastAsia"/>
          <w:sz w:val="21"/>
          <w:szCs w:val="21"/>
        </w:rPr>
        <w:t>表2</w:t>
      </w:r>
      <w:r w:rsidR="009A0F67" w:rsidRPr="0016745C">
        <w:rPr>
          <w:rFonts w:asciiTheme="minorEastAsia" w:eastAsiaTheme="minorEastAsia" w:hAnsiTheme="minorEastAsia" w:hint="eastAsia"/>
          <w:sz w:val="21"/>
          <w:szCs w:val="21"/>
        </w:rPr>
        <w:t>.</w:t>
      </w:r>
      <w:r w:rsidRPr="0016745C">
        <w:rPr>
          <w:rFonts w:asciiTheme="minorEastAsia" w:eastAsiaTheme="minorEastAsia" w:hAnsiTheme="minorEastAsia" w:hint="eastAsia"/>
          <w:sz w:val="21"/>
          <w:szCs w:val="21"/>
        </w:rPr>
        <w:t xml:space="preserve"> </w:t>
      </w:r>
      <w:r w:rsidRPr="0016745C">
        <w:rPr>
          <w:rFonts w:asciiTheme="minorEastAsia" w:eastAsiaTheme="minorEastAsia" w:hAnsiTheme="minorEastAsia"/>
          <w:sz w:val="21"/>
          <w:szCs w:val="21"/>
        </w:rPr>
        <w:fldChar w:fldCharType="begin"/>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hint="eastAsia"/>
          <w:sz w:val="21"/>
          <w:szCs w:val="21"/>
        </w:rPr>
        <w:instrText>SEQ 表2- \* ARABIC</w:instrText>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sz w:val="21"/>
          <w:szCs w:val="21"/>
        </w:rPr>
        <w:fldChar w:fldCharType="separate"/>
      </w:r>
      <w:r w:rsidR="00AD16B6" w:rsidRPr="0016745C">
        <w:rPr>
          <w:rFonts w:asciiTheme="minorEastAsia" w:eastAsiaTheme="minorEastAsia" w:hAnsiTheme="minorEastAsia"/>
          <w:noProof/>
          <w:sz w:val="21"/>
          <w:szCs w:val="21"/>
        </w:rPr>
        <w:t>2</w:t>
      </w:r>
      <w:r w:rsidRPr="0016745C">
        <w:rPr>
          <w:rFonts w:asciiTheme="minorEastAsia" w:eastAsiaTheme="minorEastAsia" w:hAnsiTheme="minorEastAsia"/>
          <w:sz w:val="21"/>
          <w:szCs w:val="21"/>
        </w:rPr>
        <w:fldChar w:fldCharType="end"/>
      </w:r>
      <w:r w:rsidRPr="0016745C">
        <w:rPr>
          <w:rFonts w:asciiTheme="minorEastAsia" w:eastAsiaTheme="minorEastAsia" w:hAnsiTheme="minorEastAsia"/>
          <w:sz w:val="21"/>
          <w:szCs w:val="21"/>
        </w:rPr>
        <w:t xml:space="preserve"> ICMP</w:t>
      </w:r>
      <w:r w:rsidRPr="0016745C">
        <w:rPr>
          <w:rFonts w:asciiTheme="minorEastAsia" w:eastAsiaTheme="minorEastAsia" w:hAnsiTheme="minorEastAsia" w:hint="eastAsia"/>
          <w:sz w:val="21"/>
          <w:szCs w:val="21"/>
        </w:rPr>
        <w:t>报头</w:t>
      </w:r>
      <w:ins w:id="640" w:author="renxt" w:date="2017-05-13T20:51:00Z">
        <w:r w:rsidR="00BF1680">
          <w:rPr>
            <w:rFonts w:asciiTheme="minorEastAsia" w:eastAsiaTheme="minorEastAsia" w:hAnsiTheme="minorEastAsia" w:hint="eastAsia"/>
            <w:sz w:val="21"/>
            <w:szCs w:val="21"/>
          </w:rPr>
          <w:t>（表格能打印出来吗？以下对吗？参考计算机网络重画</w:t>
        </w:r>
      </w:ins>
      <w:ins w:id="641" w:author="renxt" w:date="2017-05-13T20:54:00Z">
        <w:r w:rsidR="003841BF">
          <w:rPr>
            <w:rFonts w:asciiTheme="minorEastAsia" w:eastAsiaTheme="minorEastAsia" w:hAnsiTheme="minorEastAsia" w:hint="eastAsia"/>
            <w:sz w:val="21"/>
            <w:szCs w:val="21"/>
          </w:rPr>
          <w:t>。这是图不是表</w:t>
        </w:r>
      </w:ins>
      <w:ins w:id="642" w:author="renxt" w:date="2017-05-13T20:51:00Z">
        <w:r w:rsidR="00BF1680">
          <w:rPr>
            <w:rFonts w:asciiTheme="minorEastAsia" w:eastAsiaTheme="minorEastAsia" w:hAnsiTheme="minorEastAsia" w:hint="eastAsia"/>
            <w:sz w:val="21"/>
            <w:szCs w:val="21"/>
          </w:rPr>
          <w:t>）</w:t>
        </w:r>
      </w:ins>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623C3FED"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4A1B5DEC"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6BD3039B"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01F01836"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7A847F58" w:rsidR="00B73F68" w:rsidRPr="00E90326" w:rsidRDefault="00831159" w:rsidP="00BE538C">
      <w:pPr>
        <w:spacing w:beforeLines="0" w:afterLines="0" w:line="360" w:lineRule="exact"/>
        <w:ind w:firstLine="420"/>
        <w:rPr>
          <w:rFonts w:ascii="宋体" w:hAnsi="宋体"/>
        </w:rPr>
      </w:pPr>
      <w:r>
        <w:rPr>
          <w:rFonts w:ascii="宋体" w:hAnsi="宋体" w:hint="eastAsia"/>
        </w:rPr>
        <w:t>Code</w:t>
      </w:r>
      <w:r w:rsidR="00B73F68" w:rsidRPr="00E90326">
        <w:rPr>
          <w:rFonts w:ascii="宋体" w:hAnsi="宋体" w:hint="eastAsia"/>
        </w:rPr>
        <w:t>进一步划分ICMP的类型,该字段用来查找产生错误的原因.；例如，ICMP的目标不可达</w:t>
      </w:r>
      <w:r>
        <w:rPr>
          <w:rFonts w:ascii="宋体" w:hAnsi="宋体" w:hint="eastAsia"/>
        </w:rPr>
        <w:t>的</w:t>
      </w:r>
      <w:r w:rsidR="00B73F68" w:rsidRPr="00E90326">
        <w:rPr>
          <w:rFonts w:ascii="宋体" w:hAnsi="宋体" w:hint="eastAsia"/>
        </w:rPr>
        <w:t>类型可以把这个位设为1至15等来表示不同的意思。</w:t>
      </w:r>
    </w:p>
    <w:p w14:paraId="0B365D4A" w14:textId="2ADC104B"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Checksum</w:t>
      </w:r>
      <w:r w:rsidR="00B73F68" w:rsidRPr="00E90326">
        <w:rPr>
          <w:rFonts w:ascii="宋体" w:hAnsi="宋体" w:hint="eastAsia"/>
        </w:rPr>
        <w:t>校验码</w:t>
      </w:r>
      <w:r>
        <w:rPr>
          <w:rFonts w:ascii="宋体" w:hAnsi="宋体" w:hint="eastAsia"/>
        </w:rPr>
        <w:t>的</w:t>
      </w:r>
      <w:r w:rsidR="00B73F68" w:rsidRPr="00E90326">
        <w:rPr>
          <w:rFonts w:ascii="宋体" w:hAnsi="宋体" w:hint="eastAsia"/>
        </w:rPr>
        <w:t>部分,这个字段包含有从ICMP报头和数据部分计算得来的，用于检查错误的数据，其中此校验码字段的值视为0。</w:t>
      </w:r>
    </w:p>
    <w:p w14:paraId="3FA586D9" w14:textId="65837645"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ID</w:t>
      </w:r>
      <w:r w:rsidR="00B73F68" w:rsidRPr="00E90326">
        <w:rPr>
          <w:rFonts w:ascii="宋体" w:hAnsi="宋体" w:hint="eastAsia"/>
        </w:rPr>
        <w:t>这个字段包含了ID值，在Echo Reply类型的消息中要返回这个字段。</w:t>
      </w:r>
    </w:p>
    <w:p w14:paraId="7527B07C" w14:textId="26B9C8FC" w:rsidR="001B5590" w:rsidRPr="00E90326" w:rsidRDefault="00B73F68" w:rsidP="00220BF2">
      <w:pPr>
        <w:spacing w:beforeLines="0" w:before="120" w:afterLines="0" w:after="120" w:line="360" w:lineRule="exact"/>
        <w:ind w:firstLineChars="200" w:firstLine="480"/>
        <w:rPr>
          <w:rFonts w:ascii="宋体" w:hAnsi="宋体"/>
        </w:rPr>
      </w:pPr>
      <w:r w:rsidRPr="00E90326">
        <w:rPr>
          <w:rFonts w:ascii="宋体" w:hAnsi="宋体" w:hint="eastAsia"/>
        </w:rPr>
        <w:t>Sequence这个字段包含一个序号，同样要在Echo Reply类型的消息中要返回这个字段。</w:t>
      </w:r>
    </w:p>
    <w:p w14:paraId="13EACED1" w14:textId="59539711"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643" w:name="_Toc482141228"/>
      <w:bookmarkStart w:id="644" w:name="_Toc482141901"/>
      <w:bookmarkStart w:id="645" w:name="_Toc482521465"/>
      <w:r w:rsidRPr="00E90326">
        <w:rPr>
          <w:rFonts w:asciiTheme="majorEastAsia" w:eastAsiaTheme="majorEastAsia" w:hAnsiTheme="majorEastAsia"/>
          <w:b/>
          <w:szCs w:val="28"/>
        </w:rPr>
        <w:t>IP</w:t>
      </w:r>
      <w:r w:rsidRPr="00E90326">
        <w:rPr>
          <w:rFonts w:asciiTheme="majorEastAsia" w:eastAsiaTheme="majorEastAsia" w:hAnsiTheme="majorEastAsia" w:hint="eastAsia"/>
          <w:b/>
          <w:szCs w:val="28"/>
        </w:rPr>
        <w:t>协议</w:t>
      </w:r>
      <w:bookmarkEnd w:id="643"/>
      <w:bookmarkEnd w:id="644"/>
      <w:bookmarkEnd w:id="645"/>
    </w:p>
    <w:p w14:paraId="496A220A" w14:textId="218BB87E" w:rsidR="008B0625" w:rsidRDefault="008B0625" w:rsidP="003C22FC">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9A0F67">
        <w:rPr>
          <w:rFonts w:ascii="宋体" w:hAnsi="宋体" w:hint="eastAsia"/>
        </w:rPr>
        <w:t>.</w:t>
      </w:r>
      <w:r w:rsidRPr="00E90326">
        <w:rPr>
          <w:rFonts w:ascii="宋体" w:hAnsi="宋体" w:hint="eastAsia"/>
        </w:rPr>
        <w:t>3所示：。</w:t>
      </w:r>
    </w:p>
    <w:p w14:paraId="083178A4" w14:textId="77777777" w:rsidR="003C22FC" w:rsidRPr="00E90326" w:rsidRDefault="003C22FC" w:rsidP="003C22FC">
      <w:pPr>
        <w:spacing w:before="120" w:after="120" w:line="360" w:lineRule="exact"/>
        <w:ind w:firstLineChars="200" w:firstLine="480"/>
        <w:rPr>
          <w:rFonts w:ascii="宋体" w:hAnsi="宋体"/>
        </w:rPr>
      </w:pPr>
    </w:p>
    <w:p w14:paraId="201F3158" w14:textId="5F8D096C" w:rsidR="00AD16B6" w:rsidRDefault="00AD16B6" w:rsidP="00BF276F">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ins w:id="646" w:author="renxt" w:date="2017-05-13T20:54:00Z">
        <w:r w:rsidR="003841BF">
          <w:rPr>
            <w:rFonts w:ascii="宋体" w:hAnsi="宋体" w:hint="eastAsia"/>
          </w:rPr>
          <w:t>（居中。</w:t>
        </w:r>
        <w:r w:rsidR="003841BF">
          <w:rPr>
            <w:rFonts w:asciiTheme="minorEastAsia" w:eastAsiaTheme="minorEastAsia" w:hAnsiTheme="minorEastAsia" w:hint="eastAsia"/>
            <w:sz w:val="21"/>
            <w:szCs w:val="21"/>
          </w:rPr>
          <w:t>这是图不是表</w:t>
        </w:r>
        <w:r w:rsidR="003841BF">
          <w:rPr>
            <w:rFonts w:ascii="宋体" w:hAnsi="宋体" w:hint="eastAsia"/>
          </w:rPr>
          <w:t>）</w:t>
        </w:r>
      </w:ins>
    </w:p>
    <w:tbl>
      <w:tblPr>
        <w:tblpPr w:leftFromText="182" w:rightFromText="182" w:vertAnchor="text" w:horzAnchor="page" w:tblpXSpec="center"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1317"/>
        <w:gridCol w:w="1176"/>
        <w:gridCol w:w="696"/>
        <w:gridCol w:w="1176"/>
      </w:tblGrid>
      <w:tr w:rsidR="008B0625" w:rsidRPr="00E90326" w14:paraId="3A946F8A" w14:textId="77777777" w:rsidTr="003C22FC">
        <w:trPr>
          <w:trHeight w:val="302"/>
        </w:trPr>
        <w:tc>
          <w:tcPr>
            <w:tcW w:w="0" w:type="auto"/>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0" w:type="auto"/>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0" w:type="auto"/>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0" w:type="auto"/>
            <w:gridSpan w:val="2"/>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3C22FC">
        <w:tc>
          <w:tcPr>
            <w:tcW w:w="0" w:type="auto"/>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0" w:type="auto"/>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0" w:type="auto"/>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3C22FC">
        <w:tc>
          <w:tcPr>
            <w:tcW w:w="0" w:type="auto"/>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0" w:type="auto"/>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0" w:type="auto"/>
            <w:gridSpan w:val="2"/>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3C22FC">
        <w:tc>
          <w:tcPr>
            <w:tcW w:w="0" w:type="auto"/>
            <w:gridSpan w:val="5"/>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3C22FC">
        <w:tc>
          <w:tcPr>
            <w:tcW w:w="0" w:type="auto"/>
            <w:gridSpan w:val="5"/>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3C22FC">
        <w:trPr>
          <w:trHeight w:val="579"/>
        </w:trPr>
        <w:tc>
          <w:tcPr>
            <w:tcW w:w="0" w:type="auto"/>
            <w:gridSpan w:val="4"/>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0" w:type="auto"/>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3C22FC">
        <w:trPr>
          <w:trHeight w:val="557"/>
        </w:trPr>
        <w:tc>
          <w:tcPr>
            <w:tcW w:w="0" w:type="auto"/>
            <w:gridSpan w:val="5"/>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0249EC28" w14:textId="65146156"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0592B6EE"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647" w:name="_Hlt270202144"/>
      <w:bookmarkStart w:id="648" w:name="_Toc482141229"/>
      <w:bookmarkStart w:id="649" w:name="_Toc482141902"/>
      <w:bookmarkStart w:id="650" w:name="_Toc482521466"/>
      <w:bookmarkEnd w:id="647"/>
      <w:r w:rsidRPr="00E90326">
        <w:rPr>
          <w:rFonts w:asciiTheme="majorEastAsia" w:eastAsiaTheme="majorEastAsia" w:hAnsiTheme="majorEastAsia" w:hint="eastAsia"/>
          <w:b/>
          <w:szCs w:val="28"/>
        </w:rPr>
        <w:t>UDP协议</w:t>
      </w:r>
      <w:bookmarkEnd w:id="648"/>
      <w:bookmarkEnd w:id="649"/>
      <w:bookmarkEnd w:id="650"/>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w:t>
      </w:r>
      <w:r w:rsidRPr="00E90326">
        <w:rPr>
          <w:rFonts w:ascii="宋体" w:hAnsi="宋体" w:hint="eastAsia"/>
        </w:rPr>
        <w:lastRenderedPageBreak/>
        <w:t>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6D7546CD" w:rsidR="00AD16B6" w:rsidRPr="008D0F3E" w:rsidRDefault="00AD16B6" w:rsidP="00E70858">
      <w:pPr>
        <w:spacing w:before="120" w:after="120"/>
        <w:jc w:val="center"/>
        <w:rPr>
          <w:rFonts w:asciiTheme="minorEastAsia" w:eastAsiaTheme="minorEastAsia" w:hAnsiTheme="minorEastAsia"/>
          <w:sz w:val="21"/>
          <w:szCs w:val="21"/>
        </w:rPr>
      </w:pPr>
      <w:r w:rsidRPr="008D0F3E">
        <w:rPr>
          <w:rFonts w:asciiTheme="minorEastAsia" w:eastAsiaTheme="minorEastAsia" w:hAnsiTheme="minorEastAsia" w:hint="eastAsia"/>
          <w:sz w:val="21"/>
          <w:szCs w:val="21"/>
        </w:rPr>
        <w:t>表2</w:t>
      </w:r>
      <w:r w:rsidR="009A0F67" w:rsidRPr="008D0F3E">
        <w:rPr>
          <w:rFonts w:asciiTheme="minorEastAsia" w:eastAsiaTheme="minorEastAsia" w:hAnsiTheme="minorEastAsia" w:hint="eastAsia"/>
          <w:sz w:val="21"/>
          <w:szCs w:val="21"/>
        </w:rPr>
        <w:t>.</w:t>
      </w:r>
      <w:r w:rsidRPr="008D0F3E">
        <w:rPr>
          <w:rFonts w:asciiTheme="minorEastAsia" w:eastAsiaTheme="minorEastAsia" w:hAnsiTheme="minorEastAsia" w:hint="eastAsia"/>
          <w:sz w:val="21"/>
          <w:szCs w:val="21"/>
        </w:rPr>
        <w:t xml:space="preserve"> </w:t>
      </w:r>
      <w:r w:rsidRPr="008D0F3E">
        <w:rPr>
          <w:rFonts w:asciiTheme="minorEastAsia" w:eastAsiaTheme="minorEastAsia" w:hAnsiTheme="minorEastAsia"/>
          <w:sz w:val="21"/>
          <w:szCs w:val="21"/>
        </w:rPr>
        <w:fldChar w:fldCharType="begin"/>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hint="eastAsia"/>
          <w:sz w:val="21"/>
          <w:szCs w:val="21"/>
        </w:rPr>
        <w:instrText>SEQ 表2- \* ARABIC</w:instrText>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sz w:val="21"/>
          <w:szCs w:val="21"/>
        </w:rPr>
        <w:fldChar w:fldCharType="separate"/>
      </w:r>
      <w:r w:rsidRPr="008D0F3E">
        <w:rPr>
          <w:rFonts w:asciiTheme="minorEastAsia" w:eastAsiaTheme="minorEastAsia" w:hAnsiTheme="minorEastAsia"/>
          <w:noProof/>
          <w:sz w:val="21"/>
          <w:szCs w:val="21"/>
        </w:rPr>
        <w:t>4</w:t>
      </w:r>
      <w:r w:rsidRPr="008D0F3E">
        <w:rPr>
          <w:rFonts w:asciiTheme="minorEastAsia" w:eastAsiaTheme="minorEastAsia" w:hAnsiTheme="minorEastAsia"/>
          <w:sz w:val="21"/>
          <w:szCs w:val="21"/>
        </w:rPr>
        <w:fldChar w:fldCharType="end"/>
      </w:r>
      <w:r w:rsidRPr="008D0F3E">
        <w:rPr>
          <w:rFonts w:asciiTheme="minorEastAsia" w:eastAsiaTheme="minorEastAsia" w:hAnsiTheme="minorEastAsia"/>
          <w:sz w:val="21"/>
          <w:szCs w:val="21"/>
        </w:rPr>
        <w:t xml:space="preserve">UDP </w:t>
      </w:r>
      <w:r w:rsidRPr="008D0F3E">
        <w:rPr>
          <w:rFonts w:asciiTheme="minorEastAsia" w:eastAsiaTheme="minorEastAsia" w:hAnsiTheme="minorEastAsia" w:hint="eastAsia"/>
          <w:sz w:val="21"/>
          <w:szCs w:val="21"/>
        </w:rPr>
        <w:t>报头</w:t>
      </w:r>
      <w:ins w:id="651" w:author="renxt" w:date="2017-05-13T20:54:00Z">
        <w:r w:rsidR="00140975">
          <w:rPr>
            <w:rFonts w:asciiTheme="minorEastAsia" w:eastAsiaTheme="minorEastAsia" w:hAnsiTheme="minorEastAsia" w:hint="eastAsia"/>
            <w:sz w:val="21"/>
            <w:szCs w:val="21"/>
          </w:rPr>
          <w:t>（表格能打印出来吗？以下对吗？参考计算机网络重画。这是图不是表）</w:t>
        </w:r>
      </w:ins>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28D18E7C" w14:textId="1107B898" w:rsidR="00150B71" w:rsidRPr="00E90326" w:rsidRDefault="00586B56" w:rsidP="00EB34D2">
      <w:pPr>
        <w:pStyle w:val="20505"/>
        <w:spacing w:before="120" w:after="120" w:line="240" w:lineRule="auto"/>
        <w:rPr>
          <w:sz w:val="28"/>
          <w:szCs w:val="28"/>
        </w:rPr>
      </w:pPr>
      <w:bookmarkStart w:id="652" w:name="_Toc482141230"/>
      <w:bookmarkStart w:id="653" w:name="_Toc482141903"/>
      <w:bookmarkStart w:id="654" w:name="_Toc482521467"/>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lood攻击相关技术</w:t>
      </w:r>
      <w:bookmarkEnd w:id="652"/>
      <w:bookmarkEnd w:id="653"/>
      <w:bookmarkEnd w:id="654"/>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655" w:name="_Toc482141231"/>
      <w:bookmarkStart w:id="656" w:name="_Toc482141904"/>
      <w:bookmarkStart w:id="657" w:name="_Toc482521468"/>
      <w:r w:rsidRPr="00E90326">
        <w:rPr>
          <w:rFonts w:asciiTheme="majorEastAsia" w:eastAsiaTheme="majorEastAsia" w:hAnsiTheme="majorEastAsia" w:hint="eastAsia"/>
          <w:b/>
          <w:szCs w:val="28"/>
        </w:rPr>
        <w:t>主机扫描</w:t>
      </w:r>
      <w:bookmarkEnd w:id="655"/>
      <w:bookmarkEnd w:id="656"/>
      <w:bookmarkEnd w:id="657"/>
    </w:p>
    <w:p w14:paraId="11FB54E6" w14:textId="20FF2B05"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w:t>
      </w:r>
      <w:r w:rsidR="004F1163">
        <w:rPr>
          <w:rFonts w:ascii="宋体" w:hAnsi="宋体" w:hint="eastAsia"/>
        </w:rPr>
        <w:t>的</w:t>
      </w:r>
      <w:r w:rsidRPr="00E90326">
        <w:rPr>
          <w:rFonts w:ascii="宋体" w:hAnsi="宋体" w:hint="eastAsia"/>
        </w:rPr>
        <w:t>防火墙都对Ping做了限制，如果透过防火墙，需要利用高级ICMP扫描技术。</w:t>
      </w:r>
    </w:p>
    <w:p w14:paraId="71F4A4C3" w14:textId="53673A51"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w:t>
      </w:r>
      <w:r w:rsidR="009A0F67">
        <w:rPr>
          <w:rFonts w:ascii="宋体" w:hAnsi="宋体" w:hint="eastAsia"/>
        </w:rPr>
        <w:t>.</w:t>
      </w:r>
      <w:r w:rsidRPr="00E90326">
        <w:rPr>
          <w:rFonts w:ascii="宋体" w:hAnsi="宋体" w:hint="eastAsia"/>
        </w:rPr>
        <w:t xml:space="preserve">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w:t>
      </w:r>
      <w:r w:rsidRPr="00E90326">
        <w:rPr>
          <w:rFonts w:ascii="宋体" w:hAnsi="宋体" w:hint="eastAsia"/>
        </w:rPr>
        <w:lastRenderedPageBreak/>
        <w:t>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36E9D2DD"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658" w:name="_Toc482141232"/>
      <w:bookmarkStart w:id="659" w:name="_Toc482141905"/>
      <w:bookmarkStart w:id="660" w:name="_Toc482521469"/>
      <w:r w:rsidRPr="00E90326">
        <w:rPr>
          <w:rFonts w:asciiTheme="majorEastAsia" w:eastAsiaTheme="majorEastAsia" w:hAnsiTheme="majorEastAsia" w:hint="eastAsia"/>
          <w:b/>
          <w:szCs w:val="28"/>
        </w:rPr>
        <w:t>UDP端口扫描</w:t>
      </w:r>
      <w:bookmarkEnd w:id="658"/>
      <w:bookmarkEnd w:id="659"/>
      <w:bookmarkEnd w:id="660"/>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37E8F9C5" w:rsidR="00737214" w:rsidRPr="00E90326" w:rsidRDefault="00353D58" w:rsidP="00353D58">
      <w:pPr>
        <w:spacing w:beforeLines="0" w:afterLines="0" w:line="360" w:lineRule="exact"/>
        <w:ind w:firstLineChars="200" w:firstLine="480"/>
        <w:rPr>
          <w:rFonts w:ascii="宋体" w:hAnsi="宋体"/>
        </w:rPr>
      </w:pPr>
      <w:r>
        <w:rPr>
          <w:rFonts w:ascii="宋体" w:hAnsi="宋体"/>
        </w:rPr>
        <w:t>(1)</w:t>
      </w:r>
      <w:r w:rsidR="00737214" w:rsidRPr="00E90326">
        <w:rPr>
          <w:rFonts w:ascii="宋体" w:hAnsi="宋体" w:hint="eastAsia"/>
        </w:rPr>
        <w:t>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27D8F255" w:rsidR="00737214" w:rsidRPr="00E90326" w:rsidRDefault="00353D58" w:rsidP="00353D58">
      <w:pPr>
        <w:spacing w:beforeLines="0" w:afterLines="0" w:line="360" w:lineRule="exact"/>
        <w:ind w:firstLineChars="200" w:firstLine="480"/>
        <w:rPr>
          <w:rFonts w:ascii="宋体" w:hAnsi="宋体"/>
        </w:rPr>
      </w:pPr>
      <w:r>
        <w:rPr>
          <w:rFonts w:ascii="宋体" w:hAnsi="宋体"/>
        </w:rPr>
        <w:t>(2)</w:t>
      </w:r>
      <w:r w:rsidR="00737214" w:rsidRPr="00E90326">
        <w:rPr>
          <w:rFonts w:ascii="宋体" w:hAnsi="宋体" w:hint="eastAsia"/>
        </w:rPr>
        <w:t>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lastRenderedPageBreak/>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5BDD9D2" w:rsidR="00737214" w:rsidRPr="00E90326" w:rsidRDefault="002963B1" w:rsidP="002963B1">
      <w:pPr>
        <w:spacing w:beforeLines="0" w:afterLines="0" w:line="360" w:lineRule="exact"/>
        <w:ind w:firstLineChars="200" w:firstLine="480"/>
        <w:rPr>
          <w:rFonts w:ascii="宋体" w:hAnsi="宋体"/>
        </w:rPr>
      </w:pPr>
      <w:r>
        <w:rPr>
          <w:rFonts w:ascii="宋体" w:hAnsi="宋体"/>
        </w:rPr>
        <w:t>(3)</w:t>
      </w:r>
      <w:r w:rsidR="00737214" w:rsidRPr="00E90326">
        <w:rPr>
          <w:rFonts w:ascii="宋体" w:hAnsi="宋体" w:hint="eastAsia"/>
        </w:rPr>
        <w:t>高级UDP扫描技术</w:t>
      </w:r>
    </w:p>
    <w:p w14:paraId="25D09CE6" w14:textId="4E79C3EA" w:rsidR="001B5590" w:rsidRPr="005F1439" w:rsidRDefault="00737214" w:rsidP="005F1439">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F4FC003" w14:textId="159EF9C2"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661" w:name="_Toc482141233"/>
      <w:bookmarkStart w:id="662" w:name="_Toc482141906"/>
      <w:bookmarkStart w:id="663" w:name="_Toc482521470"/>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661"/>
      <w:bookmarkEnd w:id="662"/>
      <w:bookmarkEnd w:id="663"/>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6CC2821A" w14:textId="0C33B5D3" w:rsidR="001B5590" w:rsidRPr="00E90326" w:rsidRDefault="00026882" w:rsidP="009406A0">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w:t>
      </w:r>
      <w:r w:rsidRPr="00E90326">
        <w:rPr>
          <w:rFonts w:ascii="宋体" w:hAnsi="宋体" w:hint="eastAsia"/>
        </w:rPr>
        <w:lastRenderedPageBreak/>
        <w:t>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664" w:name="_Toc482141234"/>
      <w:bookmarkStart w:id="665" w:name="_Toc482141907"/>
      <w:bookmarkStart w:id="666" w:name="_Toc482521471"/>
      <w:r w:rsidRPr="00E90326">
        <w:rPr>
          <w:rFonts w:asciiTheme="majorEastAsia" w:eastAsiaTheme="majorEastAsia" w:hAnsiTheme="majorEastAsia" w:hint="eastAsia"/>
          <w:b/>
          <w:szCs w:val="30"/>
        </w:rPr>
        <w:t>SOCKET编程原理</w:t>
      </w:r>
      <w:bookmarkEnd w:id="664"/>
      <w:bookmarkEnd w:id="665"/>
      <w:bookmarkEnd w:id="666"/>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4FD5C75C"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bookmarkStart w:id="667" w:name="_Toc482141235"/>
      <w:bookmarkStart w:id="668" w:name="_Toc482141908"/>
      <w:bookmarkStart w:id="669" w:name="_Toc482521472"/>
      <w:r w:rsidRPr="00E90326">
        <w:rPr>
          <w:rFonts w:asciiTheme="majorEastAsia" w:eastAsiaTheme="majorEastAsia" w:hAnsiTheme="majorEastAsia"/>
          <w:b/>
          <w:szCs w:val="28"/>
        </w:rPr>
        <w:t>Socket的结构组成</w:t>
      </w:r>
      <w:bookmarkEnd w:id="667"/>
      <w:bookmarkEnd w:id="668"/>
      <w:bookmarkEnd w:id="669"/>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w:t>
      </w:r>
      <w:r w:rsidRPr="00E90326">
        <w:rPr>
          <w:rFonts w:ascii="宋体" w:hAnsi="宋体" w:hint="eastAsia"/>
          <w:bCs/>
          <w:color w:val="000000"/>
          <w:kern w:val="16"/>
        </w:rPr>
        <w:lastRenderedPageBreak/>
        <w:t>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5A50F66B"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bookmarkStart w:id="670" w:name="_Toc482141236"/>
      <w:bookmarkStart w:id="671" w:name="_Toc482141909"/>
      <w:bookmarkStart w:id="672" w:name="_Toc482521473"/>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670"/>
      <w:bookmarkEnd w:id="671"/>
      <w:bookmarkEnd w:id="672"/>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13D5D971" w14:textId="7FE7CDAA" w:rsidR="006F7ADB" w:rsidRPr="00E90326" w:rsidRDefault="00A7071C" w:rsidP="00414AC5">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673" w:name="_Hlt270204733"/>
      <w:bookmarkEnd w:id="673"/>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674" w:name="_Toc452322118"/>
      <w:bookmarkStart w:id="675" w:name="_Toc453078656"/>
      <w:bookmarkStart w:id="676" w:name="_Toc482141237"/>
      <w:bookmarkStart w:id="677" w:name="_Toc482141910"/>
      <w:bookmarkStart w:id="678" w:name="_Toc482521474"/>
      <w:r w:rsidRPr="00E90326">
        <w:rPr>
          <w:rFonts w:asciiTheme="majorEastAsia" w:eastAsiaTheme="majorEastAsia" w:hAnsiTheme="majorEastAsia"/>
          <w:b/>
          <w:szCs w:val="30"/>
        </w:rPr>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674"/>
      <w:bookmarkEnd w:id="675"/>
      <w:bookmarkEnd w:id="676"/>
      <w:bookmarkEnd w:id="677"/>
      <w:bookmarkEnd w:id="678"/>
    </w:p>
    <w:p w14:paraId="20100271" w14:textId="227D82B4" w:rsidR="00743A4F" w:rsidRPr="00E90326" w:rsidRDefault="00EE4BE3" w:rsidP="00276C0B">
      <w:pPr>
        <w:pStyle w:val="3"/>
        <w:tabs>
          <w:tab w:val="clear" w:pos="5115"/>
        </w:tabs>
        <w:spacing w:before="120" w:after="120" w:line="240" w:lineRule="auto"/>
        <w:ind w:left="0" w:firstLine="0"/>
        <w:rPr>
          <w:rFonts w:asciiTheme="majorEastAsia" w:eastAsiaTheme="majorEastAsia" w:hAnsiTheme="majorEastAsia"/>
          <w:b/>
          <w:szCs w:val="28"/>
        </w:rPr>
      </w:pPr>
      <w:bookmarkStart w:id="679" w:name="_Toc482141238"/>
      <w:bookmarkStart w:id="680" w:name="_Toc482141911"/>
      <w:bookmarkStart w:id="681" w:name="_Toc482521475"/>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w:t>
      </w:r>
      <w:r w:rsidRPr="00E90326">
        <w:rPr>
          <w:rFonts w:asciiTheme="majorEastAsia" w:eastAsiaTheme="majorEastAsia" w:hAnsiTheme="majorEastAsia" w:hint="eastAsia"/>
          <w:b/>
          <w:szCs w:val="28"/>
        </w:rPr>
        <w:t>简介</w:t>
      </w:r>
      <w:bookmarkEnd w:id="679"/>
      <w:bookmarkEnd w:id="680"/>
      <w:bookmarkEnd w:id="681"/>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B28EA57"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682" w:name="_Toc482141239"/>
      <w:bookmarkStart w:id="683" w:name="_Toc482141912"/>
      <w:bookmarkStart w:id="684" w:name="_Toc482521476"/>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682"/>
      <w:bookmarkEnd w:id="683"/>
      <w:bookmarkEnd w:id="684"/>
    </w:p>
    <w:p w14:paraId="4B50361C" w14:textId="20699F6D" w:rsidR="009D25BC" w:rsidRPr="00E90326" w:rsidRDefault="009D25BC" w:rsidP="00173457">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w:t>
      </w:r>
      <w:r w:rsidRPr="00E90326">
        <w:rPr>
          <w:rFonts w:ascii="宋体" w:hAnsi="宋体" w:hint="eastAsia"/>
          <w:bCs/>
          <w:color w:val="000000"/>
          <w:kern w:val="16"/>
        </w:rPr>
        <w:lastRenderedPageBreak/>
        <w:t>也很方便程序员进行开发。很多不同的工具软件使用Winpcap于网络分析，故障排除，网络安全监控等方面。Winpcap</w:t>
      </w:r>
      <w:r w:rsidR="00173457">
        <w:rPr>
          <w:rFonts w:ascii="宋体" w:hAnsi="宋体" w:hint="eastAsia"/>
          <w:bCs/>
          <w:color w:val="000000"/>
          <w:kern w:val="16"/>
        </w:rPr>
        <w:t>可以对以下领域进行相关软件的开发</w:t>
      </w:r>
      <w:r w:rsidRPr="00E90326">
        <w:rPr>
          <w:rFonts w:ascii="宋体" w:hAnsi="宋体" w:hint="eastAsia"/>
          <w:bCs/>
          <w:color w:val="000000"/>
          <w:kern w:val="16"/>
        </w:rPr>
        <w:t>网络及协议分析、网络监控、通信日志记录、traffic generators、用户级别的桥路和路由、网络入侵检测系统（NIDS）、网络扫描、安全工具</w:t>
      </w:r>
      <w:r w:rsidR="00173457">
        <w:rPr>
          <w:rFonts w:ascii="宋体" w:hAnsi="宋体" w:hint="eastAsia"/>
          <w:bCs/>
          <w:color w:val="000000"/>
          <w:kern w:val="16"/>
        </w:rPr>
        <w:t>。</w:t>
      </w:r>
    </w:p>
    <w:p w14:paraId="7C477AA4" w14:textId="3EC03E66" w:rsidR="00EE4BE3" w:rsidRPr="00E90326" w:rsidRDefault="009D25BC" w:rsidP="00551BDD">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251AA61" w14:textId="4069530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685" w:name="_Toc482141240"/>
      <w:bookmarkStart w:id="686" w:name="_Toc482141913"/>
      <w:bookmarkStart w:id="687" w:name="_Toc482521477"/>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685"/>
      <w:bookmarkEnd w:id="686"/>
      <w:bookmarkEnd w:id="687"/>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负责捕获数据包。它与pcap_dispatch()的功能十分相似，区别就是 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517E3F" w:rsidP="009D25BC">
      <w:pPr>
        <w:spacing w:before="120" w:after="120" w:line="360" w:lineRule="exact"/>
        <w:ind w:firstLineChars="200" w:firstLine="480"/>
        <w:jc w:val="left"/>
        <w:rPr>
          <w:rFonts w:ascii="宋体" w:hAnsi="宋体" w:cs="Calibri"/>
          <w:bCs/>
          <w:color w:val="000000"/>
          <w:kern w:val="16"/>
        </w:rPr>
      </w:pPr>
      <w:hyperlink r:id="rId30"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688" w:name="_Toc482141241"/>
      <w:bookmarkStart w:id="689" w:name="_Toc482141914"/>
      <w:bookmarkStart w:id="690" w:name="_Toc482521478"/>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688"/>
      <w:bookmarkEnd w:id="689"/>
      <w:bookmarkEnd w:id="690"/>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0771022"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009D25BC"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lastRenderedPageBreak/>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2863233F"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w:t>
      </w:r>
      <w:r w:rsidR="009D25BC" w:rsidRPr="00E90326">
        <w:rPr>
          <w:rFonts w:ascii="宋体" w:hAnsi="宋体"/>
          <w:bCs/>
          <w:color w:val="000000"/>
          <w:kern w:val="16"/>
        </w:rPr>
        <w:t>打开适配器</w:t>
      </w:r>
    </w:p>
    <w:p w14:paraId="77DE08D7" w14:textId="1858F913"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w:t>
      </w:r>
      <w:r w:rsidR="009A0F67">
        <w:rPr>
          <w:rFonts w:ascii="宋体" w:hAnsi="宋体" w:hint="eastAsia"/>
          <w:bCs/>
          <w:color w:val="000000"/>
          <w:kern w:val="16"/>
        </w:rPr>
        <w:t>.</w:t>
      </w:r>
      <w:r w:rsidRPr="00E90326">
        <w:rPr>
          <w:rFonts w:ascii="宋体" w:hAnsi="宋体" w:hint="eastAsia"/>
          <w:bCs/>
          <w:color w:val="000000"/>
          <w:kern w:val="16"/>
        </w:rPr>
        <w:t>&gt;name,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44722E36"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009D25BC"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t>传递给 pcap_compile() 的过滤器是"ip and tcp"，这说明我们只希望保留IPv4和TCP的数据包，并把他们发送给应用程序。</w:t>
      </w:r>
    </w:p>
    <w:p w14:paraId="46F5AE09" w14:textId="38D033CA" w:rsidR="009D25BC" w:rsidRPr="00E90326" w:rsidRDefault="00083E48"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009D25BC"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691" w:name="_Toc482141242"/>
      <w:bookmarkStart w:id="692" w:name="_Toc482141915"/>
      <w:bookmarkStart w:id="693" w:name="_Toc482521479"/>
      <w:r w:rsidRPr="00E90326">
        <w:rPr>
          <w:rFonts w:ascii="宋体" w:eastAsia="宋体" w:hAnsi="宋体" w:hint="eastAsia"/>
          <w:b/>
          <w:szCs w:val="30"/>
        </w:rPr>
        <w:t>本章小结</w:t>
      </w:r>
      <w:bookmarkEnd w:id="691"/>
      <w:bookmarkEnd w:id="692"/>
      <w:bookmarkEnd w:id="693"/>
    </w:p>
    <w:p w14:paraId="177947DD" w14:textId="25D2A6EC" w:rsidR="00632AFB" w:rsidRPr="00500677" w:rsidRDefault="00D97809" w:rsidP="00500677">
      <w:pPr>
        <w:spacing w:before="120" w:after="120"/>
        <w:ind w:left="432" w:firstLine="408"/>
        <w:jc w:val="left"/>
        <w:rPr>
          <w:rFonts w:asciiTheme="minorEastAsia" w:eastAsiaTheme="minorEastAsia" w:hAnsiTheme="minorEastAsia"/>
        </w:rPr>
        <w:sectPr w:rsidR="00632AFB" w:rsidRPr="00500677" w:rsidSect="00EC15F4">
          <w:headerReference w:type="default" r:id="rId31"/>
          <w:pgSz w:w="11906" w:h="16838"/>
          <w:pgMar w:top="1701" w:right="1418" w:bottom="1418" w:left="1418" w:header="1134" w:footer="992" w:gutter="0"/>
          <w:cols w:space="720"/>
          <w:docGrid w:linePitch="326"/>
        </w:sect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694" w:name="_Hlt273261554"/>
      <w:bookmarkStart w:id="695" w:name="_Hlt273463971"/>
      <w:bookmarkStart w:id="696" w:name="_Hlt279679428"/>
      <w:bookmarkStart w:id="697" w:name="_Toc482141243"/>
      <w:bookmarkStart w:id="698" w:name="_Toc482141916"/>
      <w:bookmarkStart w:id="699" w:name="_Toc482521480"/>
      <w:bookmarkEnd w:id="694"/>
      <w:bookmarkEnd w:id="695"/>
      <w:bookmarkEnd w:id="696"/>
      <w:r w:rsidRPr="00E90326">
        <w:rPr>
          <w:rFonts w:asciiTheme="majorEastAsia" w:eastAsiaTheme="majorEastAsia" w:hAnsiTheme="majorEastAsia" w:hint="eastAsia"/>
          <w:b/>
          <w:szCs w:val="36"/>
        </w:rPr>
        <w:lastRenderedPageBreak/>
        <w:t>概要设计</w:t>
      </w:r>
      <w:bookmarkEnd w:id="697"/>
      <w:bookmarkEnd w:id="698"/>
      <w:bookmarkEnd w:id="699"/>
    </w:p>
    <w:p w14:paraId="329FAC14" w14:textId="123B4458" w:rsidR="00150B71" w:rsidRPr="00E90326" w:rsidRDefault="002F0711" w:rsidP="00F91F18">
      <w:pPr>
        <w:pStyle w:val="20505"/>
        <w:spacing w:before="120" w:after="120" w:line="240" w:lineRule="auto"/>
        <w:rPr>
          <w:sz w:val="28"/>
          <w:szCs w:val="28"/>
        </w:rPr>
      </w:pPr>
      <w:bookmarkStart w:id="700" w:name="_Toc482141244"/>
      <w:bookmarkStart w:id="701" w:name="_Toc482141917"/>
      <w:bookmarkStart w:id="702" w:name="_Toc482521481"/>
      <w:r w:rsidRPr="00E90326">
        <w:rPr>
          <w:rFonts w:asciiTheme="majorEastAsia" w:eastAsiaTheme="majorEastAsia" w:hAnsiTheme="majorEastAsia" w:hint="eastAsia"/>
          <w:b/>
          <w:szCs w:val="30"/>
        </w:rPr>
        <w:t>设计初衷</w:t>
      </w:r>
      <w:bookmarkEnd w:id="700"/>
      <w:bookmarkEnd w:id="701"/>
      <w:bookmarkEnd w:id="702"/>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596B1B" w:rsidRDefault="009A4692" w:rsidP="00F91F18">
      <w:pPr>
        <w:pStyle w:val="20505"/>
        <w:spacing w:before="120" w:after="120" w:line="240" w:lineRule="auto"/>
        <w:rPr>
          <w:rFonts w:ascii="宋体" w:eastAsia="宋体" w:hAnsi="宋体"/>
          <w:b/>
          <w:szCs w:val="30"/>
        </w:rPr>
      </w:pPr>
      <w:bookmarkStart w:id="703" w:name="_Toc482141245"/>
      <w:bookmarkStart w:id="704" w:name="_Toc482141918"/>
      <w:bookmarkStart w:id="705" w:name="_Toc482521482"/>
      <w:r w:rsidRPr="00596B1B">
        <w:rPr>
          <w:rFonts w:ascii="宋体" w:hAnsi="宋体"/>
          <w:b/>
          <w:rPrChange w:id="706" w:author="李勇" w:date="2017-05-13T21:42:00Z">
            <w:rPr>
              <w:rFonts w:ascii="宋体" w:hAnsi="宋体"/>
            </w:rPr>
          </w:rPrChange>
        </w:rPr>
        <w:t>UDP Flood</w:t>
      </w:r>
      <w:r w:rsidRPr="00596B1B">
        <w:rPr>
          <w:rFonts w:ascii="宋体" w:hAnsi="宋体" w:hint="eastAsia"/>
          <w:b/>
          <w:rPrChange w:id="707" w:author="李勇" w:date="2017-05-13T21:42:00Z">
            <w:rPr>
              <w:rFonts w:ascii="宋体" w:hAnsi="宋体" w:hint="eastAsia"/>
            </w:rPr>
          </w:rPrChange>
        </w:rPr>
        <w:t>攻击程序的</w:t>
      </w:r>
      <w:r w:rsidR="002F0711" w:rsidRPr="00596B1B">
        <w:rPr>
          <w:rFonts w:ascii="宋体" w:eastAsia="宋体" w:hAnsi="宋体" w:hint="eastAsia"/>
          <w:b/>
          <w:szCs w:val="30"/>
        </w:rPr>
        <w:t>目标</w:t>
      </w:r>
      <w:bookmarkEnd w:id="703"/>
      <w:bookmarkEnd w:id="704"/>
      <w:bookmarkEnd w:id="705"/>
    </w:p>
    <w:p w14:paraId="6A0460D5" w14:textId="77777777" w:rsidR="004A2032" w:rsidRDefault="00A4447A" w:rsidP="004A2032">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13DF7611" w14:textId="119E6CB4" w:rsidR="00A4447A" w:rsidRPr="00A4447A" w:rsidRDefault="004A2032" w:rsidP="004A2032">
      <w:pPr>
        <w:spacing w:beforeLines="0" w:afterLines="0" w:line="360" w:lineRule="exact"/>
        <w:ind w:firstLineChars="200" w:firstLine="480"/>
        <w:rPr>
          <w:rFonts w:ascii="宋体" w:hAnsi="宋体"/>
        </w:rPr>
      </w:pPr>
      <w:r>
        <w:rPr>
          <w:rFonts w:ascii="宋体" w:hAnsi="宋体" w:hint="eastAsia"/>
        </w:rPr>
        <w:t>首先</w:t>
      </w:r>
      <w:r w:rsidR="00A4447A" w:rsidRPr="00A4447A">
        <w:rPr>
          <w:rFonts w:ascii="宋体" w:hAnsi="宋体" w:hint="eastAsia"/>
        </w:rPr>
        <w:t>构造相应的UDP报文，向指定主机的指定端口发送，捕获并解析响应报文，根据报文内容判定该主机指定的UDP端口是否开放的；</w:t>
      </w:r>
    </w:p>
    <w:p w14:paraId="65B5BEBE" w14:textId="25E263A8" w:rsidR="00A4447A" w:rsidRPr="00E90326" w:rsidRDefault="004A2032" w:rsidP="00A4447A">
      <w:pPr>
        <w:spacing w:beforeLines="0" w:before="120" w:afterLines="0" w:after="120" w:line="360" w:lineRule="exact"/>
        <w:ind w:firstLineChars="200" w:firstLine="480"/>
        <w:rPr>
          <w:rFonts w:ascii="宋体" w:hAnsi="宋体"/>
        </w:rPr>
      </w:pPr>
      <w:r>
        <w:rPr>
          <w:rFonts w:ascii="宋体" w:hAnsi="宋体" w:hint="eastAsia"/>
        </w:rPr>
        <w:t>然后</w:t>
      </w:r>
      <w:r w:rsidR="00A4447A" w:rsidRPr="00A4447A">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087C6896" w14:textId="6B3045A4" w:rsidR="009A4692" w:rsidRPr="00596B1B" w:rsidRDefault="009A4692" w:rsidP="009A4692">
      <w:pPr>
        <w:pStyle w:val="20505"/>
        <w:spacing w:before="120" w:after="120" w:line="240" w:lineRule="auto"/>
        <w:rPr>
          <w:rFonts w:ascii="宋体" w:eastAsia="宋体" w:hAnsi="宋体"/>
          <w:b/>
          <w:szCs w:val="30"/>
        </w:rPr>
      </w:pPr>
      <w:bookmarkStart w:id="708" w:name="_Toc482141246"/>
      <w:bookmarkStart w:id="709" w:name="_Toc482141919"/>
      <w:bookmarkStart w:id="710" w:name="_Toc482521483"/>
      <w:r w:rsidRPr="00596B1B">
        <w:rPr>
          <w:rFonts w:ascii="宋体" w:hAnsi="宋体"/>
          <w:b/>
          <w:rPrChange w:id="711" w:author="李勇" w:date="2017-05-13T21:42:00Z">
            <w:rPr>
              <w:rFonts w:ascii="宋体" w:hAnsi="宋体"/>
            </w:rPr>
          </w:rPrChange>
        </w:rPr>
        <w:t>UDP Flood</w:t>
      </w:r>
      <w:r w:rsidRPr="00596B1B">
        <w:rPr>
          <w:rFonts w:ascii="宋体" w:hAnsi="宋体" w:hint="eastAsia"/>
          <w:b/>
          <w:rPrChange w:id="712" w:author="李勇" w:date="2017-05-13T21:42:00Z">
            <w:rPr>
              <w:rFonts w:ascii="宋体" w:hAnsi="宋体" w:hint="eastAsia"/>
            </w:rPr>
          </w:rPrChange>
        </w:rPr>
        <w:t>攻击程序的基本功能</w:t>
      </w:r>
      <w:bookmarkEnd w:id="708"/>
      <w:bookmarkEnd w:id="709"/>
      <w:bookmarkEnd w:id="710"/>
    </w:p>
    <w:p w14:paraId="7BC02239" w14:textId="43731048" w:rsidR="009A4692"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240DD763" w14:textId="14E5BFEE" w:rsidR="00643046" w:rsidRPr="00643046" w:rsidRDefault="00643046" w:rsidP="00643046">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sidR="004A2032">
        <w:rPr>
          <w:rFonts w:ascii="宋体" w:hAnsi="宋体" w:hint="eastAsia"/>
        </w:rPr>
        <w:t>，捕获该网卡上的数据包</w:t>
      </w:r>
      <w:r w:rsidRPr="00643046">
        <w:rPr>
          <w:rFonts w:ascii="宋体" w:hAnsi="宋体" w:hint="eastAsia"/>
        </w:rPr>
        <w:t>。</w:t>
      </w:r>
    </w:p>
    <w:p w14:paraId="631E8A93" w14:textId="131CC138"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r w:rsidR="00643046">
        <w:rPr>
          <w:rFonts w:ascii="宋体" w:hAnsi="宋体" w:hint="eastAsia"/>
        </w:rPr>
        <w:t>。</w:t>
      </w:r>
    </w:p>
    <w:p w14:paraId="716C3AA4" w14:textId="0444068D"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r w:rsidR="00643046">
        <w:rPr>
          <w:rFonts w:ascii="宋体" w:hAnsi="宋体" w:hint="eastAsia"/>
        </w:rPr>
        <w:t>。</w:t>
      </w:r>
    </w:p>
    <w:p w14:paraId="0250B242" w14:textId="729CE1A6"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r w:rsidR="00643046">
        <w:rPr>
          <w:rFonts w:ascii="宋体" w:hAnsi="宋体" w:hint="eastAsia"/>
        </w:rPr>
        <w:t>。</w:t>
      </w:r>
    </w:p>
    <w:p w14:paraId="629D5695" w14:textId="5B9ADC5C" w:rsidR="00B3556A" w:rsidRPr="00596B1B" w:rsidRDefault="00D174CA" w:rsidP="00B3556A">
      <w:pPr>
        <w:pStyle w:val="20505"/>
        <w:spacing w:before="120" w:after="120" w:line="240" w:lineRule="auto"/>
        <w:rPr>
          <w:rFonts w:asciiTheme="majorEastAsia" w:eastAsiaTheme="majorEastAsia" w:hAnsiTheme="majorEastAsia"/>
          <w:b/>
          <w:szCs w:val="30"/>
          <w:rPrChange w:id="713" w:author="李勇" w:date="2017-05-13T21:43:00Z">
            <w:rPr>
              <w:rFonts w:ascii="宋体" w:eastAsia="宋体" w:hAnsi="宋体"/>
              <w:b/>
              <w:szCs w:val="30"/>
            </w:rPr>
          </w:rPrChange>
        </w:rPr>
      </w:pPr>
      <w:bookmarkStart w:id="714" w:name="_Toc482141247"/>
      <w:bookmarkStart w:id="715" w:name="_Toc482141920"/>
      <w:bookmarkStart w:id="716" w:name="_Toc482521484"/>
      <w:r w:rsidRPr="00596B1B">
        <w:rPr>
          <w:rFonts w:asciiTheme="majorEastAsia" w:eastAsiaTheme="majorEastAsia" w:hAnsiTheme="majorEastAsia"/>
          <w:b/>
          <w:rPrChange w:id="717" w:author="李勇" w:date="2017-05-13T21:43:00Z">
            <w:rPr>
              <w:rFonts w:ascii="宋体" w:hAnsi="宋体"/>
            </w:rPr>
          </w:rPrChange>
        </w:rPr>
        <w:lastRenderedPageBreak/>
        <w:t>UDP Flood攻击程序的系统结构</w:t>
      </w:r>
      <w:bookmarkEnd w:id="714"/>
      <w:bookmarkEnd w:id="715"/>
      <w:bookmarkEnd w:id="716"/>
    </w:p>
    <w:p w14:paraId="7D6F57B5" w14:textId="5398AC99" w:rsidR="00B3556A" w:rsidRDefault="009A0F67" w:rsidP="00E70858">
      <w:pPr>
        <w:spacing w:before="120" w:after="120"/>
        <w:jc w:val="center"/>
      </w:pPr>
      <w:r>
        <w:rPr>
          <w:noProof/>
        </w:rPr>
        <w:drawing>
          <wp:inline distT="0" distB="0" distL="0" distR="0" wp14:anchorId="232247D8" wp14:editId="752AF046">
            <wp:extent cx="1714649" cy="3795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649" cy="3795089"/>
                    </a:xfrm>
                    <a:prstGeom prst="rect">
                      <a:avLst/>
                    </a:prstGeom>
                  </pic:spPr>
                </pic:pic>
              </a:graphicData>
            </a:graphic>
          </wp:inline>
        </w:drawing>
      </w:r>
    </w:p>
    <w:p w14:paraId="001291AD" w14:textId="6AB2D05D" w:rsidR="00150B71" w:rsidRPr="009A0F67" w:rsidRDefault="00B3556A" w:rsidP="009A0F67">
      <w:pPr>
        <w:pStyle w:val="af3"/>
        <w:spacing w:before="120" w:after="120"/>
        <w:jc w:val="center"/>
        <w:rPr>
          <w:rFonts w:asciiTheme="minorEastAsia" w:eastAsiaTheme="minorEastAsia" w:hAnsiTheme="minorEastAsia"/>
          <w:sz w:val="18"/>
          <w:szCs w:val="18"/>
        </w:rPr>
      </w:pPr>
      <w:r w:rsidRPr="009A0F67">
        <w:rPr>
          <w:rFonts w:asciiTheme="minorEastAsia" w:eastAsiaTheme="minorEastAsia" w:hAnsiTheme="minorEastAsia" w:hint="eastAsia"/>
          <w:sz w:val="18"/>
          <w:szCs w:val="18"/>
        </w:rPr>
        <w:t>图3</w:t>
      </w:r>
      <w:r w:rsidR="009A0F67">
        <w:rPr>
          <w:rFonts w:asciiTheme="minorEastAsia" w:eastAsiaTheme="minorEastAsia" w:hAnsiTheme="minorEastAsia" w:hint="eastAsia"/>
          <w:sz w:val="18"/>
          <w:szCs w:val="18"/>
        </w:rPr>
        <w:t>.</w:t>
      </w:r>
      <w:r w:rsidRPr="009A0F67">
        <w:rPr>
          <w:rFonts w:asciiTheme="minorEastAsia" w:eastAsiaTheme="minorEastAsia" w:hAnsiTheme="minorEastAsia"/>
          <w:sz w:val="18"/>
          <w:szCs w:val="18"/>
        </w:rPr>
        <w:fldChar w:fldCharType="begin"/>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hint="eastAsia"/>
          <w:sz w:val="18"/>
          <w:szCs w:val="18"/>
        </w:rPr>
        <w:instrText>SEQ 图3- \* ARABIC</w:instrText>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sz w:val="18"/>
          <w:szCs w:val="18"/>
        </w:rPr>
        <w:fldChar w:fldCharType="separate"/>
      </w:r>
      <w:r w:rsidRPr="009A0F67">
        <w:rPr>
          <w:rFonts w:asciiTheme="minorEastAsia" w:eastAsiaTheme="minorEastAsia" w:hAnsiTheme="minorEastAsia"/>
          <w:noProof/>
          <w:sz w:val="18"/>
          <w:szCs w:val="18"/>
        </w:rPr>
        <w:t>1</w:t>
      </w:r>
      <w:r w:rsidRPr="009A0F67">
        <w:rPr>
          <w:rFonts w:asciiTheme="minorEastAsia" w:eastAsiaTheme="minorEastAsia" w:hAnsiTheme="minorEastAsia"/>
          <w:sz w:val="18"/>
          <w:szCs w:val="18"/>
        </w:rPr>
        <w:fldChar w:fldCharType="end"/>
      </w:r>
      <w:r w:rsidRPr="009A0F67">
        <w:rPr>
          <w:rFonts w:asciiTheme="minorEastAsia" w:eastAsiaTheme="minorEastAsia" w:hAnsiTheme="minorEastAsia" w:hint="eastAsia"/>
          <w:sz w:val="18"/>
          <w:szCs w:val="18"/>
        </w:rPr>
        <w:t>系统结构图</w:t>
      </w:r>
    </w:p>
    <w:p w14:paraId="02C707C2" w14:textId="77777777" w:rsidR="003B77D2" w:rsidRPr="003B77D2" w:rsidRDefault="005A038C" w:rsidP="003B77D2">
      <w:pPr>
        <w:pStyle w:val="20505"/>
        <w:spacing w:before="120" w:after="120" w:line="240" w:lineRule="auto"/>
        <w:rPr>
          <w:rFonts w:ascii="宋体" w:eastAsia="宋体" w:hAnsi="宋体"/>
          <w:b/>
          <w:szCs w:val="30"/>
        </w:rPr>
      </w:pPr>
      <w:bookmarkStart w:id="718" w:name="_Toc482141248"/>
      <w:bookmarkStart w:id="719" w:name="_Toc482141921"/>
      <w:bookmarkStart w:id="720" w:name="_Toc482521485"/>
      <w:r>
        <w:rPr>
          <w:rFonts w:ascii="宋体" w:eastAsia="宋体" w:hAnsi="宋体" w:hint="eastAsia"/>
          <w:b/>
          <w:szCs w:val="30"/>
        </w:rPr>
        <w:t>本章小结</w:t>
      </w:r>
      <w:bookmarkEnd w:id="718"/>
      <w:bookmarkEnd w:id="719"/>
      <w:bookmarkEnd w:id="720"/>
    </w:p>
    <w:p w14:paraId="249A07FF" w14:textId="513F5A2B" w:rsidR="009A0F67" w:rsidRPr="009A0F67" w:rsidRDefault="003B77D2" w:rsidP="009A0F67">
      <w:pPr>
        <w:spacing w:beforeLines="0" w:before="120" w:afterLines="0" w:after="120" w:line="312" w:lineRule="auto"/>
        <w:ind w:firstLineChars="200" w:firstLine="480"/>
      </w:pPr>
      <w:r>
        <w:rPr>
          <w:rFonts w:hint="eastAsia"/>
        </w:rPr>
        <w:t>本章</w:t>
      </w:r>
      <w:r w:rsidR="009A0F67">
        <w:rPr>
          <w:rFonts w:hint="eastAsia"/>
        </w:rPr>
        <w:t>主要介绍概要设计。</w:t>
      </w:r>
      <w:r w:rsidR="009A0F67"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r w:rsidR="009A0F67">
        <w:rPr>
          <w:rFonts w:hint="eastAsia"/>
        </w:rPr>
        <w:t>为后面的详细设计打下坚实的基础。</w:t>
      </w:r>
    </w:p>
    <w:p w14:paraId="24E16D94" w14:textId="4D826B62" w:rsidR="00150B71" w:rsidRPr="00E90326" w:rsidRDefault="00C12C09" w:rsidP="009A0F67">
      <w:pPr>
        <w:pStyle w:val="10505"/>
        <w:pageBreakBefore/>
        <w:tabs>
          <w:tab w:val="left" w:pos="432"/>
        </w:tabs>
        <w:spacing w:before="120" w:after="120" w:line="480" w:lineRule="auto"/>
        <w:ind w:left="431" w:hanging="431"/>
        <w:rPr>
          <w:rFonts w:asciiTheme="majorEastAsia" w:eastAsiaTheme="majorEastAsia" w:hAnsiTheme="majorEastAsia"/>
          <w:b/>
          <w:szCs w:val="36"/>
        </w:rPr>
      </w:pPr>
      <w:bookmarkStart w:id="721" w:name="_Hlt273261556"/>
      <w:bookmarkStart w:id="722" w:name="_Hlt273463973"/>
      <w:bookmarkStart w:id="723" w:name="_Toc482141249"/>
      <w:bookmarkStart w:id="724" w:name="_Toc482141922"/>
      <w:bookmarkStart w:id="725" w:name="_Hlt273261419"/>
      <w:bookmarkStart w:id="726" w:name="_Toc482521486"/>
      <w:bookmarkEnd w:id="721"/>
      <w:bookmarkEnd w:id="722"/>
      <w:r w:rsidRPr="00E90326">
        <w:rPr>
          <w:rFonts w:asciiTheme="majorEastAsia" w:eastAsiaTheme="majorEastAsia" w:hAnsiTheme="majorEastAsia" w:hint="eastAsia"/>
          <w:b/>
          <w:szCs w:val="36"/>
        </w:rPr>
        <w:lastRenderedPageBreak/>
        <w:t>详细设计</w:t>
      </w:r>
      <w:bookmarkEnd w:id="723"/>
      <w:bookmarkEnd w:id="724"/>
      <w:bookmarkEnd w:id="726"/>
    </w:p>
    <w:p w14:paraId="78953EA4" w14:textId="0D0E1DBE" w:rsidR="00D95F25" w:rsidRPr="00925835" w:rsidRDefault="007129C2" w:rsidP="00925835">
      <w:pPr>
        <w:pStyle w:val="20505"/>
        <w:spacing w:before="120" w:after="120" w:line="240" w:lineRule="auto"/>
        <w:rPr>
          <w:rFonts w:ascii="宋体" w:eastAsia="宋体" w:hAnsi="宋体"/>
          <w:b/>
          <w:szCs w:val="30"/>
        </w:rPr>
      </w:pPr>
      <w:bookmarkStart w:id="727" w:name="_Toc482521487"/>
      <w:r>
        <w:rPr>
          <w:rFonts w:ascii="宋体" w:eastAsia="宋体" w:hAnsi="宋体" w:hint="eastAsia"/>
          <w:b/>
          <w:szCs w:val="30"/>
        </w:rPr>
        <w:t>主机扫描</w:t>
      </w:r>
      <w:bookmarkEnd w:id="727"/>
    </w:p>
    <w:p w14:paraId="0C56751B" w14:textId="47355077" w:rsidR="00D95F25" w:rsidRPr="00D95F25" w:rsidRDefault="00D95F25" w:rsidP="00D95F25">
      <w:pPr>
        <w:pStyle w:val="3"/>
        <w:tabs>
          <w:tab w:val="clear" w:pos="5115"/>
        </w:tabs>
        <w:spacing w:before="120" w:after="120" w:line="240" w:lineRule="auto"/>
        <w:ind w:left="0" w:firstLine="0"/>
        <w:rPr>
          <w:rFonts w:ascii="宋体" w:eastAsia="宋体" w:hAnsi="宋体"/>
          <w:b/>
          <w:szCs w:val="30"/>
        </w:rPr>
      </w:pPr>
      <w:bookmarkStart w:id="728" w:name="_Toc482521488"/>
      <w:r>
        <w:rPr>
          <w:rFonts w:ascii="宋体" w:eastAsia="宋体" w:hAnsi="宋体" w:hint="eastAsia"/>
          <w:b/>
          <w:szCs w:val="30"/>
        </w:rPr>
        <w:t>流程图</w:t>
      </w:r>
      <w:bookmarkEnd w:id="728"/>
    </w:p>
    <w:p w14:paraId="228DA216" w14:textId="1C9B1F08" w:rsidR="00C7659E" w:rsidRDefault="00C7659E" w:rsidP="00D95F25">
      <w:pPr>
        <w:spacing w:before="120" w:after="120"/>
        <w:ind w:firstLine="420"/>
        <w:jc w:val="left"/>
      </w:pPr>
      <w:r>
        <w:rPr>
          <w:rFonts w:hint="eastAsia"/>
        </w:rPr>
        <w:t>如图</w:t>
      </w:r>
      <w:r>
        <w:rPr>
          <w:rFonts w:hint="eastAsia"/>
        </w:rPr>
        <w:t>4.1</w:t>
      </w:r>
      <w:r w:rsidR="00491EE6">
        <w:rPr>
          <w:rFonts w:hint="eastAsia"/>
        </w:rPr>
        <w:t>所示，</w:t>
      </w:r>
      <w:r w:rsidR="00D95F25">
        <w:rPr>
          <w:rFonts w:hint="eastAsia"/>
        </w:rPr>
        <w:t>主机扫描</w:t>
      </w:r>
      <w:r>
        <w:rPr>
          <w:rFonts w:hint="eastAsia"/>
        </w:rPr>
        <w:t>先输入扫描的起始和终止</w:t>
      </w:r>
      <w:r>
        <w:rPr>
          <w:rFonts w:hint="eastAsia"/>
        </w:rPr>
        <w:t>IP</w:t>
      </w:r>
      <w:r>
        <w:rPr>
          <w:rFonts w:hint="eastAsia"/>
        </w:rPr>
        <w:t>地址，将输入的</w:t>
      </w:r>
      <w:r>
        <w:rPr>
          <w:rFonts w:hint="eastAsia"/>
        </w:rPr>
        <w:t>IP</w:t>
      </w:r>
      <w:r>
        <w:rPr>
          <w:rFonts w:hint="eastAsia"/>
        </w:rPr>
        <w:t>地址进行分组，每组</w:t>
      </w:r>
      <w:r>
        <w:rPr>
          <w:rFonts w:hint="eastAsia"/>
        </w:rPr>
        <w:t>IP</w:t>
      </w:r>
      <w:r>
        <w:rPr>
          <w:rFonts w:hint="eastAsia"/>
        </w:rPr>
        <w:t>地址用一个线程来进行主机扫描，将扫描结果存储在一个全局变量中。等待所有扫描线程结束后，扫描结束。</w:t>
      </w:r>
    </w:p>
    <w:p w14:paraId="1B54DFDA" w14:textId="77777777" w:rsidR="00C7659E" w:rsidRDefault="00C7659E" w:rsidP="00030EC6">
      <w:pPr>
        <w:spacing w:before="120" w:after="120"/>
        <w:jc w:val="center"/>
      </w:pPr>
      <w:r w:rsidRPr="00C7659E">
        <w:rPr>
          <w:noProof/>
        </w:rPr>
        <w:drawing>
          <wp:inline distT="0" distB="0" distL="0" distR="0" wp14:anchorId="0EAE3B7C" wp14:editId="4D2CB8CC">
            <wp:extent cx="4191363" cy="601270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363" cy="6012701"/>
                    </a:xfrm>
                    <a:prstGeom prst="rect">
                      <a:avLst/>
                    </a:prstGeom>
                  </pic:spPr>
                </pic:pic>
              </a:graphicData>
            </a:graphic>
          </wp:inline>
        </w:drawing>
      </w:r>
    </w:p>
    <w:p w14:paraId="2890FB1A" w14:textId="2FE1C1B3" w:rsidR="00802D67" w:rsidRPr="00030EC6" w:rsidRDefault="00C7659E" w:rsidP="00030EC6">
      <w:pPr>
        <w:pStyle w:val="af3"/>
        <w:spacing w:before="120" w:after="120"/>
        <w:jc w:val="center"/>
        <w:rPr>
          <w:rFonts w:asciiTheme="minorEastAsia" w:eastAsiaTheme="minorEastAsia" w:hAnsiTheme="minorEastAsia"/>
          <w:sz w:val="21"/>
          <w:szCs w:val="21"/>
        </w:rPr>
      </w:pPr>
      <w:r w:rsidRPr="00C7659E">
        <w:rPr>
          <w:rFonts w:asciiTheme="minorEastAsia" w:eastAsiaTheme="minorEastAsia" w:hAnsiTheme="minorEastAsia" w:hint="eastAsia"/>
          <w:sz w:val="21"/>
          <w:szCs w:val="21"/>
        </w:rPr>
        <w:t xml:space="preserve">图4. </w:t>
      </w:r>
      <w:r w:rsidRPr="00C7659E">
        <w:rPr>
          <w:rFonts w:asciiTheme="minorEastAsia" w:eastAsiaTheme="minorEastAsia" w:hAnsiTheme="minorEastAsia"/>
          <w:sz w:val="21"/>
          <w:szCs w:val="21"/>
        </w:rPr>
        <w:fldChar w:fldCharType="begin"/>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hint="eastAsia"/>
          <w:sz w:val="21"/>
          <w:szCs w:val="21"/>
        </w:rPr>
        <w:instrText>SEQ 图4. \* ARABIC</w:instrText>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sz w:val="21"/>
          <w:szCs w:val="21"/>
        </w:rPr>
        <w:fldChar w:fldCharType="separate"/>
      </w:r>
      <w:r w:rsidR="00E30385">
        <w:rPr>
          <w:rFonts w:asciiTheme="minorEastAsia" w:eastAsiaTheme="minorEastAsia" w:hAnsiTheme="minorEastAsia"/>
          <w:noProof/>
          <w:sz w:val="21"/>
          <w:szCs w:val="21"/>
        </w:rPr>
        <w:t>1</w:t>
      </w:r>
      <w:r w:rsidRPr="00C7659E">
        <w:rPr>
          <w:rFonts w:asciiTheme="minorEastAsia" w:eastAsiaTheme="minorEastAsia" w:hAnsiTheme="minorEastAsia"/>
          <w:sz w:val="21"/>
          <w:szCs w:val="21"/>
        </w:rPr>
        <w:fldChar w:fldCharType="end"/>
      </w:r>
      <w:r>
        <w:rPr>
          <w:rFonts w:asciiTheme="minorEastAsia" w:eastAsiaTheme="minorEastAsia" w:hAnsiTheme="minorEastAsia"/>
          <w:sz w:val="21"/>
          <w:szCs w:val="21"/>
        </w:rPr>
        <w:t xml:space="preserve"> </w:t>
      </w:r>
      <w:r w:rsidR="00FB146B">
        <w:rPr>
          <w:rFonts w:asciiTheme="minorEastAsia" w:eastAsiaTheme="minorEastAsia" w:hAnsiTheme="minorEastAsia" w:hint="eastAsia"/>
          <w:sz w:val="21"/>
          <w:szCs w:val="21"/>
        </w:rPr>
        <w:t>主机</w:t>
      </w:r>
      <w:r>
        <w:rPr>
          <w:rFonts w:asciiTheme="minorEastAsia" w:eastAsiaTheme="minorEastAsia" w:hAnsiTheme="minorEastAsia" w:hint="eastAsia"/>
          <w:sz w:val="21"/>
          <w:szCs w:val="21"/>
        </w:rPr>
        <w:t>扫描流程图</w:t>
      </w:r>
      <w:ins w:id="729" w:author="renxt" w:date="2017-05-13T20:56:00Z">
        <w:r w:rsidR="00140975">
          <w:rPr>
            <w:rFonts w:asciiTheme="minorEastAsia" w:eastAsiaTheme="minorEastAsia" w:hAnsiTheme="minorEastAsia" w:hint="eastAsia"/>
            <w:sz w:val="21"/>
            <w:szCs w:val="21"/>
          </w:rPr>
          <w:t>（第2个框</w:t>
        </w:r>
      </w:ins>
      <w:ins w:id="730" w:author="renxt" w:date="2017-05-13T20:57:00Z">
        <w:r w:rsidR="00EA0369">
          <w:rPr>
            <w:rFonts w:asciiTheme="minorEastAsia" w:eastAsiaTheme="minorEastAsia" w:hAnsiTheme="minorEastAsia" w:hint="eastAsia"/>
            <w:sz w:val="21"/>
            <w:szCs w:val="21"/>
          </w:rPr>
          <w:t>、</w:t>
        </w:r>
      </w:ins>
      <w:ins w:id="731" w:author="renxt" w:date="2017-05-13T20:56:00Z">
        <w:r w:rsidR="00EA0369">
          <w:rPr>
            <w:rFonts w:asciiTheme="minorEastAsia" w:eastAsiaTheme="minorEastAsia" w:hAnsiTheme="minorEastAsia" w:hint="eastAsia"/>
            <w:sz w:val="21"/>
            <w:szCs w:val="21"/>
          </w:rPr>
          <w:t>扫描</w:t>
        </w:r>
      </w:ins>
      <w:ins w:id="732" w:author="renxt" w:date="2017-05-13T20:57:00Z">
        <w:r w:rsidR="00EA0369">
          <w:rPr>
            <w:rFonts w:asciiTheme="minorEastAsia" w:eastAsiaTheme="minorEastAsia" w:hAnsiTheme="minorEastAsia" w:hint="eastAsia"/>
            <w:sz w:val="21"/>
            <w:szCs w:val="21"/>
          </w:rPr>
          <w:t>起始IP和终止IP框对吗？</w:t>
        </w:r>
      </w:ins>
      <w:ins w:id="733" w:author="renxt" w:date="2017-05-13T20:56:00Z">
        <w:r w:rsidR="00140975">
          <w:rPr>
            <w:rFonts w:asciiTheme="minorEastAsia" w:eastAsiaTheme="minorEastAsia" w:hAnsiTheme="minorEastAsia" w:hint="eastAsia"/>
            <w:sz w:val="21"/>
            <w:szCs w:val="21"/>
          </w:rPr>
          <w:t>）</w:t>
        </w:r>
      </w:ins>
    </w:p>
    <w:p w14:paraId="177AD11D" w14:textId="7DE49B67" w:rsidR="00300E84" w:rsidRDefault="00300E84" w:rsidP="00300E84">
      <w:pPr>
        <w:pStyle w:val="3"/>
        <w:tabs>
          <w:tab w:val="clear" w:pos="5115"/>
        </w:tabs>
        <w:spacing w:before="120" w:after="120" w:line="240" w:lineRule="auto"/>
        <w:ind w:left="0" w:firstLine="0"/>
        <w:rPr>
          <w:rFonts w:ascii="宋体" w:eastAsia="宋体" w:hAnsi="宋体"/>
          <w:b/>
          <w:szCs w:val="30"/>
        </w:rPr>
      </w:pPr>
      <w:bookmarkStart w:id="734" w:name="_Toc482521489"/>
      <w:r>
        <w:rPr>
          <w:rFonts w:ascii="宋体" w:eastAsia="宋体" w:hAnsi="宋体" w:hint="eastAsia"/>
          <w:b/>
          <w:szCs w:val="30"/>
        </w:rPr>
        <w:lastRenderedPageBreak/>
        <w:t>主要数据</w:t>
      </w:r>
      <w:bookmarkEnd w:id="734"/>
    </w:p>
    <w:p w14:paraId="462AC18B" w14:textId="42790D31" w:rsidR="00D95F25" w:rsidRPr="00F32CD2" w:rsidRDefault="00D95F25" w:rsidP="00F32CD2">
      <w:pPr>
        <w:spacing w:before="120" w:after="120" w:line="360" w:lineRule="atLeast"/>
        <w:ind w:firstLineChars="200" w:firstLine="480"/>
      </w:pPr>
      <w:r>
        <w:rPr>
          <w:rFonts w:hint="eastAsia"/>
        </w:rPr>
        <w:t>主要数据如表</w:t>
      </w:r>
      <w:r w:rsidR="00506368">
        <w:rPr>
          <w:rFonts w:hint="eastAsia"/>
        </w:rPr>
        <w:t>4</w:t>
      </w:r>
      <w:r w:rsidR="00506368">
        <w:t>.1</w:t>
      </w:r>
      <w:r>
        <w:rPr>
          <w:rFonts w:hint="eastAsia"/>
        </w:rPr>
        <w:t>所示</w:t>
      </w:r>
      <w:r w:rsidR="00FC790D">
        <w:rPr>
          <w:rFonts w:hint="eastAsia"/>
        </w:rPr>
        <w:t>：</w:t>
      </w:r>
      <w:r w:rsidRPr="00E90326">
        <w:rPr>
          <w:rFonts w:ascii="宋体" w:hAnsi="宋体"/>
        </w:rPr>
        <w:t>existHostMap</w:t>
      </w:r>
      <w:r>
        <w:rPr>
          <w:rFonts w:ascii="宋体" w:hAnsi="宋体" w:hint="eastAsia"/>
        </w:rPr>
        <w:t>为</w:t>
      </w:r>
      <w:r w:rsidRPr="00E90326">
        <w:rPr>
          <w:rFonts w:ascii="宋体" w:hAnsi="宋体"/>
        </w:rPr>
        <w:t>map &lt;string, int&gt;</w:t>
      </w:r>
      <w:r>
        <w:rPr>
          <w:rFonts w:ascii="宋体" w:hAnsi="宋体" w:hint="eastAsia"/>
        </w:rPr>
        <w:t>类型的全局，</w:t>
      </w:r>
      <w:r w:rsidR="00921861">
        <w:rPr>
          <w:rFonts w:ascii="宋体" w:hAnsi="宋体" w:hint="eastAsia"/>
        </w:rPr>
        <w:t>用于存储扫描结果。</w:t>
      </w:r>
      <w:r w:rsidR="00FC790D">
        <w:rPr>
          <w:rFonts w:ascii="宋体" w:hAnsi="宋体" w:hint="eastAsia"/>
        </w:rPr>
        <w:t>如果主机存在，则将该记录存储在</w:t>
      </w:r>
      <w:r w:rsidR="00FC790D" w:rsidRPr="00E90326">
        <w:rPr>
          <w:rFonts w:ascii="宋体" w:hAnsi="宋体"/>
        </w:rPr>
        <w:t>existHostMap</w:t>
      </w:r>
      <w:r w:rsidR="00FC790D">
        <w:rPr>
          <w:rFonts w:ascii="宋体" w:hAnsi="宋体" w:hint="eastAsia"/>
        </w:rPr>
        <w:t>中。string是扫描主机IP，int代表结果，值1为主机存在。</w:t>
      </w:r>
      <w:r w:rsidR="00F32CD2" w:rsidRPr="00E90326">
        <w:rPr>
          <w:rFonts w:ascii="宋体" w:hAnsi="宋体"/>
        </w:rPr>
        <w:t>sendICMPStruct</w:t>
      </w:r>
      <w:r w:rsidR="0099741D">
        <w:rPr>
          <w:rFonts w:ascii="宋体" w:hAnsi="宋体" w:hint="eastAsia"/>
        </w:rPr>
        <w:t>为结构体，</w:t>
      </w:r>
      <w:r w:rsidR="0099741D" w:rsidRPr="00E90326">
        <w:rPr>
          <w:rFonts w:ascii="宋体" w:hAnsi="宋体"/>
        </w:rPr>
        <w:t xml:space="preserve"> </w:t>
      </w:r>
      <w:r w:rsidR="0099741D">
        <w:rPr>
          <w:rFonts w:ascii="宋体" w:hAnsi="宋体" w:hint="eastAsia"/>
        </w:rPr>
        <w:t>用于向线程传递扫描的起始IP和终止IP。</w:t>
      </w:r>
      <w:r w:rsidR="00FC790D" w:rsidRPr="00E90326">
        <w:rPr>
          <w:rFonts w:ascii="宋体" w:hAnsi="宋体"/>
        </w:rPr>
        <w:t>IPHeader</w:t>
      </w:r>
      <w:r w:rsidR="00FC790D">
        <w:rPr>
          <w:rFonts w:ascii="宋体" w:hAnsi="宋体" w:hint="eastAsia"/>
        </w:rPr>
        <w:t>为结构体，用于组件IP头</w:t>
      </w:r>
      <w:r w:rsidR="0099741D">
        <w:rPr>
          <w:rFonts w:ascii="宋体" w:hAnsi="宋体" w:hint="eastAsia"/>
        </w:rPr>
        <w:t>。</w:t>
      </w:r>
      <w:r w:rsidR="0099741D" w:rsidRPr="00E90326">
        <w:rPr>
          <w:rFonts w:ascii="宋体" w:hAnsi="宋体"/>
        </w:rPr>
        <w:t>pICMPHeader</w:t>
      </w:r>
      <w:r w:rsidR="0099741D">
        <w:rPr>
          <w:rFonts w:ascii="宋体" w:hAnsi="宋体" w:hint="eastAsia"/>
        </w:rPr>
        <w:t>为结构体，用于组件ICMP头。</w:t>
      </w:r>
      <w:r w:rsidR="0099741D" w:rsidRPr="00E90326">
        <w:rPr>
          <w:rFonts w:ascii="宋体" w:hAnsi="宋体"/>
        </w:rPr>
        <w:t>PPingReply</w:t>
      </w:r>
      <w:r w:rsidR="0099741D">
        <w:rPr>
          <w:rFonts w:ascii="宋体" w:hAnsi="宋体" w:hint="eastAsia"/>
        </w:rPr>
        <w:t>为结构图，用于组件解析ICMP响应报文。</w:t>
      </w:r>
    </w:p>
    <w:p w14:paraId="411153FC" w14:textId="3F7ABF87" w:rsidR="00D95F25" w:rsidRPr="0065605B" w:rsidRDefault="00D95F25" w:rsidP="00D95F25">
      <w:pPr>
        <w:spacing w:before="120" w:after="120"/>
        <w:jc w:val="center"/>
        <w:rPr>
          <w:rFonts w:asciiTheme="minorEastAsia" w:eastAsiaTheme="minorEastAsia" w:hAnsiTheme="minorEastAsia"/>
          <w:sz w:val="21"/>
          <w:szCs w:val="21"/>
        </w:rPr>
      </w:pPr>
      <w:r w:rsidRPr="0065605B">
        <w:rPr>
          <w:rFonts w:asciiTheme="minorEastAsia" w:eastAsiaTheme="minorEastAsia" w:hAnsiTheme="minorEastAsia" w:hint="eastAsia"/>
          <w:sz w:val="21"/>
          <w:szCs w:val="21"/>
        </w:rPr>
        <w:t xml:space="preserve">表 </w:t>
      </w:r>
      <w:r w:rsidR="00506368" w:rsidRPr="0065605B">
        <w:rPr>
          <w:rFonts w:asciiTheme="minorEastAsia" w:eastAsiaTheme="minorEastAsia" w:hAnsiTheme="minorEastAsia"/>
          <w:sz w:val="21"/>
          <w:szCs w:val="21"/>
        </w:rPr>
        <w:t>4</w:t>
      </w:r>
      <w:r w:rsidR="00506368" w:rsidRPr="0065605B">
        <w:rPr>
          <w:rFonts w:asciiTheme="minorEastAsia" w:eastAsiaTheme="minorEastAsia" w:hAnsiTheme="minorEastAsia" w:hint="eastAsia"/>
          <w:sz w:val="21"/>
          <w:szCs w:val="21"/>
        </w:rPr>
        <w:t>.</w:t>
      </w:r>
      <w:r w:rsidR="00EB3BDB" w:rsidRPr="0065605B">
        <w:rPr>
          <w:rFonts w:asciiTheme="minorEastAsia" w:eastAsiaTheme="minorEastAsia" w:hAnsiTheme="minorEastAsia"/>
          <w:sz w:val="21"/>
          <w:szCs w:val="21"/>
        </w:rPr>
        <w:t>1</w:t>
      </w:r>
      <w:r w:rsidRPr="0065605B">
        <w:rPr>
          <w:rFonts w:asciiTheme="minorEastAsia" w:eastAsiaTheme="minorEastAsia" w:hAnsiTheme="minorEastAsia" w:hint="eastAsia"/>
          <w:noProof/>
          <w:sz w:val="21"/>
          <w:szCs w:val="21"/>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1896"/>
        <w:gridCol w:w="2736"/>
        <w:gridCol w:w="2196"/>
      </w:tblGrid>
      <w:tr w:rsidR="00D95F25" w:rsidRPr="00E90326" w14:paraId="0490DE2F" w14:textId="77777777" w:rsidTr="00F32CD2">
        <w:tc>
          <w:tcPr>
            <w:tcW w:w="0" w:type="auto"/>
          </w:tcPr>
          <w:p w14:paraId="50CFC030"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数据</w:t>
            </w:r>
          </w:p>
        </w:tc>
        <w:tc>
          <w:tcPr>
            <w:tcW w:w="0" w:type="auto"/>
          </w:tcPr>
          <w:p w14:paraId="4D0CE2E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类型</w:t>
            </w:r>
          </w:p>
        </w:tc>
        <w:tc>
          <w:tcPr>
            <w:tcW w:w="0" w:type="auto"/>
          </w:tcPr>
          <w:p w14:paraId="0268ABB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介绍</w:t>
            </w:r>
          </w:p>
        </w:tc>
      </w:tr>
      <w:tr w:rsidR="00D95F25" w:rsidRPr="00E90326" w14:paraId="6A4F1E14" w14:textId="77777777" w:rsidTr="00F32CD2">
        <w:tc>
          <w:tcPr>
            <w:tcW w:w="0" w:type="auto"/>
          </w:tcPr>
          <w:p w14:paraId="44A85BDC" w14:textId="39EDAAAD" w:rsidR="00D95F25" w:rsidRPr="00E90326" w:rsidRDefault="00D95F25" w:rsidP="007D3B90">
            <w:pPr>
              <w:spacing w:beforeLines="0" w:before="120" w:afterLines="0" w:after="120" w:line="360" w:lineRule="exact"/>
              <w:rPr>
                <w:rFonts w:ascii="宋体" w:hAnsi="宋体"/>
              </w:rPr>
            </w:pPr>
            <w:r w:rsidRPr="00E90326">
              <w:rPr>
                <w:rFonts w:ascii="宋体" w:hAnsi="宋体"/>
              </w:rPr>
              <w:t>existHostMap</w:t>
            </w:r>
          </w:p>
        </w:tc>
        <w:tc>
          <w:tcPr>
            <w:tcW w:w="0" w:type="auto"/>
          </w:tcPr>
          <w:p w14:paraId="09D8ECE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map &lt;string, int&gt;</w:t>
            </w:r>
          </w:p>
        </w:tc>
        <w:tc>
          <w:tcPr>
            <w:tcW w:w="0" w:type="auto"/>
          </w:tcPr>
          <w:p w14:paraId="6204B9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存放主机扫描结果</w:t>
            </w:r>
          </w:p>
        </w:tc>
      </w:tr>
      <w:tr w:rsidR="00D95F25" w:rsidRPr="00E90326" w14:paraId="1A89F313" w14:textId="77777777" w:rsidTr="00F32CD2">
        <w:tc>
          <w:tcPr>
            <w:tcW w:w="0" w:type="auto"/>
          </w:tcPr>
          <w:p w14:paraId="7841C68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IPHeader</w:t>
            </w:r>
          </w:p>
        </w:tc>
        <w:tc>
          <w:tcPr>
            <w:tcW w:w="0" w:type="auto"/>
          </w:tcPr>
          <w:p w14:paraId="0E69D3AE"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IPHeader</w:t>
            </w:r>
          </w:p>
        </w:tc>
        <w:tc>
          <w:tcPr>
            <w:tcW w:w="0" w:type="auto"/>
          </w:tcPr>
          <w:p w14:paraId="0CEA7B54"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IP头部</w:t>
            </w:r>
          </w:p>
        </w:tc>
      </w:tr>
      <w:tr w:rsidR="00D95F25" w:rsidRPr="00E90326" w14:paraId="314451EA" w14:textId="77777777" w:rsidTr="00F32CD2">
        <w:tc>
          <w:tcPr>
            <w:tcW w:w="0" w:type="auto"/>
          </w:tcPr>
          <w:p w14:paraId="393EE42A"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pICMPHeader</w:t>
            </w:r>
          </w:p>
        </w:tc>
        <w:tc>
          <w:tcPr>
            <w:tcW w:w="0" w:type="auto"/>
          </w:tcPr>
          <w:p w14:paraId="3CC3E4F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ICMPHeader</w:t>
            </w:r>
          </w:p>
        </w:tc>
        <w:tc>
          <w:tcPr>
            <w:tcW w:w="0" w:type="auto"/>
          </w:tcPr>
          <w:p w14:paraId="4232C88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ICMP头部</w:t>
            </w:r>
          </w:p>
        </w:tc>
      </w:tr>
      <w:tr w:rsidR="00D95F25" w:rsidRPr="00E90326" w14:paraId="5689C223" w14:textId="77777777" w:rsidTr="00F32CD2">
        <w:tc>
          <w:tcPr>
            <w:tcW w:w="0" w:type="auto"/>
          </w:tcPr>
          <w:p w14:paraId="25075A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pPingReply</w:t>
            </w:r>
          </w:p>
        </w:tc>
        <w:tc>
          <w:tcPr>
            <w:tcW w:w="0" w:type="auto"/>
          </w:tcPr>
          <w:p w14:paraId="26296CDA" w14:textId="77777777" w:rsidR="00D95F25" w:rsidRPr="00E90326" w:rsidRDefault="00D95F25" w:rsidP="007D3B90">
            <w:pPr>
              <w:spacing w:beforeLines="0" w:afterLines="0" w:line="360" w:lineRule="exact"/>
              <w:rPr>
                <w:rFonts w:ascii="宋体" w:hAnsi="宋体"/>
              </w:rPr>
            </w:pPr>
            <w:r w:rsidRPr="00E90326">
              <w:rPr>
                <w:rFonts w:ascii="宋体" w:hAnsi="宋体"/>
              </w:rPr>
              <w:t>struct PingReply</w:t>
            </w:r>
          </w:p>
        </w:tc>
        <w:tc>
          <w:tcPr>
            <w:tcW w:w="0" w:type="auto"/>
          </w:tcPr>
          <w:p w14:paraId="1E419F52" w14:textId="77777777" w:rsidR="00D95F25" w:rsidRPr="00E90326" w:rsidRDefault="00D95F25" w:rsidP="007D3B90">
            <w:pPr>
              <w:keepNext/>
              <w:spacing w:beforeLines="0" w:before="120" w:afterLines="0" w:after="120" w:line="360" w:lineRule="exact"/>
              <w:rPr>
                <w:rFonts w:ascii="宋体" w:hAnsi="宋体"/>
              </w:rPr>
            </w:pPr>
            <w:r w:rsidRPr="00E90326">
              <w:rPr>
                <w:rFonts w:ascii="宋体" w:hAnsi="宋体" w:hint="eastAsia"/>
              </w:rPr>
              <w:t>ICMP回复消息头部</w:t>
            </w:r>
          </w:p>
        </w:tc>
      </w:tr>
      <w:tr w:rsidR="00F32CD2" w:rsidRPr="00E90326" w14:paraId="600161DF" w14:textId="77777777" w:rsidTr="00030EC6">
        <w:trPr>
          <w:trHeight w:val="558"/>
        </w:trPr>
        <w:tc>
          <w:tcPr>
            <w:tcW w:w="0" w:type="auto"/>
          </w:tcPr>
          <w:p w14:paraId="0804B2A7" w14:textId="49C86B78" w:rsidR="00F32CD2" w:rsidRPr="00E90326" w:rsidRDefault="00F32CD2" w:rsidP="007D3B90">
            <w:pPr>
              <w:spacing w:beforeLines="0" w:before="120" w:afterLines="0" w:after="120" w:line="360" w:lineRule="exact"/>
              <w:rPr>
                <w:rFonts w:ascii="宋体" w:hAnsi="宋体"/>
              </w:rPr>
            </w:pPr>
            <w:r w:rsidRPr="00E90326">
              <w:rPr>
                <w:rFonts w:ascii="宋体" w:hAnsi="宋体"/>
              </w:rPr>
              <w:t>sendICMPStruct</w:t>
            </w:r>
          </w:p>
        </w:tc>
        <w:tc>
          <w:tcPr>
            <w:tcW w:w="0" w:type="auto"/>
          </w:tcPr>
          <w:p w14:paraId="37465888" w14:textId="5898B73A" w:rsidR="00F32CD2" w:rsidRPr="00E90326" w:rsidRDefault="00F32CD2" w:rsidP="00F32CD2">
            <w:pPr>
              <w:spacing w:beforeLines="0" w:afterLines="0" w:line="40" w:lineRule="atLeast"/>
              <w:rPr>
                <w:rFonts w:ascii="宋体" w:hAnsi="宋体"/>
              </w:rPr>
            </w:pPr>
            <w:r>
              <w:rPr>
                <w:rFonts w:ascii="宋体" w:hAnsi="宋体"/>
              </w:rPr>
              <w:t>struct sendICMPStruct</w:t>
            </w:r>
          </w:p>
        </w:tc>
        <w:tc>
          <w:tcPr>
            <w:tcW w:w="0" w:type="auto"/>
          </w:tcPr>
          <w:p w14:paraId="20BF2529" w14:textId="10FE449A" w:rsidR="00F32CD2" w:rsidRPr="00E90326" w:rsidRDefault="00F32CD2" w:rsidP="007D3B90">
            <w:pPr>
              <w:keepNext/>
              <w:spacing w:beforeLines="0" w:before="120" w:afterLines="0" w:after="120" w:line="360" w:lineRule="exact"/>
              <w:rPr>
                <w:rFonts w:ascii="宋体" w:hAnsi="宋体"/>
              </w:rPr>
            </w:pPr>
            <w:r>
              <w:rPr>
                <w:rFonts w:ascii="宋体" w:hAnsi="宋体" w:hint="eastAsia"/>
              </w:rPr>
              <w:t>起始IP和终止IP</w:t>
            </w:r>
          </w:p>
        </w:tc>
      </w:tr>
    </w:tbl>
    <w:p w14:paraId="18C0770E" w14:textId="77777777" w:rsidR="00F32CD2" w:rsidRDefault="00F32CD2" w:rsidP="00D95F25">
      <w:pPr>
        <w:spacing w:beforeLines="0" w:before="120" w:afterLines="0" w:after="120" w:line="40" w:lineRule="atLeast"/>
        <w:rPr>
          <w:rFonts w:ascii="宋体" w:hAnsi="宋体"/>
        </w:rPr>
      </w:pPr>
    </w:p>
    <w:p w14:paraId="4D8AF9F7" w14:textId="77777777" w:rsidR="00F32CD2" w:rsidRDefault="00F32CD2" w:rsidP="00D95F25">
      <w:pPr>
        <w:spacing w:beforeLines="0" w:before="120" w:afterLines="0" w:after="120" w:line="40" w:lineRule="atLeast"/>
        <w:rPr>
          <w:rFonts w:ascii="宋体" w:hAnsi="宋体"/>
        </w:rPr>
      </w:pPr>
    </w:p>
    <w:p w14:paraId="44E7E418" w14:textId="77777777" w:rsidR="00F32CD2" w:rsidRDefault="00F32CD2" w:rsidP="00D95F25">
      <w:pPr>
        <w:spacing w:beforeLines="0" w:before="120" w:afterLines="0" w:after="120" w:line="40" w:lineRule="atLeast"/>
        <w:rPr>
          <w:rFonts w:ascii="宋体" w:hAnsi="宋体"/>
        </w:rPr>
      </w:pPr>
    </w:p>
    <w:p w14:paraId="7C47865B" w14:textId="77777777" w:rsidR="00F32CD2" w:rsidRDefault="00F32CD2" w:rsidP="00D95F25">
      <w:pPr>
        <w:spacing w:beforeLines="0" w:before="120" w:afterLines="0" w:after="120" w:line="40" w:lineRule="atLeast"/>
        <w:rPr>
          <w:rFonts w:ascii="宋体" w:hAnsi="宋体"/>
        </w:rPr>
      </w:pPr>
    </w:p>
    <w:p w14:paraId="17555AF2" w14:textId="77777777" w:rsidR="00F32CD2" w:rsidRDefault="00F32CD2" w:rsidP="00D95F25">
      <w:pPr>
        <w:spacing w:beforeLines="0" w:before="120" w:afterLines="0" w:after="120" w:line="40" w:lineRule="atLeast"/>
        <w:rPr>
          <w:rFonts w:ascii="宋体" w:hAnsi="宋体"/>
        </w:rPr>
      </w:pPr>
    </w:p>
    <w:p w14:paraId="30828024" w14:textId="77777777" w:rsidR="00F32CD2" w:rsidRDefault="00F32CD2" w:rsidP="00D95F25">
      <w:pPr>
        <w:spacing w:beforeLines="0" w:before="120" w:afterLines="0" w:after="120" w:line="40" w:lineRule="atLeast"/>
        <w:rPr>
          <w:rFonts w:ascii="宋体" w:hAnsi="宋体"/>
        </w:rPr>
      </w:pPr>
    </w:p>
    <w:p w14:paraId="6B3C70CC" w14:textId="77777777" w:rsidR="00F32CD2" w:rsidRDefault="00F32CD2" w:rsidP="00D95F25">
      <w:pPr>
        <w:spacing w:beforeLines="0" w:before="120" w:afterLines="0" w:after="120" w:line="40" w:lineRule="atLeast"/>
        <w:rPr>
          <w:rFonts w:ascii="宋体" w:hAnsi="宋体"/>
        </w:rPr>
      </w:pPr>
    </w:p>
    <w:p w14:paraId="4D488720" w14:textId="77777777" w:rsidR="00F32CD2" w:rsidRDefault="00F32CD2" w:rsidP="00D95F25">
      <w:pPr>
        <w:spacing w:beforeLines="0" w:before="120" w:afterLines="0" w:after="120" w:line="40" w:lineRule="atLeast"/>
        <w:rPr>
          <w:rFonts w:ascii="宋体" w:hAnsi="宋体"/>
        </w:rPr>
      </w:pPr>
    </w:p>
    <w:p w14:paraId="415A3B0C" w14:textId="77EF0EC9" w:rsidR="00F32CD2" w:rsidRDefault="00F32CD2" w:rsidP="00D95F25">
      <w:pPr>
        <w:spacing w:beforeLines="0" w:before="120" w:afterLines="0" w:after="120" w:line="40" w:lineRule="atLeast"/>
        <w:rPr>
          <w:rFonts w:ascii="宋体" w:hAnsi="宋体"/>
        </w:rPr>
      </w:pPr>
    </w:p>
    <w:p w14:paraId="7B6AA28A" w14:textId="2CDD5031" w:rsidR="00D95F25" w:rsidRPr="00E90326" w:rsidRDefault="00D95F25" w:rsidP="00D95F25">
      <w:pPr>
        <w:spacing w:beforeLines="0" w:before="120" w:afterLines="0" w:after="120" w:line="40" w:lineRule="atLeast"/>
        <w:rPr>
          <w:rFonts w:ascii="宋体" w:hAnsi="宋体"/>
        </w:rPr>
      </w:pPr>
      <w:r w:rsidRPr="00E90326">
        <w:rPr>
          <w:rFonts w:ascii="宋体" w:hAnsi="宋体" w:hint="eastAsia"/>
        </w:rPr>
        <w:t>结构体：</w:t>
      </w:r>
    </w:p>
    <w:p w14:paraId="44EA6FA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IPHeader</w:t>
      </w:r>
    </w:p>
    <w:p w14:paraId="70CB679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4652C01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6FA0D68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851CE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571DB1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3BEE2BC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B12AD9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BYTE m_byTTL; //TTL</w:t>
      </w:r>
    </w:p>
    <w:p w14:paraId="569A3F1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767328E6"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3AF4EDB3"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614FC67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4C7DA649"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0B611D4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lastRenderedPageBreak/>
        <w:t>struct ICMPHeader</w:t>
      </w:r>
    </w:p>
    <w:p w14:paraId="27AE0A8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AD7E5E4"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279B42C8"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0A5DBC2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4908520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5F3EB36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037625E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6697F4F0"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6E9C90F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PingReply</w:t>
      </w:r>
    </w:p>
    <w:p w14:paraId="07728EFB"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0E3E3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USHORT m_usSeq;</w:t>
      </w:r>
    </w:p>
    <w:p w14:paraId="51A1B83D"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m_dwRoundTripTime;</w:t>
      </w:r>
    </w:p>
    <w:p w14:paraId="4425E0F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m_dwBytes;</w:t>
      </w:r>
    </w:p>
    <w:p w14:paraId="7C333CC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m_dwTTL;</w:t>
      </w:r>
    </w:p>
    <w:p w14:paraId="358FD25B" w14:textId="46953AC8" w:rsidR="00D95F25" w:rsidRDefault="00D95F25" w:rsidP="00E45AE7">
      <w:pPr>
        <w:spacing w:beforeLines="0" w:before="120" w:afterLines="0" w:after="120" w:line="40" w:lineRule="atLeast"/>
        <w:ind w:firstLineChars="200" w:firstLine="480"/>
        <w:rPr>
          <w:rFonts w:ascii="宋体" w:hAnsi="宋体"/>
        </w:rPr>
      </w:pPr>
      <w:r w:rsidRPr="00E90326">
        <w:rPr>
          <w:rFonts w:ascii="宋体" w:hAnsi="宋体"/>
        </w:rPr>
        <w:t>};</w:t>
      </w:r>
    </w:p>
    <w:p w14:paraId="78F91F7B"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struct sendICMPStruct</w:t>
      </w:r>
    </w:p>
    <w:p w14:paraId="0839A228"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w:t>
      </w:r>
    </w:p>
    <w:p w14:paraId="260E7E5F"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startScanIP;</w:t>
      </w:r>
    </w:p>
    <w:p w14:paraId="1512D1F0"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endIP;</w:t>
      </w:r>
    </w:p>
    <w:p w14:paraId="65FCDAFA" w14:textId="0E0CAC59" w:rsidR="00F32CD2" w:rsidRPr="00E45AE7" w:rsidRDefault="00F32CD2" w:rsidP="00F32CD2">
      <w:pPr>
        <w:spacing w:beforeLines="0" w:before="120" w:afterLines="0" w:after="120" w:line="40" w:lineRule="atLeast"/>
        <w:ind w:firstLineChars="200" w:firstLine="480"/>
        <w:rPr>
          <w:rFonts w:ascii="宋体" w:hAnsi="宋体"/>
        </w:rPr>
      </w:pPr>
      <w:r w:rsidRPr="00F32CD2">
        <w:rPr>
          <w:rFonts w:ascii="宋体" w:hAnsi="宋体"/>
        </w:rPr>
        <w:t>};</w:t>
      </w:r>
    </w:p>
    <w:p w14:paraId="1EF95F5B" w14:textId="52BABC71" w:rsidR="00802D67" w:rsidRDefault="00300E84" w:rsidP="00802D67">
      <w:pPr>
        <w:pStyle w:val="3"/>
        <w:tabs>
          <w:tab w:val="clear" w:pos="5115"/>
        </w:tabs>
        <w:spacing w:before="120" w:after="120" w:line="240" w:lineRule="auto"/>
        <w:ind w:left="0" w:firstLine="0"/>
        <w:rPr>
          <w:rFonts w:ascii="宋体" w:eastAsia="宋体" w:hAnsi="宋体"/>
          <w:b/>
          <w:szCs w:val="30"/>
        </w:rPr>
      </w:pPr>
      <w:bookmarkStart w:id="735" w:name="_Toc482521490"/>
      <w:r>
        <w:rPr>
          <w:rFonts w:ascii="宋体" w:eastAsia="宋体" w:hAnsi="宋体" w:hint="eastAsia"/>
          <w:b/>
          <w:szCs w:val="30"/>
        </w:rPr>
        <w:t>主要函数</w:t>
      </w:r>
      <w:bookmarkEnd w:id="735"/>
    </w:p>
    <w:p w14:paraId="60DC20CD" w14:textId="402CF265" w:rsidR="00030EC6" w:rsidRPr="00EE5497" w:rsidRDefault="00EE5497" w:rsidP="00EE5497">
      <w:pPr>
        <w:spacing w:before="120" w:after="120"/>
        <w:ind w:firstLine="420"/>
      </w:pPr>
      <w:r>
        <w:rPr>
          <w:rFonts w:hint="eastAsia"/>
        </w:rPr>
        <w:t>如表</w:t>
      </w:r>
      <w:r w:rsidR="004278A9">
        <w:rPr>
          <w:rFonts w:hint="eastAsia"/>
        </w:rPr>
        <w:t>4</w:t>
      </w:r>
      <w:r w:rsidR="004278A9">
        <w:t>.2</w:t>
      </w:r>
      <w:r>
        <w:rPr>
          <w:rFonts w:hint="eastAsia"/>
        </w:rPr>
        <w:t>所示，</w:t>
      </w:r>
      <w:r w:rsidRPr="00E90326">
        <w:rPr>
          <w:rFonts w:ascii="宋体" w:hAnsi="宋体"/>
        </w:rPr>
        <w:t>hostScan</w:t>
      </w:r>
      <w:r>
        <w:rPr>
          <w:rFonts w:ascii="宋体" w:hAnsi="宋体" w:hint="eastAsia"/>
        </w:rPr>
        <w:t>函数用于进行主机扫描，该函数需要传入</w:t>
      </w:r>
      <w:r w:rsidRPr="00F32CD2">
        <w:rPr>
          <w:rFonts w:ascii="宋体" w:hAnsi="宋体"/>
        </w:rPr>
        <w:t>sendICMPStruct</w:t>
      </w:r>
      <w:r>
        <w:rPr>
          <w:rFonts w:ascii="宋体" w:hAnsi="宋体" w:hint="eastAsia"/>
        </w:rPr>
        <w:t>结构体作为参数，包括扫描的起始IP和结束IP。将扫描结果存入全局变量</w:t>
      </w:r>
      <w:r w:rsidRPr="00E90326">
        <w:rPr>
          <w:rFonts w:ascii="宋体" w:hAnsi="宋体"/>
        </w:rPr>
        <w:t>existHostMap</w:t>
      </w:r>
      <w:r>
        <w:rPr>
          <w:rFonts w:ascii="宋体" w:hAnsi="宋体" w:hint="eastAsia"/>
        </w:rPr>
        <w:t>中。每个扫描线程运行</w:t>
      </w:r>
      <w:r w:rsidRPr="00E90326">
        <w:rPr>
          <w:rFonts w:ascii="宋体" w:hAnsi="宋体"/>
        </w:rPr>
        <w:t>hostScan</w:t>
      </w:r>
      <w:r>
        <w:rPr>
          <w:rFonts w:ascii="宋体" w:hAnsi="宋体" w:hint="eastAsia"/>
        </w:rPr>
        <w:t>函数。</w:t>
      </w:r>
    </w:p>
    <w:p w14:paraId="017A7EA3" w14:textId="3AF5EBA6" w:rsidR="00EE5497" w:rsidRPr="00F05A40" w:rsidRDefault="00E45AE7" w:rsidP="00EE5497">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Pr="00F05A40">
        <w:rPr>
          <w:rFonts w:asciiTheme="minorEastAsia" w:eastAsiaTheme="minorEastAsia" w:hAnsiTheme="minorEastAsia"/>
          <w:sz w:val="21"/>
          <w:szCs w:val="21"/>
        </w:rPr>
        <w:t>4</w:t>
      </w:r>
      <w:r w:rsidR="004278A9" w:rsidRPr="00F05A40">
        <w:rPr>
          <w:rFonts w:asciiTheme="minorEastAsia" w:eastAsiaTheme="minorEastAsia" w:hAnsiTheme="minorEastAsia"/>
          <w:sz w:val="21"/>
          <w:szCs w:val="21"/>
        </w:rPr>
        <w:t>.2</w:t>
      </w:r>
      <w:r w:rsidRPr="00F05A40">
        <w:rPr>
          <w:rFonts w:asciiTheme="minorEastAsia" w:eastAsiaTheme="minorEastAsia" w:hAnsiTheme="minorEastAsia" w:hint="eastAsia"/>
          <w:sz w:val="21"/>
          <w:szCs w:val="21"/>
        </w:rPr>
        <w:t>主机扫描主要函数信息</w:t>
      </w:r>
    </w:p>
    <w:tbl>
      <w:tblPr>
        <w:tblStyle w:val="af2"/>
        <w:tblW w:w="9493" w:type="dxa"/>
        <w:tblLook w:val="04A0" w:firstRow="1" w:lastRow="0" w:firstColumn="1" w:lastColumn="0" w:noHBand="0" w:noVBand="1"/>
      </w:tblPr>
      <w:tblGrid>
        <w:gridCol w:w="3336"/>
        <w:gridCol w:w="3910"/>
        <w:gridCol w:w="2247"/>
      </w:tblGrid>
      <w:tr w:rsidR="00E45AE7" w:rsidRPr="00E90326" w14:paraId="4A0A892D" w14:textId="77777777" w:rsidTr="007D3B90">
        <w:tc>
          <w:tcPr>
            <w:tcW w:w="3336" w:type="dxa"/>
          </w:tcPr>
          <w:p w14:paraId="4A05DC3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5DDEF204"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CF765D5"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功能</w:t>
            </w:r>
          </w:p>
        </w:tc>
      </w:tr>
      <w:tr w:rsidR="00E45AE7" w:rsidRPr="00E90326" w14:paraId="786432D8" w14:textId="77777777" w:rsidTr="007D3B90">
        <w:tc>
          <w:tcPr>
            <w:tcW w:w="3336" w:type="dxa"/>
          </w:tcPr>
          <w:p w14:paraId="113D534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hostScan()</w:t>
            </w:r>
          </w:p>
        </w:tc>
        <w:tc>
          <w:tcPr>
            <w:tcW w:w="3910" w:type="dxa"/>
          </w:tcPr>
          <w:p w14:paraId="78B15D2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7508DFE" w14:textId="69948958" w:rsidR="00E45AE7" w:rsidRPr="00E90326" w:rsidRDefault="00EE5497" w:rsidP="007D3B90">
            <w:pPr>
              <w:spacing w:beforeLines="0" w:before="120" w:afterLines="0" w:after="120" w:line="360" w:lineRule="exact"/>
              <w:rPr>
                <w:rFonts w:ascii="宋体" w:hAnsi="宋体"/>
              </w:rPr>
            </w:pPr>
            <w:r>
              <w:rPr>
                <w:rFonts w:ascii="宋体" w:hAnsi="宋体" w:hint="eastAsia"/>
              </w:rPr>
              <w:t>主机扫描</w:t>
            </w:r>
          </w:p>
        </w:tc>
      </w:tr>
    </w:tbl>
    <w:p w14:paraId="68ECCBBC" w14:textId="6263B19F" w:rsidR="007129C2" w:rsidRDefault="007129C2" w:rsidP="007129C2">
      <w:pPr>
        <w:pStyle w:val="20505"/>
        <w:spacing w:before="120" w:after="120" w:line="240" w:lineRule="auto"/>
        <w:rPr>
          <w:rFonts w:ascii="宋体" w:eastAsia="宋体" w:hAnsi="宋体"/>
          <w:b/>
          <w:szCs w:val="30"/>
        </w:rPr>
      </w:pPr>
      <w:bookmarkStart w:id="736" w:name="_Toc482521491"/>
      <w:r>
        <w:rPr>
          <w:rFonts w:ascii="宋体" w:eastAsia="宋体" w:hAnsi="宋体" w:hint="eastAsia"/>
          <w:b/>
          <w:szCs w:val="30"/>
        </w:rPr>
        <w:lastRenderedPageBreak/>
        <w:t>UDP端口扫描</w:t>
      </w:r>
      <w:bookmarkEnd w:id="736"/>
    </w:p>
    <w:p w14:paraId="465E2A8D" w14:textId="4BF13A85"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737" w:name="_Toc482521492"/>
      <w:r>
        <w:rPr>
          <w:rFonts w:ascii="宋体" w:eastAsia="宋体" w:hAnsi="宋体" w:hint="eastAsia"/>
          <w:b/>
          <w:szCs w:val="30"/>
        </w:rPr>
        <w:t>流程图</w:t>
      </w:r>
      <w:bookmarkEnd w:id="737"/>
    </w:p>
    <w:p w14:paraId="005EDCDB" w14:textId="407570B0" w:rsidR="004D349B" w:rsidRPr="004D349B" w:rsidRDefault="004D349B" w:rsidP="00D12C41">
      <w:pPr>
        <w:spacing w:before="120" w:after="120"/>
        <w:ind w:firstLine="420"/>
      </w:pPr>
      <w:r>
        <w:rPr>
          <w:rFonts w:hint="eastAsia"/>
        </w:rPr>
        <w:t>如流程图</w:t>
      </w:r>
      <w:r w:rsidR="00836EF7">
        <w:rPr>
          <w:rFonts w:hint="eastAsia"/>
        </w:rPr>
        <w:t>4</w:t>
      </w:r>
      <w:r w:rsidR="00836EF7">
        <w:t>.2</w:t>
      </w:r>
      <w:r>
        <w:rPr>
          <w:rFonts w:hint="eastAsia"/>
        </w:rPr>
        <w:t>所示，</w:t>
      </w:r>
      <w:r>
        <w:rPr>
          <w:rFonts w:hint="eastAsia"/>
        </w:rPr>
        <w:t>UDP</w:t>
      </w:r>
      <w:r w:rsidR="006B2EE6">
        <w:rPr>
          <w:rFonts w:hint="eastAsia"/>
        </w:rPr>
        <w:t>端口扫描先初始化</w:t>
      </w:r>
      <w:r>
        <w:rPr>
          <w:rFonts w:hint="eastAsia"/>
        </w:rPr>
        <w:t>起始</w:t>
      </w:r>
      <w:r w:rsidR="00536CC4">
        <w:rPr>
          <w:rFonts w:hint="eastAsia"/>
        </w:rPr>
        <w:t>端口，终止端口，当前发送端口，开始时间，结束时间，设置为可发送</w:t>
      </w:r>
      <w:r>
        <w:rPr>
          <w:rFonts w:hint="eastAsia"/>
        </w:rPr>
        <w:t>。开启捕获线程</w:t>
      </w:r>
      <w:r w:rsidR="00E262DC">
        <w:rPr>
          <w:rFonts w:hint="eastAsia"/>
        </w:rPr>
        <w:t>，</w:t>
      </w:r>
      <w:r>
        <w:rPr>
          <w:rFonts w:hint="eastAsia"/>
        </w:rPr>
        <w:t>然后判断是否发送完毕，</w:t>
      </w:r>
      <w:r w:rsidR="00E262DC">
        <w:rPr>
          <w:rFonts w:hint="eastAsia"/>
        </w:rPr>
        <w:t>当可发送时，构造</w:t>
      </w:r>
      <w:r w:rsidR="00E262DC">
        <w:rPr>
          <w:rFonts w:hint="eastAsia"/>
        </w:rPr>
        <w:t>UDP</w:t>
      </w:r>
      <w:r w:rsidR="00E262DC">
        <w:rPr>
          <w:rFonts w:hint="eastAsia"/>
        </w:rPr>
        <w:t>数据包，发送到发送端口，设置为不可发送，等待捕获或超时。当捕获线程捕获到端口不可达时，存入</w:t>
      </w:r>
      <w:r w:rsidR="00E262DC" w:rsidRPr="00E90326">
        <w:rPr>
          <w:rFonts w:ascii="宋体" w:hAnsi="宋体"/>
        </w:rPr>
        <w:t>portScan</w:t>
      </w:r>
      <w:r w:rsidR="00E262DC">
        <w:rPr>
          <w:rFonts w:ascii="宋体" w:hAnsi="宋体" w:hint="eastAsia"/>
        </w:rPr>
        <w:t>中，设置为可发送，发送端口增加。当超时</w:t>
      </w:r>
      <w:r w:rsidR="00241FCA">
        <w:rPr>
          <w:rFonts w:ascii="宋体" w:hAnsi="宋体" w:hint="eastAsia"/>
        </w:rPr>
        <w:t>的时</w:t>
      </w:r>
      <w:r w:rsidR="00E262DC">
        <w:rPr>
          <w:rFonts w:ascii="宋体" w:hAnsi="宋体" w:hint="eastAsia"/>
        </w:rPr>
        <w:t>时，代表端口开放。</w:t>
      </w:r>
    </w:p>
    <w:p w14:paraId="1756CE07" w14:textId="77777777" w:rsidR="00E30385" w:rsidRDefault="004D349B" w:rsidP="00512536">
      <w:pPr>
        <w:spacing w:before="120" w:after="120"/>
        <w:jc w:val="center"/>
      </w:pPr>
      <w:r>
        <w:rPr>
          <w:noProof/>
        </w:rPr>
        <w:drawing>
          <wp:inline distT="0" distB="0" distL="0" distR="0" wp14:anchorId="3FD21935" wp14:editId="093AA247">
            <wp:extent cx="4084320" cy="572748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0995" cy="5736844"/>
                    </a:xfrm>
                    <a:prstGeom prst="rect">
                      <a:avLst/>
                    </a:prstGeom>
                  </pic:spPr>
                </pic:pic>
              </a:graphicData>
            </a:graphic>
          </wp:inline>
        </w:drawing>
      </w:r>
    </w:p>
    <w:p w14:paraId="244D4FBC" w14:textId="584FD3C2" w:rsidR="004D349B" w:rsidRPr="00F05A40" w:rsidRDefault="00E30385" w:rsidP="00E30385">
      <w:pPr>
        <w:pStyle w:val="af3"/>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图4. </w:t>
      </w:r>
      <w:r w:rsidRPr="00F05A40">
        <w:rPr>
          <w:rFonts w:asciiTheme="minorEastAsia" w:eastAsiaTheme="minorEastAsia" w:hAnsiTheme="minorEastAsia"/>
          <w:sz w:val="21"/>
          <w:szCs w:val="21"/>
        </w:rPr>
        <w:fldChar w:fldCharType="begin"/>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hint="eastAsia"/>
          <w:sz w:val="21"/>
          <w:szCs w:val="21"/>
        </w:rPr>
        <w:instrText>SEQ 图4. \* ARABIC</w:instrText>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sz w:val="21"/>
          <w:szCs w:val="21"/>
        </w:rPr>
        <w:fldChar w:fldCharType="separate"/>
      </w:r>
      <w:r w:rsidRPr="00F05A40">
        <w:rPr>
          <w:rFonts w:asciiTheme="minorEastAsia" w:eastAsiaTheme="minorEastAsia" w:hAnsiTheme="minorEastAsia"/>
          <w:noProof/>
          <w:sz w:val="21"/>
          <w:szCs w:val="21"/>
        </w:rPr>
        <w:t>2</w:t>
      </w:r>
      <w:r w:rsidRPr="00F05A40">
        <w:rPr>
          <w:rFonts w:asciiTheme="minorEastAsia" w:eastAsiaTheme="minorEastAsia" w:hAnsiTheme="minorEastAsia"/>
          <w:sz w:val="21"/>
          <w:szCs w:val="21"/>
        </w:rPr>
        <w:fldChar w:fldCharType="end"/>
      </w:r>
      <w:r w:rsidRPr="00F05A40">
        <w:rPr>
          <w:rFonts w:asciiTheme="minorEastAsia" w:eastAsiaTheme="minorEastAsia" w:hAnsiTheme="minorEastAsia" w:hint="eastAsia"/>
          <w:sz w:val="21"/>
          <w:szCs w:val="21"/>
        </w:rPr>
        <w:t>端口扫描流程图</w:t>
      </w:r>
      <w:ins w:id="738" w:author="renxt" w:date="2017-05-13T20:57:00Z">
        <w:r w:rsidR="00EA0369">
          <w:rPr>
            <w:rFonts w:asciiTheme="minorEastAsia" w:eastAsiaTheme="minorEastAsia" w:hAnsiTheme="minorEastAsia" w:hint="eastAsia"/>
            <w:sz w:val="21"/>
            <w:szCs w:val="21"/>
          </w:rPr>
          <w:t>（字太小，</w:t>
        </w:r>
      </w:ins>
      <w:ins w:id="739" w:author="renxt" w:date="2017-05-13T20:58:00Z">
        <w:r w:rsidR="00EA0369">
          <w:rPr>
            <w:rFonts w:asciiTheme="minorEastAsia" w:eastAsiaTheme="minorEastAsia" w:hAnsiTheme="minorEastAsia" w:hint="eastAsia"/>
            <w:sz w:val="21"/>
            <w:szCs w:val="21"/>
          </w:rPr>
          <w:t>框内要用文字说明</w:t>
        </w:r>
      </w:ins>
      <w:ins w:id="740" w:author="renxt" w:date="2017-05-13T20:59:00Z">
        <w:r w:rsidR="00EA0369">
          <w:rPr>
            <w:rFonts w:asciiTheme="minorEastAsia" w:eastAsiaTheme="minorEastAsia" w:hAnsiTheme="minorEastAsia" w:hint="eastAsia"/>
            <w:sz w:val="21"/>
            <w:szCs w:val="21"/>
          </w:rPr>
          <w:t>，</w:t>
        </w:r>
      </w:ins>
      <w:ins w:id="741" w:author="renxt" w:date="2017-05-13T21:14:00Z">
        <w:r w:rsidR="00D75002" w:rsidRPr="00D75002">
          <w:rPr>
            <w:rFonts w:asciiTheme="minorEastAsia" w:eastAsiaTheme="minorEastAsia" w:hAnsiTheme="minorEastAsia" w:hint="eastAsia"/>
            <w:sz w:val="21"/>
            <w:szCs w:val="21"/>
          </w:rPr>
          <w:t>用函数别人看不懂</w:t>
        </w:r>
      </w:ins>
      <w:ins w:id="742" w:author="renxt" w:date="2017-05-13T20:57:00Z">
        <w:r w:rsidR="00EA0369">
          <w:rPr>
            <w:rFonts w:asciiTheme="minorEastAsia" w:eastAsiaTheme="minorEastAsia" w:hAnsiTheme="minorEastAsia" w:hint="eastAsia"/>
            <w:sz w:val="21"/>
            <w:szCs w:val="21"/>
          </w:rPr>
          <w:t>）</w:t>
        </w:r>
      </w:ins>
    </w:p>
    <w:p w14:paraId="25934874" w14:textId="490C40E7"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743" w:name="_Toc482521493"/>
      <w:r>
        <w:rPr>
          <w:rFonts w:ascii="宋体" w:eastAsia="宋体" w:hAnsi="宋体" w:hint="eastAsia"/>
          <w:b/>
          <w:szCs w:val="30"/>
        </w:rPr>
        <w:lastRenderedPageBreak/>
        <w:t>主要数据</w:t>
      </w:r>
      <w:bookmarkEnd w:id="743"/>
    </w:p>
    <w:p w14:paraId="7622A8B2" w14:textId="11995BD0" w:rsidR="00F10C65" w:rsidRPr="00F10C65" w:rsidRDefault="00F10C65" w:rsidP="009176B9">
      <w:pPr>
        <w:spacing w:before="120" w:after="120"/>
        <w:ind w:firstLine="420"/>
      </w:pPr>
      <w:r>
        <w:rPr>
          <w:rFonts w:hint="eastAsia"/>
        </w:rPr>
        <w:t>如表</w:t>
      </w:r>
      <w:r w:rsidR="001E5AF7">
        <w:rPr>
          <w:rFonts w:hint="eastAsia"/>
        </w:rPr>
        <w:t>4</w:t>
      </w:r>
      <w:r w:rsidR="009E0C71">
        <w:t>.3</w:t>
      </w:r>
      <w:r>
        <w:rPr>
          <w:rFonts w:hint="eastAsia"/>
        </w:rPr>
        <w:t>所示，</w:t>
      </w:r>
      <w:r w:rsidRPr="00E90326">
        <w:rPr>
          <w:rFonts w:ascii="宋体" w:hAnsi="宋体"/>
        </w:rPr>
        <w:t>portScan</w:t>
      </w:r>
      <w:r>
        <w:rPr>
          <w:rFonts w:ascii="宋体" w:hAnsi="宋体" w:hint="eastAsia"/>
        </w:rPr>
        <w:t>为</w:t>
      </w:r>
      <w:r w:rsidRPr="00E90326">
        <w:rPr>
          <w:rFonts w:ascii="宋体" w:hAnsi="宋体"/>
        </w:rPr>
        <w:t>map &lt;int, int&gt;</w:t>
      </w:r>
      <w:r>
        <w:rPr>
          <w:rFonts w:ascii="宋体" w:hAnsi="宋体" w:hint="eastAsia"/>
        </w:rPr>
        <w:t>类型，存储端口扫描的情况。当端口不存在时，第一个int为端口，第二个int为1.</w:t>
      </w:r>
      <w:r w:rsidRPr="00F10C65">
        <w:rPr>
          <w:rFonts w:ascii="宋体" w:hAnsi="宋体"/>
        </w:rPr>
        <w:t xml:space="preserve"> </w:t>
      </w:r>
      <w:r w:rsidRPr="00E90326">
        <w:rPr>
          <w:rFonts w:ascii="宋体" w:hAnsi="宋体"/>
        </w:rPr>
        <w:t>ip_address</w:t>
      </w:r>
      <w:r>
        <w:rPr>
          <w:rFonts w:ascii="宋体" w:hAnsi="宋体" w:hint="eastAsia"/>
        </w:rPr>
        <w:t>是IP地址的表示，</w:t>
      </w:r>
      <w:r w:rsidRPr="00E90326">
        <w:rPr>
          <w:rFonts w:ascii="宋体" w:hAnsi="宋体"/>
        </w:rPr>
        <w:t>ip_header</w:t>
      </w:r>
      <w:r>
        <w:rPr>
          <w:rFonts w:ascii="宋体" w:hAnsi="宋体" w:hint="eastAsia"/>
        </w:rPr>
        <w:t>为I</w:t>
      </w:r>
      <w:r>
        <w:rPr>
          <w:rFonts w:ascii="宋体" w:hAnsi="宋体"/>
        </w:rPr>
        <w:t>P</w:t>
      </w:r>
      <w:r>
        <w:rPr>
          <w:rFonts w:ascii="宋体" w:hAnsi="宋体" w:hint="eastAsia"/>
        </w:rPr>
        <w:t>头部，</w:t>
      </w:r>
      <w:r w:rsidRPr="00E90326">
        <w:rPr>
          <w:rFonts w:ascii="宋体" w:hAnsi="宋体"/>
        </w:rPr>
        <w:t>udp_header</w:t>
      </w:r>
      <w:r>
        <w:rPr>
          <w:rFonts w:ascii="宋体" w:hAnsi="宋体" w:hint="eastAsia"/>
        </w:rPr>
        <w:t>为UDP头部。</w:t>
      </w:r>
    </w:p>
    <w:p w14:paraId="1F7A9A7F" w14:textId="51CBF59F" w:rsidR="00702C59" w:rsidRPr="00F05A40" w:rsidRDefault="00702C59" w:rsidP="00702C59">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001E5AF7" w:rsidRPr="00F05A40">
        <w:rPr>
          <w:rFonts w:asciiTheme="minorEastAsia" w:eastAsiaTheme="minorEastAsia" w:hAnsiTheme="minorEastAsia"/>
          <w:sz w:val="21"/>
          <w:szCs w:val="21"/>
        </w:rPr>
        <w:t>4</w:t>
      </w:r>
      <w:r w:rsidR="001E5AF7" w:rsidRPr="00F05A40">
        <w:rPr>
          <w:rFonts w:asciiTheme="minorEastAsia" w:eastAsiaTheme="minorEastAsia" w:hAnsiTheme="minorEastAsia" w:hint="eastAsia"/>
          <w:sz w:val="21"/>
          <w:szCs w:val="21"/>
        </w:rPr>
        <w:t>.</w:t>
      </w:r>
      <w:r w:rsidR="009E0C71" w:rsidRPr="00F05A40">
        <w:rPr>
          <w:rFonts w:asciiTheme="minorEastAsia" w:eastAsiaTheme="minorEastAsia" w:hAnsiTheme="minorEastAsia"/>
          <w:sz w:val="21"/>
          <w:szCs w:val="21"/>
        </w:rPr>
        <w:t>3</w:t>
      </w:r>
      <w:r w:rsidRPr="00F05A40">
        <w:rPr>
          <w:rFonts w:asciiTheme="minorEastAsia" w:eastAsiaTheme="minorEastAsia" w:hAnsiTheme="minorEastAsia" w:hint="eastAsia"/>
          <w:sz w:val="21"/>
          <w:szCs w:val="21"/>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702C59" w:rsidRPr="00E90326" w14:paraId="5706DCD4" w14:textId="77777777" w:rsidTr="001C4DAF">
        <w:tc>
          <w:tcPr>
            <w:tcW w:w="2122" w:type="dxa"/>
          </w:tcPr>
          <w:p w14:paraId="3D85CD15"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51197B6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599F803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介绍</w:t>
            </w:r>
          </w:p>
        </w:tc>
      </w:tr>
      <w:tr w:rsidR="00702C59" w:rsidRPr="00E90326" w14:paraId="3FB291FD" w14:textId="77777777" w:rsidTr="001C4DAF">
        <w:tc>
          <w:tcPr>
            <w:tcW w:w="2122" w:type="dxa"/>
          </w:tcPr>
          <w:p w14:paraId="3D528D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2318C00F"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map &lt;int, int&gt;</w:t>
            </w:r>
          </w:p>
        </w:tc>
        <w:tc>
          <w:tcPr>
            <w:tcW w:w="2768" w:type="dxa"/>
          </w:tcPr>
          <w:p w14:paraId="078CCD7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存放端口扫描结果</w:t>
            </w:r>
          </w:p>
        </w:tc>
      </w:tr>
      <w:tr w:rsidR="00702C59" w:rsidRPr="00E90326" w14:paraId="15822B4C" w14:textId="77777777" w:rsidTr="001C4DAF">
        <w:tc>
          <w:tcPr>
            <w:tcW w:w="2122" w:type="dxa"/>
          </w:tcPr>
          <w:p w14:paraId="40976F4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ip_address</w:t>
            </w:r>
          </w:p>
        </w:tc>
        <w:tc>
          <w:tcPr>
            <w:tcW w:w="3412" w:type="dxa"/>
          </w:tcPr>
          <w:p w14:paraId="0C93CA03" w14:textId="783B53A2" w:rsidR="00702C59" w:rsidRPr="00E90326" w:rsidRDefault="00702C59" w:rsidP="001C4DAF">
            <w:pPr>
              <w:spacing w:beforeLines="0" w:before="120" w:afterLines="0" w:after="120" w:line="360" w:lineRule="exact"/>
              <w:rPr>
                <w:rFonts w:ascii="宋体" w:hAnsi="宋体"/>
              </w:rPr>
            </w:pPr>
            <w:del w:id="744" w:author="李勇" w:date="2017-05-13T21:55:00Z">
              <w:r w:rsidRPr="00E90326" w:rsidDel="00285EBE">
                <w:rPr>
                  <w:rFonts w:ascii="宋体" w:hAnsi="宋体"/>
                </w:rPr>
                <w:delText>T</w:delText>
              </w:r>
            </w:del>
            <w:ins w:id="745" w:author="李勇" w:date="2017-05-13T21:55:00Z">
              <w:r w:rsidR="00AB5CD6">
                <w:rPr>
                  <w:rFonts w:ascii="宋体" w:hAnsi="宋体" w:hint="eastAsia"/>
                </w:rPr>
                <w:t>t</w:t>
              </w:r>
            </w:ins>
            <w:r w:rsidRPr="00E90326">
              <w:rPr>
                <w:rFonts w:ascii="宋体" w:hAnsi="宋体"/>
              </w:rPr>
              <w:t>ypedef struct ip_address</w:t>
            </w:r>
          </w:p>
        </w:tc>
        <w:tc>
          <w:tcPr>
            <w:tcW w:w="2768" w:type="dxa"/>
          </w:tcPr>
          <w:p w14:paraId="1CB98DD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IP地址表示</w:t>
            </w:r>
          </w:p>
        </w:tc>
      </w:tr>
      <w:tr w:rsidR="00702C59" w:rsidRPr="00E90326" w14:paraId="24EE2AB2" w14:textId="77777777" w:rsidTr="001C4DAF">
        <w:tc>
          <w:tcPr>
            <w:tcW w:w="2122" w:type="dxa"/>
          </w:tcPr>
          <w:p w14:paraId="3DC3C812"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ip_header</w:t>
            </w:r>
          </w:p>
        </w:tc>
        <w:tc>
          <w:tcPr>
            <w:tcW w:w="3412" w:type="dxa"/>
          </w:tcPr>
          <w:p w14:paraId="1ADF1CA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7C5A07E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702C59" w:rsidRPr="00E90326" w14:paraId="3FE104D5" w14:textId="77777777" w:rsidTr="001C4DAF">
        <w:tc>
          <w:tcPr>
            <w:tcW w:w="2122" w:type="dxa"/>
          </w:tcPr>
          <w:p w14:paraId="5FE8B93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udp_header</w:t>
            </w:r>
          </w:p>
        </w:tc>
        <w:tc>
          <w:tcPr>
            <w:tcW w:w="3412" w:type="dxa"/>
          </w:tcPr>
          <w:p w14:paraId="7E1668EA" w14:textId="77777777" w:rsidR="00702C59" w:rsidRPr="00E90326" w:rsidRDefault="00702C59" w:rsidP="001C4DAF">
            <w:pPr>
              <w:spacing w:beforeLines="0" w:afterLines="0" w:line="360" w:lineRule="exact"/>
              <w:rPr>
                <w:rFonts w:ascii="宋体" w:hAnsi="宋体"/>
              </w:rPr>
            </w:pPr>
            <w:r w:rsidRPr="00E90326">
              <w:rPr>
                <w:rFonts w:ascii="宋体" w:hAnsi="宋体"/>
              </w:rPr>
              <w:t>typedef struct udp_header</w:t>
            </w:r>
          </w:p>
        </w:tc>
        <w:tc>
          <w:tcPr>
            <w:tcW w:w="2768" w:type="dxa"/>
          </w:tcPr>
          <w:p w14:paraId="3CC3D5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123F9D8A" w14:textId="4B70C4BB" w:rsidR="00702C59" w:rsidRDefault="00702C59" w:rsidP="000B53A8">
      <w:pPr>
        <w:spacing w:beforeLines="0" w:afterLines="0" w:line="360" w:lineRule="exact"/>
        <w:rPr>
          <w:rFonts w:ascii="宋体" w:hAnsi="宋体"/>
        </w:rPr>
      </w:pPr>
      <w:r>
        <w:rPr>
          <w:rFonts w:ascii="宋体" w:hAnsi="宋体" w:hint="eastAsia"/>
        </w:rPr>
        <w:t>表中的结构体：</w:t>
      </w:r>
    </w:p>
    <w:p w14:paraId="2D8B7A0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ip_address{</w:t>
      </w:r>
    </w:p>
    <w:p w14:paraId="5AD5D9B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byte1;</w:t>
      </w:r>
    </w:p>
    <w:p w14:paraId="590DA2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byte2;</w:t>
      </w:r>
    </w:p>
    <w:p w14:paraId="7B2CBA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byte3;</w:t>
      </w:r>
    </w:p>
    <w:p w14:paraId="7DF86A11"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byte4;</w:t>
      </w:r>
    </w:p>
    <w:p w14:paraId="22D0B13F" w14:textId="13662279" w:rsidR="00702C59" w:rsidRPr="00E90326" w:rsidRDefault="00365F8F" w:rsidP="00365F8F">
      <w:pPr>
        <w:spacing w:beforeLines="0" w:afterLines="0" w:line="360" w:lineRule="exact"/>
        <w:ind w:firstLineChars="200" w:firstLine="480"/>
        <w:rPr>
          <w:rFonts w:ascii="宋体" w:hAnsi="宋体"/>
        </w:rPr>
      </w:pPr>
      <w:r>
        <w:rPr>
          <w:rFonts w:ascii="宋体" w:hAnsi="宋体"/>
        </w:rPr>
        <w:t>}ip_address;</w:t>
      </w:r>
    </w:p>
    <w:p w14:paraId="3B2C802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IPv4 header */</w:t>
      </w:r>
    </w:p>
    <w:p w14:paraId="353C14FB"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ip_header{</w:t>
      </w:r>
    </w:p>
    <w:p w14:paraId="5CFDB45A" w14:textId="77777777" w:rsidR="00702C59" w:rsidRPr="00E90326" w:rsidRDefault="00702C59" w:rsidP="00702C59">
      <w:pPr>
        <w:spacing w:beforeLines="0" w:afterLines="0" w:line="360" w:lineRule="exact"/>
        <w:ind w:left="840"/>
        <w:rPr>
          <w:rFonts w:ascii="宋体" w:hAnsi="宋体"/>
        </w:rPr>
      </w:pPr>
      <w:r w:rsidRPr="00E90326">
        <w:rPr>
          <w:rFonts w:ascii="宋体" w:hAnsi="宋体"/>
        </w:rPr>
        <w:t>u_char  ver_ihl;        // Version (4 bits) + Internet header length (4 bits)</w:t>
      </w:r>
    </w:p>
    <w:p w14:paraId="0BFCD2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7D1F025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29A8B0A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478E88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42241EC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lastRenderedPageBreak/>
        <w:tab/>
        <w:t>u_char  ttl;            // Time to live</w:t>
      </w:r>
    </w:p>
    <w:p w14:paraId="7EBCC7F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proto;          // Protocol</w:t>
      </w:r>
    </w:p>
    <w:p w14:paraId="2B5090F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Header checksum</w:t>
      </w:r>
    </w:p>
    <w:p w14:paraId="4CD5668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saddr;      // Source address</w:t>
      </w:r>
    </w:p>
    <w:p w14:paraId="31CC633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90680E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u_int   op_pad;         // Option + Padding</w:t>
      </w:r>
    </w:p>
    <w:p w14:paraId="598C14E7" w14:textId="77777777" w:rsidR="00702C59" w:rsidRPr="00E90326" w:rsidRDefault="00702C59" w:rsidP="00702C59">
      <w:pPr>
        <w:spacing w:beforeLines="0" w:afterLines="0" w:line="360" w:lineRule="exact"/>
        <w:ind w:firstLineChars="200" w:firstLine="480"/>
        <w:rPr>
          <w:rFonts w:ascii="宋体" w:hAnsi="宋体"/>
        </w:rPr>
      </w:pPr>
      <w:r>
        <w:rPr>
          <w:rFonts w:ascii="宋体" w:hAnsi="宋体"/>
        </w:rPr>
        <w:t>}ip_header;</w:t>
      </w:r>
    </w:p>
    <w:p w14:paraId="6E0ACCD7"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UDP header*/</w:t>
      </w:r>
    </w:p>
    <w:p w14:paraId="2F6135A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udp_header{</w:t>
      </w:r>
    </w:p>
    <w:p w14:paraId="3F5481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sport;          // Source port</w:t>
      </w:r>
    </w:p>
    <w:p w14:paraId="27F5A4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dport;          // Destination port</w:t>
      </w:r>
    </w:p>
    <w:p w14:paraId="15AF49F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len;            // Datagram length</w:t>
      </w:r>
    </w:p>
    <w:p w14:paraId="00B676A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Checksum</w:t>
      </w:r>
    </w:p>
    <w:p w14:paraId="3C2E934B" w14:textId="24CD7853" w:rsidR="00702C59" w:rsidRPr="00745C15" w:rsidRDefault="00702C59" w:rsidP="00745C15">
      <w:pPr>
        <w:spacing w:beforeLines="0" w:before="120" w:afterLines="0" w:after="120" w:line="360" w:lineRule="exact"/>
        <w:ind w:firstLineChars="200" w:firstLine="480"/>
        <w:rPr>
          <w:rFonts w:ascii="宋体" w:hAnsi="宋体"/>
        </w:rPr>
      </w:pPr>
      <w:r w:rsidRPr="00E90326">
        <w:rPr>
          <w:rFonts w:ascii="宋体" w:hAnsi="宋体"/>
        </w:rPr>
        <w:t>}udp_header;</w:t>
      </w:r>
    </w:p>
    <w:p w14:paraId="25A216A0" w14:textId="7E41A196" w:rsidR="00802D67" w:rsidRDefault="00F63841" w:rsidP="00F63841">
      <w:pPr>
        <w:pStyle w:val="3"/>
        <w:tabs>
          <w:tab w:val="clear" w:pos="5115"/>
        </w:tabs>
        <w:spacing w:before="120" w:after="120" w:line="240" w:lineRule="auto"/>
        <w:ind w:left="0" w:firstLine="0"/>
        <w:rPr>
          <w:rFonts w:ascii="宋体" w:eastAsia="宋体" w:hAnsi="宋体"/>
          <w:b/>
          <w:szCs w:val="30"/>
        </w:rPr>
      </w:pPr>
      <w:bookmarkStart w:id="746" w:name="_Toc482521494"/>
      <w:r>
        <w:rPr>
          <w:rFonts w:ascii="宋体" w:eastAsia="宋体" w:hAnsi="宋体" w:hint="eastAsia"/>
          <w:b/>
          <w:szCs w:val="30"/>
        </w:rPr>
        <w:t>主要函数</w:t>
      </w:r>
      <w:bookmarkEnd w:id="746"/>
    </w:p>
    <w:p w14:paraId="36E0E1AB" w14:textId="720612D7" w:rsidR="001C4DAF" w:rsidRPr="001C4DAF" w:rsidRDefault="00C64864" w:rsidP="008F6EEA">
      <w:pPr>
        <w:spacing w:before="120" w:after="120"/>
        <w:ind w:firstLine="420"/>
      </w:pPr>
      <w:r>
        <w:rPr>
          <w:rFonts w:hint="eastAsia"/>
        </w:rPr>
        <w:t>如表</w:t>
      </w:r>
      <w:r>
        <w:rPr>
          <w:rFonts w:hint="eastAsia"/>
        </w:rPr>
        <w:t xml:space="preserve"> </w:t>
      </w:r>
      <w:r>
        <w:t>4</w:t>
      </w:r>
      <w:r>
        <w:rPr>
          <w:rFonts w:hint="eastAsia"/>
        </w:rPr>
        <w:t>.4</w:t>
      </w:r>
      <w:r w:rsidR="00E87471" w:rsidRPr="00E90326">
        <w:rPr>
          <w:rFonts w:ascii="宋体" w:hAnsi="宋体"/>
        </w:rPr>
        <w:t>getICMP</w:t>
      </w:r>
      <w:r w:rsidR="00E87471">
        <w:rPr>
          <w:rFonts w:ascii="宋体" w:hAnsi="宋体" w:hint="eastAsia"/>
        </w:rPr>
        <w:t>函数打开选择的网卡，捕获ICMP数据包端口不可达的数据并进行解析，</w:t>
      </w:r>
      <w:r w:rsidR="00E87471" w:rsidRPr="00E90326">
        <w:rPr>
          <w:rFonts w:ascii="宋体" w:hAnsi="宋体"/>
        </w:rPr>
        <w:t>CreatePacket</w:t>
      </w:r>
      <w:r w:rsidR="00E87471">
        <w:rPr>
          <w:rFonts w:ascii="宋体" w:hAnsi="宋体" w:hint="eastAsia"/>
        </w:rPr>
        <w:t>用于创建UDP数据包，</w:t>
      </w:r>
      <w:r w:rsidR="00E87471" w:rsidRPr="00E90326">
        <w:rPr>
          <w:rFonts w:ascii="宋体" w:hAnsi="宋体"/>
        </w:rPr>
        <w:t>SendPacket</w:t>
      </w:r>
      <w:r w:rsidR="00E87471">
        <w:rPr>
          <w:rFonts w:ascii="宋体" w:hAnsi="宋体" w:hint="eastAsia"/>
        </w:rPr>
        <w:t>用于发送数据包。</w:t>
      </w:r>
    </w:p>
    <w:p w14:paraId="250897DB" w14:textId="5DD16DFC" w:rsidR="00702C59" w:rsidRPr="00C019FA" w:rsidRDefault="00702C59" w:rsidP="00702C59">
      <w:pPr>
        <w:spacing w:before="120" w:after="120"/>
        <w:jc w:val="center"/>
        <w:rPr>
          <w:rFonts w:asciiTheme="minorEastAsia" w:eastAsiaTheme="minorEastAsia" w:hAnsiTheme="minorEastAsia"/>
          <w:sz w:val="21"/>
          <w:szCs w:val="21"/>
        </w:rPr>
      </w:pPr>
      <w:r w:rsidRPr="00C019FA">
        <w:rPr>
          <w:rFonts w:asciiTheme="minorEastAsia" w:eastAsiaTheme="minorEastAsia" w:hAnsiTheme="minorEastAsia" w:hint="eastAsia"/>
          <w:sz w:val="21"/>
          <w:szCs w:val="21"/>
        </w:rPr>
        <w:t xml:space="preserve">表 </w:t>
      </w:r>
      <w:r w:rsidRPr="00C019FA">
        <w:rPr>
          <w:rFonts w:asciiTheme="minorEastAsia" w:eastAsiaTheme="minorEastAsia" w:hAnsiTheme="minorEastAsia"/>
          <w:sz w:val="21"/>
          <w:szCs w:val="21"/>
        </w:rPr>
        <w:t>4</w:t>
      </w:r>
      <w:r w:rsidR="00C64864" w:rsidRPr="00C019FA">
        <w:rPr>
          <w:rFonts w:asciiTheme="minorEastAsia" w:eastAsiaTheme="minorEastAsia" w:hAnsiTheme="minorEastAsia" w:hint="eastAsia"/>
          <w:sz w:val="21"/>
          <w:szCs w:val="21"/>
        </w:rPr>
        <w:t>.4</w:t>
      </w:r>
      <w:r w:rsidRPr="00C019FA">
        <w:rPr>
          <w:rFonts w:asciiTheme="minorEastAsia" w:eastAsiaTheme="minorEastAsia" w:hAnsiTheme="minorEastAsia" w:hint="eastAsia"/>
          <w:sz w:val="21"/>
          <w:szCs w:val="21"/>
        </w:rPr>
        <w:t>端口扫描函数说明</w:t>
      </w:r>
    </w:p>
    <w:tbl>
      <w:tblPr>
        <w:tblStyle w:val="af2"/>
        <w:tblW w:w="0" w:type="auto"/>
        <w:jc w:val="center"/>
        <w:tblLook w:val="04A0" w:firstRow="1" w:lastRow="0" w:firstColumn="1" w:lastColumn="0" w:noHBand="0" w:noVBand="1"/>
      </w:tblPr>
      <w:tblGrid>
        <w:gridCol w:w="1896"/>
        <w:gridCol w:w="3290"/>
        <w:gridCol w:w="3116"/>
      </w:tblGrid>
      <w:tr w:rsidR="00702C59" w:rsidRPr="00E90326" w14:paraId="0566F511" w14:textId="77777777" w:rsidTr="00F2695D">
        <w:trPr>
          <w:jc w:val="center"/>
        </w:trPr>
        <w:tc>
          <w:tcPr>
            <w:tcW w:w="0" w:type="auto"/>
          </w:tcPr>
          <w:p w14:paraId="54F8B81E" w14:textId="1E94074B"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4BC27F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215643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功能</w:t>
            </w:r>
          </w:p>
        </w:tc>
      </w:tr>
      <w:tr w:rsidR="00702C59" w:rsidRPr="00E90326" w14:paraId="178288A2" w14:textId="77777777" w:rsidTr="00F2695D">
        <w:trPr>
          <w:jc w:val="center"/>
        </w:trPr>
        <w:tc>
          <w:tcPr>
            <w:tcW w:w="0" w:type="auto"/>
          </w:tcPr>
          <w:p w14:paraId="59D42F9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getICMP()</w:t>
            </w:r>
          </w:p>
        </w:tc>
        <w:tc>
          <w:tcPr>
            <w:tcW w:w="0" w:type="auto"/>
          </w:tcPr>
          <w:p w14:paraId="3C31B5D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5A194BEC"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702C59" w:rsidRPr="00E90326" w14:paraId="25EBBFF8" w14:textId="77777777" w:rsidTr="00F2695D">
        <w:trPr>
          <w:jc w:val="center"/>
        </w:trPr>
        <w:tc>
          <w:tcPr>
            <w:tcW w:w="0" w:type="auto"/>
          </w:tcPr>
          <w:p w14:paraId="05C077E9"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CreatePacket()</w:t>
            </w:r>
          </w:p>
        </w:tc>
        <w:tc>
          <w:tcPr>
            <w:tcW w:w="0" w:type="auto"/>
          </w:tcPr>
          <w:p w14:paraId="43C4DCF1"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SourceMAC,</w:t>
            </w:r>
          </w:p>
          <w:p w14:paraId="725CE556"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DestinationMAC,</w:t>
            </w:r>
          </w:p>
          <w:p w14:paraId="70D701A3"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SourceIP,</w:t>
            </w:r>
          </w:p>
          <w:p w14:paraId="0366AB8D"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DestinationIP,</w:t>
            </w:r>
          </w:p>
          <w:p w14:paraId="14CFF1E7" w14:textId="77777777" w:rsidR="00702C59" w:rsidRPr="00E90326" w:rsidRDefault="00702C59" w:rsidP="001C4DAF">
            <w:pPr>
              <w:spacing w:beforeLines="0" w:afterLines="0" w:line="240" w:lineRule="auto"/>
              <w:rPr>
                <w:rFonts w:ascii="宋体" w:hAnsi="宋体"/>
              </w:rPr>
            </w:pPr>
            <w:r w:rsidRPr="00E90326">
              <w:rPr>
                <w:rFonts w:ascii="宋体" w:hAnsi="宋体"/>
              </w:rPr>
              <w:lastRenderedPageBreak/>
              <w:t>unsigned short SourcePort,</w:t>
            </w:r>
          </w:p>
          <w:p w14:paraId="087FEECF" w14:textId="77777777" w:rsidR="00702C59" w:rsidRPr="00E90326" w:rsidRDefault="00702C59" w:rsidP="001C4DAF">
            <w:pPr>
              <w:spacing w:beforeLines="0" w:afterLines="0" w:line="240" w:lineRule="auto"/>
              <w:rPr>
                <w:rFonts w:ascii="宋体" w:hAnsi="宋体"/>
              </w:rPr>
            </w:pPr>
            <w:r w:rsidRPr="00E90326">
              <w:rPr>
                <w:rFonts w:ascii="宋体" w:hAnsi="宋体"/>
              </w:rPr>
              <w:t>unsigned short DestinationPort,</w:t>
            </w:r>
          </w:p>
          <w:p w14:paraId="2EF91E0B"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UserData,</w:t>
            </w:r>
          </w:p>
          <w:p w14:paraId="2602513B"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41F317FB"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lastRenderedPageBreak/>
              <w:t>创建UDP数据包</w:t>
            </w:r>
          </w:p>
        </w:tc>
      </w:tr>
      <w:tr w:rsidR="00702C59" w:rsidRPr="00E90326" w14:paraId="0DB06FAC" w14:textId="77777777" w:rsidTr="00F2695D">
        <w:trPr>
          <w:jc w:val="center"/>
        </w:trPr>
        <w:tc>
          <w:tcPr>
            <w:tcW w:w="0" w:type="auto"/>
          </w:tcPr>
          <w:p w14:paraId="6030410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SendPacket()</w:t>
            </w:r>
          </w:p>
        </w:tc>
        <w:tc>
          <w:tcPr>
            <w:tcW w:w="0" w:type="auto"/>
          </w:tcPr>
          <w:p w14:paraId="363B31F0"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pcap_if_t* Device</w:t>
            </w:r>
          </w:p>
        </w:tc>
        <w:tc>
          <w:tcPr>
            <w:tcW w:w="0" w:type="auto"/>
          </w:tcPr>
          <w:p w14:paraId="17F784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发送数据包</w:t>
            </w:r>
          </w:p>
        </w:tc>
      </w:tr>
    </w:tbl>
    <w:p w14:paraId="7963C241" w14:textId="62E9E741" w:rsidR="007129C2" w:rsidRDefault="007129C2" w:rsidP="007129C2">
      <w:pPr>
        <w:pStyle w:val="20505"/>
        <w:spacing w:before="120" w:after="120" w:line="240" w:lineRule="auto"/>
        <w:rPr>
          <w:rFonts w:ascii="宋体" w:eastAsia="宋体" w:hAnsi="宋体"/>
          <w:b/>
          <w:szCs w:val="30"/>
        </w:rPr>
      </w:pPr>
      <w:bookmarkStart w:id="747" w:name="_Toc482521495"/>
      <w:r>
        <w:rPr>
          <w:rFonts w:ascii="宋体" w:eastAsia="宋体" w:hAnsi="宋体" w:hint="eastAsia"/>
          <w:b/>
          <w:szCs w:val="30"/>
        </w:rPr>
        <w:t>UDP Flood攻击</w:t>
      </w:r>
      <w:bookmarkEnd w:id="747"/>
    </w:p>
    <w:p w14:paraId="5083B410" w14:textId="2EE35EB5"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748" w:name="_Toc482521496"/>
      <w:r>
        <w:rPr>
          <w:rFonts w:ascii="宋体" w:eastAsia="宋体" w:hAnsi="宋体" w:hint="eastAsia"/>
          <w:b/>
          <w:szCs w:val="30"/>
        </w:rPr>
        <w:t>流程图</w:t>
      </w:r>
      <w:bookmarkEnd w:id="748"/>
    </w:p>
    <w:p w14:paraId="657811C5" w14:textId="3D607736" w:rsidR="003F07C6" w:rsidRDefault="003F07C6" w:rsidP="003F07C6">
      <w:pPr>
        <w:spacing w:beforeLines="0" w:before="120" w:afterLines="0" w:after="120" w:line="360" w:lineRule="exact"/>
        <w:ind w:firstLineChars="200" w:firstLine="480"/>
        <w:rPr>
          <w:rFonts w:ascii="宋体" w:hAnsi="宋体"/>
        </w:rPr>
      </w:pPr>
      <w:r>
        <w:rPr>
          <w:rFonts w:ascii="宋体" w:hAnsi="宋体" w:hint="eastAsia"/>
        </w:rPr>
        <w:t>如图所示，</w:t>
      </w:r>
      <w:r w:rsidRPr="00E90326">
        <w:rPr>
          <w:rFonts w:ascii="宋体" w:hAnsi="宋体"/>
        </w:rPr>
        <w:t>UDP F</w:t>
      </w:r>
      <w:r w:rsidRPr="00E90326">
        <w:rPr>
          <w:rFonts w:ascii="宋体" w:hAnsi="宋体" w:hint="eastAsia"/>
        </w:rPr>
        <w:t>lood攻击主要为构建大量的udp数据包，利用多线程的技术发送大量伪造的数据包。主要使用</w:t>
      </w:r>
      <w:r w:rsidRPr="00E90326">
        <w:rPr>
          <w:rFonts w:ascii="宋体" w:hAnsi="宋体"/>
        </w:rPr>
        <w:t>CreatePacket</w:t>
      </w:r>
      <w:r w:rsidRPr="00E90326">
        <w:rPr>
          <w:rFonts w:ascii="宋体" w:hAnsi="宋体" w:hint="eastAsia"/>
        </w:rPr>
        <w:t>和</w:t>
      </w:r>
      <w:r w:rsidRPr="00E90326">
        <w:rPr>
          <w:rFonts w:ascii="宋体" w:hAnsi="宋体"/>
        </w:rPr>
        <w:t>SendPacket</w:t>
      </w:r>
      <w:r>
        <w:rPr>
          <w:rFonts w:ascii="宋体" w:hAnsi="宋体" w:hint="eastAsia"/>
        </w:rPr>
        <w:t>函数。</w:t>
      </w:r>
      <w:r>
        <w:rPr>
          <w:rFonts w:ascii="宋体" w:hAnsi="宋体"/>
        </w:rPr>
        <w:t xml:space="preserve"> </w:t>
      </w:r>
    </w:p>
    <w:p w14:paraId="4A4EAE0C" w14:textId="4D653829" w:rsidR="003F07C6" w:rsidRDefault="003F07C6" w:rsidP="003F07C6">
      <w:pPr>
        <w:spacing w:before="120" w:after="120"/>
        <w:jc w:val="center"/>
      </w:pPr>
      <w:r>
        <w:rPr>
          <w:noProof/>
        </w:rPr>
        <w:drawing>
          <wp:inline distT="0" distB="0" distL="0" distR="0" wp14:anchorId="09F7E4AD" wp14:editId="43342F1D">
            <wp:extent cx="1630680" cy="4221190"/>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3145" cy="4227572"/>
                    </a:xfrm>
                    <a:prstGeom prst="rect">
                      <a:avLst/>
                    </a:prstGeom>
                  </pic:spPr>
                </pic:pic>
              </a:graphicData>
            </a:graphic>
          </wp:inline>
        </w:drawing>
      </w:r>
    </w:p>
    <w:p w14:paraId="63B501FF" w14:textId="59A23D20" w:rsidR="003F07C6" w:rsidRPr="00341228" w:rsidRDefault="003F07C6" w:rsidP="00341228">
      <w:pPr>
        <w:pStyle w:val="af3"/>
        <w:spacing w:before="120" w:after="120"/>
        <w:jc w:val="center"/>
        <w:rPr>
          <w:rFonts w:asciiTheme="minorEastAsia" w:eastAsiaTheme="minorEastAsia" w:hAnsiTheme="minorEastAsia"/>
          <w:noProof/>
        </w:rPr>
      </w:pPr>
      <w:r w:rsidRPr="00E57DDC">
        <w:rPr>
          <w:rFonts w:asciiTheme="minorEastAsia" w:eastAsiaTheme="minorEastAsia" w:hAnsiTheme="minorEastAsia" w:hint="eastAsia"/>
        </w:rPr>
        <w:t xml:space="preserve">图 </w:t>
      </w:r>
      <w:r w:rsidRPr="00E57DDC">
        <w:rPr>
          <w:rFonts w:asciiTheme="minorEastAsia" w:eastAsiaTheme="minorEastAsia" w:hAnsiTheme="minorEastAsia"/>
        </w:rPr>
        <w:t>4 .</w:t>
      </w:r>
      <w:r w:rsidRPr="00E57DDC">
        <w:rPr>
          <w:rFonts w:asciiTheme="minorEastAsia" w:eastAsiaTheme="minorEastAsia" w:hAnsiTheme="minorEastAsia"/>
        </w:rPr>
        <w:fldChar w:fldCharType="begin"/>
      </w:r>
      <w:r w:rsidRPr="00E57DDC">
        <w:rPr>
          <w:rFonts w:asciiTheme="minorEastAsia" w:eastAsiaTheme="minorEastAsia" w:hAnsiTheme="minorEastAsia"/>
        </w:rPr>
        <w:instrText xml:space="preserve"> SEQ 图 \* ARABIC \s 2 </w:instrText>
      </w:r>
      <w:r w:rsidRPr="00E57DDC">
        <w:rPr>
          <w:rFonts w:asciiTheme="minorEastAsia" w:eastAsiaTheme="minorEastAsia" w:hAnsiTheme="minorEastAsia"/>
        </w:rPr>
        <w:fldChar w:fldCharType="separate"/>
      </w:r>
      <w:r w:rsidRPr="00E57DDC">
        <w:rPr>
          <w:rFonts w:asciiTheme="minorEastAsia" w:eastAsiaTheme="minorEastAsia" w:hAnsiTheme="minorEastAsia"/>
          <w:noProof/>
        </w:rPr>
        <w:t>7</w:t>
      </w:r>
      <w:r w:rsidRPr="00E57DDC">
        <w:rPr>
          <w:rFonts w:asciiTheme="minorEastAsia" w:eastAsiaTheme="minorEastAsia" w:hAnsiTheme="minorEastAsia"/>
        </w:rPr>
        <w:fldChar w:fldCharType="end"/>
      </w:r>
      <w:r w:rsidRPr="00E57DDC">
        <w:rPr>
          <w:rFonts w:asciiTheme="minorEastAsia" w:eastAsiaTheme="minorEastAsia" w:hAnsiTheme="minorEastAsia"/>
          <w:noProof/>
        </w:rPr>
        <w:t xml:space="preserve"> UDP F</w:t>
      </w:r>
      <w:r w:rsidRPr="00E57DDC">
        <w:rPr>
          <w:rFonts w:asciiTheme="minorEastAsia" w:eastAsiaTheme="minorEastAsia" w:hAnsiTheme="minorEastAsia" w:hint="eastAsia"/>
          <w:noProof/>
        </w:rPr>
        <w:t>lood攻击流程图</w:t>
      </w:r>
      <w:ins w:id="749" w:author="renxt" w:date="2017-05-13T20:59:00Z">
        <w:r w:rsidR="00EA0369">
          <w:rPr>
            <w:rFonts w:asciiTheme="minorEastAsia" w:eastAsiaTheme="minorEastAsia" w:hAnsiTheme="minorEastAsia" w:hint="eastAsia"/>
            <w:noProof/>
          </w:rPr>
          <w:t>（</w:t>
        </w:r>
        <w:r w:rsidR="00EA0369">
          <w:rPr>
            <w:rFonts w:asciiTheme="minorEastAsia" w:eastAsiaTheme="minorEastAsia" w:hAnsiTheme="minorEastAsia" w:hint="eastAsia"/>
            <w:sz w:val="21"/>
            <w:szCs w:val="21"/>
          </w:rPr>
          <w:t>第2个框对吗？框内用文字说明。</w:t>
        </w:r>
        <w:r w:rsidR="00EA0369">
          <w:rPr>
            <w:rFonts w:asciiTheme="minorEastAsia" w:eastAsiaTheme="minorEastAsia" w:hAnsiTheme="minorEastAsia" w:hint="eastAsia"/>
            <w:noProof/>
          </w:rPr>
          <w:t>）</w:t>
        </w:r>
      </w:ins>
    </w:p>
    <w:p w14:paraId="679F9DF4" w14:textId="1E162ABC"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750" w:name="_Toc482521497"/>
      <w:r>
        <w:rPr>
          <w:rFonts w:ascii="宋体" w:eastAsia="宋体" w:hAnsi="宋体" w:hint="eastAsia"/>
          <w:b/>
          <w:szCs w:val="30"/>
        </w:rPr>
        <w:t>主要数据</w:t>
      </w:r>
      <w:bookmarkEnd w:id="750"/>
    </w:p>
    <w:p w14:paraId="675A787F" w14:textId="23F3BE18" w:rsidR="00A64E0D" w:rsidRPr="008C1B35" w:rsidRDefault="007F2C0D" w:rsidP="008C1B35">
      <w:pPr>
        <w:spacing w:before="120" w:after="120"/>
        <w:ind w:firstLine="420"/>
        <w:rPr>
          <w:rFonts w:ascii="宋体" w:hAnsi="宋体"/>
        </w:rPr>
      </w:pPr>
      <w:r>
        <w:rPr>
          <w:rFonts w:ascii="宋体" w:hAnsi="宋体" w:hint="eastAsia"/>
        </w:rPr>
        <w:t>如表4.5所示，</w:t>
      </w:r>
      <w:r w:rsidR="00A64E0D" w:rsidRPr="00E90326">
        <w:rPr>
          <w:rFonts w:ascii="宋体" w:hAnsi="宋体"/>
        </w:rPr>
        <w:t>ip_address</w:t>
      </w:r>
      <w:r w:rsidR="00A64E0D">
        <w:rPr>
          <w:rFonts w:ascii="宋体" w:hAnsi="宋体" w:hint="eastAsia"/>
        </w:rPr>
        <w:t>是IP地址的表示，</w:t>
      </w:r>
      <w:r w:rsidR="00A64E0D" w:rsidRPr="00E90326">
        <w:rPr>
          <w:rFonts w:ascii="宋体" w:hAnsi="宋体"/>
        </w:rPr>
        <w:t>ip_header</w:t>
      </w:r>
      <w:r w:rsidR="00A64E0D">
        <w:rPr>
          <w:rFonts w:ascii="宋体" w:hAnsi="宋体" w:hint="eastAsia"/>
        </w:rPr>
        <w:t>为I</w:t>
      </w:r>
      <w:r w:rsidR="00A64E0D">
        <w:rPr>
          <w:rFonts w:ascii="宋体" w:hAnsi="宋体"/>
        </w:rPr>
        <w:t>P</w:t>
      </w:r>
      <w:r w:rsidR="00A64E0D">
        <w:rPr>
          <w:rFonts w:ascii="宋体" w:hAnsi="宋体" w:hint="eastAsia"/>
        </w:rPr>
        <w:t>头部，</w:t>
      </w:r>
      <w:r w:rsidR="00A64E0D" w:rsidRPr="00E90326">
        <w:rPr>
          <w:rFonts w:ascii="宋体" w:hAnsi="宋体"/>
        </w:rPr>
        <w:t>udp_header</w:t>
      </w:r>
      <w:r w:rsidR="00A64E0D">
        <w:rPr>
          <w:rFonts w:ascii="宋体" w:hAnsi="宋体" w:hint="eastAsia"/>
        </w:rPr>
        <w:t>为UDP头部。</w:t>
      </w:r>
    </w:p>
    <w:p w14:paraId="3789BFE6" w14:textId="7D22ECF2" w:rsidR="00A64E0D" w:rsidRDefault="00A64E0D" w:rsidP="00A64E0D">
      <w:pPr>
        <w:spacing w:before="120" w:after="120"/>
        <w:jc w:val="center"/>
      </w:pPr>
      <w:r>
        <w:rPr>
          <w:rFonts w:hint="eastAsia"/>
        </w:rPr>
        <w:lastRenderedPageBreak/>
        <w:t>表</w:t>
      </w:r>
      <w:r>
        <w:rPr>
          <w:rFonts w:hint="eastAsia"/>
        </w:rPr>
        <w:t xml:space="preserve"> </w:t>
      </w:r>
      <w:r w:rsidR="008B0932">
        <w:t>4.</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A64E0D" w:rsidRPr="00E90326" w14:paraId="0D5F264B" w14:textId="77777777" w:rsidTr="00CF6272">
        <w:tc>
          <w:tcPr>
            <w:tcW w:w="2122" w:type="dxa"/>
          </w:tcPr>
          <w:p w14:paraId="3A93A75B"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4D882EDE"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7C7AC83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介绍</w:t>
            </w:r>
          </w:p>
        </w:tc>
      </w:tr>
      <w:tr w:rsidR="00A64E0D" w:rsidRPr="00E90326" w14:paraId="55B1A997" w14:textId="77777777" w:rsidTr="00CF6272">
        <w:tc>
          <w:tcPr>
            <w:tcW w:w="2122" w:type="dxa"/>
          </w:tcPr>
          <w:p w14:paraId="555EEDDC"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ip_address</w:t>
            </w:r>
          </w:p>
        </w:tc>
        <w:tc>
          <w:tcPr>
            <w:tcW w:w="3412" w:type="dxa"/>
          </w:tcPr>
          <w:p w14:paraId="35D7ED16" w14:textId="6FADCF56" w:rsidR="00A64E0D" w:rsidRPr="00E90326" w:rsidRDefault="006E62FA" w:rsidP="00CF6272">
            <w:pPr>
              <w:spacing w:beforeLines="0" w:before="120" w:afterLines="0" w:after="120" w:line="360" w:lineRule="exact"/>
              <w:rPr>
                <w:rFonts w:ascii="宋体" w:hAnsi="宋体"/>
              </w:rPr>
            </w:pPr>
            <w:r>
              <w:rPr>
                <w:rFonts w:ascii="宋体" w:hAnsi="宋体" w:hint="eastAsia"/>
              </w:rPr>
              <w:t>t</w:t>
            </w:r>
            <w:r w:rsidR="00A64E0D" w:rsidRPr="00E90326">
              <w:rPr>
                <w:rFonts w:ascii="宋体" w:hAnsi="宋体"/>
              </w:rPr>
              <w:t>ypedef struct ip_address</w:t>
            </w:r>
          </w:p>
        </w:tc>
        <w:tc>
          <w:tcPr>
            <w:tcW w:w="2768" w:type="dxa"/>
          </w:tcPr>
          <w:p w14:paraId="37AF2881"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IP地址表示</w:t>
            </w:r>
          </w:p>
        </w:tc>
      </w:tr>
      <w:tr w:rsidR="00A64E0D" w:rsidRPr="00E90326" w14:paraId="1F79AA14" w14:textId="77777777" w:rsidTr="00CF6272">
        <w:tc>
          <w:tcPr>
            <w:tcW w:w="2122" w:type="dxa"/>
          </w:tcPr>
          <w:p w14:paraId="1BC3DFB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ip_header</w:t>
            </w:r>
          </w:p>
        </w:tc>
        <w:tc>
          <w:tcPr>
            <w:tcW w:w="3412" w:type="dxa"/>
          </w:tcPr>
          <w:p w14:paraId="44698156"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1E9399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A64E0D" w:rsidRPr="00E90326" w14:paraId="6E097501" w14:textId="77777777" w:rsidTr="00CF6272">
        <w:tc>
          <w:tcPr>
            <w:tcW w:w="2122" w:type="dxa"/>
          </w:tcPr>
          <w:p w14:paraId="197E8D05"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udp_header</w:t>
            </w:r>
          </w:p>
        </w:tc>
        <w:tc>
          <w:tcPr>
            <w:tcW w:w="3412" w:type="dxa"/>
          </w:tcPr>
          <w:p w14:paraId="26F4C4CC" w14:textId="77777777" w:rsidR="00A64E0D" w:rsidRPr="00E90326" w:rsidRDefault="00A64E0D" w:rsidP="00CF6272">
            <w:pPr>
              <w:spacing w:beforeLines="0" w:afterLines="0" w:line="360" w:lineRule="exact"/>
              <w:rPr>
                <w:rFonts w:ascii="宋体" w:hAnsi="宋体"/>
              </w:rPr>
            </w:pPr>
            <w:r w:rsidRPr="00E90326">
              <w:rPr>
                <w:rFonts w:ascii="宋体" w:hAnsi="宋体"/>
              </w:rPr>
              <w:t>typedef struct udp_header</w:t>
            </w:r>
          </w:p>
        </w:tc>
        <w:tc>
          <w:tcPr>
            <w:tcW w:w="2768" w:type="dxa"/>
          </w:tcPr>
          <w:p w14:paraId="172E80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7BDAA35E" w14:textId="77777777" w:rsidR="00A64E0D" w:rsidRDefault="00A64E0D" w:rsidP="00A64E0D">
      <w:pPr>
        <w:spacing w:beforeLines="0" w:afterLines="0" w:line="360" w:lineRule="exact"/>
        <w:rPr>
          <w:rFonts w:ascii="宋体" w:hAnsi="宋体"/>
        </w:rPr>
      </w:pPr>
      <w:r>
        <w:rPr>
          <w:rFonts w:ascii="宋体" w:hAnsi="宋体" w:hint="eastAsia"/>
        </w:rPr>
        <w:t>表中的结构体：</w:t>
      </w:r>
    </w:p>
    <w:p w14:paraId="0DBA3EAB"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ip_address{</w:t>
      </w:r>
    </w:p>
    <w:p w14:paraId="3D02E0C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byte1;</w:t>
      </w:r>
    </w:p>
    <w:p w14:paraId="327687D7"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byte2;</w:t>
      </w:r>
    </w:p>
    <w:p w14:paraId="0846108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byte3;</w:t>
      </w:r>
    </w:p>
    <w:p w14:paraId="02F4170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byte4;</w:t>
      </w:r>
    </w:p>
    <w:p w14:paraId="5622DAAB" w14:textId="11B42BF9" w:rsidR="00A64E0D" w:rsidRPr="00E90326" w:rsidRDefault="00FD5A53" w:rsidP="00FD5A53">
      <w:pPr>
        <w:spacing w:beforeLines="0" w:afterLines="0" w:line="360" w:lineRule="exact"/>
        <w:ind w:firstLineChars="200" w:firstLine="480"/>
        <w:rPr>
          <w:rFonts w:ascii="宋体" w:hAnsi="宋体"/>
        </w:rPr>
      </w:pPr>
      <w:r>
        <w:rPr>
          <w:rFonts w:ascii="宋体" w:hAnsi="宋体"/>
        </w:rPr>
        <w:t>}ip_address;</w:t>
      </w:r>
    </w:p>
    <w:p w14:paraId="122BBE05"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IPv4 header */</w:t>
      </w:r>
    </w:p>
    <w:p w14:paraId="33258ED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ip_header{</w:t>
      </w:r>
    </w:p>
    <w:p w14:paraId="42E6DEAC" w14:textId="77777777" w:rsidR="00A64E0D" w:rsidRPr="00E90326" w:rsidRDefault="00A64E0D" w:rsidP="00A64E0D">
      <w:pPr>
        <w:spacing w:beforeLines="0" w:afterLines="0" w:line="360" w:lineRule="exact"/>
        <w:ind w:left="840"/>
        <w:rPr>
          <w:rFonts w:ascii="宋体" w:hAnsi="宋体"/>
        </w:rPr>
      </w:pPr>
      <w:r w:rsidRPr="00E90326">
        <w:rPr>
          <w:rFonts w:ascii="宋体" w:hAnsi="宋体"/>
        </w:rPr>
        <w:t>u_char  ver_ihl;        // Version (4 bits) + Internet header length (4 bits)</w:t>
      </w:r>
    </w:p>
    <w:p w14:paraId="2DF9484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4F566C7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418BCC3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2B25987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5C57FD0D"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ttl;            // Time to live</w:t>
      </w:r>
    </w:p>
    <w:p w14:paraId="3693CF6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proto;          // Protocol</w:t>
      </w:r>
    </w:p>
    <w:p w14:paraId="5F88DA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Header checksum</w:t>
      </w:r>
    </w:p>
    <w:p w14:paraId="202E1F3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saddr;      // Source address</w:t>
      </w:r>
    </w:p>
    <w:p w14:paraId="24705D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5BAB791"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lastRenderedPageBreak/>
        <w:tab/>
        <w:t>u_int   op_pad;         // Option + Padding</w:t>
      </w:r>
    </w:p>
    <w:p w14:paraId="6720F60A" w14:textId="77777777" w:rsidR="00A64E0D" w:rsidRPr="00E90326" w:rsidRDefault="00A64E0D" w:rsidP="00A64E0D">
      <w:pPr>
        <w:spacing w:beforeLines="0" w:afterLines="0" w:line="360" w:lineRule="exact"/>
        <w:ind w:firstLineChars="200" w:firstLine="480"/>
        <w:rPr>
          <w:rFonts w:ascii="宋体" w:hAnsi="宋体"/>
        </w:rPr>
      </w:pPr>
      <w:r>
        <w:rPr>
          <w:rFonts w:ascii="宋体" w:hAnsi="宋体"/>
        </w:rPr>
        <w:t>}ip_header;</w:t>
      </w:r>
    </w:p>
    <w:p w14:paraId="768BB89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UDP header*/</w:t>
      </w:r>
    </w:p>
    <w:p w14:paraId="69358CB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udp_header{</w:t>
      </w:r>
    </w:p>
    <w:p w14:paraId="4663245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sport;          // Source port</w:t>
      </w:r>
    </w:p>
    <w:p w14:paraId="6474EBE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dport;          // Destination port</w:t>
      </w:r>
    </w:p>
    <w:p w14:paraId="7489CFE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len;            // Datagram length</w:t>
      </w:r>
    </w:p>
    <w:p w14:paraId="65F9E7D2"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Checksum</w:t>
      </w:r>
    </w:p>
    <w:p w14:paraId="53721FC0" w14:textId="5F479F45" w:rsidR="00837D36" w:rsidRPr="00817C71" w:rsidRDefault="00A64E0D" w:rsidP="00817C71">
      <w:pPr>
        <w:spacing w:beforeLines="0" w:before="120" w:afterLines="0" w:after="120" w:line="360" w:lineRule="exact"/>
        <w:ind w:firstLineChars="200" w:firstLine="480"/>
        <w:rPr>
          <w:rFonts w:ascii="宋体" w:hAnsi="宋体"/>
        </w:rPr>
      </w:pPr>
      <w:r w:rsidRPr="00E90326">
        <w:rPr>
          <w:rFonts w:ascii="宋体" w:hAnsi="宋体"/>
        </w:rPr>
        <w:t>}udp_header;</w:t>
      </w:r>
    </w:p>
    <w:p w14:paraId="717B992A" w14:textId="77777777" w:rsidR="00BC7545" w:rsidRPr="00F63841" w:rsidRDefault="00BC7545" w:rsidP="00BC7545">
      <w:pPr>
        <w:pStyle w:val="3"/>
        <w:tabs>
          <w:tab w:val="clear" w:pos="5115"/>
        </w:tabs>
        <w:spacing w:before="120" w:after="120" w:line="240" w:lineRule="auto"/>
        <w:ind w:left="0" w:firstLine="0"/>
        <w:rPr>
          <w:rFonts w:ascii="宋体" w:eastAsia="宋体" w:hAnsi="宋体"/>
          <w:b/>
          <w:szCs w:val="30"/>
        </w:rPr>
      </w:pPr>
      <w:bookmarkStart w:id="751" w:name="_Toc482521498"/>
      <w:r>
        <w:rPr>
          <w:rFonts w:ascii="宋体" w:eastAsia="宋体" w:hAnsi="宋体" w:hint="eastAsia"/>
          <w:b/>
          <w:szCs w:val="30"/>
        </w:rPr>
        <w:t>主要函数</w:t>
      </w:r>
      <w:bookmarkEnd w:id="751"/>
    </w:p>
    <w:p w14:paraId="1EF30650" w14:textId="38EA1BBA" w:rsidR="00837D36" w:rsidRPr="001C4DAF" w:rsidRDefault="00AC2045" w:rsidP="00AA0041">
      <w:pPr>
        <w:spacing w:before="120" w:after="120"/>
        <w:ind w:firstLine="420"/>
      </w:pPr>
      <w:r>
        <w:rPr>
          <w:rFonts w:hint="eastAsia"/>
        </w:rPr>
        <w:t>如表</w:t>
      </w:r>
      <w:r>
        <w:t>4.6</w:t>
      </w:r>
      <w:r>
        <w:rPr>
          <w:rFonts w:hint="eastAsia"/>
        </w:rPr>
        <w:t>所示，</w:t>
      </w:r>
      <w:r w:rsidR="00837D36" w:rsidRPr="00E90326">
        <w:rPr>
          <w:rFonts w:ascii="宋体" w:hAnsi="宋体"/>
        </w:rPr>
        <w:t>CreatePacket</w:t>
      </w:r>
      <w:r w:rsidR="00837D36">
        <w:rPr>
          <w:rFonts w:ascii="宋体" w:hAnsi="宋体" w:hint="eastAsia"/>
        </w:rPr>
        <w:t>用于创建UDP数据包，</w:t>
      </w:r>
      <w:r w:rsidR="00837D36" w:rsidRPr="00E90326">
        <w:rPr>
          <w:rFonts w:ascii="宋体" w:hAnsi="宋体"/>
        </w:rPr>
        <w:t>SendPacket</w:t>
      </w:r>
      <w:r w:rsidR="00837D36">
        <w:rPr>
          <w:rFonts w:ascii="宋体" w:hAnsi="宋体" w:hint="eastAsia"/>
        </w:rPr>
        <w:t>用于发送数据包。</w:t>
      </w:r>
    </w:p>
    <w:p w14:paraId="6C45F3E4" w14:textId="27BF26BB" w:rsidR="00837D36" w:rsidRDefault="00837D36" w:rsidP="00837D36">
      <w:pPr>
        <w:spacing w:before="120" w:after="120"/>
        <w:jc w:val="center"/>
      </w:pPr>
      <w:r>
        <w:rPr>
          <w:rFonts w:hint="eastAsia"/>
        </w:rPr>
        <w:t>表</w:t>
      </w:r>
      <w:r w:rsidR="00AC2045">
        <w:t>4.6</w:t>
      </w:r>
      <w:r>
        <w:rPr>
          <w:rFonts w:hint="eastAsia"/>
        </w:rPr>
        <w:t>端口扫描函数说明</w:t>
      </w:r>
    </w:p>
    <w:tbl>
      <w:tblPr>
        <w:tblStyle w:val="af2"/>
        <w:tblW w:w="0" w:type="auto"/>
        <w:jc w:val="center"/>
        <w:tblLook w:val="04A0" w:firstRow="1" w:lastRow="0" w:firstColumn="1" w:lastColumn="0" w:noHBand="0" w:noVBand="1"/>
      </w:tblPr>
      <w:tblGrid>
        <w:gridCol w:w="1896"/>
        <w:gridCol w:w="3290"/>
        <w:gridCol w:w="3116"/>
      </w:tblGrid>
      <w:tr w:rsidR="00837D36" w:rsidRPr="00E90326" w14:paraId="777EB190" w14:textId="77777777" w:rsidTr="00CF6272">
        <w:trPr>
          <w:jc w:val="center"/>
        </w:trPr>
        <w:tc>
          <w:tcPr>
            <w:tcW w:w="0" w:type="auto"/>
          </w:tcPr>
          <w:p w14:paraId="52AA60F2"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D560C23"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191C8DF5"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功能</w:t>
            </w:r>
          </w:p>
        </w:tc>
      </w:tr>
      <w:tr w:rsidR="00837D36" w:rsidRPr="00E90326" w14:paraId="12094046" w14:textId="77777777" w:rsidTr="00CF6272">
        <w:trPr>
          <w:jc w:val="center"/>
        </w:trPr>
        <w:tc>
          <w:tcPr>
            <w:tcW w:w="0" w:type="auto"/>
          </w:tcPr>
          <w:p w14:paraId="526EDF0B"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getICMP()</w:t>
            </w:r>
          </w:p>
        </w:tc>
        <w:tc>
          <w:tcPr>
            <w:tcW w:w="0" w:type="auto"/>
          </w:tcPr>
          <w:p w14:paraId="026F7B0C"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09D02ADE"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837D36" w:rsidRPr="00E90326" w14:paraId="4DACD002" w14:textId="77777777" w:rsidTr="00CF6272">
        <w:trPr>
          <w:jc w:val="center"/>
        </w:trPr>
        <w:tc>
          <w:tcPr>
            <w:tcW w:w="0" w:type="auto"/>
          </w:tcPr>
          <w:p w14:paraId="07F37BB1"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CreatePacket()</w:t>
            </w:r>
          </w:p>
        </w:tc>
        <w:tc>
          <w:tcPr>
            <w:tcW w:w="0" w:type="auto"/>
          </w:tcPr>
          <w:p w14:paraId="22DCD75C"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SourceMAC,</w:t>
            </w:r>
          </w:p>
          <w:p w14:paraId="0D3E9A09"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DestinationMAC,</w:t>
            </w:r>
          </w:p>
          <w:p w14:paraId="35A8108B"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SourceIP,</w:t>
            </w:r>
          </w:p>
          <w:p w14:paraId="0B8F6859"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DestinationIP,</w:t>
            </w:r>
          </w:p>
          <w:p w14:paraId="17A2D0D6"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SourcePort,</w:t>
            </w:r>
          </w:p>
          <w:p w14:paraId="5C32658D"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DestinationPort,</w:t>
            </w:r>
          </w:p>
          <w:p w14:paraId="146EBAD3"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UserData,</w:t>
            </w:r>
          </w:p>
          <w:p w14:paraId="7701FA01" w14:textId="77777777" w:rsidR="00837D36" w:rsidRPr="00E90326" w:rsidRDefault="00837D36" w:rsidP="00CF6272">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21E0F1E6"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创建UDP数据包</w:t>
            </w:r>
          </w:p>
        </w:tc>
      </w:tr>
    </w:tbl>
    <w:p w14:paraId="4BB2CDFE" w14:textId="77777777" w:rsidR="00802D67" w:rsidRPr="00802D67" w:rsidRDefault="00802D67" w:rsidP="00802D67">
      <w:pPr>
        <w:spacing w:before="120" w:after="120"/>
      </w:pP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752" w:name="_Hlt270282272"/>
      <w:bookmarkStart w:id="753" w:name="_Hlt273261567"/>
      <w:bookmarkStart w:id="754" w:name="_Toc482141265"/>
      <w:bookmarkStart w:id="755" w:name="_Toc482141938"/>
      <w:bookmarkStart w:id="756" w:name="_Hlt273362659"/>
      <w:bookmarkStart w:id="757" w:name="_Toc482521499"/>
      <w:bookmarkEnd w:id="725"/>
      <w:bookmarkEnd w:id="752"/>
      <w:bookmarkEnd w:id="753"/>
      <w:r w:rsidRPr="00E90326">
        <w:rPr>
          <w:rFonts w:ascii="宋体" w:eastAsia="宋体" w:hAnsi="宋体" w:hint="eastAsia"/>
          <w:b/>
          <w:szCs w:val="30"/>
        </w:rPr>
        <w:lastRenderedPageBreak/>
        <w:t>本章小结</w:t>
      </w:r>
      <w:bookmarkEnd w:id="754"/>
      <w:bookmarkEnd w:id="755"/>
      <w:bookmarkEnd w:id="757"/>
    </w:p>
    <w:bookmarkEnd w:id="756"/>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0299FE5D" w14:textId="329D948F" w:rsidR="00EE5497" w:rsidRPr="00E90326" w:rsidRDefault="00EE5497" w:rsidP="00B40C66">
      <w:pPr>
        <w:pStyle w:val="10505"/>
        <w:numPr>
          <w:ilvl w:val="0"/>
          <w:numId w:val="0"/>
        </w:numPr>
        <w:tabs>
          <w:tab w:val="left" w:pos="432"/>
        </w:tabs>
        <w:spacing w:before="120" w:after="120"/>
        <w:jc w:val="both"/>
        <w:sectPr w:rsidR="00EE5497" w:rsidRPr="00E90326">
          <w:headerReference w:type="default" r:id="rId36"/>
          <w:pgSz w:w="11906" w:h="16838"/>
          <w:pgMar w:top="1440" w:right="1797" w:bottom="1440" w:left="1797" w:header="851" w:footer="992" w:gutter="0"/>
          <w:cols w:space="720"/>
          <w:docGrid w:linePitch="312"/>
        </w:sectPr>
      </w:pPr>
    </w:p>
    <w:p w14:paraId="543F6A6F" w14:textId="0668E20C" w:rsidR="00F167C1" w:rsidRPr="00E90326" w:rsidRDefault="00F167C1" w:rsidP="00F167C1">
      <w:pPr>
        <w:pStyle w:val="10505"/>
        <w:spacing w:before="120" w:after="120" w:line="480" w:lineRule="auto"/>
        <w:rPr>
          <w:rFonts w:asciiTheme="majorEastAsia" w:eastAsiaTheme="majorEastAsia" w:hAnsiTheme="majorEastAsia"/>
          <w:b/>
          <w:szCs w:val="36"/>
        </w:rPr>
      </w:pPr>
      <w:bookmarkStart w:id="758" w:name="_Hlt273463977"/>
      <w:bookmarkStart w:id="759" w:name="_Toc482141266"/>
      <w:bookmarkStart w:id="760" w:name="_Toc482521500"/>
      <w:bookmarkEnd w:id="758"/>
      <w:r>
        <w:rPr>
          <w:rFonts w:asciiTheme="majorEastAsia" w:eastAsiaTheme="majorEastAsia" w:hAnsiTheme="majorEastAsia" w:hint="eastAsia"/>
          <w:b/>
          <w:szCs w:val="36"/>
        </w:rPr>
        <w:lastRenderedPageBreak/>
        <w:t>程序实现</w:t>
      </w:r>
      <w:ins w:id="761" w:author="renxt" w:date="2017-05-13T21:00:00Z">
        <w:r w:rsidR="00EA0369">
          <w:rPr>
            <w:rFonts w:asciiTheme="majorEastAsia" w:eastAsiaTheme="majorEastAsia" w:hAnsiTheme="majorEastAsia" w:hint="eastAsia"/>
            <w:b/>
            <w:szCs w:val="36"/>
          </w:rPr>
          <w:t>(</w:t>
        </w:r>
      </w:ins>
      <w:ins w:id="762" w:author="renxt" w:date="2017-05-13T21:01:00Z">
        <w:r w:rsidR="00EA0369">
          <w:rPr>
            <w:rFonts w:asciiTheme="majorEastAsia" w:eastAsiaTheme="majorEastAsia" w:hAnsiTheme="majorEastAsia" w:hint="eastAsia"/>
            <w:b/>
            <w:szCs w:val="36"/>
          </w:rPr>
          <w:t>流程图属设计吧。不要引用大量代码，只引用</w:t>
        </w:r>
      </w:ins>
      <w:ins w:id="763" w:author="renxt" w:date="2017-05-13T21:02:00Z">
        <w:r w:rsidR="00567841">
          <w:rPr>
            <w:rFonts w:asciiTheme="majorEastAsia" w:eastAsiaTheme="majorEastAsia" w:hAnsiTheme="majorEastAsia" w:hint="eastAsia"/>
            <w:b/>
            <w:szCs w:val="36"/>
          </w:rPr>
          <w:t>部分</w:t>
        </w:r>
      </w:ins>
      <w:ins w:id="764" w:author="renxt" w:date="2017-05-13T21:01:00Z">
        <w:r w:rsidR="00EA0369">
          <w:rPr>
            <w:rFonts w:asciiTheme="majorEastAsia" w:eastAsiaTheme="majorEastAsia" w:hAnsiTheme="majorEastAsia" w:hint="eastAsia"/>
            <w:b/>
            <w:szCs w:val="36"/>
          </w:rPr>
          <w:t>关键代码。把这部分</w:t>
        </w:r>
      </w:ins>
      <w:ins w:id="765" w:author="renxt" w:date="2017-05-13T21:02:00Z">
        <w:r w:rsidR="00EA0369">
          <w:rPr>
            <w:rFonts w:asciiTheme="majorEastAsia" w:eastAsiaTheme="majorEastAsia" w:hAnsiTheme="majorEastAsia" w:hint="eastAsia"/>
            <w:b/>
            <w:szCs w:val="36"/>
          </w:rPr>
          <w:t>合并到第4章吧</w:t>
        </w:r>
      </w:ins>
      <w:ins w:id="766" w:author="renxt" w:date="2017-05-13T21:04:00Z">
        <w:r w:rsidR="006D52D6">
          <w:rPr>
            <w:rFonts w:asciiTheme="majorEastAsia" w:eastAsiaTheme="majorEastAsia" w:hAnsiTheme="majorEastAsia" w:hint="eastAsia"/>
            <w:b/>
            <w:szCs w:val="36"/>
          </w:rPr>
          <w:t>。参考张海阳的</w:t>
        </w:r>
      </w:ins>
      <w:ins w:id="767" w:author="renxt" w:date="2017-05-13T21:00:00Z">
        <w:r w:rsidR="00EA0369">
          <w:rPr>
            <w:rFonts w:asciiTheme="majorEastAsia" w:eastAsiaTheme="majorEastAsia" w:hAnsiTheme="majorEastAsia" w:hint="eastAsia"/>
            <w:b/>
            <w:szCs w:val="36"/>
          </w:rPr>
          <w:t>)</w:t>
        </w:r>
      </w:ins>
      <w:bookmarkEnd w:id="760"/>
    </w:p>
    <w:p w14:paraId="443E7403" w14:textId="6305131C" w:rsidR="009E4AA0" w:rsidRDefault="008E5F79" w:rsidP="009E4AA0">
      <w:pPr>
        <w:pStyle w:val="20505"/>
        <w:spacing w:before="120" w:after="120" w:line="240" w:lineRule="auto"/>
        <w:rPr>
          <w:rFonts w:ascii="宋体" w:eastAsia="宋体" w:hAnsi="宋体"/>
          <w:b/>
          <w:szCs w:val="30"/>
        </w:rPr>
      </w:pPr>
      <w:bookmarkStart w:id="768" w:name="_Toc482521501"/>
      <w:r>
        <w:rPr>
          <w:rFonts w:ascii="宋体" w:eastAsia="宋体" w:hAnsi="宋体" w:hint="eastAsia"/>
          <w:b/>
          <w:szCs w:val="30"/>
        </w:rPr>
        <w:t>主机扫描</w:t>
      </w:r>
      <w:bookmarkEnd w:id="768"/>
    </w:p>
    <w:p w14:paraId="54BB0F1C" w14:textId="5F0A7BCD" w:rsidR="004D18B3" w:rsidRPr="00285EBE" w:rsidRDefault="00132EC3" w:rsidP="004D18B3">
      <w:pPr>
        <w:pStyle w:val="3"/>
        <w:tabs>
          <w:tab w:val="clear" w:pos="5115"/>
        </w:tabs>
        <w:spacing w:before="120" w:after="120" w:line="240" w:lineRule="auto"/>
        <w:ind w:left="0" w:firstLine="0"/>
        <w:rPr>
          <w:rFonts w:ascii="宋体" w:eastAsia="宋体" w:hAnsi="宋体"/>
          <w:b/>
          <w:szCs w:val="30"/>
        </w:rPr>
      </w:pPr>
      <w:bookmarkStart w:id="769" w:name="_Toc482521502"/>
      <w:r w:rsidRPr="00596B1B">
        <w:rPr>
          <w:rFonts w:ascii="宋体" w:hAnsi="宋体"/>
          <w:b/>
          <w:rPrChange w:id="770" w:author="李勇" w:date="2017-05-13T21:45:00Z">
            <w:rPr>
              <w:rFonts w:ascii="宋体" w:hAnsi="宋体"/>
            </w:rPr>
          </w:rPrChange>
        </w:rPr>
        <w:t>hostScan</w:t>
      </w:r>
      <w:r w:rsidR="004D18B3" w:rsidRPr="00C40D86">
        <w:rPr>
          <w:rFonts w:ascii="宋体" w:eastAsia="宋体" w:hAnsi="宋体" w:hint="eastAsia"/>
          <w:b/>
          <w:szCs w:val="30"/>
        </w:rPr>
        <w:t>函数</w:t>
      </w:r>
      <w:bookmarkEnd w:id="769"/>
    </w:p>
    <w:p w14:paraId="4B2960E1" w14:textId="5BFFBBAB" w:rsidR="009E4AA0" w:rsidRDefault="009E4AA0" w:rsidP="00F167C1">
      <w:pPr>
        <w:spacing w:beforeLines="0" w:before="120" w:afterLines="0" w:after="120" w:line="360" w:lineRule="exact"/>
        <w:ind w:firstLineChars="200" w:firstLine="480"/>
        <w:rPr>
          <w:rFonts w:ascii="宋体" w:hAnsi="宋体"/>
        </w:rPr>
      </w:pPr>
      <w:r>
        <w:rPr>
          <w:rFonts w:ascii="宋体" w:hAnsi="宋体" w:hint="eastAsia"/>
        </w:rPr>
        <w:t>主机扫描是通过</w:t>
      </w:r>
      <w:r w:rsidRPr="009E4AA0">
        <w:rPr>
          <w:rFonts w:ascii="宋体" w:hAnsi="宋体"/>
        </w:rPr>
        <w:t>hostScan</w:t>
      </w:r>
      <w:r>
        <w:rPr>
          <w:rFonts w:ascii="宋体" w:hAnsi="宋体" w:hint="eastAsia"/>
        </w:rPr>
        <w:t>函数进行，</w:t>
      </w:r>
      <w:r w:rsidRPr="009E4AA0">
        <w:rPr>
          <w:rFonts w:ascii="宋体" w:hAnsi="宋体"/>
        </w:rPr>
        <w:t>hostScan</w:t>
      </w:r>
      <w:r>
        <w:rPr>
          <w:rFonts w:ascii="宋体" w:hAnsi="宋体" w:hint="eastAsia"/>
        </w:rPr>
        <w:t>函数的流程图如，</w:t>
      </w:r>
      <w:r w:rsidR="0085437C">
        <w:rPr>
          <w:rFonts w:ascii="宋体" w:hAnsi="宋体" w:hint="eastAsia"/>
        </w:rPr>
        <w:t>调用</w:t>
      </w:r>
      <w:r w:rsidR="0085437C" w:rsidRPr="009E4AA0">
        <w:rPr>
          <w:rFonts w:ascii="宋体" w:hAnsi="宋体"/>
        </w:rPr>
        <w:t>objPing.Ping</w:t>
      </w:r>
      <w:r w:rsidR="0085437C">
        <w:rPr>
          <w:rFonts w:ascii="宋体" w:hAnsi="宋体" w:hint="eastAsia"/>
        </w:rPr>
        <w:t>函数</w:t>
      </w:r>
      <w:r>
        <w:rPr>
          <w:rFonts w:ascii="宋体" w:hAnsi="宋体" w:hint="eastAsia"/>
        </w:rPr>
        <w:t>将扫描的起始IP到终点IP依次进行扫描。</w:t>
      </w:r>
    </w:p>
    <w:p w14:paraId="717B44A7" w14:textId="77777777" w:rsidR="00C0192E" w:rsidRDefault="007D3B90" w:rsidP="00C0192E">
      <w:pPr>
        <w:keepNext/>
        <w:spacing w:beforeLines="0" w:before="120" w:afterLines="0" w:after="120" w:line="240" w:lineRule="auto"/>
        <w:ind w:firstLineChars="200" w:firstLine="480"/>
        <w:jc w:val="center"/>
      </w:pPr>
      <w:r>
        <w:rPr>
          <w:noProof/>
        </w:rPr>
        <w:lastRenderedPageBreak/>
        <w:drawing>
          <wp:inline distT="0" distB="0" distL="0" distR="0" wp14:anchorId="3E0F0CB6" wp14:editId="62678A0A">
            <wp:extent cx="3215919" cy="571549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5919" cy="5715495"/>
                    </a:xfrm>
                    <a:prstGeom prst="rect">
                      <a:avLst/>
                    </a:prstGeom>
                  </pic:spPr>
                </pic:pic>
              </a:graphicData>
            </a:graphic>
          </wp:inline>
        </w:drawing>
      </w:r>
    </w:p>
    <w:p w14:paraId="7DC91C97" w14:textId="200610C7" w:rsidR="005A512D" w:rsidRPr="00F86F4A" w:rsidRDefault="00C0192E" w:rsidP="00C0192E">
      <w:pPr>
        <w:pStyle w:val="af3"/>
        <w:spacing w:before="120" w:after="120"/>
        <w:jc w:val="center"/>
        <w:rPr>
          <w:rFonts w:ascii="宋体" w:eastAsia="宋体" w:hAnsi="宋体"/>
          <w:sz w:val="21"/>
          <w:szCs w:val="21"/>
        </w:rPr>
      </w:pPr>
      <w:r w:rsidRPr="00F86F4A">
        <w:rPr>
          <w:rFonts w:ascii="宋体" w:eastAsia="宋体" w:hAnsi="宋体" w:hint="eastAsia"/>
          <w:sz w:val="21"/>
          <w:szCs w:val="21"/>
        </w:rPr>
        <w:t xml:space="preserve">图5. </w:t>
      </w:r>
      <w:r w:rsidRPr="00F86F4A">
        <w:rPr>
          <w:rFonts w:ascii="宋体" w:eastAsia="宋体" w:hAnsi="宋体"/>
          <w:sz w:val="21"/>
          <w:szCs w:val="21"/>
        </w:rPr>
        <w:fldChar w:fldCharType="begin"/>
      </w:r>
      <w:r w:rsidRPr="00F86F4A">
        <w:rPr>
          <w:rFonts w:ascii="宋体" w:eastAsia="宋体" w:hAnsi="宋体"/>
          <w:sz w:val="21"/>
          <w:szCs w:val="21"/>
        </w:rPr>
        <w:instrText xml:space="preserve"> </w:instrText>
      </w:r>
      <w:r w:rsidRPr="00F86F4A">
        <w:rPr>
          <w:rFonts w:ascii="宋体" w:eastAsia="宋体" w:hAnsi="宋体" w:hint="eastAsia"/>
          <w:sz w:val="21"/>
          <w:szCs w:val="21"/>
        </w:rPr>
        <w:instrText>SEQ 图5. \* ARABIC</w:instrText>
      </w:r>
      <w:r w:rsidRPr="00F86F4A">
        <w:rPr>
          <w:rFonts w:ascii="宋体" w:eastAsia="宋体" w:hAnsi="宋体"/>
          <w:sz w:val="21"/>
          <w:szCs w:val="21"/>
        </w:rPr>
        <w:instrText xml:space="preserve"> </w:instrText>
      </w:r>
      <w:r w:rsidRPr="00F86F4A">
        <w:rPr>
          <w:rFonts w:ascii="宋体" w:eastAsia="宋体" w:hAnsi="宋体"/>
          <w:sz w:val="21"/>
          <w:szCs w:val="21"/>
        </w:rPr>
        <w:fldChar w:fldCharType="separate"/>
      </w:r>
      <w:r w:rsidRPr="00F86F4A">
        <w:rPr>
          <w:rFonts w:ascii="宋体" w:eastAsia="宋体" w:hAnsi="宋体"/>
          <w:noProof/>
          <w:sz w:val="21"/>
          <w:szCs w:val="21"/>
        </w:rPr>
        <w:t>1</w:t>
      </w:r>
      <w:r w:rsidRPr="00F86F4A">
        <w:rPr>
          <w:rFonts w:ascii="宋体" w:eastAsia="宋体" w:hAnsi="宋体"/>
          <w:sz w:val="21"/>
          <w:szCs w:val="21"/>
        </w:rPr>
        <w:fldChar w:fldCharType="end"/>
      </w:r>
      <w:r w:rsidR="00F86F4A" w:rsidRPr="00F86F4A">
        <w:rPr>
          <w:rFonts w:ascii="宋体" w:eastAsia="宋体" w:hAnsi="宋体" w:hint="eastAsia"/>
          <w:sz w:val="21"/>
          <w:szCs w:val="21"/>
        </w:rPr>
        <w:t>主机扫描流程图</w:t>
      </w:r>
    </w:p>
    <w:p w14:paraId="7A699CA7" w14:textId="3D2D5C99" w:rsidR="00726AF5" w:rsidRPr="00236FF6" w:rsidRDefault="004D5A21" w:rsidP="00236FF6">
      <w:pPr>
        <w:pStyle w:val="3"/>
        <w:tabs>
          <w:tab w:val="clear" w:pos="5115"/>
        </w:tabs>
        <w:spacing w:before="120" w:after="120" w:line="240" w:lineRule="auto"/>
        <w:ind w:left="0" w:firstLine="0"/>
        <w:rPr>
          <w:rFonts w:ascii="宋体" w:eastAsia="宋体" w:hAnsi="宋体"/>
          <w:b/>
          <w:szCs w:val="30"/>
        </w:rPr>
      </w:pPr>
      <w:bookmarkStart w:id="771" w:name="_Toc482521503"/>
      <w:r>
        <w:rPr>
          <w:rFonts w:ascii="宋体" w:eastAsia="宋体" w:hAnsi="宋体" w:hint="eastAsia"/>
          <w:b/>
          <w:szCs w:val="30"/>
        </w:rPr>
        <w:t>p</w:t>
      </w:r>
      <w:r w:rsidR="00726AF5">
        <w:rPr>
          <w:rFonts w:ascii="宋体" w:eastAsia="宋体" w:hAnsi="宋体" w:hint="eastAsia"/>
          <w:b/>
          <w:szCs w:val="30"/>
        </w:rPr>
        <w:t>ing函数</w:t>
      </w:r>
      <w:bookmarkEnd w:id="771"/>
    </w:p>
    <w:p w14:paraId="68F9D6A2" w14:textId="50F363B8" w:rsidR="002C55A5" w:rsidRPr="00465F10" w:rsidRDefault="002C55A5" w:rsidP="002C55A5">
      <w:pPr>
        <w:spacing w:before="120" w:after="120" w:line="0" w:lineRule="atLeast"/>
        <w:ind w:firstLine="420"/>
        <w:jc w:val="left"/>
        <w:rPr>
          <w:rFonts w:asciiTheme="minorEastAsia" w:eastAsiaTheme="minorEastAsia" w:hAnsiTheme="minorEastAsia"/>
        </w:rPr>
      </w:pPr>
      <w:r w:rsidRPr="00465F10">
        <w:rPr>
          <w:rFonts w:asciiTheme="minorEastAsia" w:eastAsiaTheme="minorEastAsia" w:hAnsiTheme="minorEastAsia"/>
        </w:rPr>
        <w:t>P</w:t>
      </w:r>
      <w:r w:rsidRPr="00465F10">
        <w:rPr>
          <w:rFonts w:asciiTheme="minorEastAsia" w:eastAsiaTheme="minorEastAsia" w:hAnsiTheme="minorEastAsia" w:hint="eastAsia"/>
        </w:rPr>
        <w:t>ing函数直接调用</w:t>
      </w:r>
      <w:r w:rsidRPr="00465F10">
        <w:rPr>
          <w:rFonts w:asciiTheme="minorEastAsia" w:eastAsiaTheme="minorEastAsia" w:hAnsiTheme="minorEastAsia"/>
        </w:rPr>
        <w:t>PingCore</w:t>
      </w:r>
      <w:r w:rsidRPr="00465F10">
        <w:rPr>
          <w:rFonts w:asciiTheme="minorEastAsia" w:eastAsiaTheme="minorEastAsia" w:hAnsiTheme="minorEastAsia" w:hint="eastAsia"/>
        </w:rPr>
        <w:t>函数，Ping</w:t>
      </w:r>
      <w:r w:rsidRPr="00465F10">
        <w:rPr>
          <w:rFonts w:asciiTheme="minorEastAsia" w:eastAsiaTheme="minorEastAsia" w:hAnsiTheme="minorEastAsia"/>
        </w:rPr>
        <w:t>C</w:t>
      </w:r>
      <w:r w:rsidRPr="00465F10">
        <w:rPr>
          <w:rFonts w:asciiTheme="minorEastAsia" w:eastAsiaTheme="minorEastAsia" w:hAnsiTheme="minorEastAsia" w:hint="eastAsia"/>
        </w:rPr>
        <w:t>ore函数流程图如下，先构建SOCKET，再构建ICMP包，然后调用</w:t>
      </w:r>
      <w:r w:rsidRPr="00465F10">
        <w:rPr>
          <w:rFonts w:asciiTheme="minorEastAsia" w:eastAsiaTheme="minorEastAsia" w:hAnsiTheme="minorEastAsia"/>
        </w:rPr>
        <w:t>sendto</w:t>
      </w:r>
      <w:r w:rsidRPr="00465F10">
        <w:rPr>
          <w:rFonts w:asciiTheme="minorEastAsia" w:eastAsiaTheme="minorEastAsia" w:hAnsiTheme="minorEastAsia" w:hint="eastAsia"/>
        </w:rPr>
        <w:t>函数发送数据包，再调用</w:t>
      </w:r>
      <w:r w:rsidRPr="00465F10">
        <w:rPr>
          <w:rFonts w:asciiTheme="minorEastAsia" w:eastAsiaTheme="minorEastAsia" w:hAnsiTheme="minorEastAsia"/>
        </w:rPr>
        <w:t>WSAWaitForMultipleEvents</w:t>
      </w:r>
      <w:r w:rsidRPr="00465F10">
        <w:rPr>
          <w:rFonts w:asciiTheme="minorEastAsia" w:eastAsiaTheme="minorEastAsia" w:hAnsiTheme="minorEastAsia" w:hint="eastAsia"/>
        </w:rPr>
        <w:t>函数处理相应报文，</w:t>
      </w:r>
      <w:r w:rsidRPr="00465F10">
        <w:rPr>
          <w:rFonts w:asciiTheme="minorEastAsia" w:eastAsiaTheme="minorEastAsia" w:hAnsiTheme="minorEastAsia"/>
        </w:rPr>
        <w:t>GetTickCountCalibrate</w:t>
      </w:r>
      <w:r w:rsidRPr="00465F10">
        <w:rPr>
          <w:rFonts w:asciiTheme="minorEastAsia" w:eastAsiaTheme="minorEastAsia" w:hAnsiTheme="minorEastAsia" w:hint="eastAsia"/>
        </w:rPr>
        <w:t>处理超时。</w:t>
      </w:r>
    </w:p>
    <w:p w14:paraId="79CD97E0" w14:textId="1AEB7DB2" w:rsidR="00C0192E" w:rsidRDefault="002C55A5" w:rsidP="00C0192E">
      <w:pPr>
        <w:spacing w:before="120" w:after="120"/>
        <w:jc w:val="center"/>
      </w:pPr>
      <w:r>
        <w:rPr>
          <w:noProof/>
        </w:rPr>
        <w:lastRenderedPageBreak/>
        <w:drawing>
          <wp:inline distT="0" distB="0" distL="0" distR="0" wp14:anchorId="542530A1" wp14:editId="1EA53387">
            <wp:extent cx="4094709" cy="7383780"/>
            <wp:effectExtent l="0" t="0" r="12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6412" cy="7386851"/>
                    </a:xfrm>
                    <a:prstGeom prst="rect">
                      <a:avLst/>
                    </a:prstGeom>
                  </pic:spPr>
                </pic:pic>
              </a:graphicData>
            </a:graphic>
          </wp:inline>
        </w:drawing>
      </w:r>
    </w:p>
    <w:p w14:paraId="68F5D291" w14:textId="09C72163" w:rsidR="002C55A5" w:rsidRPr="001F214B" w:rsidRDefault="00C0192E" w:rsidP="00C0192E">
      <w:pPr>
        <w:pStyle w:val="af3"/>
        <w:spacing w:before="120" w:after="120"/>
        <w:jc w:val="center"/>
        <w:rPr>
          <w:rFonts w:ascii="宋体" w:eastAsia="宋体" w:hAnsi="宋体"/>
          <w:sz w:val="21"/>
          <w:szCs w:val="21"/>
        </w:rPr>
      </w:pPr>
      <w:r w:rsidRPr="001F214B">
        <w:rPr>
          <w:rFonts w:ascii="宋体" w:eastAsia="宋体" w:hAnsi="宋体" w:hint="eastAsia"/>
          <w:sz w:val="21"/>
          <w:szCs w:val="21"/>
        </w:rPr>
        <w:t xml:space="preserve">图5. </w:t>
      </w:r>
      <w:r w:rsidRPr="001F214B">
        <w:rPr>
          <w:rFonts w:ascii="宋体" w:eastAsia="宋体" w:hAnsi="宋体"/>
          <w:sz w:val="21"/>
          <w:szCs w:val="21"/>
        </w:rPr>
        <w:fldChar w:fldCharType="begin"/>
      </w:r>
      <w:r w:rsidRPr="001F214B">
        <w:rPr>
          <w:rFonts w:ascii="宋体" w:eastAsia="宋体" w:hAnsi="宋体"/>
          <w:sz w:val="21"/>
          <w:szCs w:val="21"/>
        </w:rPr>
        <w:instrText xml:space="preserve"> </w:instrText>
      </w:r>
      <w:r w:rsidRPr="001F214B">
        <w:rPr>
          <w:rFonts w:ascii="宋体" w:eastAsia="宋体" w:hAnsi="宋体" w:hint="eastAsia"/>
          <w:sz w:val="21"/>
          <w:szCs w:val="21"/>
        </w:rPr>
        <w:instrText>SEQ 图5. \* ARABIC</w:instrText>
      </w:r>
      <w:r w:rsidRPr="001F214B">
        <w:rPr>
          <w:rFonts w:ascii="宋体" w:eastAsia="宋体" w:hAnsi="宋体"/>
          <w:sz w:val="21"/>
          <w:szCs w:val="21"/>
        </w:rPr>
        <w:instrText xml:space="preserve"> </w:instrText>
      </w:r>
      <w:r w:rsidRPr="001F214B">
        <w:rPr>
          <w:rFonts w:ascii="宋体" w:eastAsia="宋体" w:hAnsi="宋体"/>
          <w:sz w:val="21"/>
          <w:szCs w:val="21"/>
        </w:rPr>
        <w:fldChar w:fldCharType="separate"/>
      </w:r>
      <w:r w:rsidRPr="001F214B">
        <w:rPr>
          <w:rFonts w:ascii="宋体" w:eastAsia="宋体" w:hAnsi="宋体"/>
          <w:noProof/>
          <w:sz w:val="21"/>
          <w:szCs w:val="21"/>
        </w:rPr>
        <w:t>2</w:t>
      </w:r>
      <w:r w:rsidRPr="001F214B">
        <w:rPr>
          <w:rFonts w:ascii="宋体" w:eastAsia="宋体" w:hAnsi="宋体"/>
          <w:sz w:val="21"/>
          <w:szCs w:val="21"/>
        </w:rPr>
        <w:fldChar w:fldCharType="end"/>
      </w:r>
      <w:r w:rsidR="001F214B" w:rsidRPr="001F214B">
        <w:rPr>
          <w:rFonts w:ascii="宋体" w:eastAsia="宋体" w:hAnsi="宋体"/>
          <w:sz w:val="21"/>
          <w:szCs w:val="21"/>
        </w:rPr>
        <w:t>UDP</w:t>
      </w:r>
      <w:r w:rsidR="001F214B" w:rsidRPr="001F214B">
        <w:rPr>
          <w:rFonts w:ascii="宋体" w:eastAsia="宋体" w:hAnsi="宋体" w:hint="eastAsia"/>
          <w:sz w:val="21"/>
          <w:szCs w:val="21"/>
        </w:rPr>
        <w:t>端口扫描流程图</w:t>
      </w:r>
    </w:p>
    <w:p w14:paraId="2014282C" w14:textId="77777777" w:rsidR="002C55A5" w:rsidRDefault="002C55A5" w:rsidP="002C55A5">
      <w:pPr>
        <w:spacing w:before="120" w:after="120" w:line="0" w:lineRule="atLeast"/>
        <w:ind w:firstLine="420"/>
        <w:jc w:val="left"/>
      </w:pPr>
      <w:r>
        <w:t>Sendto</w:t>
      </w:r>
      <w:r>
        <w:rPr>
          <w:rFonts w:hint="eastAsia"/>
        </w:rPr>
        <w:t>函数和</w:t>
      </w:r>
      <w:r>
        <w:t>WSAWaitForMultipleEvents</w:t>
      </w:r>
      <w:r>
        <w:rPr>
          <w:rFonts w:hint="eastAsia"/>
        </w:rPr>
        <w:t>函数都是</w:t>
      </w:r>
      <w:r>
        <w:rPr>
          <w:rFonts w:hint="eastAsia"/>
        </w:rPr>
        <w:t>winsock</w:t>
      </w:r>
      <w:r>
        <w:t>2</w:t>
      </w:r>
      <w:r>
        <w:rPr>
          <w:rFonts w:hint="eastAsia"/>
        </w:rPr>
        <w:t>库中的函数，分别用于发送和接受数据包。</w:t>
      </w:r>
    </w:p>
    <w:p w14:paraId="2C87B239" w14:textId="59A77F75" w:rsidR="002C55A5" w:rsidRDefault="002C55A5" w:rsidP="005A512D">
      <w:pPr>
        <w:spacing w:beforeLines="0" w:before="120" w:afterLines="0" w:after="120" w:line="240" w:lineRule="auto"/>
        <w:jc w:val="left"/>
        <w:rPr>
          <w:rFonts w:ascii="宋体" w:hAnsi="宋体"/>
        </w:rPr>
      </w:pPr>
      <w:r>
        <w:rPr>
          <w:rFonts w:ascii="宋体" w:hAnsi="宋体"/>
        </w:rPr>
        <w:tab/>
      </w:r>
      <w:r>
        <w:t>GetTickCountCalibrate</w:t>
      </w:r>
      <w:r>
        <w:rPr>
          <w:rFonts w:hint="eastAsia"/>
        </w:rPr>
        <w:t>函数根据系统时间，获取捕获开始到程序当前时间。</w:t>
      </w:r>
    </w:p>
    <w:p w14:paraId="1885B361" w14:textId="06EE7CE3" w:rsidR="005A512D" w:rsidRPr="009E4AA0" w:rsidRDefault="005A512D" w:rsidP="005A512D">
      <w:pPr>
        <w:spacing w:beforeLines="0" w:before="120" w:afterLines="0" w:after="120" w:line="240" w:lineRule="auto"/>
        <w:jc w:val="left"/>
        <w:rPr>
          <w:rFonts w:ascii="宋体" w:hAnsi="宋体"/>
        </w:rPr>
      </w:pPr>
      <w:r>
        <w:rPr>
          <w:rFonts w:ascii="宋体" w:hAnsi="宋体" w:hint="eastAsia"/>
        </w:rPr>
        <w:lastRenderedPageBreak/>
        <w:t>函数：</w:t>
      </w:r>
      <w:r w:rsidRPr="009E4AA0">
        <w:rPr>
          <w:rFonts w:ascii="宋体" w:hAnsi="宋体"/>
        </w:rPr>
        <w:t>hostScan</w:t>
      </w:r>
    </w:p>
    <w:p w14:paraId="06804D2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DWORD WINAPI hostScan(LPVOID lpParameter) {</w:t>
      </w:r>
    </w:p>
    <w:p w14:paraId="031CB9F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CPing objPing;</w:t>
      </w:r>
    </w:p>
    <w:p w14:paraId="0018238A"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sendICMPStruct *data = new sendICMPStruct();</w:t>
      </w:r>
    </w:p>
    <w:p w14:paraId="39180594"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data = (sendICMPStruct*)lpParameter;</w:t>
      </w:r>
    </w:p>
    <w:p w14:paraId="699AE23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for (int i = data-&gt;startScanIP; i &lt; data-&gt;endIP; i++)</w:t>
      </w:r>
    </w:p>
    <w:p w14:paraId="75E43C2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4FE39F0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PingReply reply;</w:t>
      </w:r>
    </w:p>
    <w:p w14:paraId="6A58655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sendIP[20] = "";</w:t>
      </w:r>
    </w:p>
    <w:p w14:paraId="5C34DBB3"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tempStr[4] = "";</w:t>
      </w:r>
    </w:p>
    <w:p w14:paraId="72DD501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_itoa_s(i, tempStr, 4, 10);</w:t>
      </w:r>
    </w:p>
    <w:p w14:paraId="2F56A267"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sendIPsub);</w:t>
      </w:r>
    </w:p>
    <w:p w14:paraId="29A122A9"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tempStr);</w:t>
      </w:r>
    </w:p>
    <w:p w14:paraId="25BB6DA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objPing.Ping(sendIP, &amp;reply);</w:t>
      </w:r>
    </w:p>
    <w:p w14:paraId="226BA692"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hostThreadScanTimes++;</w:t>
      </w:r>
    </w:p>
    <w:p w14:paraId="16E1FA4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strcpy_s(sendIP, "");</w:t>
      </w:r>
    </w:p>
    <w:p w14:paraId="764AEAA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3317F9DB"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return 0;</w:t>
      </w:r>
    </w:p>
    <w:p w14:paraId="4A5A2838" w14:textId="7AE05F4F" w:rsidR="00FA5EF4" w:rsidRPr="002C55A5" w:rsidRDefault="009E4AA0" w:rsidP="002C55A5">
      <w:pPr>
        <w:spacing w:beforeLines="0" w:before="0" w:afterLines="0" w:after="0" w:line="240" w:lineRule="atLeast"/>
        <w:rPr>
          <w:rFonts w:ascii="宋体" w:hAnsi="宋体"/>
        </w:rPr>
      </w:pPr>
      <w:r w:rsidRPr="009E4AA0">
        <w:rPr>
          <w:rFonts w:ascii="宋体" w:hAnsi="宋体"/>
        </w:rPr>
        <w:t>}</w:t>
      </w:r>
    </w:p>
    <w:p w14:paraId="5207D92E" w14:textId="2652E28E" w:rsidR="00FA5EF4" w:rsidRDefault="00FA5EF4" w:rsidP="00FA5EF4">
      <w:pPr>
        <w:spacing w:before="120" w:after="120" w:line="0" w:lineRule="atLeast"/>
      </w:pPr>
      <w:r>
        <w:rPr>
          <w:rFonts w:hint="eastAsia"/>
        </w:rPr>
        <w:t>函数</w:t>
      </w:r>
      <w:r>
        <w:t>PingCore</w:t>
      </w:r>
    </w:p>
    <w:p w14:paraId="1E812B4E" w14:textId="77777777" w:rsidR="007D3B90" w:rsidRDefault="007D3B90" w:rsidP="002C55A5">
      <w:pPr>
        <w:spacing w:before="120" w:after="120" w:line="240" w:lineRule="auto"/>
      </w:pPr>
      <w:r>
        <w:t>PingCore(DWORD dwDestIP, PingReply *pPingReply, DWORD dwTimeout)</w:t>
      </w:r>
    </w:p>
    <w:p w14:paraId="5C671C49" w14:textId="77777777" w:rsidR="007D3B90" w:rsidRDefault="007D3B90" w:rsidP="002C55A5">
      <w:pPr>
        <w:spacing w:before="120" w:after="120" w:line="240" w:lineRule="auto"/>
      </w:pPr>
      <w:r>
        <w:t>{</w:t>
      </w:r>
    </w:p>
    <w:p w14:paraId="7AB50B43" w14:textId="77777777" w:rsidR="007D3B90" w:rsidRDefault="007D3B90" w:rsidP="002C55A5">
      <w:pPr>
        <w:spacing w:before="120" w:after="120" w:line="240" w:lineRule="auto"/>
      </w:pPr>
      <w:r>
        <w:rPr>
          <w:rFonts w:hint="eastAsia"/>
        </w:rPr>
        <w:tab/>
        <w:t>//</w:t>
      </w:r>
      <w:r>
        <w:rPr>
          <w:rFonts w:hint="eastAsia"/>
        </w:rPr>
        <w:t>判断初始化是否成功</w:t>
      </w:r>
    </w:p>
    <w:p w14:paraId="0E7DF504" w14:textId="77777777" w:rsidR="007D3B90" w:rsidRDefault="007D3B90" w:rsidP="002C55A5">
      <w:pPr>
        <w:spacing w:before="120" w:after="120" w:line="240" w:lineRule="auto"/>
      </w:pPr>
      <w:r>
        <w:tab/>
        <w:t>if (!m_bIsInitSucc)</w:t>
      </w:r>
    </w:p>
    <w:p w14:paraId="112D4EAE" w14:textId="77777777" w:rsidR="007D3B90" w:rsidRDefault="007D3B90" w:rsidP="002C55A5">
      <w:pPr>
        <w:spacing w:before="120" w:after="120" w:line="240" w:lineRule="auto"/>
      </w:pPr>
      <w:r>
        <w:tab/>
        <w:t>{</w:t>
      </w:r>
    </w:p>
    <w:p w14:paraId="123033D8" w14:textId="77777777" w:rsidR="007D3B90" w:rsidRDefault="007D3B90" w:rsidP="002C55A5">
      <w:pPr>
        <w:spacing w:before="120" w:after="120" w:line="240" w:lineRule="auto"/>
      </w:pPr>
      <w:r>
        <w:tab/>
      </w:r>
      <w:r>
        <w:tab/>
        <w:t>return FALSE;</w:t>
      </w:r>
    </w:p>
    <w:p w14:paraId="5E4195A5" w14:textId="77777777" w:rsidR="007D3B90" w:rsidRDefault="007D3B90" w:rsidP="002C55A5">
      <w:pPr>
        <w:spacing w:before="120" w:after="120" w:line="240" w:lineRule="auto"/>
      </w:pPr>
      <w:r>
        <w:tab/>
        <w:t>}</w:t>
      </w:r>
    </w:p>
    <w:p w14:paraId="1516D347" w14:textId="77777777" w:rsidR="007D3B90" w:rsidRDefault="007D3B90" w:rsidP="002C55A5">
      <w:pPr>
        <w:spacing w:before="120" w:after="120" w:line="240" w:lineRule="auto"/>
      </w:pPr>
      <w:r>
        <w:rPr>
          <w:rFonts w:hint="eastAsia"/>
        </w:rPr>
        <w:tab/>
        <w:t>//</w:t>
      </w:r>
      <w:r>
        <w:rPr>
          <w:rFonts w:hint="eastAsia"/>
        </w:rPr>
        <w:t>配置</w:t>
      </w:r>
      <w:r>
        <w:rPr>
          <w:rFonts w:hint="eastAsia"/>
        </w:rPr>
        <w:t>SOCKET</w:t>
      </w:r>
    </w:p>
    <w:p w14:paraId="27B419B2" w14:textId="77777777" w:rsidR="007D3B90" w:rsidRDefault="007D3B90" w:rsidP="002C55A5">
      <w:pPr>
        <w:spacing w:before="120" w:after="120" w:line="240" w:lineRule="auto"/>
      </w:pPr>
      <w:r>
        <w:tab/>
        <w:t>sockaddr_in sockaddrDest;</w:t>
      </w:r>
    </w:p>
    <w:p w14:paraId="434A7F68" w14:textId="77777777" w:rsidR="007D3B90" w:rsidRDefault="007D3B90" w:rsidP="002C55A5">
      <w:pPr>
        <w:spacing w:before="120" w:after="120" w:line="240" w:lineRule="auto"/>
      </w:pPr>
      <w:r>
        <w:tab/>
        <w:t>sockaddrDest.sin_family = AF_INET;</w:t>
      </w:r>
    </w:p>
    <w:p w14:paraId="1C068609" w14:textId="77777777" w:rsidR="007D3B90" w:rsidRDefault="007D3B90" w:rsidP="002C55A5">
      <w:pPr>
        <w:spacing w:before="120" w:after="120" w:line="240" w:lineRule="auto"/>
      </w:pPr>
      <w:r>
        <w:tab/>
        <w:t>sockaddrDest.sin_addr.s_addr = dwDestIP;</w:t>
      </w:r>
    </w:p>
    <w:p w14:paraId="4150C529" w14:textId="77777777" w:rsidR="007D3B90" w:rsidRDefault="007D3B90" w:rsidP="002C55A5">
      <w:pPr>
        <w:spacing w:before="120" w:after="120" w:line="240" w:lineRule="auto"/>
      </w:pPr>
      <w:r>
        <w:tab/>
        <w:t>int nSockaddrDestSize = sizeof(sockaddrDest);</w:t>
      </w:r>
    </w:p>
    <w:p w14:paraId="52A89115" w14:textId="77777777" w:rsidR="007D3B90" w:rsidRDefault="007D3B90" w:rsidP="002C55A5">
      <w:pPr>
        <w:spacing w:before="120" w:after="120" w:line="240" w:lineRule="auto"/>
      </w:pPr>
      <w:r>
        <w:rPr>
          <w:rFonts w:hint="eastAsia"/>
        </w:rPr>
        <w:tab/>
        <w:t>//</w:t>
      </w:r>
      <w:r>
        <w:rPr>
          <w:rFonts w:hint="eastAsia"/>
        </w:rPr>
        <w:t>构建</w:t>
      </w:r>
      <w:r>
        <w:rPr>
          <w:rFonts w:hint="eastAsia"/>
        </w:rPr>
        <w:t>ICMP</w:t>
      </w:r>
      <w:r>
        <w:rPr>
          <w:rFonts w:hint="eastAsia"/>
        </w:rPr>
        <w:t>包</w:t>
      </w:r>
    </w:p>
    <w:p w14:paraId="27D2AEA5" w14:textId="77777777" w:rsidR="007D3B90" w:rsidRDefault="007D3B90" w:rsidP="002C55A5">
      <w:pPr>
        <w:spacing w:before="120" w:after="120" w:line="240" w:lineRule="auto"/>
      </w:pPr>
      <w:r>
        <w:tab/>
        <w:t>int nICMPDataSize = DEF_PACKET_SIZE + sizeof(ICMPHeader);</w:t>
      </w:r>
    </w:p>
    <w:p w14:paraId="5882A584" w14:textId="77777777" w:rsidR="007D3B90" w:rsidRDefault="007D3B90" w:rsidP="002C55A5">
      <w:pPr>
        <w:spacing w:before="120" w:after="120" w:line="240" w:lineRule="auto"/>
      </w:pPr>
      <w:r>
        <w:tab/>
        <w:t>ULONG ulSendTimestamp = GetTickCountCalibrate();</w:t>
      </w:r>
    </w:p>
    <w:p w14:paraId="27148DEC" w14:textId="77777777" w:rsidR="007D3B90" w:rsidRDefault="007D3B90" w:rsidP="002C55A5">
      <w:pPr>
        <w:spacing w:before="120" w:after="120" w:line="240" w:lineRule="auto"/>
      </w:pPr>
      <w:r>
        <w:tab/>
        <w:t>USHORT usSeq = ++s_usPacketSeq;</w:t>
      </w:r>
    </w:p>
    <w:p w14:paraId="5A956FD3" w14:textId="77777777" w:rsidR="007D3B90" w:rsidRDefault="007D3B90" w:rsidP="002C55A5">
      <w:pPr>
        <w:spacing w:before="120" w:after="120" w:line="240" w:lineRule="auto"/>
      </w:pPr>
      <w:r>
        <w:tab/>
        <w:t>memset(m_szICMPData, 0, nICMPDataSize);</w:t>
      </w:r>
    </w:p>
    <w:p w14:paraId="31EFCA5E" w14:textId="77777777" w:rsidR="007D3B90" w:rsidRDefault="007D3B90" w:rsidP="002C55A5">
      <w:pPr>
        <w:spacing w:before="120" w:after="120" w:line="240" w:lineRule="auto"/>
      </w:pPr>
      <w:r>
        <w:tab/>
        <w:t>ICMPHeader *pICMPHeader = (ICMPHeader*)m_szICMPData;</w:t>
      </w:r>
    </w:p>
    <w:p w14:paraId="57335462" w14:textId="77777777" w:rsidR="007D3B90" w:rsidRDefault="007D3B90" w:rsidP="002C55A5">
      <w:pPr>
        <w:spacing w:before="120" w:after="120" w:line="240" w:lineRule="auto"/>
      </w:pPr>
      <w:r>
        <w:lastRenderedPageBreak/>
        <w:tab/>
        <w:t>pICMPHeader-&gt;m_byType = ECHO_REQUEST;</w:t>
      </w:r>
    </w:p>
    <w:p w14:paraId="67392471" w14:textId="77777777" w:rsidR="007D3B90" w:rsidRDefault="007D3B90" w:rsidP="002C55A5">
      <w:pPr>
        <w:spacing w:before="120" w:after="120" w:line="240" w:lineRule="auto"/>
      </w:pPr>
      <w:r>
        <w:tab/>
        <w:t>pICMPHeader-&gt;m_byCode = 0;</w:t>
      </w:r>
    </w:p>
    <w:p w14:paraId="1637F206" w14:textId="77777777" w:rsidR="007D3B90" w:rsidRDefault="007D3B90" w:rsidP="002C55A5">
      <w:pPr>
        <w:spacing w:before="120" w:after="120" w:line="240" w:lineRule="auto"/>
      </w:pPr>
      <w:r>
        <w:tab/>
        <w:t>pICMPHeader-&gt;m_usID = m_usCurrentProcID;</w:t>
      </w:r>
    </w:p>
    <w:p w14:paraId="7B4C8407" w14:textId="77777777" w:rsidR="007D3B90" w:rsidRDefault="007D3B90" w:rsidP="002C55A5">
      <w:pPr>
        <w:spacing w:before="120" w:after="120" w:line="240" w:lineRule="auto"/>
      </w:pPr>
      <w:r>
        <w:tab/>
        <w:t>pICMPHeader-&gt;m_usSeq = usSeq;</w:t>
      </w:r>
    </w:p>
    <w:p w14:paraId="4171F50F" w14:textId="77777777" w:rsidR="007D3B90" w:rsidRDefault="007D3B90" w:rsidP="002C55A5">
      <w:pPr>
        <w:spacing w:before="120" w:after="120" w:line="240" w:lineRule="auto"/>
      </w:pPr>
      <w:r>
        <w:tab/>
        <w:t>pICMPHeader-&gt;m_ulTimeStamp = ulSendTimestamp;</w:t>
      </w:r>
    </w:p>
    <w:p w14:paraId="797F7EC3" w14:textId="2AD78B41" w:rsidR="007D3B90" w:rsidRDefault="007D3B90" w:rsidP="002C55A5">
      <w:pPr>
        <w:spacing w:before="120" w:after="120" w:line="240" w:lineRule="auto"/>
      </w:pPr>
      <w:r>
        <w:tab/>
        <w:t>pICMPHeader-&gt;m_usChecksum = CalCheckSum((USHORT*)m_szICMPData, nICMPDataS</w:t>
      </w:r>
      <w:r w:rsidR="00451829">
        <w:t>ize);</w:t>
      </w:r>
    </w:p>
    <w:p w14:paraId="2B2F0197" w14:textId="77777777" w:rsidR="007D3B90" w:rsidRDefault="007D3B90" w:rsidP="002C55A5">
      <w:pPr>
        <w:spacing w:before="120" w:after="120" w:line="240" w:lineRule="auto"/>
      </w:pPr>
      <w:r>
        <w:rPr>
          <w:rFonts w:hint="eastAsia"/>
        </w:rPr>
        <w:tab/>
        <w:t>//</w:t>
      </w:r>
      <w:r>
        <w:rPr>
          <w:rFonts w:hint="eastAsia"/>
        </w:rPr>
        <w:t>发送</w:t>
      </w:r>
      <w:r>
        <w:rPr>
          <w:rFonts w:hint="eastAsia"/>
        </w:rPr>
        <w:t>ICMP</w:t>
      </w:r>
      <w:r>
        <w:rPr>
          <w:rFonts w:hint="eastAsia"/>
        </w:rPr>
        <w:t>报文</w:t>
      </w:r>
    </w:p>
    <w:p w14:paraId="455CD659" w14:textId="77777777" w:rsidR="007D3B90" w:rsidRDefault="007D3B90" w:rsidP="002C55A5">
      <w:pPr>
        <w:spacing w:before="120" w:after="120" w:line="240" w:lineRule="auto"/>
      </w:pPr>
      <w:r>
        <w:tab/>
        <w:t>if (sendto(m_sockRaw, m_szICMPData, nICMPDataSize, 0, (struct sockaddr*)&amp;sockaddrDest, nSockaddrDestSize) == SOCKET_ERROR)</w:t>
      </w:r>
    </w:p>
    <w:p w14:paraId="1597DBAB" w14:textId="77777777" w:rsidR="007D3B90" w:rsidRDefault="007D3B90" w:rsidP="002C55A5">
      <w:pPr>
        <w:spacing w:before="120" w:after="120" w:line="240" w:lineRule="auto"/>
      </w:pPr>
      <w:r>
        <w:tab/>
        <w:t>{</w:t>
      </w:r>
    </w:p>
    <w:p w14:paraId="7DD2DF99" w14:textId="77777777" w:rsidR="007D3B90" w:rsidRDefault="007D3B90" w:rsidP="002C55A5">
      <w:pPr>
        <w:spacing w:before="120" w:after="120" w:line="240" w:lineRule="auto"/>
      </w:pPr>
      <w:r>
        <w:tab/>
      </w:r>
      <w:r>
        <w:tab/>
        <w:t>return FALSE;</w:t>
      </w:r>
    </w:p>
    <w:p w14:paraId="1DD8DE6E" w14:textId="77777777" w:rsidR="007D3B90" w:rsidRDefault="007D3B90" w:rsidP="002C55A5">
      <w:pPr>
        <w:spacing w:before="120" w:after="120" w:line="240" w:lineRule="auto"/>
      </w:pPr>
      <w:r>
        <w:tab/>
        <w:t>}</w:t>
      </w:r>
    </w:p>
    <w:p w14:paraId="23D9E087" w14:textId="77777777" w:rsidR="007D3B90" w:rsidRDefault="007D3B90" w:rsidP="002C55A5">
      <w:pPr>
        <w:spacing w:before="120" w:after="120" w:line="240" w:lineRule="auto"/>
      </w:pPr>
      <w:r>
        <w:tab/>
        <w:t>char* some;</w:t>
      </w:r>
    </w:p>
    <w:p w14:paraId="56DB9237" w14:textId="36CE836E" w:rsidR="007D3B90" w:rsidRDefault="007D3B90" w:rsidP="002C55A5">
      <w:pPr>
        <w:spacing w:before="120" w:after="120" w:line="240" w:lineRule="auto"/>
      </w:pPr>
      <w:r>
        <w:tab/>
        <w:t xml:space="preserve">some = inet_ntoa(sockaddrDest.sin_addr); </w:t>
      </w:r>
    </w:p>
    <w:p w14:paraId="408521AC" w14:textId="77777777" w:rsidR="007D3B90" w:rsidRDefault="007D3B90" w:rsidP="002C55A5">
      <w:pPr>
        <w:spacing w:before="120" w:after="120" w:line="240" w:lineRule="auto"/>
      </w:pPr>
      <w:r>
        <w:rPr>
          <w:rFonts w:hint="eastAsia"/>
        </w:rPr>
        <w:tab/>
        <w:t>//</w:t>
      </w:r>
      <w:r>
        <w:rPr>
          <w:rFonts w:hint="eastAsia"/>
        </w:rPr>
        <w:t>判断是否需要接收相应报文</w:t>
      </w:r>
    </w:p>
    <w:p w14:paraId="4E698738" w14:textId="77777777" w:rsidR="007D3B90" w:rsidRDefault="007D3B90" w:rsidP="002C55A5">
      <w:pPr>
        <w:spacing w:before="120" w:after="120" w:line="240" w:lineRule="auto"/>
      </w:pPr>
      <w:r>
        <w:tab/>
        <w:t>if (pPingReply == NULL)</w:t>
      </w:r>
    </w:p>
    <w:p w14:paraId="417550FA" w14:textId="77777777" w:rsidR="007D3B90" w:rsidRDefault="007D3B90" w:rsidP="002C55A5">
      <w:pPr>
        <w:spacing w:before="120" w:after="120" w:line="240" w:lineRule="auto"/>
      </w:pPr>
      <w:r>
        <w:tab/>
        <w:t>{</w:t>
      </w:r>
    </w:p>
    <w:p w14:paraId="4CB0544C" w14:textId="77777777" w:rsidR="007D3B90" w:rsidRDefault="007D3B90" w:rsidP="002C55A5">
      <w:pPr>
        <w:spacing w:before="120" w:after="120" w:line="240" w:lineRule="auto"/>
      </w:pPr>
      <w:r>
        <w:tab/>
      </w:r>
      <w:r>
        <w:tab/>
        <w:t>return TRUE;</w:t>
      </w:r>
    </w:p>
    <w:p w14:paraId="239EBA68" w14:textId="77777777" w:rsidR="007D3B90" w:rsidRDefault="007D3B90" w:rsidP="002C55A5">
      <w:pPr>
        <w:spacing w:before="120" w:after="120" w:line="240" w:lineRule="auto"/>
      </w:pPr>
      <w:r>
        <w:tab/>
        <w:t>}</w:t>
      </w:r>
    </w:p>
    <w:p w14:paraId="1B61F69C" w14:textId="77777777" w:rsidR="007D3B90" w:rsidRDefault="007D3B90" w:rsidP="002C55A5">
      <w:pPr>
        <w:spacing w:before="120" w:after="120" w:line="240" w:lineRule="auto"/>
      </w:pPr>
      <w:r>
        <w:tab/>
        <w:t>char recvbuf[256] = { "\0" };</w:t>
      </w:r>
    </w:p>
    <w:p w14:paraId="183E7572" w14:textId="77777777" w:rsidR="007D3B90" w:rsidRDefault="007D3B90" w:rsidP="002C55A5">
      <w:pPr>
        <w:spacing w:before="120" w:after="120" w:line="240" w:lineRule="auto"/>
      </w:pPr>
      <w:r>
        <w:tab/>
        <w:t>while (TRUE)</w:t>
      </w:r>
    </w:p>
    <w:p w14:paraId="2F2C67CA" w14:textId="77777777" w:rsidR="007D3B90" w:rsidRDefault="007D3B90" w:rsidP="002C55A5">
      <w:pPr>
        <w:spacing w:before="120" w:after="120" w:line="240" w:lineRule="auto"/>
      </w:pPr>
      <w:r>
        <w:tab/>
        <w:t>{</w:t>
      </w:r>
    </w:p>
    <w:p w14:paraId="55966DE6" w14:textId="77777777" w:rsidR="007D3B90" w:rsidRDefault="007D3B90" w:rsidP="002C55A5">
      <w:pPr>
        <w:spacing w:before="120" w:after="120" w:line="240" w:lineRule="auto"/>
      </w:pPr>
      <w:r>
        <w:rPr>
          <w:rFonts w:hint="eastAsia"/>
        </w:rPr>
        <w:tab/>
      </w:r>
      <w:r>
        <w:rPr>
          <w:rFonts w:hint="eastAsia"/>
        </w:rPr>
        <w:tab/>
        <w:t>//</w:t>
      </w:r>
      <w:r>
        <w:rPr>
          <w:rFonts w:hint="eastAsia"/>
        </w:rPr>
        <w:t>接收响应报文</w:t>
      </w:r>
    </w:p>
    <w:p w14:paraId="0702EF45" w14:textId="77777777" w:rsidR="007D3B90" w:rsidRDefault="007D3B90" w:rsidP="002C55A5">
      <w:pPr>
        <w:spacing w:before="120" w:after="120" w:line="240" w:lineRule="auto"/>
      </w:pPr>
      <w:r>
        <w:tab/>
      </w:r>
      <w:r>
        <w:tab/>
        <w:t>if (WSAWaitForMultipleEvents(1, &amp;m_event, FALSE, 100, FALSE) != WSA_WAIT_TIMEOUT)</w:t>
      </w:r>
    </w:p>
    <w:p w14:paraId="16A1CDF6" w14:textId="77777777" w:rsidR="007D3B90" w:rsidRDefault="007D3B90" w:rsidP="002C55A5">
      <w:pPr>
        <w:spacing w:before="120" w:after="120" w:line="240" w:lineRule="auto"/>
      </w:pPr>
      <w:r>
        <w:tab/>
      </w:r>
      <w:r>
        <w:tab/>
        <w:t>{</w:t>
      </w:r>
    </w:p>
    <w:p w14:paraId="58670A11" w14:textId="77777777" w:rsidR="007D3B90" w:rsidRDefault="007D3B90" w:rsidP="002C55A5">
      <w:pPr>
        <w:spacing w:before="120" w:after="120" w:line="240" w:lineRule="auto"/>
      </w:pPr>
      <w:r>
        <w:tab/>
      </w:r>
      <w:r>
        <w:tab/>
      </w:r>
      <w:r>
        <w:tab/>
        <w:t>WSANETWORKEVENTS netEvent;</w:t>
      </w:r>
    </w:p>
    <w:p w14:paraId="03FA14C2" w14:textId="77777777" w:rsidR="007D3B90" w:rsidRPr="00587D4E" w:rsidRDefault="007D3B90" w:rsidP="002C55A5">
      <w:pPr>
        <w:spacing w:before="120" w:after="120" w:line="240" w:lineRule="auto"/>
      </w:pPr>
      <w:r>
        <w:tab/>
      </w:r>
      <w:r>
        <w:tab/>
      </w:r>
      <w:r>
        <w:tab/>
        <w:t>WSAEnumNetworkEvents(m_sockRaw, m_event, &amp;netEvent);</w:t>
      </w:r>
    </w:p>
    <w:p w14:paraId="2BFAFD24" w14:textId="77777777" w:rsidR="007D3B90" w:rsidRDefault="007D3B90" w:rsidP="002C55A5">
      <w:pPr>
        <w:spacing w:before="120" w:after="120" w:line="240" w:lineRule="auto"/>
      </w:pPr>
      <w:r>
        <w:tab/>
      </w:r>
      <w:r>
        <w:tab/>
      </w:r>
      <w:r>
        <w:tab/>
        <w:t>if (netEvent.lNetworkEvents &amp; FD_READ)</w:t>
      </w:r>
    </w:p>
    <w:p w14:paraId="56CE1D6D" w14:textId="77777777" w:rsidR="007D3B90" w:rsidRDefault="007D3B90" w:rsidP="002C55A5">
      <w:pPr>
        <w:spacing w:before="120" w:after="120" w:line="240" w:lineRule="auto"/>
      </w:pPr>
      <w:r>
        <w:tab/>
      </w:r>
      <w:r>
        <w:tab/>
      </w:r>
      <w:r>
        <w:tab/>
        <w:t>{</w:t>
      </w:r>
    </w:p>
    <w:p w14:paraId="3C4BC626" w14:textId="77777777" w:rsidR="007D3B90" w:rsidRDefault="007D3B90" w:rsidP="002C55A5">
      <w:pPr>
        <w:spacing w:before="120" w:after="120" w:line="240" w:lineRule="auto"/>
      </w:pPr>
      <w:r>
        <w:tab/>
      </w:r>
      <w:r>
        <w:tab/>
      </w:r>
      <w:r>
        <w:tab/>
      </w:r>
      <w:r>
        <w:tab/>
        <w:t>ULONG nRecvTimestamp = GetTickCountCalibrate();</w:t>
      </w:r>
    </w:p>
    <w:p w14:paraId="41FD7AB1" w14:textId="77777777" w:rsidR="007D3B90" w:rsidRDefault="007D3B90" w:rsidP="002C55A5">
      <w:pPr>
        <w:spacing w:before="120" w:after="120" w:line="240" w:lineRule="auto"/>
      </w:pPr>
      <w:r>
        <w:tab/>
      </w:r>
      <w:r>
        <w:tab/>
      </w:r>
      <w:r>
        <w:tab/>
      </w:r>
      <w:r>
        <w:tab/>
        <w:t>int nPacketSize = recvfrom(m_sockRaw, recvbuf, 256, 0, (struct sockaddr*)&amp;sockaddrDest, &amp;nSockaddrDestSize);</w:t>
      </w:r>
    </w:p>
    <w:p w14:paraId="3458BECE" w14:textId="77777777" w:rsidR="007D3B90" w:rsidRDefault="007D3B90" w:rsidP="002C55A5">
      <w:pPr>
        <w:spacing w:before="120" w:after="120" w:line="240" w:lineRule="auto"/>
      </w:pPr>
      <w:r>
        <w:tab/>
      </w:r>
      <w:r>
        <w:tab/>
      </w:r>
      <w:r>
        <w:tab/>
      </w:r>
      <w:r>
        <w:tab/>
        <w:t>if (nPacketSize != SOCKET_ERROR)</w:t>
      </w:r>
    </w:p>
    <w:p w14:paraId="4B9CAAE5" w14:textId="77777777" w:rsidR="007D3B90" w:rsidRDefault="007D3B90" w:rsidP="002C55A5">
      <w:pPr>
        <w:spacing w:before="120" w:after="120" w:line="240" w:lineRule="auto"/>
      </w:pPr>
      <w:r>
        <w:tab/>
      </w:r>
      <w:r>
        <w:tab/>
      </w:r>
      <w:r>
        <w:tab/>
      </w:r>
      <w:r>
        <w:tab/>
        <w:t>{</w:t>
      </w:r>
    </w:p>
    <w:p w14:paraId="5454E6A9" w14:textId="77777777" w:rsidR="007D3B90" w:rsidRDefault="007D3B90" w:rsidP="002C55A5">
      <w:pPr>
        <w:spacing w:before="120" w:after="120" w:line="240" w:lineRule="auto"/>
      </w:pPr>
      <w:r>
        <w:lastRenderedPageBreak/>
        <w:tab/>
      </w:r>
      <w:r>
        <w:tab/>
      </w:r>
      <w:r>
        <w:tab/>
      </w:r>
      <w:r>
        <w:tab/>
      </w:r>
      <w:r>
        <w:tab/>
        <w:t>IPHeader *pIPHeader = (IPHeader*)recvbuf;</w:t>
      </w:r>
    </w:p>
    <w:p w14:paraId="5821C892" w14:textId="77777777" w:rsidR="007D3B90" w:rsidRDefault="007D3B90" w:rsidP="002C55A5">
      <w:pPr>
        <w:spacing w:before="120" w:after="120" w:line="240" w:lineRule="auto"/>
      </w:pPr>
      <w:r>
        <w:tab/>
      </w:r>
      <w:r>
        <w:tab/>
      </w:r>
      <w:r>
        <w:tab/>
      </w:r>
      <w:r>
        <w:tab/>
      </w:r>
      <w:r>
        <w:tab/>
        <w:t>USHORT usIPHeaderLen = (USHORT)((pIPHeader-&gt;m_byVerHLen &amp; 0x0f) * 4);</w:t>
      </w:r>
    </w:p>
    <w:p w14:paraId="23186773" w14:textId="77777777" w:rsidR="007D3B90" w:rsidRDefault="007D3B90" w:rsidP="002C55A5">
      <w:pPr>
        <w:spacing w:before="120" w:after="120" w:line="240" w:lineRule="auto"/>
      </w:pPr>
      <w:r>
        <w:tab/>
      </w:r>
      <w:r>
        <w:tab/>
      </w:r>
      <w:r>
        <w:tab/>
      </w:r>
      <w:r>
        <w:tab/>
      </w:r>
      <w:r>
        <w:tab/>
        <w:t>ICMPHeader *pICMPHeader = (ICMPHeader*)(recvbuf + usIPHeaderLen);</w:t>
      </w:r>
    </w:p>
    <w:p w14:paraId="7A457B85" w14:textId="77777777" w:rsidR="007D3B90" w:rsidRDefault="007D3B90" w:rsidP="002C55A5">
      <w:pPr>
        <w:spacing w:before="120" w:after="120" w:line="240" w:lineRule="auto"/>
      </w:pPr>
    </w:p>
    <w:p w14:paraId="56A087DD"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67890E83"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0FFEA0A4"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36658061" w14:textId="77777777" w:rsidR="007D3B90" w:rsidRDefault="007D3B90" w:rsidP="002C55A5">
      <w:pPr>
        <w:spacing w:before="120" w:after="120" w:line="240" w:lineRule="auto"/>
      </w:pPr>
      <w:r>
        <w:tab/>
      </w:r>
      <w:r>
        <w:tab/>
      </w:r>
      <w:r>
        <w:tab/>
      </w:r>
      <w:r>
        <w:tab/>
      </w:r>
      <w:r>
        <w:tab/>
      </w:r>
      <w:r>
        <w:tab/>
        <w:t>)</w:t>
      </w:r>
    </w:p>
    <w:p w14:paraId="6EFAEA0B" w14:textId="77777777" w:rsidR="007D3B90" w:rsidRDefault="007D3B90" w:rsidP="002C55A5">
      <w:pPr>
        <w:spacing w:before="120" w:after="120" w:line="240" w:lineRule="auto"/>
      </w:pPr>
      <w:r>
        <w:tab/>
      </w:r>
      <w:r>
        <w:tab/>
      </w:r>
      <w:r>
        <w:tab/>
      </w:r>
      <w:r>
        <w:tab/>
      </w:r>
      <w:r>
        <w:tab/>
        <w:t>{</w:t>
      </w:r>
    </w:p>
    <w:p w14:paraId="2AF19BE9" w14:textId="77777777" w:rsidR="007D3B90" w:rsidRDefault="007D3B90" w:rsidP="002C55A5">
      <w:pPr>
        <w:spacing w:before="120" w:after="120" w:line="240" w:lineRule="auto"/>
      </w:pPr>
      <w:r>
        <w:tab/>
      </w:r>
      <w:r>
        <w:tab/>
      </w:r>
      <w:r>
        <w:tab/>
      </w:r>
      <w:r>
        <w:tab/>
      </w:r>
      <w:r>
        <w:tab/>
      </w:r>
      <w:r>
        <w:tab/>
        <w:t>existHostMap[some] = 1;</w:t>
      </w:r>
    </w:p>
    <w:p w14:paraId="11F7137D" w14:textId="77777777" w:rsidR="007D3B90" w:rsidRDefault="007D3B90" w:rsidP="002C55A5">
      <w:pPr>
        <w:spacing w:before="120" w:after="120" w:line="240" w:lineRule="auto"/>
      </w:pPr>
      <w:r>
        <w:tab/>
      </w:r>
      <w:r>
        <w:tab/>
      </w:r>
      <w:r>
        <w:tab/>
      </w:r>
      <w:r>
        <w:tab/>
      </w:r>
      <w:r>
        <w:tab/>
      </w:r>
      <w:r>
        <w:tab/>
        <w:t>cout &lt;&lt; some &lt;&lt; "</w:t>
      </w:r>
      <w:r>
        <w:tab/>
        <w:t>ping success!" &lt;&lt; endl;</w:t>
      </w:r>
    </w:p>
    <w:p w14:paraId="4EB34DB8" w14:textId="77777777" w:rsidR="007D3B90" w:rsidRDefault="007D3B90" w:rsidP="002C55A5">
      <w:pPr>
        <w:spacing w:before="120" w:after="120" w:line="240" w:lineRule="auto"/>
      </w:pPr>
      <w:r>
        <w:tab/>
      </w:r>
      <w:r>
        <w:tab/>
      </w:r>
      <w:r>
        <w:tab/>
      </w:r>
      <w:r>
        <w:tab/>
      </w:r>
      <w:r>
        <w:tab/>
      </w:r>
      <w:r>
        <w:tab/>
        <w:t>pPingReply-&gt;m_usSeq = usSeq;</w:t>
      </w:r>
    </w:p>
    <w:p w14:paraId="4FB9653C" w14:textId="77777777" w:rsidR="007D3B90" w:rsidRDefault="007D3B90" w:rsidP="002C55A5">
      <w:pPr>
        <w:spacing w:before="120" w:after="120" w:line="240" w:lineRule="auto"/>
      </w:pPr>
      <w:r>
        <w:tab/>
      </w:r>
      <w:r>
        <w:tab/>
      </w:r>
      <w:r>
        <w:tab/>
      </w:r>
      <w:r>
        <w:tab/>
      </w:r>
      <w:r>
        <w:tab/>
      </w:r>
      <w:r>
        <w:tab/>
        <w:t>pPingReply-&gt;m_dwRoundTripTime = nRecvTimestamp - pICMPHeader-&gt;m_ulTimeStamp;</w:t>
      </w:r>
    </w:p>
    <w:p w14:paraId="166D7D06" w14:textId="77777777" w:rsidR="007D3B90" w:rsidRDefault="007D3B90" w:rsidP="002C55A5">
      <w:pPr>
        <w:spacing w:before="120" w:after="120" w:line="240" w:lineRule="auto"/>
      </w:pPr>
      <w:r>
        <w:tab/>
      </w:r>
      <w:r>
        <w:tab/>
      </w:r>
      <w:r>
        <w:tab/>
      </w:r>
      <w:r>
        <w:tab/>
      </w:r>
      <w:r>
        <w:tab/>
      </w:r>
      <w:r>
        <w:tab/>
        <w:t>pPingReply-&gt;m_dwBytes = nPacketSize - usIPHeaderLen - sizeof(ICMPHeader);</w:t>
      </w:r>
    </w:p>
    <w:p w14:paraId="01621AF0" w14:textId="77777777" w:rsidR="007D3B90" w:rsidRDefault="007D3B90" w:rsidP="002C55A5">
      <w:pPr>
        <w:spacing w:before="120" w:after="120" w:line="240" w:lineRule="auto"/>
      </w:pPr>
      <w:r>
        <w:tab/>
      </w:r>
      <w:r>
        <w:tab/>
      </w:r>
      <w:r>
        <w:tab/>
      </w:r>
      <w:r>
        <w:tab/>
      </w:r>
      <w:r>
        <w:tab/>
      </w:r>
      <w:r>
        <w:tab/>
        <w:t>pPingReply-&gt;m_dwTTL = pIPHeader-&gt;m_byTTL;</w:t>
      </w:r>
    </w:p>
    <w:p w14:paraId="2BB00ECE" w14:textId="77777777" w:rsidR="007D3B90" w:rsidRDefault="007D3B90" w:rsidP="002C55A5">
      <w:pPr>
        <w:spacing w:before="120" w:after="120" w:line="240" w:lineRule="auto"/>
      </w:pPr>
      <w:r>
        <w:tab/>
      </w:r>
      <w:r>
        <w:tab/>
      </w:r>
      <w:r>
        <w:tab/>
      </w:r>
      <w:r>
        <w:tab/>
      </w:r>
      <w:r>
        <w:tab/>
      </w:r>
      <w:r>
        <w:tab/>
        <w:t>return TRUE;</w:t>
      </w:r>
    </w:p>
    <w:p w14:paraId="1C34AF5C" w14:textId="77777777" w:rsidR="007D3B90" w:rsidRDefault="007D3B90" w:rsidP="002C55A5">
      <w:pPr>
        <w:spacing w:before="120" w:after="120" w:line="240" w:lineRule="auto"/>
      </w:pPr>
      <w:r>
        <w:tab/>
      </w:r>
      <w:r>
        <w:tab/>
      </w:r>
      <w:r>
        <w:tab/>
      </w:r>
      <w:r>
        <w:tab/>
      </w:r>
      <w:r>
        <w:tab/>
        <w:t>}</w:t>
      </w:r>
    </w:p>
    <w:p w14:paraId="2C381615" w14:textId="77777777" w:rsidR="007D3B90" w:rsidRDefault="007D3B90" w:rsidP="002C55A5">
      <w:pPr>
        <w:spacing w:before="120" w:after="120" w:line="240" w:lineRule="auto"/>
      </w:pPr>
      <w:r>
        <w:tab/>
      </w:r>
      <w:r>
        <w:tab/>
      </w:r>
      <w:r>
        <w:tab/>
      </w:r>
      <w:r>
        <w:tab/>
        <w:t>}</w:t>
      </w:r>
    </w:p>
    <w:p w14:paraId="7EB3E18E" w14:textId="77777777" w:rsidR="007D3B90" w:rsidRDefault="007D3B90" w:rsidP="002C55A5">
      <w:pPr>
        <w:spacing w:before="120" w:after="120" w:line="240" w:lineRule="auto"/>
      </w:pPr>
      <w:r>
        <w:tab/>
      </w:r>
      <w:r>
        <w:tab/>
      </w:r>
      <w:r>
        <w:tab/>
        <w:t>}</w:t>
      </w:r>
    </w:p>
    <w:p w14:paraId="55E0F670" w14:textId="77777777" w:rsidR="007D3B90" w:rsidRDefault="007D3B90" w:rsidP="002C55A5">
      <w:pPr>
        <w:spacing w:before="120" w:after="120" w:line="240" w:lineRule="auto"/>
      </w:pPr>
      <w:r>
        <w:tab/>
      </w:r>
      <w:r>
        <w:tab/>
        <w:t>}</w:t>
      </w:r>
    </w:p>
    <w:p w14:paraId="325B13DC" w14:textId="77777777" w:rsidR="007D3B90" w:rsidRDefault="007D3B90" w:rsidP="002C55A5">
      <w:pPr>
        <w:spacing w:before="120" w:after="120" w:line="240" w:lineRule="auto"/>
      </w:pPr>
      <w:r>
        <w:rPr>
          <w:rFonts w:hint="eastAsia"/>
        </w:rPr>
        <w:tab/>
      </w:r>
      <w:r>
        <w:rPr>
          <w:rFonts w:hint="eastAsia"/>
        </w:rPr>
        <w:tab/>
        <w:t>//</w:t>
      </w:r>
      <w:r>
        <w:rPr>
          <w:rFonts w:hint="eastAsia"/>
        </w:rPr>
        <w:t>超时</w:t>
      </w:r>
    </w:p>
    <w:p w14:paraId="6B15AB59" w14:textId="77777777" w:rsidR="007D3B90" w:rsidRDefault="007D3B90" w:rsidP="002C55A5">
      <w:pPr>
        <w:spacing w:before="120" w:after="120" w:line="240" w:lineRule="auto"/>
      </w:pPr>
      <w:r>
        <w:tab/>
      </w:r>
      <w:r>
        <w:tab/>
        <w:t>if (GetTickCountCalibrate() - ulSendTimestamp &gt;= dwTimeout)</w:t>
      </w:r>
    </w:p>
    <w:p w14:paraId="395B59A9" w14:textId="77777777" w:rsidR="007D3B90" w:rsidRDefault="007D3B90" w:rsidP="002C55A5">
      <w:pPr>
        <w:spacing w:before="120" w:after="120" w:line="240" w:lineRule="auto"/>
      </w:pPr>
      <w:r>
        <w:tab/>
      </w:r>
      <w:r>
        <w:tab/>
        <w:t>{</w:t>
      </w:r>
    </w:p>
    <w:p w14:paraId="008B8AA1" w14:textId="77777777" w:rsidR="007D3B90" w:rsidRDefault="007D3B90" w:rsidP="002C55A5">
      <w:pPr>
        <w:spacing w:before="120" w:after="120" w:line="240" w:lineRule="auto"/>
      </w:pPr>
      <w:r>
        <w:tab/>
      </w:r>
      <w:r>
        <w:tab/>
      </w:r>
      <w:r>
        <w:tab/>
        <w:t>cout &lt;&lt; some &lt;&lt; "</w:t>
      </w:r>
      <w:r>
        <w:tab/>
        <w:t>timeout" &lt;&lt; endl;</w:t>
      </w:r>
    </w:p>
    <w:p w14:paraId="0451FAFD" w14:textId="77777777" w:rsidR="007D3B90" w:rsidRDefault="007D3B90" w:rsidP="002C55A5">
      <w:pPr>
        <w:spacing w:before="120" w:after="120" w:line="240" w:lineRule="auto"/>
      </w:pPr>
      <w:r>
        <w:tab/>
      </w:r>
      <w:r>
        <w:tab/>
      </w:r>
      <w:r>
        <w:tab/>
        <w:t>return FALSE;</w:t>
      </w:r>
    </w:p>
    <w:p w14:paraId="58166DBD" w14:textId="77777777" w:rsidR="007D3B90" w:rsidRDefault="007D3B90" w:rsidP="002C55A5">
      <w:pPr>
        <w:spacing w:before="120" w:after="120" w:line="240" w:lineRule="auto"/>
      </w:pPr>
      <w:r>
        <w:tab/>
      </w:r>
      <w:r>
        <w:tab/>
        <w:t>}</w:t>
      </w:r>
    </w:p>
    <w:p w14:paraId="6F7CC8FA" w14:textId="77777777" w:rsidR="007D3B90" w:rsidRDefault="007D3B90" w:rsidP="002C55A5">
      <w:pPr>
        <w:spacing w:before="120" w:after="120" w:line="240" w:lineRule="auto"/>
      </w:pPr>
      <w:r>
        <w:tab/>
        <w:t>}</w:t>
      </w:r>
    </w:p>
    <w:p w14:paraId="537AF804" w14:textId="2702FA87" w:rsidR="002C55A5" w:rsidRPr="002C55A5" w:rsidRDefault="002C55A5" w:rsidP="002C55A5">
      <w:pPr>
        <w:spacing w:before="120" w:after="120" w:line="240" w:lineRule="auto"/>
      </w:pPr>
      <w:r>
        <w:t>}</w:t>
      </w:r>
    </w:p>
    <w:p w14:paraId="25A79EFA" w14:textId="668D43EF" w:rsidR="0061401E" w:rsidRPr="00E90326" w:rsidRDefault="000656A3" w:rsidP="0061401E">
      <w:pPr>
        <w:pStyle w:val="20505"/>
        <w:spacing w:before="120" w:after="120" w:line="240" w:lineRule="auto"/>
        <w:rPr>
          <w:rFonts w:ascii="宋体" w:eastAsia="宋体" w:hAnsi="宋体"/>
          <w:b/>
          <w:szCs w:val="30"/>
        </w:rPr>
      </w:pPr>
      <w:bookmarkStart w:id="772" w:name="_Toc482521504"/>
      <w:r>
        <w:rPr>
          <w:rFonts w:ascii="宋体" w:eastAsia="宋体" w:hAnsi="宋体"/>
          <w:b/>
          <w:szCs w:val="30"/>
        </w:rPr>
        <w:lastRenderedPageBreak/>
        <w:t>UDP</w:t>
      </w:r>
      <w:r w:rsidR="0094103A">
        <w:rPr>
          <w:rFonts w:ascii="宋体" w:eastAsia="宋体" w:hAnsi="宋体" w:hint="eastAsia"/>
          <w:b/>
          <w:szCs w:val="30"/>
        </w:rPr>
        <w:t>端口扫描</w:t>
      </w:r>
      <w:bookmarkEnd w:id="772"/>
    </w:p>
    <w:p w14:paraId="2A8AAC2C" w14:textId="48CFF43F"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773" w:name="_Toc482141257"/>
      <w:bookmarkStart w:id="774" w:name="_Toc482141930"/>
      <w:bookmarkStart w:id="775" w:name="_Toc482521505"/>
      <w:r w:rsidRPr="00E90326">
        <w:rPr>
          <w:rFonts w:ascii="宋体" w:eastAsia="宋体" w:hAnsi="宋体" w:hint="eastAsia"/>
          <w:b/>
          <w:szCs w:val="30"/>
        </w:rPr>
        <w:t>网卡选择</w:t>
      </w:r>
      <w:bookmarkEnd w:id="773"/>
      <w:bookmarkEnd w:id="774"/>
      <w:bookmarkEnd w:id="775"/>
    </w:p>
    <w:p w14:paraId="24FBD52D" w14:textId="68147529" w:rsidR="0061401E" w:rsidRPr="00062F96" w:rsidRDefault="00062F96" w:rsidP="00062F96">
      <w:pPr>
        <w:spacing w:before="120" w:after="120"/>
        <w:ind w:firstLine="420"/>
      </w:pPr>
      <w:r>
        <w:rPr>
          <w:rFonts w:hint="eastAsia"/>
        </w:rPr>
        <w:t>网卡选择函数，参数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6C2DD3DF" w14:textId="77777777" w:rsidR="0061401E" w:rsidRDefault="0061401E" w:rsidP="0061401E">
      <w:pPr>
        <w:spacing w:before="120" w:after="120" w:line="0" w:lineRule="atLeast"/>
      </w:pPr>
      <w:r>
        <w:t>void getChoicedDevice(int chosen) {</w:t>
      </w:r>
    </w:p>
    <w:p w14:paraId="3525F884" w14:textId="77777777" w:rsidR="0061401E" w:rsidRDefault="0061401E" w:rsidP="0061401E">
      <w:pPr>
        <w:spacing w:before="120" w:after="120" w:line="0" w:lineRule="atLeast"/>
      </w:pPr>
      <w:r>
        <w:tab/>
        <w:t>int i = 1;</w:t>
      </w:r>
    </w:p>
    <w:p w14:paraId="0CBBA604" w14:textId="77777777" w:rsidR="0061401E" w:rsidRDefault="0061401E" w:rsidP="0061401E">
      <w:pPr>
        <w:spacing w:before="120" w:after="120" w:line="0" w:lineRule="atLeast"/>
      </w:pPr>
      <w:r>
        <w:tab/>
        <w:t>char Error[PCAP_ERRBUF_SIZE];</w:t>
      </w:r>
    </w:p>
    <w:p w14:paraId="15DC9490" w14:textId="77777777" w:rsidR="0061401E" w:rsidRDefault="0061401E" w:rsidP="0061401E">
      <w:pPr>
        <w:spacing w:before="120" w:after="120" w:line="0" w:lineRule="atLeast"/>
      </w:pPr>
      <w:r>
        <w:tab/>
        <w:t>pcap_findalldevs_ex(PCAP_SRC_IF_STRING, NULL, &amp;ChosenDevice, Error);</w:t>
      </w:r>
    </w:p>
    <w:p w14:paraId="4A3C1920" w14:textId="77777777" w:rsidR="0061401E" w:rsidRDefault="0061401E" w:rsidP="0061401E">
      <w:pPr>
        <w:spacing w:before="120" w:after="120" w:line="0" w:lineRule="atLeast"/>
      </w:pPr>
      <w:r>
        <w:tab/>
        <w:t>for (pcap_if_t* CurrentDevice = ChosenDevice; CurrentDevice != NULL; CurrentDevice = CurrentDevice-&gt;next)</w:t>
      </w:r>
    </w:p>
    <w:p w14:paraId="7E9CBF08" w14:textId="77777777" w:rsidR="0061401E" w:rsidRDefault="0061401E" w:rsidP="0061401E">
      <w:pPr>
        <w:spacing w:before="120" w:after="120" w:line="0" w:lineRule="atLeast"/>
      </w:pPr>
      <w:r>
        <w:tab/>
        <w:t>{</w:t>
      </w:r>
    </w:p>
    <w:p w14:paraId="5E599103" w14:textId="77777777" w:rsidR="0061401E" w:rsidRDefault="0061401E" w:rsidP="0061401E">
      <w:pPr>
        <w:spacing w:before="120" w:after="120" w:line="0" w:lineRule="atLeast"/>
      </w:pPr>
      <w:r>
        <w:tab/>
      </w:r>
      <w:r>
        <w:tab/>
        <w:t>if (i == chosen)</w:t>
      </w:r>
    </w:p>
    <w:p w14:paraId="2D1D0AB7" w14:textId="77777777" w:rsidR="0061401E" w:rsidRDefault="0061401E" w:rsidP="0061401E">
      <w:pPr>
        <w:spacing w:before="120" w:after="120" w:line="0" w:lineRule="atLeast"/>
      </w:pPr>
      <w:r>
        <w:tab/>
      </w:r>
      <w:r>
        <w:tab/>
        <w:t>{</w:t>
      </w:r>
    </w:p>
    <w:p w14:paraId="4E30D42A" w14:textId="77777777" w:rsidR="0061401E" w:rsidRDefault="0061401E" w:rsidP="0061401E">
      <w:pPr>
        <w:spacing w:before="120" w:after="120" w:line="0" w:lineRule="atLeast"/>
      </w:pPr>
      <w:r>
        <w:tab/>
      </w:r>
      <w:r>
        <w:tab/>
      </w:r>
      <w:r>
        <w:tab/>
        <w:t>ChosenDevice = CurrentDevice;</w:t>
      </w:r>
    </w:p>
    <w:p w14:paraId="42482640" w14:textId="77777777" w:rsidR="0061401E" w:rsidRDefault="0061401E" w:rsidP="0061401E">
      <w:pPr>
        <w:spacing w:before="120" w:after="120" w:line="0" w:lineRule="atLeast"/>
      </w:pPr>
      <w:r>
        <w:tab/>
      </w:r>
      <w:r>
        <w:tab/>
      </w:r>
      <w:r>
        <w:tab/>
        <w:t>break;</w:t>
      </w:r>
    </w:p>
    <w:p w14:paraId="64F03AAB" w14:textId="77777777" w:rsidR="0061401E" w:rsidRDefault="0061401E" w:rsidP="0061401E">
      <w:pPr>
        <w:spacing w:before="120" w:after="120" w:line="0" w:lineRule="atLeast"/>
      </w:pPr>
      <w:r>
        <w:tab/>
      </w:r>
      <w:r>
        <w:tab/>
        <w:t>}</w:t>
      </w:r>
    </w:p>
    <w:p w14:paraId="6F078EA8" w14:textId="77777777" w:rsidR="0061401E" w:rsidRDefault="0061401E" w:rsidP="0061401E">
      <w:pPr>
        <w:spacing w:before="120" w:after="120" w:line="0" w:lineRule="atLeast"/>
      </w:pPr>
      <w:r>
        <w:tab/>
      </w:r>
      <w:r>
        <w:tab/>
        <w:t>i++;</w:t>
      </w:r>
    </w:p>
    <w:p w14:paraId="0FF8A963" w14:textId="77777777" w:rsidR="0061401E" w:rsidRDefault="0061401E" w:rsidP="0061401E">
      <w:pPr>
        <w:spacing w:before="120" w:after="120" w:line="0" w:lineRule="atLeast"/>
      </w:pPr>
      <w:r>
        <w:tab/>
        <w:t>}</w:t>
      </w:r>
    </w:p>
    <w:p w14:paraId="412E2E72" w14:textId="44BECA0B" w:rsidR="0061401E" w:rsidRPr="002A4306" w:rsidRDefault="0061401E" w:rsidP="005D4972">
      <w:pPr>
        <w:spacing w:before="120" w:after="120" w:line="0" w:lineRule="atLeast"/>
      </w:pPr>
      <w:r>
        <w:t>}</w:t>
      </w:r>
    </w:p>
    <w:p w14:paraId="23B8A99A" w14:textId="515EB0F5"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776" w:name="_Toc482141258"/>
      <w:bookmarkStart w:id="777" w:name="_Toc482141931"/>
      <w:bookmarkStart w:id="778" w:name="_Toc482521506"/>
      <w:r w:rsidRPr="00E90326">
        <w:rPr>
          <w:rFonts w:ascii="宋体" w:eastAsia="宋体" w:hAnsi="宋体" w:hint="eastAsia"/>
          <w:b/>
          <w:szCs w:val="30"/>
        </w:rPr>
        <w:t>网卡信息获取</w:t>
      </w:r>
      <w:bookmarkEnd w:id="776"/>
      <w:bookmarkEnd w:id="777"/>
      <w:bookmarkEnd w:id="778"/>
    </w:p>
    <w:p w14:paraId="7E4F38C8" w14:textId="0896BC2B" w:rsidR="0061401E" w:rsidRPr="00E66CA6" w:rsidRDefault="00E66CA6" w:rsidP="00AF0B42">
      <w:pPr>
        <w:spacing w:before="120" w:after="120"/>
        <w:ind w:firstLine="4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40424791" w14:textId="77777777" w:rsidR="0061401E" w:rsidRDefault="0061401E" w:rsidP="0061401E">
      <w:pPr>
        <w:spacing w:before="120" w:after="120" w:line="0" w:lineRule="atLeast"/>
      </w:pPr>
      <w:r>
        <w:t>DeviceInfo GetAdapterInfo(pcap_if_t* Device)</w:t>
      </w:r>
    </w:p>
    <w:p w14:paraId="49C069B4" w14:textId="77777777" w:rsidR="0061401E" w:rsidRDefault="0061401E" w:rsidP="0061401E">
      <w:pPr>
        <w:spacing w:before="120" w:after="120" w:line="0" w:lineRule="atLeast"/>
      </w:pPr>
      <w:r>
        <w:t>{</w:t>
      </w:r>
    </w:p>
    <w:p w14:paraId="75A40B09" w14:textId="77777777" w:rsidR="0061401E" w:rsidRDefault="0061401E" w:rsidP="0061401E">
      <w:pPr>
        <w:spacing w:before="120" w:after="120" w:line="0" w:lineRule="atLeast"/>
      </w:pPr>
      <w:r>
        <w:tab/>
        <w:t>DeviceInfo DevInfo;</w:t>
      </w:r>
    </w:p>
    <w:p w14:paraId="314840A5" w14:textId="77777777" w:rsidR="0061401E" w:rsidRDefault="0061401E" w:rsidP="0061401E">
      <w:pPr>
        <w:spacing w:before="120" w:after="120" w:line="0" w:lineRule="atLeast"/>
      </w:pPr>
      <w:r>
        <w:tab/>
        <w:t>ZeroMemory(&amp;DevInfo, sizeof(DevInfo));</w:t>
      </w:r>
    </w:p>
    <w:p w14:paraId="3BE4D4D4" w14:textId="77777777" w:rsidR="0061401E" w:rsidRDefault="0061401E" w:rsidP="0061401E">
      <w:pPr>
        <w:spacing w:before="120" w:after="120" w:line="0" w:lineRule="atLeast"/>
      </w:pPr>
    </w:p>
    <w:p w14:paraId="54C5AF84" w14:textId="77777777" w:rsidR="0061401E" w:rsidRDefault="0061401E" w:rsidP="0061401E">
      <w:pPr>
        <w:spacing w:before="120" w:after="120" w:line="0" w:lineRule="atLeast"/>
      </w:pPr>
      <w:r>
        <w:tab/>
        <w:t>IP_ADAPTER_INFO* AdapterInfo = new IP_ADAPTER_INFO[48];</w:t>
      </w:r>
    </w:p>
    <w:p w14:paraId="3EEB4760" w14:textId="77777777" w:rsidR="0061401E" w:rsidRDefault="0061401E" w:rsidP="0061401E">
      <w:pPr>
        <w:spacing w:before="120" w:after="120" w:line="0" w:lineRule="atLeast"/>
      </w:pPr>
      <w:r>
        <w:tab/>
        <w:t>ULONG AIS = sizeof(IP_ADAPTER_INFO)* 48;</w:t>
      </w:r>
    </w:p>
    <w:p w14:paraId="631E0158" w14:textId="77777777" w:rsidR="0061401E" w:rsidRDefault="0061401E" w:rsidP="0061401E">
      <w:pPr>
        <w:spacing w:before="120" w:after="120" w:line="0" w:lineRule="atLeast"/>
      </w:pPr>
    </w:p>
    <w:p w14:paraId="11267426" w14:textId="77777777" w:rsidR="0061401E" w:rsidRDefault="0061401E" w:rsidP="0061401E">
      <w:pPr>
        <w:spacing w:before="120" w:after="120" w:line="0" w:lineRule="atLeast"/>
      </w:pPr>
      <w:r>
        <w:tab/>
        <w:t>GetAdaptersInfo(AdapterInfo, &amp;AIS);</w:t>
      </w:r>
    </w:p>
    <w:p w14:paraId="0B428DDB" w14:textId="77777777" w:rsidR="0061401E" w:rsidRDefault="0061401E" w:rsidP="0061401E">
      <w:pPr>
        <w:spacing w:before="120" w:after="120" w:line="0" w:lineRule="atLeast"/>
      </w:pPr>
    </w:p>
    <w:p w14:paraId="1348B8F1" w14:textId="77777777" w:rsidR="0061401E" w:rsidRDefault="0061401E" w:rsidP="0061401E">
      <w:pPr>
        <w:spacing w:before="120" w:after="120" w:line="0" w:lineRule="atLeast"/>
      </w:pPr>
      <w:r>
        <w:lastRenderedPageBreak/>
        <w:tab/>
        <w:t>for (IP_ADAPTER_INFO* Current = AdapterInfo; Current != NULL; Current = Current-&gt;Next)</w:t>
      </w:r>
    </w:p>
    <w:p w14:paraId="67EBB9BC" w14:textId="77777777" w:rsidR="0061401E" w:rsidRDefault="0061401E" w:rsidP="0061401E">
      <w:pPr>
        <w:spacing w:before="120" w:after="120" w:line="0" w:lineRule="atLeast"/>
      </w:pPr>
      <w:r>
        <w:tab/>
        <w:t>{</w:t>
      </w:r>
    </w:p>
    <w:p w14:paraId="59414660" w14:textId="77777777" w:rsidR="0061401E" w:rsidRDefault="0061401E" w:rsidP="0061401E">
      <w:pPr>
        <w:spacing w:before="120" w:after="120" w:line="0" w:lineRule="atLeast"/>
      </w:pPr>
      <w:r>
        <w:tab/>
      </w:r>
      <w:r>
        <w:tab/>
        <w:t>if (strstr(Device-&gt;name, Current-&gt;AdapterName) != 0)</w:t>
      </w:r>
    </w:p>
    <w:p w14:paraId="3835ABFD" w14:textId="77777777" w:rsidR="0061401E" w:rsidRDefault="0061401E" w:rsidP="0061401E">
      <w:pPr>
        <w:spacing w:before="120" w:after="120" w:line="0" w:lineRule="atLeast"/>
      </w:pPr>
    </w:p>
    <w:p w14:paraId="7E13DDF3" w14:textId="77777777" w:rsidR="0061401E" w:rsidRDefault="0061401E" w:rsidP="0061401E">
      <w:pPr>
        <w:spacing w:before="120" w:after="120" w:line="0" w:lineRule="atLeast"/>
      </w:pPr>
      <w:r>
        <w:tab/>
      </w:r>
      <w:r>
        <w:tab/>
        <w:t>{</w:t>
      </w:r>
    </w:p>
    <w:p w14:paraId="5B36B9B3" w14:textId="77777777" w:rsidR="0061401E" w:rsidRDefault="0061401E" w:rsidP="0061401E">
      <w:pPr>
        <w:spacing w:before="120" w:after="120" w:line="0" w:lineRule="atLeast"/>
      </w:pPr>
      <w:r>
        <w:tab/>
      </w:r>
      <w:r>
        <w:tab/>
      </w:r>
      <w:r>
        <w:tab/>
        <w:t>cout &lt;&lt; Device-&gt;addresses-&gt;addr-&gt;sa_data &lt;&lt; endl;</w:t>
      </w:r>
    </w:p>
    <w:p w14:paraId="5D7EDCC5" w14:textId="77777777" w:rsidR="0061401E" w:rsidRDefault="0061401E" w:rsidP="0061401E">
      <w:pPr>
        <w:spacing w:before="120" w:after="120" w:line="0" w:lineRule="atLeast"/>
      </w:pPr>
      <w:r>
        <w:tab/>
      </w:r>
      <w:r>
        <w:tab/>
      </w:r>
      <w:r>
        <w:tab/>
        <w:t>DevInfo.IP = BytesTo32(Device-&gt;addresses-&gt;addr-&gt;sa_data[2], Device-&gt;addresses-&gt;addr-&gt;sa_data[3],</w:t>
      </w:r>
    </w:p>
    <w:p w14:paraId="66E85C1D" w14:textId="77777777" w:rsidR="0061401E" w:rsidRDefault="0061401E" w:rsidP="0061401E">
      <w:pPr>
        <w:spacing w:before="120" w:after="120" w:line="0" w:lineRule="atLeast"/>
      </w:pPr>
      <w:r>
        <w:tab/>
      </w:r>
      <w:r>
        <w:tab/>
      </w:r>
      <w:r>
        <w:tab/>
      </w:r>
      <w:r>
        <w:tab/>
        <w:t>Device-&gt;addresses-&gt;addr-&gt;sa_data[4], Device-&gt;addresses-&gt;addr-&gt;sa_data[5]);</w:t>
      </w:r>
    </w:p>
    <w:p w14:paraId="7B22A99C" w14:textId="77777777" w:rsidR="0061401E" w:rsidRDefault="0061401E" w:rsidP="0061401E">
      <w:pPr>
        <w:spacing w:before="120" w:after="120" w:line="0" w:lineRule="atLeast"/>
      </w:pPr>
    </w:p>
    <w:p w14:paraId="7BD1C725" w14:textId="77777777" w:rsidR="0061401E" w:rsidRDefault="0061401E" w:rsidP="0061401E">
      <w:pPr>
        <w:spacing w:before="120" w:after="120" w:line="0" w:lineRule="atLeast"/>
      </w:pPr>
      <w:r>
        <w:tab/>
      </w:r>
      <w:r>
        <w:tab/>
      </w:r>
      <w:r>
        <w:tab/>
        <w:t>DevInfo.DefaultGateway = inet_addr(Current-&gt;GatewayList.IpAddress.String);</w:t>
      </w:r>
      <w:r>
        <w:tab/>
        <w:t>// DevInfo.DefaultGateway</w:t>
      </w:r>
    </w:p>
    <w:p w14:paraId="39D1D1D9" w14:textId="77777777" w:rsidR="0061401E" w:rsidRDefault="0061401E" w:rsidP="0061401E">
      <w:pPr>
        <w:spacing w:before="120" w:after="120" w:line="0" w:lineRule="atLeast"/>
      </w:pPr>
    </w:p>
    <w:p w14:paraId="416C51F7" w14:textId="77777777" w:rsidR="0061401E" w:rsidRDefault="0061401E" w:rsidP="0061401E">
      <w:pPr>
        <w:spacing w:before="120" w:after="120" w:line="0" w:lineRule="atLeast"/>
      </w:pPr>
      <w:r>
        <w:tab/>
      </w:r>
      <w:r>
        <w:tab/>
      </w:r>
      <w:r>
        <w:tab/>
        <w:t>DevInfo.IP = inet_addr(Current-&gt;IpAddressList.IpAddress.String); //DevInfo.IP</w:t>
      </w:r>
    </w:p>
    <w:p w14:paraId="73914C4A" w14:textId="77777777" w:rsidR="0061401E" w:rsidRDefault="0061401E" w:rsidP="0061401E">
      <w:pPr>
        <w:spacing w:before="120" w:after="120" w:line="0" w:lineRule="atLeast"/>
      </w:pPr>
      <w:r>
        <w:tab/>
      </w:r>
      <w:r>
        <w:tab/>
      </w:r>
      <w:r>
        <w:tab/>
      </w:r>
    </w:p>
    <w:p w14:paraId="2828B1BD" w14:textId="77777777" w:rsidR="0061401E" w:rsidRDefault="0061401E" w:rsidP="0061401E">
      <w:pPr>
        <w:spacing w:before="120" w:after="120" w:line="0" w:lineRule="atLeast"/>
      </w:pPr>
      <w:r>
        <w:tab/>
      </w:r>
      <w:r>
        <w:tab/>
      </w:r>
      <w:r>
        <w:tab/>
        <w:t>memcpy((void*)DevInfo.PhysicalAddress, (void*)(Current-&gt;Address), 6); //DevInfo.PhysicalAddress</w:t>
      </w:r>
    </w:p>
    <w:p w14:paraId="3C376711" w14:textId="77777777" w:rsidR="0061401E" w:rsidRDefault="0061401E" w:rsidP="0061401E">
      <w:pPr>
        <w:spacing w:before="120" w:after="120" w:line="0" w:lineRule="atLeast"/>
      </w:pPr>
      <w:r>
        <w:tab/>
      </w:r>
      <w:r>
        <w:tab/>
      </w:r>
      <w:r>
        <w:tab/>
        <w:t>ULONG MACSize = 6;</w:t>
      </w:r>
    </w:p>
    <w:p w14:paraId="3479D4FD" w14:textId="77777777" w:rsidR="0061401E" w:rsidRDefault="0061401E" w:rsidP="0061401E">
      <w:pPr>
        <w:spacing w:before="120" w:after="120" w:line="0" w:lineRule="atLeast"/>
      </w:pPr>
      <w:r>
        <w:tab/>
      </w:r>
      <w:r>
        <w:tab/>
      </w:r>
      <w:r>
        <w:tab/>
        <w:t>DevInfo.Exists = true;</w:t>
      </w:r>
    </w:p>
    <w:p w14:paraId="40ECB145" w14:textId="77777777" w:rsidR="0061401E" w:rsidRDefault="0061401E" w:rsidP="0061401E">
      <w:pPr>
        <w:spacing w:before="120" w:after="120" w:line="0" w:lineRule="atLeast"/>
      </w:pPr>
      <w:r>
        <w:tab/>
      </w:r>
      <w:r>
        <w:tab/>
      </w:r>
      <w:r>
        <w:tab/>
        <w:t>return DevInfo;</w:t>
      </w:r>
    </w:p>
    <w:p w14:paraId="53598938" w14:textId="77777777" w:rsidR="0061401E" w:rsidRDefault="0061401E" w:rsidP="0061401E">
      <w:pPr>
        <w:spacing w:before="120" w:after="120" w:line="0" w:lineRule="atLeast"/>
      </w:pPr>
      <w:r>
        <w:tab/>
      </w:r>
      <w:r>
        <w:tab/>
        <w:t>}</w:t>
      </w:r>
    </w:p>
    <w:p w14:paraId="2CF20B6D" w14:textId="77777777" w:rsidR="0061401E" w:rsidRDefault="0061401E" w:rsidP="0061401E">
      <w:pPr>
        <w:spacing w:before="120" w:after="120" w:line="0" w:lineRule="atLeast"/>
      </w:pPr>
      <w:r>
        <w:tab/>
        <w:t>}</w:t>
      </w:r>
    </w:p>
    <w:p w14:paraId="5CAD2585" w14:textId="77777777" w:rsidR="0061401E" w:rsidRDefault="0061401E" w:rsidP="0061401E">
      <w:pPr>
        <w:spacing w:before="120" w:after="120" w:line="0" w:lineRule="atLeast"/>
      </w:pPr>
      <w:r>
        <w:tab/>
        <w:t>DevInfo.Exists = false;</w:t>
      </w:r>
    </w:p>
    <w:p w14:paraId="79853FBF" w14:textId="77777777" w:rsidR="0061401E" w:rsidRDefault="0061401E" w:rsidP="0061401E">
      <w:pPr>
        <w:spacing w:before="120" w:after="120" w:line="0" w:lineRule="atLeast"/>
      </w:pPr>
      <w:r>
        <w:tab/>
        <w:t>return DevInfo;</w:t>
      </w:r>
    </w:p>
    <w:p w14:paraId="12FEAD44" w14:textId="6EF96934" w:rsidR="0061401E" w:rsidRPr="00A304EC" w:rsidRDefault="0061401E" w:rsidP="003A1CC2">
      <w:pPr>
        <w:spacing w:before="120" w:after="120" w:line="0" w:lineRule="atLeast"/>
      </w:pPr>
      <w:r>
        <w:t>}</w:t>
      </w:r>
    </w:p>
    <w:p w14:paraId="4F49CD23" w14:textId="192019D7"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779" w:name="_Toc482141259"/>
      <w:bookmarkStart w:id="780" w:name="_Toc482141932"/>
      <w:bookmarkStart w:id="781" w:name="_Toc482521507"/>
      <w:r w:rsidRPr="00E90326">
        <w:rPr>
          <w:rFonts w:ascii="宋体" w:eastAsia="宋体" w:hAnsi="宋体" w:hint="eastAsia"/>
          <w:b/>
          <w:szCs w:val="30"/>
        </w:rPr>
        <w:t>数据包的捕获</w:t>
      </w:r>
      <w:bookmarkEnd w:id="779"/>
      <w:bookmarkEnd w:id="780"/>
      <w:bookmarkEnd w:id="781"/>
    </w:p>
    <w:p w14:paraId="11CF6D6B" w14:textId="77777777" w:rsidR="002F48B8" w:rsidRDefault="002F48B8" w:rsidP="002F48B8">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5DA55725" w14:textId="77777777" w:rsidR="002F48B8" w:rsidRDefault="002F48B8" w:rsidP="002F48B8">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w:t>
      </w:r>
      <w:r w:rsidRPr="00A53D57">
        <w:rPr>
          <w:rFonts w:hint="eastAsia"/>
        </w:rPr>
        <w:lastRenderedPageBreak/>
        <w:t>给应用程序。</w:t>
      </w:r>
      <w:r>
        <w:rPr>
          <w:rFonts w:hint="eastAsia"/>
        </w:rPr>
        <w:t>到此，完成捕获条件设置</w:t>
      </w:r>
    </w:p>
    <w:p w14:paraId="025EC27C" w14:textId="0BB467E8" w:rsidR="002F48B8" w:rsidRPr="002F48B8" w:rsidRDefault="002F48B8" w:rsidP="002F48B8">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5D4FA3D6" w14:textId="77777777" w:rsidR="0061401E" w:rsidRDefault="0061401E" w:rsidP="0061401E">
      <w:pPr>
        <w:spacing w:before="120" w:after="120" w:line="40" w:lineRule="atLeast"/>
      </w:pPr>
      <w:r>
        <w:t>DWORD WINAPI getICMP(LPVOID lpParameter)</w:t>
      </w:r>
    </w:p>
    <w:p w14:paraId="534D26B4" w14:textId="77777777" w:rsidR="0061401E" w:rsidRDefault="0061401E" w:rsidP="0061401E">
      <w:pPr>
        <w:spacing w:before="120" w:after="120" w:line="40" w:lineRule="atLeast"/>
      </w:pPr>
      <w:r>
        <w:t>{</w:t>
      </w:r>
    </w:p>
    <w:p w14:paraId="51D298B0" w14:textId="77777777" w:rsidR="0061401E" w:rsidRDefault="0061401E" w:rsidP="0061401E">
      <w:pPr>
        <w:spacing w:before="120" w:after="120" w:line="40" w:lineRule="atLeast"/>
      </w:pPr>
      <w:r>
        <w:tab/>
        <w:t>ThreadICMP* Device = (ThreadICMP*)lpParameter;</w:t>
      </w:r>
    </w:p>
    <w:p w14:paraId="173874DA" w14:textId="77777777" w:rsidR="0061401E" w:rsidRDefault="0061401E" w:rsidP="0061401E">
      <w:pPr>
        <w:spacing w:before="120" w:after="120" w:line="40" w:lineRule="atLeast"/>
      </w:pPr>
      <w:r>
        <w:tab/>
        <w:t>pcap_if_t *device = Device-&gt;device;</w:t>
      </w:r>
    </w:p>
    <w:p w14:paraId="6BE78BA9" w14:textId="77777777" w:rsidR="0061401E" w:rsidRDefault="0061401E" w:rsidP="0061401E">
      <w:pPr>
        <w:spacing w:before="120" w:after="120" w:line="40" w:lineRule="atLeast"/>
      </w:pPr>
      <w:r>
        <w:tab/>
        <w:t>//int inum;</w:t>
      </w:r>
    </w:p>
    <w:p w14:paraId="2CE5C2A3" w14:textId="77777777" w:rsidR="0061401E" w:rsidRDefault="0061401E" w:rsidP="0061401E">
      <w:pPr>
        <w:spacing w:before="120" w:after="120" w:line="40" w:lineRule="atLeast"/>
      </w:pPr>
      <w:r>
        <w:tab/>
        <w:t>int i = 0;</w:t>
      </w:r>
    </w:p>
    <w:p w14:paraId="0568C4F4" w14:textId="77777777" w:rsidR="0061401E" w:rsidRDefault="0061401E" w:rsidP="0061401E">
      <w:pPr>
        <w:spacing w:before="120" w:after="120" w:line="40" w:lineRule="atLeast"/>
      </w:pPr>
      <w:r>
        <w:tab/>
        <w:t>pcap_t *adhandle;</w:t>
      </w:r>
    </w:p>
    <w:p w14:paraId="1F588109" w14:textId="77777777" w:rsidR="0061401E" w:rsidRDefault="0061401E" w:rsidP="0061401E">
      <w:pPr>
        <w:spacing w:before="120" w:after="120" w:line="40" w:lineRule="atLeast"/>
      </w:pPr>
      <w:r>
        <w:tab/>
        <w:t>char errbuf[PCAP_ERRBUF_SIZE];</w:t>
      </w:r>
    </w:p>
    <w:p w14:paraId="215AF92F" w14:textId="77777777" w:rsidR="0061401E" w:rsidRDefault="0061401E" w:rsidP="0061401E">
      <w:pPr>
        <w:spacing w:before="120" w:after="120" w:line="40" w:lineRule="atLeast"/>
      </w:pPr>
      <w:r>
        <w:tab/>
        <w:t>u_int netmask;</w:t>
      </w:r>
    </w:p>
    <w:p w14:paraId="3A163B6B" w14:textId="77777777" w:rsidR="0061401E" w:rsidRDefault="0061401E" w:rsidP="0061401E">
      <w:pPr>
        <w:spacing w:before="120" w:after="120" w:line="40" w:lineRule="atLeast"/>
      </w:pPr>
      <w:r>
        <w:tab/>
        <w:t>char packet_filter[] = "icmp[icmptype] == icmp-unreach";</w:t>
      </w:r>
    </w:p>
    <w:p w14:paraId="01F24C52" w14:textId="77777777" w:rsidR="0061401E" w:rsidRDefault="0061401E" w:rsidP="0061401E">
      <w:pPr>
        <w:spacing w:before="120" w:after="120" w:line="40" w:lineRule="atLeast"/>
      </w:pPr>
      <w:r>
        <w:tab/>
        <w:t>struct bpf_program fcode;</w:t>
      </w:r>
    </w:p>
    <w:p w14:paraId="47668E1A" w14:textId="77777777" w:rsidR="0061401E" w:rsidRDefault="0061401E" w:rsidP="0061401E">
      <w:pPr>
        <w:spacing w:before="120" w:after="120" w:line="40" w:lineRule="atLeast"/>
      </w:pPr>
      <w:r>
        <w:tab/>
        <w:t>/* Open the adapter */</w:t>
      </w:r>
    </w:p>
    <w:p w14:paraId="44664AA6" w14:textId="77777777" w:rsidR="0061401E" w:rsidRDefault="0061401E" w:rsidP="0061401E">
      <w:pPr>
        <w:spacing w:before="120" w:after="120" w:line="40" w:lineRule="atLeast"/>
      </w:pPr>
      <w:r>
        <w:tab/>
        <w:t>/*lpParameter-&gt;device*/</w:t>
      </w:r>
    </w:p>
    <w:p w14:paraId="234A8C90" w14:textId="77777777" w:rsidR="0061401E" w:rsidRDefault="0061401E" w:rsidP="0061401E">
      <w:pPr>
        <w:spacing w:before="120" w:after="120" w:line="40" w:lineRule="atLeast"/>
      </w:pPr>
      <w:r>
        <w:tab/>
        <w:t>if ((adhandle = pcap_open(device-&gt;name,  // name of the device</w:t>
      </w:r>
    </w:p>
    <w:p w14:paraId="7DFF2402" w14:textId="77777777" w:rsidR="0061401E" w:rsidRDefault="0061401E" w:rsidP="0061401E">
      <w:pPr>
        <w:spacing w:before="120" w:after="120" w:line="40" w:lineRule="atLeast"/>
      </w:pPr>
      <w:r>
        <w:tab/>
      </w:r>
      <w:r>
        <w:tab/>
        <w:t xml:space="preserve">65536,     // portion of the packet to capture. </w:t>
      </w:r>
    </w:p>
    <w:p w14:paraId="40156DAB" w14:textId="77777777" w:rsidR="0061401E" w:rsidRDefault="0061401E" w:rsidP="0061401E">
      <w:pPr>
        <w:spacing w:before="120" w:after="120" w:line="40" w:lineRule="atLeast"/>
      </w:pPr>
      <w:r>
        <w:tab/>
      </w:r>
      <w:r>
        <w:tab/>
        <w:t>// 65536 grants that the whole packet will be captured on all the MACs.</w:t>
      </w:r>
    </w:p>
    <w:p w14:paraId="111D063A" w14:textId="77777777" w:rsidR="0061401E" w:rsidRDefault="0061401E" w:rsidP="0061401E">
      <w:pPr>
        <w:spacing w:before="120" w:after="120" w:line="40" w:lineRule="atLeast"/>
      </w:pPr>
      <w:r>
        <w:tab/>
      </w:r>
      <w:r>
        <w:tab/>
        <w:t>PCAP_OPENFLAG_PROMISCUOUS,         // promiscuous mode</w:t>
      </w:r>
    </w:p>
    <w:p w14:paraId="21848F07" w14:textId="77777777" w:rsidR="0061401E" w:rsidRDefault="0061401E" w:rsidP="0061401E">
      <w:pPr>
        <w:spacing w:before="120" w:after="120" w:line="40" w:lineRule="atLeast"/>
      </w:pPr>
      <w:r>
        <w:tab/>
      </w:r>
      <w:r>
        <w:tab/>
        <w:t>1000,      // read timeout</w:t>
      </w:r>
    </w:p>
    <w:p w14:paraId="756FBC9B" w14:textId="77777777" w:rsidR="0061401E" w:rsidRDefault="0061401E" w:rsidP="0061401E">
      <w:pPr>
        <w:spacing w:before="120" w:after="120" w:line="40" w:lineRule="atLeast"/>
      </w:pPr>
      <w:r>
        <w:tab/>
      </w:r>
      <w:r>
        <w:tab/>
        <w:t>NULL,      // remote authentication</w:t>
      </w:r>
    </w:p>
    <w:p w14:paraId="5AA387EF" w14:textId="77777777" w:rsidR="0061401E" w:rsidRDefault="0061401E" w:rsidP="0061401E">
      <w:pPr>
        <w:spacing w:before="120" w:after="120" w:line="40" w:lineRule="atLeast"/>
      </w:pPr>
      <w:r>
        <w:tab/>
      </w:r>
      <w:r>
        <w:tab/>
        <w:t>errbuf     // error buffer</w:t>
      </w:r>
    </w:p>
    <w:p w14:paraId="4EA2BEF4" w14:textId="77777777" w:rsidR="0061401E" w:rsidRDefault="0061401E" w:rsidP="0061401E">
      <w:pPr>
        <w:spacing w:before="120" w:after="120" w:line="40" w:lineRule="atLeast"/>
      </w:pPr>
      <w:r>
        <w:tab/>
      </w:r>
      <w:r>
        <w:tab/>
        <w:t>)) == NULL)</w:t>
      </w:r>
    </w:p>
    <w:p w14:paraId="54847C64" w14:textId="77777777" w:rsidR="0061401E" w:rsidRDefault="0061401E" w:rsidP="0061401E">
      <w:pPr>
        <w:spacing w:before="120" w:after="120" w:line="40" w:lineRule="atLeast"/>
      </w:pPr>
      <w:r>
        <w:tab/>
        <w:t>{</w:t>
      </w:r>
    </w:p>
    <w:p w14:paraId="79A4FBCA" w14:textId="77777777" w:rsidR="0061401E" w:rsidRDefault="0061401E" w:rsidP="0061401E">
      <w:pPr>
        <w:spacing w:before="120" w:after="120" w:line="40" w:lineRule="atLeast"/>
      </w:pPr>
      <w:r>
        <w:tab/>
      </w:r>
      <w:r>
        <w:tab/>
        <w:t>fprintf(stderr, "\nUnable to open the adapter. %s is not supported by WinPcap\n");</w:t>
      </w:r>
    </w:p>
    <w:p w14:paraId="495C7110" w14:textId="77777777" w:rsidR="0061401E" w:rsidRDefault="0061401E" w:rsidP="0061401E">
      <w:pPr>
        <w:spacing w:before="120" w:after="120" w:line="40" w:lineRule="atLeast"/>
      </w:pPr>
      <w:r>
        <w:tab/>
        <w:t>}</w:t>
      </w:r>
    </w:p>
    <w:p w14:paraId="7A6A563D" w14:textId="77777777" w:rsidR="0061401E" w:rsidRDefault="0061401E" w:rsidP="0061401E">
      <w:pPr>
        <w:spacing w:before="120" w:after="120" w:line="40" w:lineRule="atLeast"/>
      </w:pPr>
    </w:p>
    <w:p w14:paraId="5C7B63C9" w14:textId="77777777" w:rsidR="0061401E" w:rsidRDefault="0061401E" w:rsidP="0061401E">
      <w:pPr>
        <w:spacing w:before="120" w:after="120" w:line="40" w:lineRule="atLeast"/>
      </w:pPr>
      <w:r>
        <w:tab/>
        <w:t>/* Check the link layer. We support only Ethernet for simplicity. */</w:t>
      </w:r>
    </w:p>
    <w:p w14:paraId="04AFF927" w14:textId="77777777" w:rsidR="0061401E" w:rsidRDefault="0061401E" w:rsidP="0061401E">
      <w:pPr>
        <w:spacing w:before="120" w:after="120" w:line="40" w:lineRule="atLeast"/>
      </w:pPr>
      <w:r>
        <w:tab/>
        <w:t>if (pcap_datalink(adhandle) != DLT_EN10MB)</w:t>
      </w:r>
    </w:p>
    <w:p w14:paraId="6DF60C8E" w14:textId="77777777" w:rsidR="0061401E" w:rsidRDefault="0061401E" w:rsidP="0061401E">
      <w:pPr>
        <w:spacing w:before="120" w:after="120" w:line="40" w:lineRule="atLeast"/>
      </w:pPr>
      <w:r>
        <w:tab/>
        <w:t>{</w:t>
      </w:r>
    </w:p>
    <w:p w14:paraId="134C970E" w14:textId="77777777" w:rsidR="0061401E" w:rsidRDefault="0061401E" w:rsidP="0061401E">
      <w:pPr>
        <w:spacing w:before="120" w:after="120" w:line="40" w:lineRule="atLeast"/>
      </w:pPr>
      <w:r>
        <w:tab/>
      </w:r>
      <w:r>
        <w:tab/>
        <w:t>fprintf(stderr, "\nThis program works only on Ethernet networks.\n");</w:t>
      </w:r>
    </w:p>
    <w:p w14:paraId="7C4BA41D" w14:textId="77777777" w:rsidR="0061401E" w:rsidRDefault="0061401E" w:rsidP="0061401E">
      <w:pPr>
        <w:spacing w:before="120" w:after="120" w:line="40" w:lineRule="atLeast"/>
      </w:pPr>
      <w:r>
        <w:tab/>
        <w:t>}</w:t>
      </w:r>
    </w:p>
    <w:p w14:paraId="7CE3D6EE" w14:textId="77777777" w:rsidR="0061401E" w:rsidRDefault="0061401E" w:rsidP="0061401E">
      <w:pPr>
        <w:spacing w:before="120" w:after="120" w:line="40" w:lineRule="atLeast"/>
      </w:pPr>
    </w:p>
    <w:p w14:paraId="4BB965F7" w14:textId="77777777" w:rsidR="0061401E" w:rsidRDefault="0061401E" w:rsidP="0061401E">
      <w:pPr>
        <w:spacing w:before="120" w:after="120" w:line="40" w:lineRule="atLeast"/>
      </w:pPr>
      <w:r>
        <w:tab/>
        <w:t>if (device-&gt;addresses != NULL)</w:t>
      </w:r>
    </w:p>
    <w:p w14:paraId="2289982A" w14:textId="77777777" w:rsidR="0061401E" w:rsidRDefault="0061401E" w:rsidP="0061401E">
      <w:pPr>
        <w:spacing w:before="120" w:after="120" w:line="40" w:lineRule="atLeast"/>
      </w:pPr>
      <w:r>
        <w:tab/>
      </w:r>
      <w:r>
        <w:tab/>
        <w:t>/* Retrieve the mask of the first address of the interface */</w:t>
      </w:r>
    </w:p>
    <w:p w14:paraId="139F3829" w14:textId="77777777" w:rsidR="0061401E" w:rsidRDefault="0061401E" w:rsidP="0061401E">
      <w:pPr>
        <w:spacing w:before="120" w:after="120" w:line="40" w:lineRule="atLeast"/>
      </w:pPr>
      <w:r>
        <w:tab/>
      </w:r>
      <w:r>
        <w:tab/>
        <w:t>netmask = ((struct sockaddr_in *)(device-&gt;addresses-&gt;netmask))-&gt;sin_addr.S_un.S_addr;</w:t>
      </w:r>
    </w:p>
    <w:p w14:paraId="5E3A3983" w14:textId="77777777" w:rsidR="0061401E" w:rsidRDefault="0061401E" w:rsidP="0061401E">
      <w:pPr>
        <w:spacing w:before="120" w:after="120" w:line="40" w:lineRule="atLeast"/>
      </w:pPr>
      <w:r>
        <w:tab/>
        <w:t>else</w:t>
      </w:r>
    </w:p>
    <w:p w14:paraId="7ABD2E67" w14:textId="77777777" w:rsidR="0061401E" w:rsidRDefault="0061401E" w:rsidP="0061401E">
      <w:pPr>
        <w:spacing w:before="120" w:after="120" w:line="40" w:lineRule="atLeast"/>
      </w:pPr>
      <w:r>
        <w:tab/>
      </w:r>
      <w:r>
        <w:tab/>
        <w:t>/* If the interface is without addresses we suppose to be in a C class network */</w:t>
      </w:r>
    </w:p>
    <w:p w14:paraId="46AA2120" w14:textId="77777777" w:rsidR="0061401E" w:rsidRDefault="0061401E" w:rsidP="0061401E">
      <w:pPr>
        <w:spacing w:before="120" w:after="120" w:line="40" w:lineRule="atLeast"/>
      </w:pPr>
      <w:r>
        <w:tab/>
      </w:r>
      <w:r>
        <w:tab/>
        <w:t>netmask = 0xffffff;</w:t>
      </w:r>
    </w:p>
    <w:p w14:paraId="07C59E46" w14:textId="77777777" w:rsidR="0061401E" w:rsidRDefault="0061401E" w:rsidP="0061401E">
      <w:pPr>
        <w:spacing w:before="120" w:after="120" w:line="40" w:lineRule="atLeast"/>
      </w:pPr>
    </w:p>
    <w:p w14:paraId="43558825" w14:textId="77777777" w:rsidR="0061401E" w:rsidRDefault="0061401E" w:rsidP="0061401E">
      <w:pPr>
        <w:spacing w:before="120" w:after="120" w:line="40" w:lineRule="atLeast"/>
      </w:pPr>
    </w:p>
    <w:p w14:paraId="4354CD6E" w14:textId="77777777" w:rsidR="0061401E" w:rsidRDefault="0061401E" w:rsidP="0061401E">
      <w:pPr>
        <w:spacing w:before="120" w:after="120" w:line="40" w:lineRule="atLeast"/>
      </w:pPr>
      <w:r>
        <w:tab/>
        <w:t>//compile the filter</w:t>
      </w:r>
    </w:p>
    <w:p w14:paraId="2759D492" w14:textId="77777777" w:rsidR="0061401E" w:rsidRDefault="0061401E" w:rsidP="0061401E">
      <w:pPr>
        <w:spacing w:before="120" w:after="120" w:line="40" w:lineRule="atLeast"/>
      </w:pPr>
      <w:r>
        <w:tab/>
        <w:t>if (pcap_compile(adhandle, &amp;fcode, packet_filter, 1, netmask) &lt;0)</w:t>
      </w:r>
    </w:p>
    <w:p w14:paraId="3C3CB630" w14:textId="77777777" w:rsidR="0061401E" w:rsidRDefault="0061401E" w:rsidP="0061401E">
      <w:pPr>
        <w:spacing w:before="120" w:after="120" w:line="40" w:lineRule="atLeast"/>
      </w:pPr>
      <w:r>
        <w:tab/>
        <w:t>{</w:t>
      </w:r>
    </w:p>
    <w:p w14:paraId="00261E6B" w14:textId="77777777" w:rsidR="0061401E" w:rsidRDefault="0061401E" w:rsidP="0061401E">
      <w:pPr>
        <w:spacing w:before="120" w:after="120" w:line="40" w:lineRule="atLeast"/>
      </w:pPr>
      <w:r>
        <w:tab/>
      </w:r>
      <w:r>
        <w:tab/>
        <w:t>fprintf(stderr, "\nUnable to compile the packet filter. Check the syntax.\n");</w:t>
      </w:r>
    </w:p>
    <w:p w14:paraId="51698D37" w14:textId="77777777" w:rsidR="0061401E" w:rsidRDefault="0061401E" w:rsidP="0061401E">
      <w:pPr>
        <w:spacing w:before="120" w:after="120" w:line="40" w:lineRule="atLeast"/>
      </w:pPr>
      <w:r>
        <w:tab/>
        <w:t>}</w:t>
      </w:r>
    </w:p>
    <w:p w14:paraId="595B6679" w14:textId="77777777" w:rsidR="0061401E" w:rsidRDefault="0061401E" w:rsidP="0061401E">
      <w:pPr>
        <w:spacing w:before="120" w:after="120" w:line="40" w:lineRule="atLeast"/>
      </w:pPr>
    </w:p>
    <w:p w14:paraId="227722F9" w14:textId="77777777" w:rsidR="0061401E" w:rsidRDefault="0061401E" w:rsidP="0061401E">
      <w:pPr>
        <w:spacing w:before="120" w:after="120" w:line="40" w:lineRule="atLeast"/>
      </w:pPr>
      <w:r>
        <w:tab/>
        <w:t>//set the filter</w:t>
      </w:r>
    </w:p>
    <w:p w14:paraId="4F857D54" w14:textId="77777777" w:rsidR="0061401E" w:rsidRDefault="0061401E" w:rsidP="0061401E">
      <w:pPr>
        <w:spacing w:before="120" w:after="120" w:line="40" w:lineRule="atLeast"/>
      </w:pPr>
      <w:r>
        <w:tab/>
        <w:t>if (pcap_setfilter(adhandle, &amp;fcode)&lt;0)</w:t>
      </w:r>
    </w:p>
    <w:p w14:paraId="4F25D54F" w14:textId="77777777" w:rsidR="0061401E" w:rsidRDefault="0061401E" w:rsidP="0061401E">
      <w:pPr>
        <w:spacing w:before="120" w:after="120" w:line="40" w:lineRule="atLeast"/>
      </w:pPr>
      <w:r>
        <w:tab/>
        <w:t>{</w:t>
      </w:r>
    </w:p>
    <w:p w14:paraId="797510B6" w14:textId="77777777" w:rsidR="0061401E" w:rsidRDefault="0061401E" w:rsidP="0061401E">
      <w:pPr>
        <w:spacing w:before="120" w:after="120" w:line="40" w:lineRule="atLeast"/>
      </w:pPr>
      <w:r>
        <w:tab/>
      </w:r>
      <w:r>
        <w:tab/>
        <w:t>fprintf(stderr, "\nError setting the filter.\n");</w:t>
      </w:r>
    </w:p>
    <w:p w14:paraId="1B0F0E3B" w14:textId="77777777" w:rsidR="0061401E" w:rsidRDefault="0061401E" w:rsidP="0061401E">
      <w:pPr>
        <w:spacing w:before="120" w:after="120" w:line="40" w:lineRule="atLeast"/>
      </w:pPr>
      <w:r>
        <w:tab/>
        <w:t>}</w:t>
      </w:r>
    </w:p>
    <w:p w14:paraId="2BA1A781" w14:textId="77777777" w:rsidR="0061401E" w:rsidRDefault="0061401E" w:rsidP="0061401E">
      <w:pPr>
        <w:spacing w:before="120" w:after="120" w:line="40" w:lineRule="atLeast"/>
      </w:pPr>
    </w:p>
    <w:p w14:paraId="73A3D0EF" w14:textId="77777777" w:rsidR="0061401E" w:rsidRDefault="0061401E" w:rsidP="0061401E">
      <w:pPr>
        <w:spacing w:before="120" w:after="120" w:line="40" w:lineRule="atLeast"/>
      </w:pPr>
      <w:r>
        <w:tab/>
        <w:t>/* start the capture */</w:t>
      </w:r>
    </w:p>
    <w:p w14:paraId="6E934F31" w14:textId="77777777" w:rsidR="0061401E" w:rsidRDefault="0061401E" w:rsidP="0061401E">
      <w:pPr>
        <w:spacing w:before="120" w:after="120" w:line="40" w:lineRule="atLeast"/>
      </w:pPr>
      <w:r>
        <w:tab/>
        <w:t>pcap_loop(adhandle, 0, packet_handler, NULL);</w:t>
      </w:r>
    </w:p>
    <w:p w14:paraId="2451FA12" w14:textId="77777777" w:rsidR="0061401E" w:rsidRDefault="0061401E" w:rsidP="0061401E">
      <w:pPr>
        <w:spacing w:before="120" w:after="120" w:line="40" w:lineRule="atLeast"/>
      </w:pPr>
      <w:r>
        <w:tab/>
        <w:t>return 0;</w:t>
      </w:r>
    </w:p>
    <w:p w14:paraId="77F35456" w14:textId="77777777" w:rsidR="0061401E" w:rsidRPr="00AB1C89" w:rsidRDefault="0061401E" w:rsidP="0061401E">
      <w:pPr>
        <w:spacing w:before="120" w:after="120" w:line="40" w:lineRule="atLeast"/>
      </w:pPr>
      <w:r>
        <w:t>}</w:t>
      </w:r>
    </w:p>
    <w:p w14:paraId="25B55D56" w14:textId="77777777"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782" w:name="_Toc482141261"/>
      <w:bookmarkStart w:id="783" w:name="_Toc482141934"/>
      <w:bookmarkStart w:id="784" w:name="_Toc482521508"/>
      <w:r w:rsidRPr="00E90326">
        <w:rPr>
          <w:rFonts w:ascii="宋体" w:eastAsia="宋体" w:hAnsi="宋体" w:hint="eastAsia"/>
          <w:b/>
          <w:szCs w:val="30"/>
        </w:rPr>
        <w:t>MAC地址获取</w:t>
      </w:r>
      <w:bookmarkEnd w:id="782"/>
      <w:bookmarkEnd w:id="783"/>
      <w:bookmarkEnd w:id="784"/>
    </w:p>
    <w:p w14:paraId="39CA6BA2" w14:textId="68485E6E" w:rsidR="00D51734" w:rsidRPr="008776FD" w:rsidRDefault="00B263D3" w:rsidP="00B263D3">
      <w:pPr>
        <w:spacing w:before="120" w:after="120"/>
        <w:ind w:firstLine="420"/>
      </w:pP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258FF2F4" w14:textId="77777777" w:rsidR="00D51734" w:rsidRDefault="00D51734" w:rsidP="00D51734">
      <w:pPr>
        <w:spacing w:before="120" w:after="120" w:line="0" w:lineRule="atLeast"/>
      </w:pPr>
      <w:r>
        <w:t>bool getMAC(char* SrcIpString, char* DestIpString)</w:t>
      </w:r>
    </w:p>
    <w:p w14:paraId="1E6850F6" w14:textId="77777777" w:rsidR="00D51734" w:rsidRDefault="00D51734" w:rsidP="00D51734">
      <w:pPr>
        <w:spacing w:before="120" w:after="120" w:line="0" w:lineRule="atLeast"/>
      </w:pPr>
      <w:r>
        <w:t>{</w:t>
      </w:r>
    </w:p>
    <w:p w14:paraId="22F6AA70" w14:textId="77777777" w:rsidR="00D51734" w:rsidRDefault="00D51734" w:rsidP="00D51734">
      <w:pPr>
        <w:spacing w:before="120" w:after="120" w:line="0" w:lineRule="atLeast"/>
      </w:pPr>
      <w:r>
        <w:tab/>
        <w:t>DWORD dwRetVal;</w:t>
      </w:r>
    </w:p>
    <w:p w14:paraId="6BF53F96" w14:textId="77777777" w:rsidR="00D51734" w:rsidRDefault="00D51734" w:rsidP="00D51734">
      <w:pPr>
        <w:spacing w:before="120" w:after="120" w:line="0" w:lineRule="atLeast"/>
      </w:pPr>
      <w:r>
        <w:tab/>
        <w:t>IPAddr SrcIp = inet_addr(SrcIpString);</w:t>
      </w:r>
    </w:p>
    <w:p w14:paraId="3A954079" w14:textId="77777777" w:rsidR="00D51734" w:rsidRDefault="00D51734" w:rsidP="00D51734">
      <w:pPr>
        <w:spacing w:before="120" w:after="120" w:line="0" w:lineRule="atLeast"/>
      </w:pPr>
      <w:r>
        <w:tab/>
        <w:t>IPAddr DestIp = inet_addr(DestIpString);</w:t>
      </w:r>
    </w:p>
    <w:p w14:paraId="0AD739DA" w14:textId="77777777" w:rsidR="00D51734" w:rsidRDefault="00D51734" w:rsidP="00D51734">
      <w:pPr>
        <w:spacing w:before="120" w:after="120" w:line="0" w:lineRule="atLeast"/>
      </w:pPr>
      <w:r>
        <w:lastRenderedPageBreak/>
        <w:t xml:space="preserve">    //ULONG MacAddr[2];       /* for 6-byte hardware addresses */</w:t>
      </w:r>
    </w:p>
    <w:p w14:paraId="7DD31624" w14:textId="77777777" w:rsidR="00D51734" w:rsidRDefault="00D51734" w:rsidP="00D51734">
      <w:pPr>
        <w:spacing w:before="120" w:after="120" w:line="0" w:lineRule="atLeast"/>
      </w:pPr>
      <w:r>
        <w:tab/>
        <w:t>ULONG PhysAddrLen = 6;  /* default to length of six bytes */</w:t>
      </w:r>
    </w:p>
    <w:p w14:paraId="26055AE4" w14:textId="77777777" w:rsidR="00D51734" w:rsidRDefault="00D51734" w:rsidP="00D51734">
      <w:pPr>
        <w:spacing w:before="120" w:after="120" w:line="0" w:lineRule="atLeast"/>
      </w:pPr>
    </w:p>
    <w:p w14:paraId="367CA163" w14:textId="77777777" w:rsidR="00D51734" w:rsidRDefault="00D51734" w:rsidP="00D51734">
      <w:pPr>
        <w:spacing w:before="120" w:after="120" w:line="0" w:lineRule="atLeast"/>
      </w:pPr>
      <w:r>
        <w:tab/>
        <w:t>BYTE *bPhysAddr;</w:t>
      </w:r>
    </w:p>
    <w:p w14:paraId="66483485" w14:textId="77777777" w:rsidR="00D51734" w:rsidRDefault="00D51734" w:rsidP="00D51734">
      <w:pPr>
        <w:spacing w:before="120" w:after="120" w:line="0" w:lineRule="atLeast"/>
      </w:pPr>
      <w:r>
        <w:tab/>
        <w:t>unsigned int i;</w:t>
      </w:r>
    </w:p>
    <w:p w14:paraId="7B13BF2F" w14:textId="77777777" w:rsidR="00D51734" w:rsidRDefault="00D51734" w:rsidP="00D51734">
      <w:pPr>
        <w:spacing w:before="120" w:after="120" w:line="0" w:lineRule="atLeast"/>
      </w:pPr>
      <w:r>
        <w:tab/>
        <w:t>memset(&amp;MacAddr, 0xff, sizeof (MacAddr));</w:t>
      </w:r>
    </w:p>
    <w:p w14:paraId="3F9A6B5B" w14:textId="77777777" w:rsidR="00D51734" w:rsidRDefault="00D51734" w:rsidP="00D51734">
      <w:pPr>
        <w:spacing w:before="120" w:after="120" w:line="0" w:lineRule="atLeast"/>
      </w:pPr>
    </w:p>
    <w:p w14:paraId="22155083" w14:textId="77777777" w:rsidR="00D51734" w:rsidRDefault="00D51734" w:rsidP="00D51734">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26BE6BE3" w14:textId="77777777" w:rsidR="00D51734" w:rsidRDefault="00D51734" w:rsidP="00D51734">
      <w:pPr>
        <w:spacing w:before="120" w:after="120" w:line="0" w:lineRule="atLeast"/>
      </w:pPr>
    </w:p>
    <w:p w14:paraId="723DA314" w14:textId="77777777" w:rsidR="00D51734" w:rsidRDefault="00D51734" w:rsidP="00D51734">
      <w:pPr>
        <w:spacing w:before="120" w:after="120" w:line="0" w:lineRule="atLeast"/>
      </w:pPr>
      <w:r>
        <w:tab/>
        <w:t>dwRetVal = SendARP(DestIp, SrcIp, &amp;MacAddr, &amp;PhysAddrLen);</w:t>
      </w:r>
    </w:p>
    <w:p w14:paraId="41A61846" w14:textId="77777777" w:rsidR="00D51734" w:rsidRDefault="00D51734" w:rsidP="00D51734">
      <w:pPr>
        <w:spacing w:before="120" w:after="120" w:line="0" w:lineRule="atLeast"/>
      </w:pPr>
      <w:r>
        <w:tab/>
        <w:t>//cout &lt;&lt; MacAddr &lt;&lt; endl;</w:t>
      </w:r>
    </w:p>
    <w:p w14:paraId="1BFDFF63" w14:textId="77777777" w:rsidR="00D51734" w:rsidRDefault="00D51734" w:rsidP="00D51734">
      <w:pPr>
        <w:spacing w:before="120" w:after="120" w:line="0" w:lineRule="atLeast"/>
      </w:pPr>
    </w:p>
    <w:p w14:paraId="7A3B3727" w14:textId="77777777" w:rsidR="00D51734" w:rsidRDefault="00D51734" w:rsidP="00D51734">
      <w:pPr>
        <w:spacing w:before="120" w:after="120" w:line="0" w:lineRule="atLeast"/>
      </w:pPr>
      <w:r>
        <w:tab/>
        <w:t>//cout &lt;&lt; PhysAddrLen &lt;&lt; endl;</w:t>
      </w:r>
    </w:p>
    <w:p w14:paraId="4CBFCA3B" w14:textId="77777777" w:rsidR="00D51734" w:rsidRDefault="00D51734" w:rsidP="00D51734">
      <w:pPr>
        <w:spacing w:before="120" w:after="120" w:line="0" w:lineRule="atLeast"/>
      </w:pPr>
      <w:r>
        <w:tab/>
        <w:t>if (dwRetVal == NO_ERROR) {</w:t>
      </w:r>
    </w:p>
    <w:p w14:paraId="74BE0509" w14:textId="77777777" w:rsidR="00D51734" w:rsidRDefault="00D51734" w:rsidP="00D51734">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38D40EAD" w14:textId="77777777" w:rsidR="00D51734" w:rsidRDefault="00D51734" w:rsidP="00D51734">
      <w:pPr>
        <w:spacing w:before="120" w:after="120" w:line="0" w:lineRule="atLeast"/>
      </w:pPr>
      <w:r>
        <w:tab/>
      </w:r>
      <w:r>
        <w:tab/>
        <w:t>bPhysAddr = (BYTE *) &amp;MacAddr;</w:t>
      </w:r>
    </w:p>
    <w:p w14:paraId="3A43C59C" w14:textId="77777777" w:rsidR="00D51734" w:rsidRDefault="00D51734" w:rsidP="00D51734">
      <w:pPr>
        <w:spacing w:before="120" w:after="120" w:line="0" w:lineRule="atLeast"/>
      </w:pPr>
      <w:r>
        <w:tab/>
      </w:r>
      <w:r>
        <w:tab/>
        <w:t>//cout &lt;&lt;"bphysAddr:"&lt;&lt; bPhysAddr &lt;&lt; endl;</w:t>
      </w:r>
    </w:p>
    <w:p w14:paraId="5500C571" w14:textId="77777777" w:rsidR="00D51734" w:rsidRDefault="00D51734" w:rsidP="00D51734">
      <w:pPr>
        <w:spacing w:before="120" w:after="120" w:line="0" w:lineRule="atLeast"/>
      </w:pPr>
      <w:r>
        <w:tab/>
      </w:r>
      <w:r>
        <w:tab/>
        <w:t>if (PhysAddrLen) {</w:t>
      </w:r>
    </w:p>
    <w:p w14:paraId="19A35CBD" w14:textId="77777777" w:rsidR="00D51734" w:rsidRDefault="00D51734" w:rsidP="00D51734">
      <w:pPr>
        <w:spacing w:before="120" w:after="120" w:line="0" w:lineRule="atLeast"/>
      </w:pPr>
      <w:r>
        <w:tab/>
      </w:r>
      <w:r>
        <w:tab/>
      </w:r>
      <w:r>
        <w:tab/>
        <w:t>for (i = 0; i &lt; (int)PhysAddrLen; i++) {</w:t>
      </w:r>
    </w:p>
    <w:p w14:paraId="2B298C96" w14:textId="77777777" w:rsidR="00D51734" w:rsidRDefault="00D51734" w:rsidP="00D51734">
      <w:pPr>
        <w:spacing w:before="120" w:after="120" w:line="0" w:lineRule="atLeast"/>
      </w:pPr>
      <w:r>
        <w:tab/>
      </w:r>
      <w:r>
        <w:tab/>
      </w:r>
      <w:r>
        <w:tab/>
      </w:r>
      <w:r>
        <w:tab/>
        <w:t>if (i == (PhysAddrLen - 1))</w:t>
      </w:r>
    </w:p>
    <w:p w14:paraId="74032CBB" w14:textId="77777777" w:rsidR="00D51734" w:rsidRDefault="00D51734" w:rsidP="00D51734">
      <w:pPr>
        <w:spacing w:before="120" w:after="120" w:line="0" w:lineRule="atLeast"/>
      </w:pPr>
      <w:r>
        <w:tab/>
      </w:r>
      <w:r>
        <w:tab/>
      </w:r>
      <w:r>
        <w:tab/>
      </w:r>
      <w:r>
        <w:tab/>
      </w:r>
      <w:r>
        <w:tab/>
        <w:t>printf("%.2X\n", (int)bPhysAddr[i]);</w:t>
      </w:r>
    </w:p>
    <w:p w14:paraId="38D804C2" w14:textId="77777777" w:rsidR="00D51734" w:rsidRDefault="00D51734" w:rsidP="00D51734">
      <w:pPr>
        <w:spacing w:before="120" w:after="120" w:line="0" w:lineRule="atLeast"/>
      </w:pPr>
      <w:r>
        <w:tab/>
      </w:r>
      <w:r>
        <w:tab/>
      </w:r>
      <w:r>
        <w:tab/>
      </w:r>
      <w:r>
        <w:tab/>
        <w:t>else</w:t>
      </w:r>
    </w:p>
    <w:p w14:paraId="523B6602" w14:textId="77777777" w:rsidR="00D51734" w:rsidRDefault="00D51734" w:rsidP="00D51734">
      <w:pPr>
        <w:spacing w:before="120" w:after="120" w:line="0" w:lineRule="atLeast"/>
      </w:pPr>
      <w:r>
        <w:tab/>
      </w:r>
      <w:r>
        <w:tab/>
      </w:r>
      <w:r>
        <w:tab/>
      </w:r>
      <w:r>
        <w:tab/>
      </w:r>
      <w:r>
        <w:tab/>
        <w:t>printf("%.2X-", (int)bPhysAddr[i]);</w:t>
      </w:r>
    </w:p>
    <w:p w14:paraId="4BC54B45" w14:textId="77777777" w:rsidR="00D51734" w:rsidRDefault="00D51734" w:rsidP="00D51734">
      <w:pPr>
        <w:spacing w:before="120" w:after="120" w:line="0" w:lineRule="atLeast"/>
      </w:pPr>
      <w:r>
        <w:tab/>
      </w:r>
      <w:r>
        <w:tab/>
      </w:r>
      <w:r>
        <w:tab/>
        <w:t>}</w:t>
      </w:r>
    </w:p>
    <w:p w14:paraId="6AE56929" w14:textId="77777777" w:rsidR="00D51734" w:rsidRDefault="00D51734" w:rsidP="00D51734">
      <w:pPr>
        <w:spacing w:before="120" w:after="120" w:line="0" w:lineRule="atLeast"/>
      </w:pPr>
      <w:r>
        <w:tab/>
      </w:r>
      <w:r>
        <w:tab/>
        <w:t>}</w:t>
      </w:r>
    </w:p>
    <w:p w14:paraId="7E003497" w14:textId="77777777" w:rsidR="00D51734" w:rsidRDefault="00D51734" w:rsidP="00D51734">
      <w:pPr>
        <w:spacing w:before="120" w:after="120" w:line="0" w:lineRule="atLeast"/>
      </w:pPr>
      <w:r>
        <w:tab/>
      </w:r>
      <w:r>
        <w:tab/>
        <w:t>else</w:t>
      </w:r>
    </w:p>
    <w:p w14:paraId="68EE77DE" w14:textId="77777777" w:rsidR="00D51734" w:rsidRDefault="00D51734" w:rsidP="00D51734">
      <w:pPr>
        <w:spacing w:before="120" w:after="120" w:line="0" w:lineRule="atLeast"/>
      </w:pPr>
      <w:r>
        <w:tab/>
      </w:r>
      <w:r>
        <w:tab/>
      </w:r>
      <w:r>
        <w:tab/>
        <w:t>printf</w:t>
      </w:r>
    </w:p>
    <w:p w14:paraId="1F7978F6" w14:textId="77777777" w:rsidR="00D51734" w:rsidRDefault="00D51734" w:rsidP="00D51734">
      <w:pPr>
        <w:spacing w:before="120" w:after="120" w:line="0" w:lineRule="atLeast"/>
      </w:pPr>
      <w:r>
        <w:tab/>
      </w:r>
      <w:r>
        <w:tab/>
      </w:r>
      <w:r>
        <w:tab/>
        <w:t>("Warning: SendArp completed successfully, but returned length=0\n");</w:t>
      </w:r>
    </w:p>
    <w:p w14:paraId="12222BC5" w14:textId="77777777" w:rsidR="00D51734" w:rsidRDefault="00D51734" w:rsidP="00D51734">
      <w:pPr>
        <w:spacing w:before="120" w:after="120" w:line="0" w:lineRule="atLeast"/>
      </w:pPr>
      <w:r>
        <w:tab/>
      </w:r>
      <w:r>
        <w:tab/>
        <w:t>return TRUE;</w:t>
      </w:r>
    </w:p>
    <w:p w14:paraId="43F5D319" w14:textId="77777777" w:rsidR="00D51734" w:rsidRDefault="00D51734" w:rsidP="00D51734">
      <w:pPr>
        <w:spacing w:before="120" w:after="120" w:line="0" w:lineRule="atLeast"/>
      </w:pPr>
    </w:p>
    <w:p w14:paraId="48B03834" w14:textId="77777777" w:rsidR="00D51734" w:rsidRDefault="00D51734" w:rsidP="00D51734">
      <w:pPr>
        <w:spacing w:before="120" w:after="120" w:line="0" w:lineRule="atLeast"/>
      </w:pPr>
      <w:r>
        <w:tab/>
        <w:t>}</w:t>
      </w:r>
    </w:p>
    <w:p w14:paraId="2B68FFBA" w14:textId="77777777" w:rsidR="00D51734" w:rsidRDefault="00D51734" w:rsidP="00D51734">
      <w:pPr>
        <w:spacing w:before="120" w:after="120" w:line="0" w:lineRule="atLeast"/>
      </w:pPr>
      <w:r>
        <w:tab/>
        <w:t>else {</w:t>
      </w:r>
    </w:p>
    <w:p w14:paraId="76275E6E" w14:textId="77777777" w:rsidR="00D51734" w:rsidRDefault="00D51734" w:rsidP="00D51734">
      <w:pPr>
        <w:spacing w:before="120" w:after="120" w:line="0" w:lineRule="atLeast"/>
      </w:pPr>
      <w:r>
        <w:tab/>
      </w:r>
      <w:r>
        <w:tab/>
        <w:t>printf("Error: SendArp failed with error: %d", dwRetVal);</w:t>
      </w:r>
    </w:p>
    <w:p w14:paraId="5F5E9653" w14:textId="77777777" w:rsidR="00D51734" w:rsidRDefault="00D51734" w:rsidP="00D51734">
      <w:pPr>
        <w:spacing w:before="120" w:after="120" w:line="0" w:lineRule="atLeast"/>
      </w:pPr>
      <w:r>
        <w:tab/>
      </w:r>
      <w:r>
        <w:tab/>
        <w:t>switch (dwRetVal) {</w:t>
      </w:r>
    </w:p>
    <w:p w14:paraId="4AB9CB70" w14:textId="77777777" w:rsidR="00D51734" w:rsidRDefault="00D51734" w:rsidP="00D51734">
      <w:pPr>
        <w:spacing w:before="120" w:after="120" w:line="0" w:lineRule="atLeast"/>
      </w:pPr>
      <w:r>
        <w:tab/>
      </w:r>
      <w:r>
        <w:tab/>
        <w:t>case ERROR_GEN_FAILURE:</w:t>
      </w:r>
    </w:p>
    <w:p w14:paraId="54BE66FF" w14:textId="77777777" w:rsidR="00D51734" w:rsidRDefault="00D51734" w:rsidP="00D51734">
      <w:pPr>
        <w:spacing w:before="120" w:after="120" w:line="0" w:lineRule="atLeast"/>
      </w:pPr>
      <w:r>
        <w:lastRenderedPageBreak/>
        <w:tab/>
      </w:r>
      <w:r>
        <w:tab/>
      </w:r>
      <w:r>
        <w:tab/>
        <w:t>printf(" (ERROR_GEN_FAILURE)\n");</w:t>
      </w:r>
    </w:p>
    <w:p w14:paraId="27822047" w14:textId="77777777" w:rsidR="00D51734" w:rsidRDefault="00D51734" w:rsidP="00D51734">
      <w:pPr>
        <w:spacing w:before="120" w:after="120" w:line="0" w:lineRule="atLeast"/>
      </w:pPr>
      <w:r>
        <w:tab/>
      </w:r>
      <w:r>
        <w:tab/>
      </w:r>
      <w:r>
        <w:tab/>
        <w:t>break;</w:t>
      </w:r>
    </w:p>
    <w:p w14:paraId="461CFCE3" w14:textId="77777777" w:rsidR="00D51734" w:rsidRDefault="00D51734" w:rsidP="00D51734">
      <w:pPr>
        <w:spacing w:before="120" w:after="120" w:line="0" w:lineRule="atLeast"/>
      </w:pPr>
      <w:r>
        <w:tab/>
      </w:r>
      <w:r>
        <w:tab/>
        <w:t>case ERROR_INVALID_PARAMETER:</w:t>
      </w:r>
    </w:p>
    <w:p w14:paraId="611E7A0A" w14:textId="77777777" w:rsidR="00D51734" w:rsidRDefault="00D51734" w:rsidP="00D51734">
      <w:pPr>
        <w:spacing w:before="120" w:after="120" w:line="0" w:lineRule="atLeast"/>
      </w:pPr>
      <w:r>
        <w:tab/>
      </w:r>
      <w:r>
        <w:tab/>
      </w:r>
      <w:r>
        <w:tab/>
        <w:t>printf(" (ERROR_INVALID_PARAMETER)\n");</w:t>
      </w:r>
    </w:p>
    <w:p w14:paraId="693CA8D9" w14:textId="77777777" w:rsidR="00D51734" w:rsidRDefault="00D51734" w:rsidP="00D51734">
      <w:pPr>
        <w:spacing w:before="120" w:after="120" w:line="0" w:lineRule="atLeast"/>
      </w:pPr>
      <w:r>
        <w:tab/>
      </w:r>
      <w:r>
        <w:tab/>
      </w:r>
      <w:r>
        <w:tab/>
        <w:t>break;</w:t>
      </w:r>
    </w:p>
    <w:p w14:paraId="57267727" w14:textId="77777777" w:rsidR="00D51734" w:rsidRDefault="00D51734" w:rsidP="00D51734">
      <w:pPr>
        <w:spacing w:before="120" w:after="120" w:line="0" w:lineRule="atLeast"/>
      </w:pPr>
      <w:r>
        <w:tab/>
      </w:r>
      <w:r>
        <w:tab/>
        <w:t>case ERROR_INVALID_USER_BUFFER:</w:t>
      </w:r>
    </w:p>
    <w:p w14:paraId="79B609B4" w14:textId="77777777" w:rsidR="00D51734" w:rsidRDefault="00D51734" w:rsidP="00D51734">
      <w:pPr>
        <w:spacing w:before="120" w:after="120" w:line="0" w:lineRule="atLeast"/>
      </w:pPr>
      <w:r>
        <w:tab/>
      </w:r>
      <w:r>
        <w:tab/>
      </w:r>
      <w:r>
        <w:tab/>
        <w:t>printf(" (ERROR_INVALID_USER_BUFFER)\n");</w:t>
      </w:r>
    </w:p>
    <w:p w14:paraId="579F25DE" w14:textId="77777777" w:rsidR="00D51734" w:rsidRDefault="00D51734" w:rsidP="00D51734">
      <w:pPr>
        <w:spacing w:before="120" w:after="120" w:line="0" w:lineRule="atLeast"/>
      </w:pPr>
      <w:r>
        <w:tab/>
      </w:r>
      <w:r>
        <w:tab/>
      </w:r>
      <w:r>
        <w:tab/>
        <w:t>break;</w:t>
      </w:r>
    </w:p>
    <w:p w14:paraId="0F7C89A5" w14:textId="77777777" w:rsidR="00D51734" w:rsidRDefault="00D51734" w:rsidP="00D51734">
      <w:pPr>
        <w:spacing w:before="120" w:after="120" w:line="0" w:lineRule="atLeast"/>
      </w:pPr>
      <w:r>
        <w:tab/>
      </w:r>
      <w:r>
        <w:tab/>
        <w:t>case ERROR_BAD_NET_NAME:</w:t>
      </w:r>
    </w:p>
    <w:p w14:paraId="37B94A2C" w14:textId="77777777" w:rsidR="00D51734" w:rsidRDefault="00D51734" w:rsidP="00D51734">
      <w:pPr>
        <w:spacing w:before="120" w:after="120" w:line="0" w:lineRule="atLeast"/>
      </w:pPr>
      <w:r>
        <w:tab/>
      </w:r>
      <w:r>
        <w:tab/>
      </w:r>
      <w:r>
        <w:tab/>
        <w:t>printf(" (ERROR_GEN_FAILURE)\n");</w:t>
      </w:r>
    </w:p>
    <w:p w14:paraId="5A5F3B8C" w14:textId="77777777" w:rsidR="00D51734" w:rsidRDefault="00D51734" w:rsidP="00D51734">
      <w:pPr>
        <w:spacing w:before="120" w:after="120" w:line="0" w:lineRule="atLeast"/>
      </w:pPr>
      <w:r>
        <w:tab/>
      </w:r>
      <w:r>
        <w:tab/>
      </w:r>
      <w:r>
        <w:tab/>
        <w:t>break;</w:t>
      </w:r>
    </w:p>
    <w:p w14:paraId="127C413B" w14:textId="77777777" w:rsidR="00D51734" w:rsidRDefault="00D51734" w:rsidP="00D51734">
      <w:pPr>
        <w:spacing w:before="120" w:after="120" w:line="0" w:lineRule="atLeast"/>
      </w:pPr>
      <w:r>
        <w:tab/>
      </w:r>
      <w:r>
        <w:tab/>
        <w:t>case ERROR_BUFFER_OVERFLOW:</w:t>
      </w:r>
    </w:p>
    <w:p w14:paraId="43DF1FF8" w14:textId="77777777" w:rsidR="00D51734" w:rsidRDefault="00D51734" w:rsidP="00D51734">
      <w:pPr>
        <w:spacing w:before="120" w:after="120" w:line="0" w:lineRule="atLeast"/>
      </w:pPr>
      <w:r>
        <w:tab/>
      </w:r>
      <w:r>
        <w:tab/>
      </w:r>
      <w:r>
        <w:tab/>
        <w:t>printf(" (ERROR_BUFFER_OVERFLOW)\n");</w:t>
      </w:r>
    </w:p>
    <w:p w14:paraId="61DA3506" w14:textId="77777777" w:rsidR="00D51734" w:rsidRDefault="00D51734" w:rsidP="00D51734">
      <w:pPr>
        <w:spacing w:before="120" w:after="120" w:line="0" w:lineRule="atLeast"/>
      </w:pPr>
      <w:r>
        <w:tab/>
      </w:r>
      <w:r>
        <w:tab/>
      </w:r>
      <w:r>
        <w:tab/>
        <w:t>break;</w:t>
      </w:r>
    </w:p>
    <w:p w14:paraId="0B310F69" w14:textId="77777777" w:rsidR="00D51734" w:rsidRDefault="00D51734" w:rsidP="00D51734">
      <w:pPr>
        <w:spacing w:before="120" w:after="120" w:line="0" w:lineRule="atLeast"/>
      </w:pPr>
      <w:r>
        <w:tab/>
      </w:r>
      <w:r>
        <w:tab/>
        <w:t>case ERROR_NOT_FOUND:</w:t>
      </w:r>
    </w:p>
    <w:p w14:paraId="7428D5A8" w14:textId="77777777" w:rsidR="00D51734" w:rsidRDefault="00D51734" w:rsidP="00D51734">
      <w:pPr>
        <w:spacing w:before="120" w:after="120" w:line="0" w:lineRule="atLeast"/>
      </w:pPr>
      <w:r>
        <w:tab/>
      </w:r>
      <w:r>
        <w:tab/>
      </w:r>
      <w:r>
        <w:tab/>
        <w:t>printf(" (ERROR_NOT_FOUND)\n");</w:t>
      </w:r>
    </w:p>
    <w:p w14:paraId="5D9975CE" w14:textId="77777777" w:rsidR="00D51734" w:rsidRDefault="00D51734" w:rsidP="00D51734">
      <w:pPr>
        <w:spacing w:before="120" w:after="120" w:line="0" w:lineRule="atLeast"/>
      </w:pPr>
      <w:r>
        <w:tab/>
      </w:r>
      <w:r>
        <w:tab/>
      </w:r>
      <w:r>
        <w:tab/>
        <w:t>break;</w:t>
      </w:r>
    </w:p>
    <w:p w14:paraId="63494FB4" w14:textId="77777777" w:rsidR="00D51734" w:rsidRDefault="00D51734" w:rsidP="00D51734">
      <w:pPr>
        <w:spacing w:before="120" w:after="120" w:line="0" w:lineRule="atLeast"/>
      </w:pPr>
      <w:r>
        <w:tab/>
      </w:r>
      <w:r>
        <w:tab/>
        <w:t>default:</w:t>
      </w:r>
    </w:p>
    <w:p w14:paraId="0E838D80" w14:textId="77777777" w:rsidR="00D51734" w:rsidRDefault="00D51734" w:rsidP="00D51734">
      <w:pPr>
        <w:spacing w:before="120" w:after="120" w:line="0" w:lineRule="atLeast"/>
      </w:pPr>
      <w:r>
        <w:tab/>
      </w:r>
      <w:r>
        <w:tab/>
      </w:r>
      <w:r>
        <w:tab/>
        <w:t>printf("\n");</w:t>
      </w:r>
    </w:p>
    <w:p w14:paraId="67D82A8F" w14:textId="77777777" w:rsidR="00D51734" w:rsidRDefault="00D51734" w:rsidP="00D51734">
      <w:pPr>
        <w:spacing w:before="120" w:after="120" w:line="0" w:lineRule="atLeast"/>
      </w:pPr>
      <w:r>
        <w:tab/>
      </w:r>
      <w:r>
        <w:tab/>
      </w:r>
      <w:r>
        <w:tab/>
        <w:t>break;</w:t>
      </w:r>
    </w:p>
    <w:p w14:paraId="6AE59F97" w14:textId="77777777" w:rsidR="00D51734" w:rsidRDefault="00D51734" w:rsidP="00D51734">
      <w:pPr>
        <w:spacing w:before="120" w:after="120" w:line="0" w:lineRule="atLeast"/>
      </w:pPr>
      <w:r>
        <w:tab/>
      </w:r>
      <w:r>
        <w:tab/>
        <w:t>}</w:t>
      </w:r>
    </w:p>
    <w:p w14:paraId="0628566D" w14:textId="77777777" w:rsidR="00D51734" w:rsidRDefault="00D51734" w:rsidP="00D51734">
      <w:pPr>
        <w:spacing w:before="120" w:after="120" w:line="0" w:lineRule="atLeast"/>
      </w:pPr>
      <w:r>
        <w:tab/>
      </w:r>
      <w:r>
        <w:tab/>
        <w:t>return FALSE;</w:t>
      </w:r>
    </w:p>
    <w:p w14:paraId="54883CBB" w14:textId="77777777" w:rsidR="00D51734" w:rsidRDefault="00D51734" w:rsidP="00D51734">
      <w:pPr>
        <w:spacing w:before="120" w:after="120" w:line="0" w:lineRule="atLeast"/>
      </w:pPr>
      <w:r>
        <w:tab/>
        <w:t>}</w:t>
      </w:r>
    </w:p>
    <w:p w14:paraId="491085C8" w14:textId="2FC88A2A" w:rsidR="00D51734" w:rsidRDefault="00D51734" w:rsidP="00DA1C50">
      <w:pPr>
        <w:spacing w:before="120" w:after="120" w:line="0" w:lineRule="atLeast"/>
      </w:pPr>
      <w:r>
        <w:t>}</w:t>
      </w:r>
    </w:p>
    <w:p w14:paraId="42469581" w14:textId="5B69EF9D"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785" w:name="_Toc482141262"/>
      <w:bookmarkStart w:id="786" w:name="_Toc482141935"/>
      <w:bookmarkStart w:id="787" w:name="_Toc482521509"/>
      <w:r>
        <w:rPr>
          <w:rFonts w:ascii="宋体" w:eastAsia="宋体" w:hAnsi="宋体" w:hint="eastAsia"/>
          <w:b/>
          <w:szCs w:val="30"/>
        </w:rPr>
        <w:t>数据包的构建</w:t>
      </w:r>
      <w:bookmarkEnd w:id="785"/>
      <w:bookmarkEnd w:id="786"/>
      <w:bookmarkEnd w:id="787"/>
    </w:p>
    <w:p w14:paraId="28E24823" w14:textId="0C0B31B2" w:rsidR="00D51734" w:rsidRDefault="009E1F57" w:rsidP="009E1F57">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BF62B21" w14:textId="77777777" w:rsidR="00D51734" w:rsidRDefault="00D51734" w:rsidP="00D51734">
      <w:pPr>
        <w:spacing w:before="120" w:after="120"/>
      </w:pPr>
      <w:r>
        <w:t>void RawPacket::CreatePacket</w:t>
      </w:r>
    </w:p>
    <w:p w14:paraId="7DE13E3E" w14:textId="77777777" w:rsidR="00D51734" w:rsidRDefault="00D51734" w:rsidP="00D51734">
      <w:pPr>
        <w:spacing w:before="120" w:after="120"/>
      </w:pPr>
      <w:r>
        <w:t>(unsigned char* SourceMAC,</w:t>
      </w:r>
    </w:p>
    <w:p w14:paraId="451DC5A3" w14:textId="77777777" w:rsidR="00D51734" w:rsidRDefault="00D51734" w:rsidP="00D51734">
      <w:pPr>
        <w:spacing w:before="120" w:after="120"/>
      </w:pPr>
      <w:r>
        <w:t>unsigned char* DestinationMAC,</w:t>
      </w:r>
    </w:p>
    <w:p w14:paraId="2233D476" w14:textId="77777777" w:rsidR="00D51734" w:rsidRDefault="00D51734" w:rsidP="00D51734">
      <w:pPr>
        <w:spacing w:before="120" w:after="120"/>
      </w:pPr>
      <w:r>
        <w:t>unsigned int   SourceIP,</w:t>
      </w:r>
    </w:p>
    <w:p w14:paraId="396A68F7" w14:textId="77777777" w:rsidR="00D51734" w:rsidRDefault="00D51734" w:rsidP="00D51734">
      <w:pPr>
        <w:spacing w:before="120" w:after="120"/>
      </w:pPr>
      <w:r>
        <w:lastRenderedPageBreak/>
        <w:t>unsigned int   DestIP,</w:t>
      </w:r>
    </w:p>
    <w:p w14:paraId="4249AB1D" w14:textId="77777777" w:rsidR="00D51734" w:rsidRDefault="00D51734" w:rsidP="00D51734">
      <w:pPr>
        <w:spacing w:before="120" w:after="120"/>
      </w:pPr>
      <w:r>
        <w:t>unsigned short SourcePort,</w:t>
      </w:r>
    </w:p>
    <w:p w14:paraId="1F365A25" w14:textId="77777777" w:rsidR="00D51734" w:rsidRDefault="00D51734" w:rsidP="00D51734">
      <w:pPr>
        <w:spacing w:before="120" w:after="120"/>
      </w:pPr>
      <w:r>
        <w:t>unsigned short DestinationPort,</w:t>
      </w:r>
    </w:p>
    <w:p w14:paraId="032CF26B" w14:textId="77777777" w:rsidR="00D51734" w:rsidRDefault="00D51734" w:rsidP="00D51734">
      <w:pPr>
        <w:spacing w:before="120" w:after="120"/>
      </w:pPr>
      <w:r>
        <w:t>unsigned char* UserData,</w:t>
      </w:r>
    </w:p>
    <w:p w14:paraId="6E5CB674" w14:textId="77777777" w:rsidR="00D51734" w:rsidRDefault="00D51734" w:rsidP="00D51734">
      <w:pPr>
        <w:spacing w:before="120" w:after="120"/>
      </w:pPr>
      <w:r>
        <w:t>unsigned int   UserDataLen)</w:t>
      </w:r>
    </w:p>
    <w:p w14:paraId="75D07A33" w14:textId="77777777" w:rsidR="00D51734" w:rsidRDefault="00D51734" w:rsidP="00D51734">
      <w:pPr>
        <w:spacing w:before="120" w:after="120"/>
      </w:pPr>
      <w:r>
        <w:t>{</w:t>
      </w:r>
    </w:p>
    <w:p w14:paraId="59ECE33F" w14:textId="77777777" w:rsidR="00D51734" w:rsidRDefault="00D51734" w:rsidP="00D51734">
      <w:pPr>
        <w:spacing w:before="120" w:after="120"/>
      </w:pPr>
      <w:r>
        <w:tab/>
        <w:t>RawPacket::UserDataLen = UserDataLen;</w:t>
      </w:r>
    </w:p>
    <w:p w14:paraId="6FD6D74D" w14:textId="77777777" w:rsidR="00D51734" w:rsidRDefault="00D51734" w:rsidP="00D51734">
      <w:pPr>
        <w:spacing w:before="120" w:after="120"/>
      </w:pPr>
      <w:r>
        <w:tab/>
        <w:t xml:space="preserve">FinalPacket = new unsigned char[UserDataLen + 42]; // Reserve enough memory for the length of the data plus 42 bytes of headers </w:t>
      </w:r>
    </w:p>
    <w:p w14:paraId="200EA900" w14:textId="77777777" w:rsidR="00D51734" w:rsidRPr="000F5F92" w:rsidRDefault="00D51734" w:rsidP="00D51734">
      <w:pPr>
        <w:spacing w:before="120" w:after="120"/>
      </w:pPr>
      <w:r>
        <w:tab/>
        <w:t>USHORT TotalLen = UserDataLen + 20 + 8; // IP Header uses length of data plus length of ip header (usually 20 bytes) plus lenght of udp header (usually 8)</w:t>
      </w:r>
    </w:p>
    <w:p w14:paraId="6D761A92" w14:textId="77777777" w:rsidR="00D51734" w:rsidRDefault="00D51734" w:rsidP="00D51734">
      <w:pPr>
        <w:spacing w:before="120" w:after="120"/>
      </w:pPr>
      <w:r>
        <w:tab/>
        <w:t>//Beginning of Ethernet II Header</w:t>
      </w:r>
    </w:p>
    <w:p w14:paraId="66E64E5E" w14:textId="77777777" w:rsidR="00D51734" w:rsidRDefault="00D51734" w:rsidP="00D51734">
      <w:pPr>
        <w:spacing w:before="120" w:after="120"/>
      </w:pPr>
      <w:r>
        <w:tab/>
        <w:t>memcpy((void*)FinalPacket, (void*)DestinationMAC, 6);</w:t>
      </w:r>
    </w:p>
    <w:p w14:paraId="2C596BC1" w14:textId="77777777" w:rsidR="00D51734" w:rsidRDefault="00D51734" w:rsidP="00D51734">
      <w:pPr>
        <w:spacing w:before="120" w:after="120"/>
      </w:pPr>
      <w:r>
        <w:tab/>
        <w:t>memcpy((void*)(FinalPacket + 6), (void*)SourceMAC, 6);</w:t>
      </w:r>
    </w:p>
    <w:p w14:paraId="7D878B66" w14:textId="77777777" w:rsidR="00D51734" w:rsidRDefault="00D51734" w:rsidP="00D51734">
      <w:pPr>
        <w:spacing w:before="120" w:after="120"/>
      </w:pPr>
      <w:r>
        <w:tab/>
        <w:t>USHORT TmpType = 8;</w:t>
      </w:r>
    </w:p>
    <w:p w14:paraId="53FBC269" w14:textId="77777777" w:rsidR="00D51734" w:rsidRDefault="00D51734" w:rsidP="00D51734">
      <w:pPr>
        <w:spacing w:before="120" w:after="120"/>
      </w:pPr>
      <w:r>
        <w:tab/>
        <w:t>//USHORT TmpType = 0x8864;</w:t>
      </w:r>
    </w:p>
    <w:p w14:paraId="7C5E27CF" w14:textId="77777777" w:rsidR="00D51734" w:rsidRDefault="00D51734" w:rsidP="00D51734">
      <w:pPr>
        <w:spacing w:before="120" w:after="120"/>
      </w:pPr>
      <w:r>
        <w:tab/>
        <w:t>memcpy((void*)(FinalPacket + 12), (void*)&amp;TmpType, 2); //The type of protocol used. (USHORT) Type 0x08 is UDP. You can change this for other protocols (e.g. TCP)</w:t>
      </w:r>
    </w:p>
    <w:p w14:paraId="432A1F18" w14:textId="77777777" w:rsidR="00D51734" w:rsidRDefault="00D51734" w:rsidP="00D51734">
      <w:pPr>
        <w:spacing w:before="120" w:after="120"/>
      </w:pPr>
    </w:p>
    <w:p w14:paraId="41F7AEF7" w14:textId="77777777" w:rsidR="00D51734" w:rsidRDefault="00D51734" w:rsidP="00D51734">
      <w:pPr>
        <w:spacing w:before="120" w:after="120"/>
      </w:pPr>
    </w:p>
    <w:p w14:paraId="56000C00" w14:textId="77777777" w:rsidR="00D51734" w:rsidRDefault="00D51734" w:rsidP="00D51734">
      <w:pPr>
        <w:spacing w:before="120" w:after="120"/>
      </w:pPr>
      <w:r>
        <w:tab/>
        <w:t>// Beginning of IP Header</w:t>
      </w:r>
    </w:p>
    <w:p w14:paraId="5AD946C6" w14:textId="77777777" w:rsidR="00D51734" w:rsidRDefault="00D51734" w:rsidP="00D51734">
      <w:pPr>
        <w:spacing w:before="120" w:after="120"/>
      </w:pPr>
      <w:r>
        <w:tab/>
        <w:t>memcpy((void*)(FinalPacket + 14), (void*)"\x45", 1); //The Version (4) in the first 3 bits  and the header length on the last 5. (Im not sure, if someone could correct me plz do)</w:t>
      </w:r>
    </w:p>
    <w:p w14:paraId="5C7CED8C" w14:textId="77777777" w:rsidR="00D51734" w:rsidRDefault="00D51734" w:rsidP="00D51734">
      <w:pPr>
        <w:spacing w:before="120" w:after="120"/>
      </w:pPr>
      <w:r>
        <w:tab/>
        <w:t xml:space="preserve">//If you wanna do any IPv6 stuff, you will need to change this. but i still don't know how to do ipv6 myself =s </w:t>
      </w:r>
    </w:p>
    <w:p w14:paraId="3FB208F9" w14:textId="77777777" w:rsidR="00D51734" w:rsidRDefault="00D51734" w:rsidP="00D51734">
      <w:pPr>
        <w:spacing w:before="120" w:after="120"/>
      </w:pPr>
      <w:r>
        <w:tab/>
        <w:t xml:space="preserve">memcpy((void*)(FinalPacket + 15), (void*)"\x00", 1); //Differntiated services </w:t>
      </w:r>
      <w:r>
        <w:lastRenderedPageBreak/>
        <w:t xml:space="preserve">field. Usually 0 </w:t>
      </w:r>
    </w:p>
    <w:p w14:paraId="2C0F0EA0" w14:textId="77777777" w:rsidR="00D51734" w:rsidRDefault="00D51734" w:rsidP="00D51734">
      <w:pPr>
        <w:spacing w:before="120" w:after="120"/>
      </w:pPr>
      <w:r>
        <w:tab/>
        <w:t>TmpType = htons(TotalLen);</w:t>
      </w:r>
    </w:p>
    <w:p w14:paraId="58B0E59E" w14:textId="77777777" w:rsidR="00D51734" w:rsidRDefault="00D51734" w:rsidP="00D51734">
      <w:pPr>
        <w:spacing w:before="120" w:after="120"/>
      </w:pPr>
      <w:r>
        <w:tab/>
        <w:t>memcpy((void*)(FinalPacket + 16), (void*)&amp;TmpType, 2);</w:t>
      </w:r>
    </w:p>
    <w:p w14:paraId="1565C1E8" w14:textId="77777777" w:rsidR="00D51734" w:rsidRDefault="00D51734" w:rsidP="00D51734">
      <w:pPr>
        <w:spacing w:before="120" w:after="120"/>
      </w:pPr>
      <w:r>
        <w:tab/>
        <w:t>TmpType = htons(0x1337);</w:t>
      </w:r>
    </w:p>
    <w:p w14:paraId="7BCC9D25" w14:textId="77777777" w:rsidR="00D51734" w:rsidRDefault="00D51734" w:rsidP="00D51734">
      <w:pPr>
        <w:spacing w:before="120" w:after="120"/>
      </w:pPr>
      <w:r>
        <w:tab/>
        <w:t>memcpy((void*)(FinalPacket + 18), (void*)&amp;TmpType, 2);// Identification. Usually not needed to be anything specific, esp in udp. 2 bytes (Here it is 0x1337</w:t>
      </w:r>
    </w:p>
    <w:p w14:paraId="73B599A9" w14:textId="77777777" w:rsidR="00D51734" w:rsidRDefault="00D51734" w:rsidP="00D51734">
      <w:pPr>
        <w:spacing w:before="120" w:after="120"/>
      </w:pPr>
      <w:r>
        <w:tab/>
        <w:t xml:space="preserve">memcpy((void*)(FinalPacket + 20), (void*)"\x00", 1); // Flags. These are not usually used in UDP either, more used in TCP for fragmentation and syn acks i think </w:t>
      </w:r>
    </w:p>
    <w:p w14:paraId="18D4E71A" w14:textId="77777777" w:rsidR="00D51734" w:rsidRDefault="00D51734" w:rsidP="00D51734">
      <w:pPr>
        <w:spacing w:before="120" w:after="120"/>
      </w:pPr>
      <w:r>
        <w:tab/>
        <w:t>memcpy((void*)(FinalPacket + 21), (void*)"\x00", 1); // Offset</w:t>
      </w:r>
    </w:p>
    <w:p w14:paraId="3AB289EA" w14:textId="77777777" w:rsidR="00D51734" w:rsidRDefault="00D51734" w:rsidP="00D51734">
      <w:pPr>
        <w:spacing w:before="120" w:after="120"/>
      </w:pPr>
      <w:r>
        <w:tab/>
        <w:t>memcpy((void*)(FinalPacket + 22), (void*)"\x80", 1); // Time to live. Determines the amount of time the packet can spend trying to get to the other computer. (I see 128 used often for this)</w:t>
      </w:r>
    </w:p>
    <w:p w14:paraId="6E61BC0F" w14:textId="77777777" w:rsidR="00D51734" w:rsidRDefault="00D51734" w:rsidP="00D51734">
      <w:pPr>
        <w:spacing w:before="120" w:after="120"/>
      </w:pPr>
      <w:r>
        <w:tab/>
        <w:t>memcpy((void*)(FinalPacket + 23), (void*)"\x11", 1);// Protocol. UDP is 0x11 (17) TCP is 6 ICMP is 1 etc</w:t>
      </w:r>
    </w:p>
    <w:p w14:paraId="3678746D" w14:textId="77777777" w:rsidR="00D51734" w:rsidRDefault="00D51734" w:rsidP="00D51734">
      <w:pPr>
        <w:spacing w:before="120" w:after="120"/>
      </w:pPr>
      <w:r>
        <w:tab/>
        <w:t xml:space="preserve">memcpy((void*)(FinalPacket + 24), (void*)"\x00\x00", 2); //checksum </w:t>
      </w:r>
    </w:p>
    <w:p w14:paraId="46173F81" w14:textId="77777777" w:rsidR="00D51734" w:rsidRDefault="00D51734" w:rsidP="00D51734">
      <w:pPr>
        <w:spacing w:before="120" w:after="120"/>
      </w:pPr>
      <w:r>
        <w:tab/>
        <w:t>memcpy((void*)(FinalPacket + 26), (void*)&amp;SourceIP, 4); //inet_addr does htonl() for us</w:t>
      </w:r>
    </w:p>
    <w:p w14:paraId="04EC23C4" w14:textId="77777777" w:rsidR="00D51734" w:rsidRDefault="00D51734" w:rsidP="00D51734">
      <w:pPr>
        <w:spacing w:before="120" w:after="120"/>
      </w:pPr>
      <w:r>
        <w:tab/>
        <w:t>memcpy((void*)(FinalPacket + 30), (void*)&amp;DestIP, 4);</w:t>
      </w:r>
    </w:p>
    <w:p w14:paraId="7224B8E4" w14:textId="77777777" w:rsidR="00D51734" w:rsidRDefault="00D51734" w:rsidP="00D51734">
      <w:pPr>
        <w:spacing w:before="120" w:after="120"/>
      </w:pPr>
      <w:r>
        <w:tab/>
        <w:t>//Beginning of UDP Header</w:t>
      </w:r>
    </w:p>
    <w:p w14:paraId="05D606DB" w14:textId="77777777" w:rsidR="00D51734" w:rsidRDefault="00D51734" w:rsidP="00D51734">
      <w:pPr>
        <w:spacing w:before="120" w:after="120"/>
      </w:pPr>
      <w:r>
        <w:tab/>
        <w:t>TmpType = htons(SourcePort);</w:t>
      </w:r>
    </w:p>
    <w:p w14:paraId="7ED1B521" w14:textId="77777777" w:rsidR="00D51734" w:rsidRDefault="00D51734" w:rsidP="00D51734">
      <w:pPr>
        <w:spacing w:before="120" w:after="120"/>
      </w:pPr>
      <w:r>
        <w:tab/>
        <w:t>memcpy((void*)(FinalPacket + 34), (void*)&amp;TmpType, 2);</w:t>
      </w:r>
    </w:p>
    <w:p w14:paraId="4E1EAE52" w14:textId="77777777" w:rsidR="00D51734" w:rsidRDefault="00D51734" w:rsidP="00D51734">
      <w:pPr>
        <w:spacing w:before="120" w:after="120"/>
      </w:pPr>
      <w:r>
        <w:tab/>
        <w:t>TmpType = htons(DestinationPort);</w:t>
      </w:r>
    </w:p>
    <w:p w14:paraId="0A125908" w14:textId="77777777" w:rsidR="00D51734" w:rsidRDefault="00D51734" w:rsidP="00D51734">
      <w:pPr>
        <w:spacing w:before="120" w:after="120"/>
      </w:pPr>
      <w:r>
        <w:tab/>
        <w:t>memcpy((void*)(FinalPacket + 36), (void*)&amp;TmpType, 2);</w:t>
      </w:r>
    </w:p>
    <w:p w14:paraId="7CEE4831" w14:textId="77777777" w:rsidR="00D51734" w:rsidRDefault="00D51734" w:rsidP="00D51734">
      <w:pPr>
        <w:spacing w:before="120" w:after="120"/>
      </w:pPr>
      <w:r>
        <w:tab/>
        <w:t>USHORT UDPTotalLen = htons(UserDataLen + 8); // UDP Length does not include length of IP header</w:t>
      </w:r>
    </w:p>
    <w:p w14:paraId="5C547A28" w14:textId="77777777" w:rsidR="00D51734" w:rsidRDefault="00D51734" w:rsidP="00D51734">
      <w:pPr>
        <w:spacing w:before="120" w:after="120"/>
      </w:pPr>
      <w:r>
        <w:tab/>
        <w:t>memcpy((void*)(FinalPacket + 38), (void*)&amp;UDPTotalLen, 2);</w:t>
      </w:r>
    </w:p>
    <w:p w14:paraId="2FDF4233" w14:textId="77777777" w:rsidR="00D51734" w:rsidRDefault="00D51734" w:rsidP="00D51734">
      <w:pPr>
        <w:spacing w:before="120" w:after="120"/>
      </w:pPr>
      <w:r>
        <w:tab/>
        <w:t>//memcpy((void*)(FinalPacket+40),(void*)&amp;TmpType,2); //checksum</w:t>
      </w:r>
    </w:p>
    <w:p w14:paraId="22FB670F" w14:textId="77777777" w:rsidR="00D51734" w:rsidRDefault="00D51734" w:rsidP="00D51734">
      <w:pPr>
        <w:spacing w:before="120" w:after="120"/>
      </w:pPr>
      <w:r>
        <w:lastRenderedPageBreak/>
        <w:tab/>
        <w:t>memcpy((void*)(FinalPacket + 42), (void*)UserData, UserDataLen);</w:t>
      </w:r>
    </w:p>
    <w:p w14:paraId="21AD7DB2" w14:textId="77777777" w:rsidR="00D51734" w:rsidRDefault="00D51734" w:rsidP="00D51734">
      <w:pPr>
        <w:spacing w:before="120" w:after="120"/>
      </w:pPr>
      <w:r>
        <w:tab/>
        <w:t>unsigned short UDPChecksum = CalculateUDPChecksum(UserData, UserDataLen, SourceIP, DestIP, htons(SourcePort), htons(DestinationPort), 0x11);</w:t>
      </w:r>
    </w:p>
    <w:p w14:paraId="17BBE7F0" w14:textId="77777777" w:rsidR="00D51734" w:rsidRPr="000F5F92" w:rsidRDefault="00D51734" w:rsidP="00D51734">
      <w:pPr>
        <w:spacing w:before="120" w:after="120"/>
      </w:pPr>
      <w:r>
        <w:tab/>
        <w:t>memcpy((void*)(FinalPacket + 40), (void*)&amp;UDPChecksum, 2);</w:t>
      </w:r>
    </w:p>
    <w:p w14:paraId="1EBDA699" w14:textId="77777777" w:rsidR="00D51734" w:rsidRDefault="00D51734" w:rsidP="00D51734">
      <w:pPr>
        <w:spacing w:before="120" w:after="120"/>
      </w:pPr>
      <w:r>
        <w:tab/>
        <w:t>unsigned short IPChecksum = htons(CalculateIPChecksum(TotalLen, 0x1337, SourceIP, DestIP));</w:t>
      </w:r>
    </w:p>
    <w:p w14:paraId="6CAD0F33" w14:textId="77777777" w:rsidR="00D51734" w:rsidRPr="000F5F92" w:rsidRDefault="00D51734" w:rsidP="00D51734">
      <w:pPr>
        <w:spacing w:before="120" w:after="120"/>
      </w:pPr>
      <w:r>
        <w:tab/>
        <w:t>memcpy((void*)(FinalPacket + 24), (void*)&amp;IPChecksum, 2);</w:t>
      </w:r>
    </w:p>
    <w:p w14:paraId="462D0CA4" w14:textId="77777777" w:rsidR="00D51734" w:rsidRDefault="00D51734" w:rsidP="00D51734">
      <w:pPr>
        <w:spacing w:before="120" w:after="120"/>
      </w:pPr>
      <w:r>
        <w:tab/>
        <w:t>return;</w:t>
      </w:r>
    </w:p>
    <w:p w14:paraId="5493E5C0" w14:textId="30BCC582" w:rsidR="00D51734" w:rsidRDefault="00D51734" w:rsidP="00D51734">
      <w:pPr>
        <w:spacing w:before="120" w:after="120"/>
      </w:pPr>
      <w:r>
        <w:t>}</w:t>
      </w:r>
    </w:p>
    <w:p w14:paraId="2467C86E" w14:textId="2854D753" w:rsidR="00D51734" w:rsidRPr="008776FD" w:rsidRDefault="00D51734" w:rsidP="00D51734">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3C80F196" w14:textId="586A6D8B"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788" w:name="_Toc482141263"/>
      <w:bookmarkStart w:id="789" w:name="_Toc482141936"/>
      <w:bookmarkStart w:id="790" w:name="_Toc482521510"/>
      <w:r w:rsidRPr="00E90326">
        <w:rPr>
          <w:rFonts w:ascii="宋体" w:eastAsia="宋体" w:hAnsi="宋体" w:hint="eastAsia"/>
          <w:b/>
          <w:szCs w:val="30"/>
        </w:rPr>
        <w:t>数据包的发送</w:t>
      </w:r>
      <w:bookmarkEnd w:id="788"/>
      <w:bookmarkEnd w:id="789"/>
      <w:bookmarkEnd w:id="790"/>
    </w:p>
    <w:p w14:paraId="0238D557" w14:textId="77777777" w:rsidR="00EE696E" w:rsidRDefault="00EE696E" w:rsidP="00EE696E">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39C0E83A" w14:textId="586891F6" w:rsidR="00D51734" w:rsidRDefault="00EE696E" w:rsidP="00EE696E">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3899BFA7" w14:textId="77777777" w:rsidR="00D51734" w:rsidRDefault="00D51734" w:rsidP="00D51734">
      <w:pPr>
        <w:spacing w:before="120" w:after="120"/>
      </w:pPr>
      <w:r>
        <w:t>{</w:t>
      </w:r>
    </w:p>
    <w:p w14:paraId="7D5A478D" w14:textId="77777777" w:rsidR="00D51734" w:rsidRDefault="00D51734" w:rsidP="00D51734">
      <w:pPr>
        <w:spacing w:before="120" w:after="120"/>
      </w:pPr>
      <w:r>
        <w:tab/>
        <w:t>char Error[256];</w:t>
      </w:r>
    </w:p>
    <w:p w14:paraId="0B77DCEB" w14:textId="77777777" w:rsidR="00D51734" w:rsidRDefault="00D51734" w:rsidP="00D51734">
      <w:pPr>
        <w:spacing w:before="120" w:after="120"/>
      </w:pPr>
      <w:r>
        <w:tab/>
        <w:t>pcap_t* t;</w:t>
      </w:r>
    </w:p>
    <w:p w14:paraId="1062DE0B" w14:textId="77777777" w:rsidR="00D51734" w:rsidRDefault="00D51734" w:rsidP="00D51734">
      <w:pPr>
        <w:spacing w:before="120" w:after="120"/>
      </w:pPr>
      <w:r>
        <w:tab/>
        <w:t>t = pcap_open(Device-&gt;name, 65535, PCAP_OPENFLAG_DATATX_UDP, 1, NULL, Error);//FP for send</w:t>
      </w:r>
    </w:p>
    <w:p w14:paraId="3BED0817" w14:textId="77777777" w:rsidR="00D51734" w:rsidRDefault="00D51734" w:rsidP="00D51734">
      <w:pPr>
        <w:spacing w:before="120" w:after="120"/>
      </w:pPr>
      <w:r>
        <w:tab/>
        <w:t>/*pcap_sendpacket(t, FinalPacket, UserDataLen + 42);*/</w:t>
      </w:r>
    </w:p>
    <w:p w14:paraId="0F5C27C2" w14:textId="77777777" w:rsidR="00D51734" w:rsidRDefault="00D51734" w:rsidP="00D51734">
      <w:pPr>
        <w:spacing w:before="120" w:after="120"/>
      </w:pPr>
      <w:r>
        <w:tab/>
        <w:t>if (pcap_sendpacket(t, FinalPacket, UserDataLen + 42) == 0)</w:t>
      </w:r>
    </w:p>
    <w:p w14:paraId="5D6E094D" w14:textId="77777777" w:rsidR="00D51734" w:rsidRDefault="00D51734" w:rsidP="00D51734">
      <w:pPr>
        <w:spacing w:before="120" w:after="120"/>
      </w:pPr>
      <w:r>
        <w:tab/>
        <w:t>{</w:t>
      </w:r>
    </w:p>
    <w:p w14:paraId="6167C848" w14:textId="77777777" w:rsidR="00D51734" w:rsidRDefault="00D51734" w:rsidP="00D51734">
      <w:pPr>
        <w:spacing w:before="120" w:after="120"/>
      </w:pPr>
      <w:r>
        <w:tab/>
      </w:r>
      <w:r>
        <w:tab/>
        <w:t>cout &lt;&lt; "send success\n";</w:t>
      </w:r>
    </w:p>
    <w:p w14:paraId="657B4EEA" w14:textId="77777777" w:rsidR="00D51734" w:rsidRDefault="00D51734" w:rsidP="00D51734">
      <w:pPr>
        <w:spacing w:before="120" w:after="120"/>
      </w:pPr>
      <w:r>
        <w:tab/>
        <w:t>}</w:t>
      </w:r>
    </w:p>
    <w:p w14:paraId="468F6244" w14:textId="77777777" w:rsidR="00D51734" w:rsidRDefault="00D51734" w:rsidP="00D51734">
      <w:pPr>
        <w:spacing w:before="120" w:after="120"/>
      </w:pPr>
      <w:r>
        <w:tab/>
        <w:t>else</w:t>
      </w:r>
    </w:p>
    <w:p w14:paraId="05B99CD4" w14:textId="77777777" w:rsidR="00D51734" w:rsidRDefault="00D51734" w:rsidP="00D51734">
      <w:pPr>
        <w:spacing w:before="120" w:after="120"/>
      </w:pPr>
      <w:r>
        <w:tab/>
        <w:t>{</w:t>
      </w:r>
    </w:p>
    <w:p w14:paraId="3CC2277D" w14:textId="77777777" w:rsidR="00D51734" w:rsidRDefault="00D51734" w:rsidP="00D51734">
      <w:pPr>
        <w:spacing w:before="120" w:after="120"/>
      </w:pPr>
      <w:r>
        <w:lastRenderedPageBreak/>
        <w:tab/>
      </w:r>
      <w:r>
        <w:tab/>
        <w:t>cout &lt;&lt; "send error\n";</w:t>
      </w:r>
    </w:p>
    <w:p w14:paraId="4A36C56E" w14:textId="4924ED4E" w:rsidR="00D51734" w:rsidRDefault="00D51734" w:rsidP="00513CE4">
      <w:pPr>
        <w:spacing w:before="120" w:after="120"/>
      </w:pPr>
      <w:r>
        <w:tab/>
        <w:t>}</w:t>
      </w:r>
    </w:p>
    <w:p w14:paraId="3240EA3F" w14:textId="77777777" w:rsidR="00D51734" w:rsidRDefault="00D51734" w:rsidP="00D51734">
      <w:pPr>
        <w:spacing w:before="120" w:after="120"/>
      </w:pPr>
      <w:r>
        <w:tab/>
        <w:t>pcap_close(t);</w:t>
      </w:r>
    </w:p>
    <w:p w14:paraId="3DA93257" w14:textId="69B92DF5" w:rsidR="00D51734" w:rsidRPr="00A304EC" w:rsidRDefault="00D51734" w:rsidP="00D51734">
      <w:pPr>
        <w:spacing w:before="120" w:after="120"/>
      </w:pPr>
      <w:r>
        <w:t>}</w:t>
      </w:r>
    </w:p>
    <w:p w14:paraId="39EE0C5D" w14:textId="28C1A59D" w:rsidR="0080765D" w:rsidRPr="00C40D86" w:rsidRDefault="00D51734" w:rsidP="0080765D">
      <w:pPr>
        <w:pStyle w:val="20505"/>
        <w:spacing w:before="120" w:after="120" w:line="240" w:lineRule="auto"/>
        <w:rPr>
          <w:rFonts w:ascii="宋体" w:eastAsia="宋体" w:hAnsi="宋体"/>
          <w:b/>
          <w:szCs w:val="30"/>
        </w:rPr>
      </w:pPr>
      <w:bookmarkStart w:id="791" w:name="_Toc482521511"/>
      <w:r w:rsidRPr="00596B1B">
        <w:rPr>
          <w:rFonts w:ascii="宋体" w:hAnsi="宋体"/>
          <w:b/>
          <w:rPrChange w:id="792" w:author="李勇" w:date="2017-05-13T21:44:00Z">
            <w:rPr>
              <w:rFonts w:ascii="宋体" w:hAnsi="宋体"/>
            </w:rPr>
          </w:rPrChange>
        </w:rPr>
        <w:t>UDP Flood</w:t>
      </w:r>
      <w:r w:rsidRPr="00596B1B">
        <w:rPr>
          <w:rFonts w:ascii="宋体" w:hAnsi="宋体" w:hint="eastAsia"/>
          <w:b/>
          <w:rPrChange w:id="793" w:author="李勇" w:date="2017-05-13T21:44:00Z">
            <w:rPr>
              <w:rFonts w:ascii="宋体" w:hAnsi="宋体" w:hint="eastAsia"/>
            </w:rPr>
          </w:rPrChange>
        </w:rPr>
        <w:t>攻击</w:t>
      </w:r>
      <w:bookmarkEnd w:id="791"/>
    </w:p>
    <w:p w14:paraId="6780B410" w14:textId="77777777"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794" w:name="_Toc482521512"/>
      <w:r w:rsidRPr="00E90326">
        <w:rPr>
          <w:rFonts w:ascii="宋体" w:eastAsia="宋体" w:hAnsi="宋体"/>
          <w:b/>
          <w:szCs w:val="30"/>
        </w:rPr>
        <w:t>UDP</w:t>
      </w:r>
      <w:r>
        <w:rPr>
          <w:rFonts w:ascii="宋体" w:eastAsia="宋体" w:hAnsi="宋体" w:hint="eastAsia"/>
          <w:b/>
          <w:szCs w:val="30"/>
        </w:rPr>
        <w:t>数据包的构建</w:t>
      </w:r>
      <w:bookmarkEnd w:id="794"/>
    </w:p>
    <w:p w14:paraId="4860834C" w14:textId="77777777" w:rsidR="00DE452C" w:rsidRDefault="00DE452C" w:rsidP="00DE452C">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4F88BB54" w14:textId="54DCFC89" w:rsidR="0080765D" w:rsidRDefault="00FA6980" w:rsidP="00FA6980">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4B876679" w14:textId="77777777" w:rsidR="0080765D" w:rsidRDefault="0080765D" w:rsidP="0080765D">
      <w:pPr>
        <w:spacing w:before="120" w:after="120"/>
      </w:pPr>
      <w:r>
        <w:t>void RawPacket::CreatePacket</w:t>
      </w:r>
    </w:p>
    <w:p w14:paraId="24730B72" w14:textId="77777777" w:rsidR="0080765D" w:rsidRDefault="0080765D" w:rsidP="0080765D">
      <w:pPr>
        <w:spacing w:before="120" w:after="120"/>
      </w:pPr>
      <w:r>
        <w:t>(unsigned char* SourceMAC,</w:t>
      </w:r>
    </w:p>
    <w:p w14:paraId="6C8AE5EF" w14:textId="77777777" w:rsidR="0080765D" w:rsidRDefault="0080765D" w:rsidP="0080765D">
      <w:pPr>
        <w:spacing w:before="120" w:after="120"/>
      </w:pPr>
      <w:r>
        <w:t>unsigned char* DestinationMAC,</w:t>
      </w:r>
    </w:p>
    <w:p w14:paraId="27A3F3A4" w14:textId="77777777" w:rsidR="0080765D" w:rsidRDefault="0080765D" w:rsidP="0080765D">
      <w:pPr>
        <w:spacing w:before="120" w:after="120"/>
      </w:pPr>
      <w:r>
        <w:t>unsigned int   SourceIP,</w:t>
      </w:r>
    </w:p>
    <w:p w14:paraId="57C6B11F" w14:textId="77777777" w:rsidR="0080765D" w:rsidRDefault="0080765D" w:rsidP="0080765D">
      <w:pPr>
        <w:spacing w:before="120" w:after="120"/>
      </w:pPr>
      <w:r>
        <w:t>unsigned int   DestIP,</w:t>
      </w:r>
    </w:p>
    <w:p w14:paraId="7C85C43B" w14:textId="77777777" w:rsidR="0080765D" w:rsidRDefault="0080765D" w:rsidP="0080765D">
      <w:pPr>
        <w:spacing w:before="120" w:after="120"/>
      </w:pPr>
      <w:r>
        <w:t>unsigned short SourcePort,</w:t>
      </w:r>
    </w:p>
    <w:p w14:paraId="32C600B3" w14:textId="77777777" w:rsidR="0080765D" w:rsidRDefault="0080765D" w:rsidP="0080765D">
      <w:pPr>
        <w:spacing w:before="120" w:after="120"/>
      </w:pPr>
      <w:r>
        <w:t>unsigned short DestinationPort,</w:t>
      </w:r>
    </w:p>
    <w:p w14:paraId="711590D7" w14:textId="77777777" w:rsidR="0080765D" w:rsidRDefault="0080765D" w:rsidP="0080765D">
      <w:pPr>
        <w:spacing w:before="120" w:after="120"/>
      </w:pPr>
      <w:r>
        <w:t>unsigned char* UserData,</w:t>
      </w:r>
    </w:p>
    <w:p w14:paraId="636282B0" w14:textId="77777777" w:rsidR="0080765D" w:rsidRDefault="0080765D" w:rsidP="0080765D">
      <w:pPr>
        <w:spacing w:before="120" w:after="120"/>
      </w:pPr>
      <w:r>
        <w:t>unsigned int   UserDataLen)</w:t>
      </w:r>
    </w:p>
    <w:p w14:paraId="553C7A12" w14:textId="77777777" w:rsidR="0080765D" w:rsidRDefault="0080765D" w:rsidP="0080765D">
      <w:pPr>
        <w:spacing w:before="120" w:after="120"/>
      </w:pPr>
      <w:r>
        <w:t>{</w:t>
      </w:r>
    </w:p>
    <w:p w14:paraId="0C23E01B" w14:textId="77777777" w:rsidR="0080765D" w:rsidRDefault="0080765D" w:rsidP="0080765D">
      <w:pPr>
        <w:spacing w:before="120" w:after="120"/>
      </w:pPr>
      <w:r>
        <w:tab/>
        <w:t>RawPacket::UserDataLen = UserDataLen;</w:t>
      </w:r>
    </w:p>
    <w:p w14:paraId="57591DEF" w14:textId="77777777" w:rsidR="0080765D" w:rsidRDefault="0080765D" w:rsidP="0080765D">
      <w:pPr>
        <w:spacing w:before="120" w:after="120"/>
      </w:pPr>
      <w:r>
        <w:tab/>
        <w:t xml:space="preserve">FinalPacket = new unsigned char[UserDataLen + 42]; // Reserve enough memory for the length of the data plus 42 bytes of headers </w:t>
      </w:r>
    </w:p>
    <w:p w14:paraId="10DE4786" w14:textId="77777777" w:rsidR="0080765D" w:rsidRPr="000F5F92" w:rsidRDefault="0080765D" w:rsidP="0080765D">
      <w:pPr>
        <w:spacing w:before="120" w:after="120"/>
      </w:pPr>
      <w:r>
        <w:tab/>
        <w:t>USHORT TotalLen = UserDataLen + 20 + 8; // IP Header uses length of data plus length of ip header (usually 20 bytes) plus lenght of udp header (usually 8)</w:t>
      </w:r>
    </w:p>
    <w:p w14:paraId="3A6A9029" w14:textId="77777777" w:rsidR="0080765D" w:rsidRDefault="0080765D" w:rsidP="0080765D">
      <w:pPr>
        <w:spacing w:before="120" w:after="120"/>
      </w:pPr>
      <w:r>
        <w:tab/>
        <w:t>//Beginning of Ethernet II Header</w:t>
      </w:r>
    </w:p>
    <w:p w14:paraId="25293C61" w14:textId="77777777" w:rsidR="0080765D" w:rsidRDefault="0080765D" w:rsidP="0080765D">
      <w:pPr>
        <w:spacing w:before="120" w:after="120"/>
      </w:pPr>
      <w:r>
        <w:lastRenderedPageBreak/>
        <w:tab/>
        <w:t>memcpy((void*)FinalPacket, (void*)DestinationMAC, 6);</w:t>
      </w:r>
    </w:p>
    <w:p w14:paraId="39FE13A7" w14:textId="77777777" w:rsidR="0080765D" w:rsidRDefault="0080765D" w:rsidP="0080765D">
      <w:pPr>
        <w:spacing w:before="120" w:after="120"/>
      </w:pPr>
      <w:r>
        <w:tab/>
        <w:t>memcpy((void*)(FinalPacket + 6), (void*)SourceMAC, 6);</w:t>
      </w:r>
    </w:p>
    <w:p w14:paraId="6344D345" w14:textId="77777777" w:rsidR="0080765D" w:rsidRDefault="0080765D" w:rsidP="0080765D">
      <w:pPr>
        <w:spacing w:before="120" w:after="120"/>
      </w:pPr>
      <w:r>
        <w:tab/>
        <w:t>USHORT TmpType = 8;</w:t>
      </w:r>
    </w:p>
    <w:p w14:paraId="6269E398" w14:textId="77777777" w:rsidR="0080765D" w:rsidRDefault="0080765D" w:rsidP="0080765D">
      <w:pPr>
        <w:spacing w:before="120" w:after="120"/>
      </w:pPr>
      <w:r>
        <w:tab/>
        <w:t>//USHORT TmpType = 0x8864;</w:t>
      </w:r>
    </w:p>
    <w:p w14:paraId="49A492C3" w14:textId="72EC2F57" w:rsidR="0080765D" w:rsidRDefault="0080765D" w:rsidP="0080765D">
      <w:pPr>
        <w:spacing w:before="120" w:after="120"/>
      </w:pPr>
      <w:r>
        <w:tab/>
        <w:t>memcpy((void*)(FinalPacket + 12), (void*)&amp;TmpType, 2); //The type of protocol used. (USHORT) Type 0x08 is UDP. You can change this</w:t>
      </w:r>
      <w:r w:rsidR="00390D52">
        <w:t xml:space="preserve"> for other protocols (e.g. TCP)</w:t>
      </w:r>
    </w:p>
    <w:p w14:paraId="499F28AB" w14:textId="77777777" w:rsidR="0080765D" w:rsidRDefault="0080765D" w:rsidP="0080765D">
      <w:pPr>
        <w:spacing w:before="120" w:after="120"/>
      </w:pPr>
      <w:r>
        <w:tab/>
        <w:t>// Beginning of IP Header</w:t>
      </w:r>
    </w:p>
    <w:p w14:paraId="79E7FC30" w14:textId="77777777" w:rsidR="0080765D" w:rsidRDefault="0080765D" w:rsidP="0080765D">
      <w:pPr>
        <w:spacing w:before="120" w:after="120"/>
      </w:pPr>
      <w:r>
        <w:tab/>
        <w:t>memcpy((void*)(FinalPacket + 14), (void*)"\x45", 1); //The Version (4) in the first 3 bits  and the header length on the last 5. (Im not sure, if someone could correct me plz do)</w:t>
      </w:r>
    </w:p>
    <w:p w14:paraId="53C2B5FF" w14:textId="77777777" w:rsidR="0080765D" w:rsidRDefault="0080765D" w:rsidP="0080765D">
      <w:pPr>
        <w:spacing w:before="120" w:after="120"/>
      </w:pPr>
      <w:r>
        <w:tab/>
        <w:t xml:space="preserve">//If you wanna do any IPv6 stuff, you will need to change this. but i still don't know how to do ipv6 myself =s </w:t>
      </w:r>
    </w:p>
    <w:p w14:paraId="6FCCDB83" w14:textId="77777777" w:rsidR="0080765D" w:rsidRDefault="0080765D" w:rsidP="0080765D">
      <w:pPr>
        <w:spacing w:before="120" w:after="120"/>
      </w:pPr>
      <w:r>
        <w:tab/>
        <w:t xml:space="preserve">memcpy((void*)(FinalPacket + 15), (void*)"\x00", 1); //Differntiated services field. Usually 0 </w:t>
      </w:r>
    </w:p>
    <w:p w14:paraId="210E35AA" w14:textId="77777777" w:rsidR="0080765D" w:rsidRDefault="0080765D" w:rsidP="0080765D">
      <w:pPr>
        <w:spacing w:before="120" w:after="120"/>
      </w:pPr>
      <w:r>
        <w:tab/>
        <w:t>TmpType = htons(TotalLen);</w:t>
      </w:r>
    </w:p>
    <w:p w14:paraId="392D8503" w14:textId="77777777" w:rsidR="0080765D" w:rsidRDefault="0080765D" w:rsidP="0080765D">
      <w:pPr>
        <w:spacing w:before="120" w:after="120"/>
      </w:pPr>
      <w:r>
        <w:tab/>
        <w:t>memcpy((void*)(FinalPacket + 16), (void*)&amp;TmpType, 2);</w:t>
      </w:r>
    </w:p>
    <w:p w14:paraId="22549E28" w14:textId="77777777" w:rsidR="0080765D" w:rsidRDefault="0080765D" w:rsidP="0080765D">
      <w:pPr>
        <w:spacing w:before="120" w:after="120"/>
      </w:pPr>
      <w:r>
        <w:tab/>
        <w:t>TmpType = htons(0x1337);</w:t>
      </w:r>
    </w:p>
    <w:p w14:paraId="234424BF" w14:textId="77777777" w:rsidR="0080765D" w:rsidRDefault="0080765D" w:rsidP="0080765D">
      <w:pPr>
        <w:spacing w:before="120" w:after="120"/>
      </w:pPr>
      <w:r>
        <w:tab/>
        <w:t>memcpy((void*)(FinalPacket + 18), (void*)&amp;TmpType, 2);// Identification. Usually not needed to be anything specific, esp in udp. 2 bytes (Here it is 0x1337</w:t>
      </w:r>
    </w:p>
    <w:p w14:paraId="0842806B" w14:textId="77777777" w:rsidR="0080765D" w:rsidRDefault="0080765D" w:rsidP="0080765D">
      <w:pPr>
        <w:spacing w:before="120" w:after="120"/>
      </w:pPr>
      <w:r>
        <w:tab/>
        <w:t xml:space="preserve">memcpy((void*)(FinalPacket + 20), (void*)"\x00", 1); // Flags. These are not usually used in UDP either, more used in TCP for fragmentation and syn acks i think </w:t>
      </w:r>
    </w:p>
    <w:p w14:paraId="7A4531DB" w14:textId="77777777" w:rsidR="0080765D" w:rsidRDefault="0080765D" w:rsidP="0080765D">
      <w:pPr>
        <w:spacing w:before="120" w:after="120"/>
      </w:pPr>
      <w:r>
        <w:tab/>
        <w:t>memcpy((void*)(FinalPacket + 21), (void*)"\x00", 1); // Offset</w:t>
      </w:r>
    </w:p>
    <w:p w14:paraId="4B96861C" w14:textId="77777777" w:rsidR="0080765D" w:rsidRDefault="0080765D" w:rsidP="0080765D">
      <w:pPr>
        <w:spacing w:before="120" w:after="120"/>
      </w:pPr>
      <w:r>
        <w:tab/>
        <w:t>memcpy((void*)(FinalPacket + 22), (void*)"\x80", 1); // Time to live. Determines the amount of time the packet can spend trying to get to the other computer. (I see 128 used often for this)</w:t>
      </w:r>
    </w:p>
    <w:p w14:paraId="68A3BB35" w14:textId="77777777" w:rsidR="0080765D" w:rsidRDefault="0080765D" w:rsidP="0080765D">
      <w:pPr>
        <w:spacing w:before="120" w:after="120"/>
      </w:pPr>
      <w:r>
        <w:tab/>
        <w:t>memcpy((void*)(FinalPacket + 23), (void*)"\x11", 1);// Protocol. UDP is 0x11 (17) TCP is 6 ICMP is 1 etc</w:t>
      </w:r>
    </w:p>
    <w:p w14:paraId="6C51D4B1" w14:textId="77777777" w:rsidR="0080765D" w:rsidRDefault="0080765D" w:rsidP="0080765D">
      <w:pPr>
        <w:spacing w:before="120" w:after="120"/>
      </w:pPr>
      <w:r>
        <w:tab/>
        <w:t xml:space="preserve">memcpy((void*)(FinalPacket + 24), (void*)"\x00\x00", 2); //checksum </w:t>
      </w:r>
    </w:p>
    <w:p w14:paraId="1A596E7C" w14:textId="77777777" w:rsidR="0080765D" w:rsidRDefault="0080765D" w:rsidP="0080765D">
      <w:pPr>
        <w:spacing w:before="120" w:after="120"/>
      </w:pPr>
      <w:r>
        <w:lastRenderedPageBreak/>
        <w:tab/>
        <w:t>memcpy((void*)(FinalPacket + 26), (void*)&amp;SourceIP, 4); //inet_addr does htonl() for us</w:t>
      </w:r>
    </w:p>
    <w:p w14:paraId="73F038FA" w14:textId="77777777" w:rsidR="0080765D" w:rsidRDefault="0080765D" w:rsidP="0080765D">
      <w:pPr>
        <w:spacing w:before="120" w:after="120"/>
      </w:pPr>
      <w:r>
        <w:tab/>
        <w:t>memcpy((void*)(FinalPacket + 30), (void*)&amp;DestIP, 4);</w:t>
      </w:r>
    </w:p>
    <w:p w14:paraId="61C6B5EB" w14:textId="77777777" w:rsidR="0080765D" w:rsidRDefault="0080765D" w:rsidP="0080765D">
      <w:pPr>
        <w:spacing w:before="120" w:after="120"/>
      </w:pPr>
      <w:r>
        <w:tab/>
        <w:t>//Beginning of UDP Header</w:t>
      </w:r>
    </w:p>
    <w:p w14:paraId="1F3DF62E" w14:textId="77777777" w:rsidR="0080765D" w:rsidRDefault="0080765D" w:rsidP="0080765D">
      <w:pPr>
        <w:spacing w:before="120" w:after="120"/>
      </w:pPr>
      <w:r>
        <w:tab/>
        <w:t>TmpType = htons(SourcePort);</w:t>
      </w:r>
    </w:p>
    <w:p w14:paraId="2719F537" w14:textId="77777777" w:rsidR="0080765D" w:rsidRDefault="0080765D" w:rsidP="0080765D">
      <w:pPr>
        <w:spacing w:before="120" w:after="120"/>
      </w:pPr>
      <w:r>
        <w:tab/>
        <w:t>memcpy((void*)(FinalPacket + 34), (void*)&amp;TmpType, 2);</w:t>
      </w:r>
    </w:p>
    <w:p w14:paraId="29E102CB" w14:textId="77777777" w:rsidR="0080765D" w:rsidRDefault="0080765D" w:rsidP="0080765D">
      <w:pPr>
        <w:spacing w:before="120" w:after="120"/>
      </w:pPr>
      <w:r>
        <w:tab/>
        <w:t>TmpType = htons(DestinationPort);</w:t>
      </w:r>
    </w:p>
    <w:p w14:paraId="3834E7FC" w14:textId="77777777" w:rsidR="0080765D" w:rsidRDefault="0080765D" w:rsidP="0080765D">
      <w:pPr>
        <w:spacing w:before="120" w:after="120"/>
      </w:pPr>
      <w:r>
        <w:tab/>
        <w:t>memcpy((void*)(FinalPacket + 36), (void*)&amp;TmpType, 2);</w:t>
      </w:r>
    </w:p>
    <w:p w14:paraId="60B477E6" w14:textId="77777777" w:rsidR="0080765D" w:rsidRDefault="0080765D" w:rsidP="0080765D">
      <w:pPr>
        <w:spacing w:before="120" w:after="120"/>
      </w:pPr>
      <w:r>
        <w:tab/>
        <w:t>USHORT UDPTotalLen = htons(UserDataLen + 8); // UDP Length does not include length of IP header</w:t>
      </w:r>
    </w:p>
    <w:p w14:paraId="0668AC18" w14:textId="77777777" w:rsidR="0080765D" w:rsidRDefault="0080765D" w:rsidP="0080765D">
      <w:pPr>
        <w:spacing w:before="120" w:after="120"/>
      </w:pPr>
      <w:r>
        <w:tab/>
        <w:t>memcpy((void*)(FinalPacket + 38), (void*)&amp;UDPTotalLen, 2);</w:t>
      </w:r>
    </w:p>
    <w:p w14:paraId="789EB9A8" w14:textId="77777777" w:rsidR="0080765D" w:rsidRDefault="0080765D" w:rsidP="0080765D">
      <w:pPr>
        <w:spacing w:before="120" w:after="120"/>
      </w:pPr>
      <w:r>
        <w:tab/>
        <w:t>//memcpy((void*)(FinalPacket+40),(void*)&amp;TmpType,2); //checksum</w:t>
      </w:r>
    </w:p>
    <w:p w14:paraId="7C4550EC" w14:textId="77777777" w:rsidR="0080765D" w:rsidRDefault="0080765D" w:rsidP="0080765D">
      <w:pPr>
        <w:spacing w:before="120" w:after="120"/>
      </w:pPr>
      <w:r>
        <w:tab/>
        <w:t>memcpy((void*)(FinalPacket + 42), (void*)UserData, UserDataLen);</w:t>
      </w:r>
    </w:p>
    <w:p w14:paraId="0A3E6759" w14:textId="77777777" w:rsidR="0080765D" w:rsidRDefault="0080765D" w:rsidP="0080765D">
      <w:pPr>
        <w:spacing w:before="120" w:after="120"/>
      </w:pPr>
      <w:r>
        <w:tab/>
        <w:t>unsigned short UDPChecksum = CalculateUDPChecksum(UserData, UserDataLen, SourceIP, DestIP, htons(SourcePort), htons(DestinationPort), 0x11);</w:t>
      </w:r>
    </w:p>
    <w:p w14:paraId="170F6D51" w14:textId="77777777" w:rsidR="0080765D" w:rsidRPr="000F5F92" w:rsidRDefault="0080765D" w:rsidP="0080765D">
      <w:pPr>
        <w:spacing w:before="120" w:after="120"/>
      </w:pPr>
      <w:r>
        <w:tab/>
        <w:t>memcpy((void*)(FinalPacket + 40), (void*)&amp;UDPChecksum, 2);</w:t>
      </w:r>
    </w:p>
    <w:p w14:paraId="45E187CE" w14:textId="77777777" w:rsidR="0080765D" w:rsidRDefault="0080765D" w:rsidP="0080765D">
      <w:pPr>
        <w:spacing w:before="120" w:after="120"/>
      </w:pPr>
      <w:r>
        <w:tab/>
        <w:t>unsigned short IPChecksum = htons(CalculateIPChecksum(TotalLen, 0x1337, SourceIP, DestIP));</w:t>
      </w:r>
    </w:p>
    <w:p w14:paraId="7823B955" w14:textId="77777777" w:rsidR="0080765D" w:rsidRPr="000F5F92" w:rsidRDefault="0080765D" w:rsidP="0080765D">
      <w:pPr>
        <w:spacing w:before="120" w:after="120"/>
      </w:pPr>
      <w:r>
        <w:tab/>
        <w:t>memcpy((void*)(FinalPacket + 24), (void*)&amp;IPChecksum, 2);</w:t>
      </w:r>
    </w:p>
    <w:p w14:paraId="0D89E75F" w14:textId="77777777" w:rsidR="0080765D" w:rsidRDefault="0080765D" w:rsidP="0080765D">
      <w:pPr>
        <w:spacing w:before="120" w:after="120"/>
      </w:pPr>
      <w:r>
        <w:tab/>
        <w:t>return;</w:t>
      </w:r>
    </w:p>
    <w:p w14:paraId="13D38E7C" w14:textId="725EA987" w:rsidR="0080765D" w:rsidRPr="008776FD" w:rsidRDefault="0080765D" w:rsidP="0080765D">
      <w:pPr>
        <w:spacing w:before="120" w:after="120"/>
      </w:pPr>
      <w:r>
        <w:t>}</w:t>
      </w:r>
    </w:p>
    <w:p w14:paraId="360DF54D" w14:textId="22039109"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795" w:name="_Toc482521513"/>
      <w:r w:rsidRPr="00E90326">
        <w:rPr>
          <w:rFonts w:ascii="宋体" w:eastAsia="宋体" w:hAnsi="宋体"/>
          <w:b/>
          <w:szCs w:val="30"/>
        </w:rPr>
        <w:t>UDP</w:t>
      </w:r>
      <w:r w:rsidRPr="00E90326">
        <w:rPr>
          <w:rFonts w:ascii="宋体" w:eastAsia="宋体" w:hAnsi="宋体" w:hint="eastAsia"/>
          <w:b/>
          <w:szCs w:val="30"/>
        </w:rPr>
        <w:t>数据包的发送</w:t>
      </w:r>
      <w:bookmarkEnd w:id="795"/>
    </w:p>
    <w:p w14:paraId="3B115307" w14:textId="232B0DF6" w:rsidR="008D0304" w:rsidRDefault="008D0304" w:rsidP="008D0304">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50886509" w14:textId="2BF083BB" w:rsidR="0080765D" w:rsidRDefault="008D0304" w:rsidP="008D0304">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1B98F0D9" w14:textId="77777777" w:rsidR="0080765D" w:rsidRDefault="0080765D" w:rsidP="0080765D">
      <w:pPr>
        <w:spacing w:before="120" w:after="120"/>
      </w:pPr>
      <w:r>
        <w:t>{</w:t>
      </w:r>
    </w:p>
    <w:p w14:paraId="555C81DB" w14:textId="77777777" w:rsidR="0080765D" w:rsidRDefault="0080765D" w:rsidP="0080765D">
      <w:pPr>
        <w:spacing w:before="120" w:after="120"/>
      </w:pPr>
      <w:r>
        <w:tab/>
        <w:t>char Error[256];</w:t>
      </w:r>
    </w:p>
    <w:p w14:paraId="58EEA445" w14:textId="77777777" w:rsidR="0080765D" w:rsidRDefault="0080765D" w:rsidP="0080765D">
      <w:pPr>
        <w:spacing w:before="120" w:after="120"/>
      </w:pPr>
      <w:r>
        <w:tab/>
        <w:t>pcap_t* t;</w:t>
      </w:r>
    </w:p>
    <w:p w14:paraId="5620D29E" w14:textId="77777777" w:rsidR="0080765D" w:rsidRDefault="0080765D" w:rsidP="0080765D">
      <w:pPr>
        <w:spacing w:before="120" w:after="120"/>
      </w:pPr>
      <w:r>
        <w:lastRenderedPageBreak/>
        <w:tab/>
        <w:t>t = pcap_open(Device-&gt;name, 65535, PCAP_OPENFLAG_DATATX_UDP, 1, NULL, Error);//FP for send</w:t>
      </w:r>
    </w:p>
    <w:p w14:paraId="443CD249" w14:textId="77777777" w:rsidR="0080765D" w:rsidRDefault="0080765D" w:rsidP="0080765D">
      <w:pPr>
        <w:spacing w:before="120" w:after="120"/>
      </w:pPr>
      <w:r>
        <w:tab/>
        <w:t>/*pcap_sendpacket(t, FinalPacket, UserDataLen + 42);*/</w:t>
      </w:r>
    </w:p>
    <w:p w14:paraId="6C5C2105" w14:textId="77777777" w:rsidR="0080765D" w:rsidRDefault="0080765D" w:rsidP="0080765D">
      <w:pPr>
        <w:spacing w:before="120" w:after="120"/>
      </w:pPr>
      <w:r>
        <w:tab/>
        <w:t>if (pcap_sendpacket(t, FinalPacket, UserDataLen + 42) == 0)</w:t>
      </w:r>
    </w:p>
    <w:p w14:paraId="256BA93D" w14:textId="77777777" w:rsidR="0080765D" w:rsidRDefault="0080765D" w:rsidP="0080765D">
      <w:pPr>
        <w:spacing w:before="120" w:after="120"/>
      </w:pPr>
      <w:r>
        <w:tab/>
        <w:t>{</w:t>
      </w:r>
    </w:p>
    <w:p w14:paraId="2E485CB5" w14:textId="77777777" w:rsidR="0080765D" w:rsidRDefault="0080765D" w:rsidP="0080765D">
      <w:pPr>
        <w:spacing w:before="120" w:after="120"/>
      </w:pPr>
      <w:r>
        <w:tab/>
      </w:r>
      <w:r>
        <w:tab/>
        <w:t>cout &lt;&lt; "send success\n";</w:t>
      </w:r>
    </w:p>
    <w:p w14:paraId="29195389" w14:textId="77777777" w:rsidR="0080765D" w:rsidRDefault="0080765D" w:rsidP="0080765D">
      <w:pPr>
        <w:spacing w:before="120" w:after="120"/>
      </w:pPr>
      <w:r>
        <w:tab/>
        <w:t>}</w:t>
      </w:r>
    </w:p>
    <w:p w14:paraId="4BA6890F" w14:textId="77777777" w:rsidR="0080765D" w:rsidRDefault="0080765D" w:rsidP="0080765D">
      <w:pPr>
        <w:spacing w:before="120" w:after="120"/>
      </w:pPr>
      <w:r>
        <w:tab/>
        <w:t>else</w:t>
      </w:r>
    </w:p>
    <w:p w14:paraId="4EE4D991" w14:textId="77777777" w:rsidR="0080765D" w:rsidRDefault="0080765D" w:rsidP="0080765D">
      <w:pPr>
        <w:spacing w:before="120" w:after="120"/>
      </w:pPr>
      <w:r>
        <w:tab/>
        <w:t>{</w:t>
      </w:r>
    </w:p>
    <w:p w14:paraId="3C7B76B4" w14:textId="77777777" w:rsidR="0080765D" w:rsidRDefault="0080765D" w:rsidP="0080765D">
      <w:pPr>
        <w:spacing w:before="120" w:after="120"/>
      </w:pPr>
      <w:r>
        <w:tab/>
      </w:r>
      <w:r>
        <w:tab/>
        <w:t>cout &lt;&lt; "send error\n";</w:t>
      </w:r>
    </w:p>
    <w:p w14:paraId="6785A7DD" w14:textId="77777777" w:rsidR="0080765D" w:rsidRDefault="0080765D" w:rsidP="0080765D">
      <w:pPr>
        <w:spacing w:before="120" w:after="120"/>
      </w:pPr>
      <w:r>
        <w:tab/>
        <w:t>}</w:t>
      </w:r>
    </w:p>
    <w:p w14:paraId="0D85A646" w14:textId="77777777" w:rsidR="0080765D" w:rsidRDefault="0080765D" w:rsidP="0080765D">
      <w:pPr>
        <w:spacing w:before="120" w:after="120"/>
      </w:pPr>
    </w:p>
    <w:p w14:paraId="5B488EDD" w14:textId="77777777" w:rsidR="0080765D" w:rsidRDefault="0080765D" w:rsidP="0080765D">
      <w:pPr>
        <w:spacing w:before="120" w:after="120"/>
      </w:pPr>
      <w:r>
        <w:tab/>
        <w:t>pcap_close(t);</w:t>
      </w:r>
    </w:p>
    <w:p w14:paraId="099DA069" w14:textId="77777777" w:rsidR="0080765D" w:rsidRDefault="0080765D" w:rsidP="0080765D">
      <w:pPr>
        <w:spacing w:before="120" w:after="120"/>
      </w:pPr>
      <w:r>
        <w:t>}</w:t>
      </w:r>
    </w:p>
    <w:p w14:paraId="3798702F" w14:textId="19660852" w:rsidR="0080765D" w:rsidRDefault="0080765D" w:rsidP="0080765D">
      <w:pPr>
        <w:pStyle w:val="3"/>
        <w:tabs>
          <w:tab w:val="clear" w:pos="1995"/>
          <w:tab w:val="clear" w:pos="5115"/>
        </w:tabs>
        <w:spacing w:before="120" w:after="120" w:line="240" w:lineRule="auto"/>
        <w:ind w:left="0" w:firstLine="0"/>
        <w:rPr>
          <w:rFonts w:ascii="宋体" w:eastAsia="宋体" w:hAnsi="宋体"/>
          <w:b/>
          <w:szCs w:val="30"/>
        </w:rPr>
      </w:pPr>
      <w:bookmarkStart w:id="796" w:name="_Toc482141264"/>
      <w:bookmarkStart w:id="797" w:name="_Toc482141937"/>
      <w:bookmarkStart w:id="798" w:name="_Toc482521514"/>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796"/>
      <w:bookmarkEnd w:id="797"/>
      <w:bookmarkEnd w:id="798"/>
    </w:p>
    <w:p w14:paraId="7A59DE4C" w14:textId="39BE5F7C" w:rsidR="0070150E" w:rsidRPr="0070150E" w:rsidRDefault="0070150E" w:rsidP="0070150E">
      <w:pPr>
        <w:spacing w:before="120" w:after="120"/>
        <w:ind w:firstLine="420"/>
      </w:pPr>
      <w:r>
        <w:rPr>
          <w:rFonts w:hint="eastAsia"/>
        </w:rPr>
        <w:t>利用</w:t>
      </w:r>
      <w:r>
        <w:t>CreateThread</w:t>
      </w:r>
      <w:r>
        <w:rPr>
          <w:rFonts w:hint="eastAsia"/>
        </w:rPr>
        <w:t>创建多个线程进行</w:t>
      </w:r>
      <w:r>
        <w:t>UDP F</w:t>
      </w:r>
      <w:r>
        <w:rPr>
          <w:rFonts w:hint="eastAsia"/>
        </w:rPr>
        <w:t>lood</w:t>
      </w:r>
      <w:r>
        <w:rPr>
          <w:rFonts w:hint="eastAsia"/>
        </w:rPr>
        <w:t>攻击。</w:t>
      </w:r>
    </w:p>
    <w:p w14:paraId="6E148088" w14:textId="77777777" w:rsidR="0080765D" w:rsidRDefault="0080765D" w:rsidP="0080765D">
      <w:pPr>
        <w:spacing w:before="120" w:after="120"/>
      </w:pPr>
      <w:r>
        <w:t>for (size_t i = 0; i &lt; 1000; i++)</w:t>
      </w:r>
    </w:p>
    <w:p w14:paraId="2393C9DC" w14:textId="77777777" w:rsidR="0080765D" w:rsidRDefault="0080765D" w:rsidP="0080765D">
      <w:pPr>
        <w:spacing w:before="120" w:after="120"/>
      </w:pPr>
      <w:r>
        <w:t>{</w:t>
      </w:r>
    </w:p>
    <w:p w14:paraId="52F6D45E" w14:textId="7375DD55" w:rsidR="00F167C1" w:rsidRPr="00075860" w:rsidRDefault="0080765D" w:rsidP="00075860">
      <w:pPr>
        <w:spacing w:before="120" w:after="120"/>
      </w:pPr>
      <w:r>
        <w:tab/>
        <w:t xml:space="preserve">HANDLE hThread_udpScan = CreateThread(NULL, 0, </w:t>
      </w:r>
      <w:r w:rsidR="00075860">
        <w:t>udpScan, udpScanData, 0, NULL);</w:t>
      </w:r>
    </w:p>
    <w:p w14:paraId="623DE90C" w14:textId="5B124DD8" w:rsidR="00F167C1" w:rsidRPr="00596B1B" w:rsidRDefault="00D51734" w:rsidP="00F167C1">
      <w:pPr>
        <w:pStyle w:val="20505"/>
        <w:spacing w:before="120" w:after="120" w:line="240" w:lineRule="auto"/>
        <w:rPr>
          <w:rFonts w:asciiTheme="majorEastAsia" w:eastAsiaTheme="majorEastAsia" w:hAnsiTheme="majorEastAsia"/>
          <w:b/>
          <w:szCs w:val="30"/>
          <w:rPrChange w:id="799" w:author="李勇" w:date="2017-05-13T21:45:00Z">
            <w:rPr>
              <w:rFonts w:ascii="宋体" w:eastAsia="宋体" w:hAnsi="宋体"/>
              <w:b/>
              <w:szCs w:val="30"/>
            </w:rPr>
          </w:rPrChange>
        </w:rPr>
      </w:pPr>
      <w:bookmarkStart w:id="800" w:name="_Toc482521515"/>
      <w:r w:rsidRPr="00596B1B">
        <w:rPr>
          <w:rFonts w:asciiTheme="majorEastAsia" w:eastAsiaTheme="majorEastAsia" w:hAnsiTheme="majorEastAsia" w:hint="eastAsia"/>
          <w:b/>
          <w:rPrChange w:id="801" w:author="李勇" w:date="2017-05-13T21:45:00Z">
            <w:rPr>
              <w:rFonts w:ascii="宋体" w:hAnsi="宋体" w:hint="eastAsia"/>
            </w:rPr>
          </w:rPrChange>
        </w:rPr>
        <w:t>本章小结</w:t>
      </w:r>
      <w:bookmarkEnd w:id="800"/>
      <w:r w:rsidRPr="00596B1B">
        <w:rPr>
          <w:rFonts w:asciiTheme="majorEastAsia" w:eastAsiaTheme="majorEastAsia" w:hAnsiTheme="majorEastAsia"/>
          <w:b/>
          <w:szCs w:val="30"/>
          <w:rPrChange w:id="802" w:author="李勇" w:date="2017-05-13T21:45:00Z">
            <w:rPr>
              <w:rFonts w:ascii="宋体" w:eastAsia="宋体" w:hAnsi="宋体"/>
              <w:b/>
              <w:szCs w:val="30"/>
            </w:rPr>
          </w:rPrChange>
        </w:rPr>
        <w:t xml:space="preserve"> </w:t>
      </w:r>
    </w:p>
    <w:p w14:paraId="51F9D274" w14:textId="303DE6B0" w:rsidR="00F167C1" w:rsidRDefault="00B936E1" w:rsidP="003D362D">
      <w:pPr>
        <w:spacing w:before="120" w:after="120"/>
        <w:ind w:firstLine="420"/>
      </w:pPr>
      <w:r>
        <w:rPr>
          <w:rFonts w:ascii="宋体" w:hAnsi="宋体" w:hint="eastAsia"/>
        </w:rPr>
        <w:t>本章主要为程序的实现，包括主机扫描，UDP端口扫描，UDP Flood攻击。主要介绍程序的具体实现过程。</w:t>
      </w:r>
    </w:p>
    <w:p w14:paraId="6E12F7B8" w14:textId="780B908B" w:rsidR="00150B71" w:rsidRPr="0034487A" w:rsidRDefault="00F167C1" w:rsidP="003D362D">
      <w:pPr>
        <w:pStyle w:val="10505"/>
        <w:pageBreakBefore/>
        <w:spacing w:before="120" w:after="120" w:line="480" w:lineRule="auto"/>
        <w:ind w:left="431" w:hanging="431"/>
        <w:rPr>
          <w:rFonts w:ascii="宋体" w:eastAsia="宋体" w:hAnsi="宋体"/>
          <w:b/>
          <w:szCs w:val="36"/>
        </w:rPr>
      </w:pPr>
      <w:bookmarkStart w:id="803" w:name="_Toc482141939"/>
      <w:bookmarkStart w:id="804" w:name="_Toc482521516"/>
      <w:r w:rsidRPr="0034487A">
        <w:rPr>
          <w:rFonts w:ascii="宋体" w:eastAsia="宋体" w:hAnsi="宋体" w:hint="eastAsia"/>
          <w:b/>
          <w:szCs w:val="36"/>
        </w:rPr>
        <w:lastRenderedPageBreak/>
        <w:t>环境搭建及测试</w:t>
      </w:r>
      <w:bookmarkEnd w:id="759"/>
      <w:bookmarkEnd w:id="803"/>
      <w:bookmarkEnd w:id="804"/>
    </w:p>
    <w:p w14:paraId="24B19202" w14:textId="51093051" w:rsidR="00B12937" w:rsidRPr="0034487A" w:rsidRDefault="00B12937" w:rsidP="006E2249">
      <w:pPr>
        <w:pStyle w:val="20505"/>
        <w:spacing w:before="120" w:after="120" w:line="240" w:lineRule="auto"/>
        <w:rPr>
          <w:rFonts w:ascii="宋体" w:eastAsia="宋体" w:hAnsi="宋体"/>
          <w:b/>
          <w:szCs w:val="30"/>
        </w:rPr>
      </w:pPr>
      <w:bookmarkStart w:id="805" w:name="_Hlt273261562"/>
      <w:bookmarkStart w:id="806" w:name="_Toc482141267"/>
      <w:bookmarkStart w:id="807" w:name="_Toc482141940"/>
      <w:bookmarkStart w:id="808" w:name="_Toc482521517"/>
      <w:bookmarkEnd w:id="805"/>
      <w:r w:rsidRPr="0034487A">
        <w:rPr>
          <w:rFonts w:ascii="宋体" w:eastAsia="宋体" w:hAnsi="宋体" w:hint="eastAsia"/>
          <w:b/>
          <w:szCs w:val="30"/>
        </w:rPr>
        <w:t>开发环境</w:t>
      </w:r>
      <w:bookmarkEnd w:id="806"/>
      <w:bookmarkEnd w:id="807"/>
      <w:bookmarkEnd w:id="808"/>
    </w:p>
    <w:p w14:paraId="2E6B7014" w14:textId="0EF47A96"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平台</w:t>
      </w:r>
      <w:r w:rsidRPr="0034487A">
        <w:rPr>
          <w:rFonts w:ascii="宋体" w:hAnsi="宋体"/>
        </w:rPr>
        <w:t>：win10</w:t>
      </w:r>
      <w:r w:rsidRPr="0034487A">
        <w:rPr>
          <w:rFonts w:ascii="宋体" w:hAnsi="宋体" w:hint="eastAsia"/>
        </w:rPr>
        <w:t>操作</w:t>
      </w:r>
      <w:r w:rsidRPr="0034487A">
        <w:rPr>
          <w:rFonts w:ascii="宋体" w:hAnsi="宋体"/>
        </w:rPr>
        <w:t>系统</w:t>
      </w:r>
    </w:p>
    <w:p w14:paraId="6AB76F54"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工具</w:t>
      </w:r>
      <w:r w:rsidRPr="0034487A">
        <w:rPr>
          <w:rFonts w:ascii="宋体" w:hAnsi="宋体"/>
        </w:rPr>
        <w:t>：visual stdio 2013</w:t>
      </w:r>
      <w:r w:rsidRPr="0034487A">
        <w:rPr>
          <w:rFonts w:ascii="宋体" w:hAnsi="宋体" w:hint="eastAsia"/>
        </w:rPr>
        <w:t>旗舰版</w:t>
      </w:r>
    </w:p>
    <w:p w14:paraId="1A36CEF9" w14:textId="0A002BC5"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语言</w:t>
      </w:r>
      <w:r w:rsidRPr="0034487A">
        <w:rPr>
          <w:rFonts w:ascii="宋体" w:hAnsi="宋体"/>
        </w:rPr>
        <w:t>及框架：C/C++</w:t>
      </w:r>
    </w:p>
    <w:p w14:paraId="43AED7AF" w14:textId="6A6DEBF9"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环境</w:t>
      </w:r>
      <w:r w:rsidRPr="0034487A">
        <w:rPr>
          <w:rFonts w:ascii="宋体" w:hAnsi="宋体"/>
        </w:rPr>
        <w:t>搭建步骤：Windows 10</w:t>
      </w:r>
      <w:r w:rsidRPr="0034487A">
        <w:rPr>
          <w:rFonts w:ascii="宋体" w:hAnsi="宋体" w:hint="eastAsia"/>
        </w:rPr>
        <w:t>系统</w:t>
      </w:r>
      <w:r w:rsidRPr="0034487A">
        <w:rPr>
          <w:rFonts w:ascii="宋体" w:hAnsi="宋体"/>
        </w:rPr>
        <w:t>安装vs2013</w:t>
      </w:r>
      <w:r w:rsidRPr="0034487A">
        <w:rPr>
          <w:rFonts w:ascii="宋体" w:hAnsi="宋体" w:hint="eastAsia"/>
        </w:rPr>
        <w:t>。</w:t>
      </w:r>
      <w:r w:rsidRPr="0034487A">
        <w:rPr>
          <w:rFonts w:ascii="宋体" w:hAnsi="宋体"/>
        </w:rPr>
        <w:t>下载winpcap程序包，安装以后</w:t>
      </w:r>
      <w:r w:rsidRPr="0034487A">
        <w:rPr>
          <w:rFonts w:ascii="宋体" w:hAnsi="宋体" w:hint="eastAsia"/>
        </w:rPr>
        <w:t>会生成一个WpdPack</w:t>
      </w:r>
      <w:r w:rsidRPr="0034487A">
        <w:rPr>
          <w:rFonts w:ascii="宋体" w:hAnsi="宋体"/>
        </w:rPr>
        <w:t>目录</w:t>
      </w:r>
      <w:r w:rsidR="00922AF7" w:rsidRPr="0034487A">
        <w:rPr>
          <w:rFonts w:ascii="宋体" w:hAnsi="宋体" w:hint="eastAsia"/>
        </w:rPr>
        <w:t>。</w:t>
      </w:r>
    </w:p>
    <w:p w14:paraId="33E5CF30" w14:textId="35FC9888"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然后使用</w:t>
      </w:r>
      <w:r w:rsidRPr="0034487A">
        <w:rPr>
          <w:rFonts w:ascii="宋体" w:hAnsi="宋体"/>
        </w:rPr>
        <w:t>vs2013</w:t>
      </w:r>
      <w:r w:rsidRPr="0034487A">
        <w:rPr>
          <w:rFonts w:ascii="宋体" w:hAnsi="宋体" w:hint="eastAsia"/>
        </w:rPr>
        <w:t>建立</w:t>
      </w:r>
      <w:r w:rsidRPr="0034487A">
        <w:rPr>
          <w:rFonts w:ascii="宋体" w:hAnsi="宋体"/>
        </w:rPr>
        <w:t>工程，完成后按一下步骤操作：</w:t>
      </w:r>
    </w:p>
    <w:p w14:paraId="124A26C1" w14:textId="77777777"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右键</w:t>
      </w:r>
      <w:r w:rsidRPr="0034487A">
        <w:rPr>
          <w:rFonts w:ascii="宋体" w:hAnsi="宋体"/>
        </w:rPr>
        <w:t>项目名称</w:t>
      </w:r>
      <w:r w:rsidRPr="0034487A">
        <w:rPr>
          <w:rFonts w:ascii="宋体" w:hAnsi="宋体"/>
        </w:rPr>
        <w:sym w:font="Wingdings" w:char="F0E0"/>
      </w:r>
      <w:r w:rsidRPr="0034487A">
        <w:rPr>
          <w:rFonts w:ascii="宋体" w:hAnsi="宋体" w:hint="eastAsia"/>
        </w:rPr>
        <w:t>选择</w:t>
      </w:r>
      <w:r w:rsidRPr="0034487A">
        <w:rPr>
          <w:rFonts w:ascii="宋体" w:hAnsi="宋体"/>
        </w:rPr>
        <w:t>“</w:t>
      </w:r>
      <w:r w:rsidRPr="0034487A">
        <w:rPr>
          <w:rFonts w:ascii="宋体" w:hAnsi="宋体" w:hint="eastAsia"/>
        </w:rPr>
        <w:t>属性</w:t>
      </w:r>
      <w:r w:rsidRPr="0034487A">
        <w:rPr>
          <w:rFonts w:ascii="宋体" w:hAnsi="宋体"/>
        </w:rPr>
        <w:t>”</w:t>
      </w:r>
      <w:r w:rsidRPr="0034487A">
        <w:rPr>
          <w:rFonts w:ascii="宋体" w:hAnsi="宋体"/>
        </w:rPr>
        <w:sym w:font="Wingdings" w:char="F0E0"/>
      </w:r>
      <w:r w:rsidRPr="0034487A">
        <w:rPr>
          <w:rFonts w:ascii="宋体" w:hAnsi="宋体"/>
        </w:rPr>
        <w:t>“</w:t>
      </w:r>
      <w:r w:rsidRPr="0034487A">
        <w:rPr>
          <w:rFonts w:ascii="宋体" w:hAnsi="宋体" w:hint="eastAsia"/>
        </w:rPr>
        <w:t>属性</w:t>
      </w:r>
      <w:r w:rsidRPr="0034487A">
        <w:rPr>
          <w:rFonts w:ascii="宋体" w:hAnsi="宋体"/>
        </w:rPr>
        <w:t>配置”</w:t>
      </w:r>
      <w:r w:rsidRPr="0034487A">
        <w:rPr>
          <w:rFonts w:ascii="宋体" w:hAnsi="宋体"/>
        </w:rPr>
        <w:sym w:font="Wingdings" w:char="F0E0"/>
      </w:r>
      <w:r w:rsidRPr="0034487A">
        <w:rPr>
          <w:rFonts w:ascii="宋体" w:hAnsi="宋体"/>
        </w:rPr>
        <w:t>“VC++目录”</w:t>
      </w:r>
      <w:r w:rsidRPr="0034487A">
        <w:rPr>
          <w:rFonts w:ascii="宋体" w:hAnsi="宋体" w:hint="eastAsia"/>
        </w:rPr>
        <w:t>，</w:t>
      </w:r>
      <w:r w:rsidRPr="0034487A">
        <w:rPr>
          <w:rFonts w:ascii="宋体" w:hAnsi="宋体"/>
        </w:rPr>
        <w:t>如图</w:t>
      </w:r>
      <w:r w:rsidRPr="0034487A">
        <w:rPr>
          <w:rFonts w:ascii="宋体" w:hAnsi="宋体" w:hint="eastAsia"/>
        </w:rPr>
        <w:t>5.2所示</w:t>
      </w:r>
      <w:r w:rsidRPr="0034487A">
        <w:rPr>
          <w:rFonts w:ascii="宋体" w:hAnsi="宋体"/>
        </w:rPr>
        <w:t>：</w:t>
      </w:r>
    </w:p>
    <w:p w14:paraId="7C942D57" w14:textId="77777777" w:rsidR="008E2EC8" w:rsidRPr="0034487A" w:rsidRDefault="001A715D" w:rsidP="003F5BAF">
      <w:pPr>
        <w:spacing w:before="120" w:after="120"/>
        <w:jc w:val="center"/>
        <w:rPr>
          <w:rFonts w:ascii="宋体" w:hAnsi="宋体"/>
        </w:rPr>
      </w:pPr>
      <w:r w:rsidRPr="0034487A">
        <w:rPr>
          <w:rFonts w:ascii="宋体" w:hAnsi="宋体"/>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8120" cy="3107690"/>
                    </a:xfrm>
                    <a:prstGeom prst="rect">
                      <a:avLst/>
                    </a:prstGeom>
                  </pic:spPr>
                </pic:pic>
              </a:graphicData>
            </a:graphic>
          </wp:inline>
        </w:drawing>
      </w:r>
    </w:p>
    <w:p w14:paraId="41BD6413" w14:textId="38EADC87" w:rsidR="001A715D" w:rsidRPr="00617E3B" w:rsidRDefault="008E2EC8" w:rsidP="008E2EC8">
      <w:pPr>
        <w:pStyle w:val="af3"/>
        <w:spacing w:before="120" w:after="120"/>
        <w:jc w:val="center"/>
        <w:rPr>
          <w:rFonts w:ascii="宋体" w:eastAsia="宋体" w:hAnsi="宋体"/>
          <w:sz w:val="21"/>
          <w:szCs w:val="21"/>
        </w:rPr>
      </w:pPr>
      <w:r w:rsidRPr="00617E3B">
        <w:rPr>
          <w:rFonts w:ascii="宋体" w:eastAsia="宋体" w:hAnsi="宋体" w:hint="eastAsia"/>
          <w:sz w:val="21"/>
          <w:szCs w:val="21"/>
        </w:rPr>
        <w:t>图5</w:t>
      </w:r>
      <w:r w:rsidR="009A0F67" w:rsidRPr="00617E3B">
        <w:rPr>
          <w:rFonts w:ascii="宋体" w:eastAsia="宋体" w:hAnsi="宋体" w:hint="eastAsia"/>
          <w:sz w:val="21"/>
          <w:szCs w:val="21"/>
        </w:rPr>
        <w:t>.</w:t>
      </w:r>
      <w:r w:rsidRPr="00617E3B">
        <w:rPr>
          <w:rFonts w:ascii="宋体" w:eastAsia="宋体" w:hAnsi="宋体" w:hint="eastAsia"/>
          <w:sz w:val="21"/>
          <w:szCs w:val="21"/>
        </w:rPr>
        <w:t xml:space="preserve"> </w:t>
      </w:r>
      <w:r w:rsidRPr="00617E3B">
        <w:rPr>
          <w:rFonts w:ascii="宋体" w:eastAsia="宋体" w:hAnsi="宋体"/>
          <w:sz w:val="21"/>
          <w:szCs w:val="21"/>
        </w:rPr>
        <w:fldChar w:fldCharType="begin"/>
      </w:r>
      <w:r w:rsidRPr="00617E3B">
        <w:rPr>
          <w:rFonts w:ascii="宋体" w:eastAsia="宋体" w:hAnsi="宋体"/>
          <w:sz w:val="21"/>
          <w:szCs w:val="21"/>
        </w:rPr>
        <w:instrText xml:space="preserve"> </w:instrText>
      </w:r>
      <w:r w:rsidRPr="00617E3B">
        <w:rPr>
          <w:rFonts w:ascii="宋体" w:eastAsia="宋体" w:hAnsi="宋体" w:hint="eastAsia"/>
          <w:sz w:val="21"/>
          <w:szCs w:val="21"/>
        </w:rPr>
        <w:instrText>SEQ 图5- \* ARABIC</w:instrText>
      </w:r>
      <w:r w:rsidRPr="00617E3B">
        <w:rPr>
          <w:rFonts w:ascii="宋体" w:eastAsia="宋体" w:hAnsi="宋体"/>
          <w:sz w:val="21"/>
          <w:szCs w:val="21"/>
        </w:rPr>
        <w:instrText xml:space="preserve"> </w:instrText>
      </w:r>
      <w:r w:rsidRPr="00617E3B">
        <w:rPr>
          <w:rFonts w:ascii="宋体" w:eastAsia="宋体" w:hAnsi="宋体"/>
          <w:sz w:val="21"/>
          <w:szCs w:val="21"/>
        </w:rPr>
        <w:fldChar w:fldCharType="separate"/>
      </w:r>
      <w:r w:rsidRPr="00617E3B">
        <w:rPr>
          <w:rFonts w:ascii="宋体" w:eastAsia="宋体" w:hAnsi="宋体"/>
          <w:noProof/>
          <w:sz w:val="21"/>
          <w:szCs w:val="21"/>
        </w:rPr>
        <w:t>1</w:t>
      </w:r>
      <w:r w:rsidRPr="00617E3B">
        <w:rPr>
          <w:rFonts w:ascii="宋体" w:eastAsia="宋体" w:hAnsi="宋体"/>
          <w:sz w:val="21"/>
          <w:szCs w:val="21"/>
        </w:rPr>
        <w:fldChar w:fldCharType="end"/>
      </w:r>
      <w:r w:rsidRPr="00617E3B">
        <w:rPr>
          <w:rFonts w:ascii="宋体" w:eastAsia="宋体" w:hAnsi="宋体" w:hint="eastAsia"/>
          <w:sz w:val="21"/>
          <w:szCs w:val="21"/>
        </w:rPr>
        <w:t>项目</w:t>
      </w:r>
      <w:r w:rsidRPr="00617E3B">
        <w:rPr>
          <w:rFonts w:ascii="宋体" w:eastAsia="宋体" w:hAnsi="宋体"/>
          <w:sz w:val="21"/>
          <w:szCs w:val="21"/>
        </w:rPr>
        <w:t>属性配置页面</w:t>
      </w:r>
    </w:p>
    <w:p w14:paraId="4F328B51"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选择“包含</w:t>
      </w:r>
      <w:r w:rsidRPr="0034487A">
        <w:rPr>
          <w:rFonts w:ascii="宋体" w:hAnsi="宋体"/>
        </w:rPr>
        <w:t>目录</w:t>
      </w:r>
      <w:r w:rsidRPr="0034487A">
        <w:rPr>
          <w:rFonts w:ascii="宋体" w:hAnsi="宋体" w:hint="eastAsia"/>
        </w:rPr>
        <w:t>”，将</w:t>
      </w:r>
      <w:r w:rsidRPr="0034487A">
        <w:rPr>
          <w:rFonts w:ascii="宋体" w:hAnsi="宋体"/>
        </w:rPr>
        <w:t>WpdPack目录下的</w:t>
      </w:r>
      <w:r w:rsidRPr="0034487A">
        <w:rPr>
          <w:rFonts w:ascii="宋体" w:hAnsi="宋体" w:hint="eastAsia"/>
        </w:rPr>
        <w:t>“Include”目录</w:t>
      </w:r>
      <w:r w:rsidRPr="0034487A">
        <w:rPr>
          <w:rFonts w:ascii="宋体" w:hAnsi="宋体"/>
        </w:rPr>
        <w:t>添加到这里；</w:t>
      </w:r>
    </w:p>
    <w:p w14:paraId="61178DCC"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再</w:t>
      </w:r>
      <w:r w:rsidRPr="0034487A">
        <w:rPr>
          <w:rFonts w:ascii="宋体" w:hAnsi="宋体"/>
        </w:rPr>
        <w:t>选择</w:t>
      </w:r>
      <w:r w:rsidRPr="0034487A">
        <w:rPr>
          <w:rFonts w:ascii="宋体" w:hAnsi="宋体" w:hint="eastAsia"/>
        </w:rPr>
        <w:t>“引用</w:t>
      </w:r>
      <w:r w:rsidRPr="0034487A">
        <w:rPr>
          <w:rFonts w:ascii="宋体" w:hAnsi="宋体"/>
        </w:rPr>
        <w:t>目录</w:t>
      </w:r>
      <w:r w:rsidRPr="0034487A">
        <w:rPr>
          <w:rFonts w:ascii="宋体" w:hAnsi="宋体" w:hint="eastAsia"/>
        </w:rPr>
        <w:t>”，</w:t>
      </w:r>
      <w:r w:rsidRPr="0034487A">
        <w:rPr>
          <w:rFonts w:ascii="宋体" w:hAnsi="宋体"/>
        </w:rPr>
        <w:t>将WpdPack</w:t>
      </w:r>
      <w:r w:rsidRPr="0034487A">
        <w:rPr>
          <w:rFonts w:ascii="宋体" w:hAnsi="宋体" w:hint="eastAsia"/>
        </w:rPr>
        <w:t>目录</w:t>
      </w:r>
      <w:r w:rsidRPr="0034487A">
        <w:rPr>
          <w:rFonts w:ascii="宋体" w:hAnsi="宋体"/>
        </w:rPr>
        <w:t>下的</w:t>
      </w:r>
      <w:r w:rsidRPr="0034487A">
        <w:rPr>
          <w:rFonts w:ascii="宋体" w:hAnsi="宋体" w:hint="eastAsia"/>
        </w:rPr>
        <w:t>“Lib”目录</w:t>
      </w:r>
      <w:r w:rsidRPr="0034487A">
        <w:rPr>
          <w:rFonts w:ascii="宋体" w:hAnsi="宋体"/>
        </w:rPr>
        <w:t>添加到这里。</w:t>
      </w:r>
    </w:p>
    <w:p w14:paraId="21232F16" w14:textId="2695FE3D" w:rsidR="00B12937" w:rsidRPr="0034487A" w:rsidRDefault="001A715D" w:rsidP="00617E3B">
      <w:pPr>
        <w:spacing w:beforeLines="0" w:before="120" w:afterLines="0" w:after="120" w:line="360" w:lineRule="exact"/>
        <w:ind w:firstLineChars="200" w:firstLine="480"/>
        <w:rPr>
          <w:rFonts w:ascii="宋体" w:hAnsi="宋体"/>
        </w:rPr>
      </w:pPr>
      <w:r w:rsidRPr="0034487A">
        <w:rPr>
          <w:rFonts w:ascii="宋体" w:hAnsi="宋体" w:hint="eastAsia"/>
        </w:rPr>
        <w:t>然后</w:t>
      </w:r>
      <w:r w:rsidRPr="0034487A">
        <w:rPr>
          <w:rFonts w:ascii="宋体" w:hAnsi="宋体"/>
        </w:rPr>
        <w:t>环境搭建就完成了，</w:t>
      </w:r>
      <w:r w:rsidRPr="0034487A">
        <w:rPr>
          <w:rFonts w:ascii="宋体" w:hAnsi="宋体" w:hint="eastAsia"/>
        </w:rPr>
        <w:t>只要</w:t>
      </w:r>
      <w:r w:rsidRPr="0034487A">
        <w:rPr>
          <w:rFonts w:ascii="宋体" w:hAnsi="宋体"/>
        </w:rPr>
        <w:t>包含了头文件“pcap.h”</w:t>
      </w:r>
      <w:r w:rsidRPr="0034487A">
        <w:rPr>
          <w:rFonts w:ascii="宋体" w:hAnsi="宋体" w:hint="eastAsia"/>
        </w:rPr>
        <w:t>，</w:t>
      </w:r>
      <w:r w:rsidRPr="0034487A">
        <w:rPr>
          <w:rFonts w:ascii="宋体" w:hAnsi="宋体"/>
        </w:rPr>
        <w:t>便可以使用winpcap中的函数了。</w:t>
      </w:r>
    </w:p>
    <w:p w14:paraId="567A06FF" w14:textId="12D55B4C" w:rsidR="002204F5" w:rsidRPr="0034487A" w:rsidRDefault="002204F5" w:rsidP="006E2249">
      <w:pPr>
        <w:spacing w:beforeLines="0" w:before="120" w:afterLines="0" w:after="120" w:line="360" w:lineRule="exact"/>
        <w:ind w:firstLineChars="200" w:firstLine="480"/>
        <w:rPr>
          <w:rFonts w:ascii="宋体" w:hAnsi="宋体"/>
        </w:rPr>
      </w:pPr>
    </w:p>
    <w:p w14:paraId="11617181" w14:textId="25068B0C" w:rsidR="002204F5" w:rsidRPr="0034487A" w:rsidRDefault="00CF1619" w:rsidP="002204F5">
      <w:pPr>
        <w:pStyle w:val="20505"/>
        <w:spacing w:before="120" w:after="120" w:line="240" w:lineRule="auto"/>
        <w:rPr>
          <w:rFonts w:ascii="宋体" w:eastAsia="宋体" w:hAnsi="宋体"/>
          <w:b/>
          <w:szCs w:val="30"/>
        </w:rPr>
      </w:pPr>
      <w:bookmarkStart w:id="809" w:name="_Toc482141268"/>
      <w:bookmarkStart w:id="810" w:name="_Toc482141941"/>
      <w:bookmarkStart w:id="811" w:name="_Toc482521518"/>
      <w:r w:rsidRPr="0034487A">
        <w:rPr>
          <w:rFonts w:ascii="宋体" w:eastAsia="宋体" w:hAnsi="宋体" w:hint="eastAsia"/>
          <w:b/>
          <w:szCs w:val="30"/>
        </w:rPr>
        <w:lastRenderedPageBreak/>
        <w:t>测试</w:t>
      </w:r>
      <w:r w:rsidR="002204F5" w:rsidRPr="0034487A">
        <w:rPr>
          <w:rFonts w:ascii="宋体" w:eastAsia="宋体" w:hAnsi="宋体" w:hint="eastAsia"/>
          <w:b/>
          <w:szCs w:val="30"/>
        </w:rPr>
        <w:t>环境</w:t>
      </w:r>
      <w:bookmarkEnd w:id="809"/>
      <w:bookmarkEnd w:id="810"/>
      <w:bookmarkEnd w:id="811"/>
    </w:p>
    <w:p w14:paraId="1E1C3752" w14:textId="6FF328DE" w:rsidR="002204F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程序运行主机和被攻击主机在同一局域网内，均为Windows系统。程序运行主机IP为192.168.155.1，被攻击主机IP为192.168.155.2。</w:t>
      </w:r>
    </w:p>
    <w:p w14:paraId="03A23A09" w14:textId="0DEBED0A" w:rsidR="006A2F1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被攻击主机在端口8888上运行一个UDP服务用于测试主机扫描，MA</w:t>
      </w:r>
      <w:r w:rsidRPr="0034487A">
        <w:rPr>
          <w:rFonts w:ascii="宋体" w:hAnsi="宋体"/>
        </w:rPr>
        <w:t>C</w:t>
      </w:r>
      <w:r w:rsidRPr="0034487A">
        <w:rPr>
          <w:rFonts w:ascii="宋体" w:hAnsi="宋体" w:hint="eastAsia"/>
        </w:rPr>
        <w:t>地址获取，端口扫描，UDP</w:t>
      </w:r>
      <w:r w:rsidRPr="0034487A">
        <w:rPr>
          <w:rFonts w:ascii="宋体" w:hAnsi="宋体"/>
        </w:rPr>
        <w:t xml:space="preserve"> F</w:t>
      </w:r>
      <w:r w:rsidRPr="0034487A">
        <w:rPr>
          <w:rFonts w:ascii="宋体" w:hAnsi="宋体" w:hint="eastAsia"/>
        </w:rPr>
        <w:t>lood攻击。</w:t>
      </w:r>
    </w:p>
    <w:p w14:paraId="13D002F0" w14:textId="6EF9E928" w:rsidR="00150B71" w:rsidRPr="0034487A" w:rsidRDefault="009F06D1" w:rsidP="00593AC4">
      <w:pPr>
        <w:pStyle w:val="20505"/>
        <w:spacing w:before="120" w:after="120" w:line="240" w:lineRule="auto"/>
        <w:rPr>
          <w:rFonts w:ascii="宋体" w:eastAsia="宋体" w:hAnsi="宋体"/>
          <w:b/>
          <w:szCs w:val="30"/>
        </w:rPr>
      </w:pPr>
      <w:bookmarkStart w:id="812" w:name="_Toc482141269"/>
      <w:bookmarkStart w:id="813" w:name="_Toc482141942"/>
      <w:bookmarkStart w:id="814" w:name="_Toc482521519"/>
      <w:r w:rsidRPr="0034487A">
        <w:rPr>
          <w:rFonts w:ascii="宋体" w:eastAsia="宋体" w:hAnsi="宋体" w:hint="eastAsia"/>
          <w:b/>
          <w:szCs w:val="30"/>
        </w:rPr>
        <w:t>程序测试</w:t>
      </w:r>
      <w:bookmarkEnd w:id="812"/>
      <w:bookmarkEnd w:id="813"/>
      <w:bookmarkEnd w:id="814"/>
    </w:p>
    <w:p w14:paraId="3D0901A5" w14:textId="467C3018" w:rsidR="009F06D1" w:rsidRPr="0034487A" w:rsidRDefault="002F5BD0" w:rsidP="009F06D1">
      <w:pPr>
        <w:pStyle w:val="3"/>
        <w:tabs>
          <w:tab w:val="clear" w:pos="5115"/>
        </w:tabs>
        <w:spacing w:before="120" w:after="120" w:line="240" w:lineRule="auto"/>
        <w:ind w:left="0" w:firstLine="0"/>
        <w:rPr>
          <w:rFonts w:ascii="宋体" w:eastAsia="宋体" w:hAnsi="宋体"/>
          <w:sz w:val="24"/>
          <w:szCs w:val="24"/>
        </w:rPr>
      </w:pPr>
      <w:bookmarkStart w:id="815" w:name="_Toc482141270"/>
      <w:bookmarkStart w:id="816" w:name="_Toc482141943"/>
      <w:bookmarkStart w:id="817" w:name="_Toc482521520"/>
      <w:r w:rsidRPr="0034487A">
        <w:rPr>
          <w:rFonts w:ascii="宋体" w:eastAsia="宋体" w:hAnsi="宋体" w:hint="eastAsia"/>
          <w:b/>
          <w:szCs w:val="28"/>
        </w:rPr>
        <w:t>选择</w:t>
      </w:r>
      <w:r w:rsidR="00BE0DCB" w:rsidRPr="0034487A">
        <w:rPr>
          <w:rFonts w:ascii="宋体" w:eastAsia="宋体" w:hAnsi="宋体" w:hint="eastAsia"/>
          <w:b/>
          <w:szCs w:val="28"/>
        </w:rPr>
        <w:t>网卡</w:t>
      </w:r>
      <w:bookmarkEnd w:id="815"/>
      <w:bookmarkEnd w:id="816"/>
      <w:bookmarkEnd w:id="817"/>
    </w:p>
    <w:p w14:paraId="03C03C1D" w14:textId="76659E7E" w:rsidR="002F5BD0" w:rsidRPr="0034487A" w:rsidRDefault="002F5BD0" w:rsidP="00C35551">
      <w:pPr>
        <w:spacing w:beforeLines="0" w:before="120" w:afterLines="0" w:after="120" w:line="360" w:lineRule="exact"/>
        <w:ind w:firstLineChars="200" w:firstLine="480"/>
        <w:rPr>
          <w:rFonts w:ascii="宋体" w:hAnsi="宋体"/>
        </w:rPr>
      </w:pPr>
      <w:r w:rsidRPr="0034487A">
        <w:rPr>
          <w:rFonts w:ascii="宋体" w:hAnsi="宋体" w:hint="eastAsia"/>
        </w:rPr>
        <w:t>如图</w:t>
      </w:r>
      <w:r w:rsidR="00025B07" w:rsidRPr="0034487A">
        <w:rPr>
          <w:rFonts w:ascii="宋体" w:hAnsi="宋体" w:hint="eastAsia"/>
        </w:rPr>
        <w:t>5</w:t>
      </w:r>
      <w:r w:rsidR="009A0F67" w:rsidRPr="0034487A">
        <w:rPr>
          <w:rFonts w:ascii="宋体" w:hAnsi="宋体" w:hint="eastAsia"/>
        </w:rPr>
        <w:t>.</w:t>
      </w:r>
      <w:r w:rsidR="00025B07" w:rsidRPr="0034487A">
        <w:rPr>
          <w:rFonts w:ascii="宋体" w:hAnsi="宋体"/>
        </w:rPr>
        <w:t>2</w:t>
      </w:r>
      <w:r w:rsidRPr="0034487A">
        <w:rPr>
          <w:rFonts w:ascii="宋体" w:hAnsi="宋体" w:hint="eastAsia"/>
        </w:rPr>
        <w:t>所示，程序运行主机有两个网卡。本地连接*</w:t>
      </w:r>
      <w:r w:rsidRPr="0034487A">
        <w:rPr>
          <w:rFonts w:ascii="宋体" w:hAnsi="宋体"/>
        </w:rPr>
        <w:t>1</w:t>
      </w:r>
      <w:r w:rsidRPr="0034487A">
        <w:rPr>
          <w:rFonts w:ascii="宋体" w:hAnsi="宋体" w:hint="eastAsia"/>
        </w:rPr>
        <w:t>为无线连接，本地连接*</w:t>
      </w:r>
      <w:r w:rsidRPr="0034487A">
        <w:rPr>
          <w:rFonts w:ascii="宋体" w:hAnsi="宋体"/>
        </w:rPr>
        <w:t>3</w:t>
      </w:r>
      <w:r w:rsidRPr="0034487A">
        <w:rPr>
          <w:rFonts w:ascii="宋体" w:hAnsi="宋体" w:hint="eastAsia"/>
        </w:rPr>
        <w:t>用于构建局域网。</w:t>
      </w:r>
    </w:p>
    <w:p w14:paraId="0E5AD89D"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5D94EF55" wp14:editId="5AFE97A1">
            <wp:extent cx="5726042" cy="43510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26452" cy="4351332"/>
                    </a:xfrm>
                    <a:prstGeom prst="rect">
                      <a:avLst/>
                    </a:prstGeom>
                  </pic:spPr>
                </pic:pic>
              </a:graphicData>
            </a:graphic>
          </wp:inline>
        </w:drawing>
      </w:r>
    </w:p>
    <w:p w14:paraId="29FBFD2C" w14:textId="0BBD665A" w:rsidR="002F5BD0" w:rsidRPr="00285EBE" w:rsidRDefault="006C6D3B" w:rsidP="008D0631">
      <w:pPr>
        <w:pStyle w:val="af3"/>
        <w:spacing w:before="120" w:after="120"/>
        <w:jc w:val="center"/>
        <w:rPr>
          <w:rFonts w:ascii="宋体" w:eastAsia="宋体" w:hAnsi="宋体"/>
          <w:sz w:val="21"/>
          <w:szCs w:val="21"/>
          <w:rPrChange w:id="818" w:author="李勇" w:date="2017-05-13T21:53:00Z">
            <w:rPr>
              <w:rFonts w:ascii="宋体" w:eastAsia="宋体" w:hAnsi="宋体"/>
            </w:rPr>
          </w:rPrChange>
        </w:rPr>
      </w:pPr>
      <w:r w:rsidRPr="00285EBE">
        <w:rPr>
          <w:rFonts w:ascii="宋体" w:eastAsia="宋体" w:hAnsi="宋体" w:hint="eastAsia"/>
          <w:sz w:val="21"/>
          <w:szCs w:val="21"/>
          <w:rPrChange w:id="819" w:author="李勇" w:date="2017-05-13T21:53:00Z">
            <w:rPr>
              <w:rFonts w:ascii="宋体" w:eastAsia="宋体" w:hAnsi="宋体" w:hint="eastAsia"/>
            </w:rPr>
          </w:rPrChange>
        </w:rPr>
        <w:t>图</w:t>
      </w:r>
      <w:r w:rsidRPr="00285EBE">
        <w:rPr>
          <w:rFonts w:ascii="宋体" w:eastAsia="宋体" w:hAnsi="宋体"/>
          <w:sz w:val="21"/>
          <w:szCs w:val="21"/>
          <w:rPrChange w:id="820" w:author="李勇" w:date="2017-05-13T21:53:00Z">
            <w:rPr>
              <w:rFonts w:ascii="宋体" w:eastAsia="宋体" w:hAnsi="宋体"/>
            </w:rPr>
          </w:rPrChange>
        </w:rPr>
        <w:t>5</w:t>
      </w:r>
      <w:r w:rsidR="009A0F67" w:rsidRPr="00285EBE">
        <w:rPr>
          <w:rFonts w:ascii="宋体" w:eastAsia="宋体" w:hAnsi="宋体"/>
          <w:sz w:val="21"/>
          <w:szCs w:val="21"/>
          <w:rPrChange w:id="821" w:author="李勇" w:date="2017-05-13T21:53:00Z">
            <w:rPr>
              <w:rFonts w:ascii="宋体" w:eastAsia="宋体" w:hAnsi="宋体"/>
            </w:rPr>
          </w:rPrChange>
        </w:rPr>
        <w:t>.</w:t>
      </w:r>
      <w:r w:rsidRPr="00285EBE">
        <w:rPr>
          <w:rFonts w:ascii="宋体" w:eastAsia="宋体" w:hAnsi="宋体"/>
          <w:sz w:val="21"/>
          <w:szCs w:val="21"/>
          <w:rPrChange w:id="822" w:author="李勇" w:date="2017-05-13T21:53:00Z">
            <w:rPr>
              <w:rFonts w:ascii="宋体" w:eastAsia="宋体" w:hAnsi="宋体"/>
            </w:rPr>
          </w:rPrChange>
        </w:rPr>
        <w:t xml:space="preserve"> </w:t>
      </w:r>
      <w:r w:rsidRPr="00285EBE">
        <w:rPr>
          <w:rFonts w:ascii="宋体" w:eastAsia="宋体" w:hAnsi="宋体"/>
          <w:sz w:val="21"/>
          <w:szCs w:val="21"/>
          <w:rPrChange w:id="823" w:author="李勇" w:date="2017-05-13T21:53:00Z">
            <w:rPr>
              <w:rFonts w:ascii="宋体" w:eastAsia="宋体" w:hAnsi="宋体"/>
            </w:rPr>
          </w:rPrChange>
        </w:rPr>
        <w:fldChar w:fldCharType="begin"/>
      </w:r>
      <w:r w:rsidRPr="00285EBE">
        <w:rPr>
          <w:rFonts w:ascii="宋体" w:eastAsia="宋体" w:hAnsi="宋体"/>
          <w:sz w:val="21"/>
          <w:szCs w:val="21"/>
          <w:rPrChange w:id="824" w:author="李勇" w:date="2017-05-13T21:53:00Z">
            <w:rPr>
              <w:rFonts w:ascii="宋体" w:eastAsia="宋体" w:hAnsi="宋体"/>
            </w:rPr>
          </w:rPrChange>
        </w:rPr>
        <w:instrText xml:space="preserve"> SEQ </w:instrText>
      </w:r>
      <w:r w:rsidRPr="00285EBE">
        <w:rPr>
          <w:rFonts w:ascii="宋体" w:eastAsia="宋体" w:hAnsi="宋体" w:hint="eastAsia"/>
          <w:sz w:val="21"/>
          <w:szCs w:val="21"/>
          <w:rPrChange w:id="825" w:author="李勇" w:date="2017-05-13T21:53:00Z">
            <w:rPr>
              <w:rFonts w:ascii="宋体" w:eastAsia="宋体" w:hAnsi="宋体" w:hint="eastAsia"/>
            </w:rPr>
          </w:rPrChange>
        </w:rPr>
        <w:instrText>图</w:instrText>
      </w:r>
      <w:r w:rsidRPr="00285EBE">
        <w:rPr>
          <w:rFonts w:ascii="宋体" w:eastAsia="宋体" w:hAnsi="宋体"/>
          <w:sz w:val="21"/>
          <w:szCs w:val="21"/>
          <w:rPrChange w:id="826" w:author="李勇" w:date="2017-05-13T21:53:00Z">
            <w:rPr>
              <w:rFonts w:ascii="宋体" w:eastAsia="宋体" w:hAnsi="宋体"/>
            </w:rPr>
          </w:rPrChange>
        </w:rPr>
        <w:instrText xml:space="preserve">5- \* ARABIC </w:instrText>
      </w:r>
      <w:r w:rsidRPr="00285EBE">
        <w:rPr>
          <w:rFonts w:ascii="宋体" w:eastAsia="宋体" w:hAnsi="宋体"/>
          <w:sz w:val="21"/>
          <w:szCs w:val="21"/>
          <w:rPrChange w:id="827" w:author="李勇" w:date="2017-05-13T21:53:00Z">
            <w:rPr>
              <w:rFonts w:ascii="宋体" w:eastAsia="宋体" w:hAnsi="宋体"/>
            </w:rPr>
          </w:rPrChange>
        </w:rPr>
        <w:fldChar w:fldCharType="separate"/>
      </w:r>
      <w:r w:rsidR="008E2EC8" w:rsidRPr="00285EBE">
        <w:rPr>
          <w:rFonts w:ascii="宋体" w:eastAsia="宋体" w:hAnsi="宋体"/>
          <w:noProof/>
          <w:sz w:val="21"/>
          <w:szCs w:val="21"/>
          <w:rPrChange w:id="828" w:author="李勇" w:date="2017-05-13T21:53:00Z">
            <w:rPr>
              <w:rFonts w:ascii="宋体" w:eastAsia="宋体" w:hAnsi="宋体"/>
              <w:noProof/>
            </w:rPr>
          </w:rPrChange>
        </w:rPr>
        <w:t>2</w:t>
      </w:r>
      <w:r w:rsidRPr="00285EBE">
        <w:rPr>
          <w:rFonts w:ascii="宋体" w:eastAsia="宋体" w:hAnsi="宋体"/>
          <w:sz w:val="21"/>
          <w:szCs w:val="21"/>
          <w:rPrChange w:id="829" w:author="李勇" w:date="2017-05-13T21:53:00Z">
            <w:rPr>
              <w:rFonts w:ascii="宋体" w:eastAsia="宋体" w:hAnsi="宋体"/>
            </w:rPr>
          </w:rPrChange>
        </w:rPr>
        <w:fldChar w:fldCharType="end"/>
      </w:r>
      <w:r w:rsidR="00025B07" w:rsidRPr="00285EBE">
        <w:rPr>
          <w:rFonts w:ascii="宋体" w:eastAsia="宋体" w:hAnsi="宋体"/>
          <w:sz w:val="21"/>
          <w:szCs w:val="21"/>
          <w:rPrChange w:id="830" w:author="李勇" w:date="2017-05-13T21:53:00Z">
            <w:rPr>
              <w:rFonts w:ascii="宋体" w:eastAsia="宋体" w:hAnsi="宋体"/>
            </w:rPr>
          </w:rPrChange>
        </w:rPr>
        <w:t xml:space="preserve"> </w:t>
      </w:r>
      <w:r w:rsidR="00025B07" w:rsidRPr="00285EBE">
        <w:rPr>
          <w:rFonts w:ascii="宋体" w:eastAsia="宋体" w:hAnsi="宋体" w:hint="eastAsia"/>
          <w:sz w:val="21"/>
          <w:szCs w:val="21"/>
          <w:rPrChange w:id="831" w:author="李勇" w:date="2017-05-13T21:53:00Z">
            <w:rPr>
              <w:rFonts w:ascii="宋体" w:eastAsia="宋体" w:hAnsi="宋体" w:hint="eastAsia"/>
            </w:rPr>
          </w:rPrChange>
        </w:rPr>
        <w:t>程序运行主机网卡使用情况</w:t>
      </w:r>
      <w:ins w:id="832" w:author="renxt" w:date="2017-05-13T21:03:00Z">
        <w:r w:rsidR="006D52D6" w:rsidRPr="00285EBE">
          <w:rPr>
            <w:rFonts w:ascii="宋体" w:eastAsia="宋体" w:hAnsi="宋体" w:hint="eastAsia"/>
            <w:sz w:val="21"/>
            <w:szCs w:val="21"/>
            <w:rPrChange w:id="833" w:author="李勇" w:date="2017-05-13T21:53:00Z">
              <w:rPr>
                <w:rFonts w:ascii="宋体" w:eastAsia="宋体" w:hAnsi="宋体" w:hint="eastAsia"/>
              </w:rPr>
            </w:rPrChange>
          </w:rPr>
          <w:t>（字体太小）</w:t>
        </w:r>
      </w:ins>
    </w:p>
    <w:p w14:paraId="5DC9CDCF" w14:textId="263EEC50" w:rsidR="00922AF7" w:rsidRPr="00C35551" w:rsidRDefault="00922AF7" w:rsidP="002F5BD0">
      <w:pPr>
        <w:spacing w:beforeLines="0" w:before="120" w:afterLines="0" w:after="120" w:line="360" w:lineRule="exact"/>
        <w:ind w:firstLineChars="200" w:firstLine="480"/>
        <w:rPr>
          <w:rFonts w:ascii="宋体" w:hAnsi="宋体"/>
        </w:rPr>
      </w:pPr>
    </w:p>
    <w:p w14:paraId="56FC8710" w14:textId="06FD3A58" w:rsidR="00922AF7" w:rsidRDefault="00922AF7" w:rsidP="002F5BD0">
      <w:pPr>
        <w:spacing w:beforeLines="0" w:before="120" w:afterLines="0" w:after="120" w:line="360" w:lineRule="exact"/>
        <w:ind w:firstLineChars="200" w:firstLine="480"/>
        <w:rPr>
          <w:rFonts w:ascii="宋体" w:hAnsi="宋体"/>
        </w:rPr>
      </w:pPr>
    </w:p>
    <w:p w14:paraId="3BB3F6CB" w14:textId="77777777" w:rsidR="00561A2A" w:rsidRPr="0034487A" w:rsidRDefault="00561A2A" w:rsidP="002F5BD0">
      <w:pPr>
        <w:spacing w:beforeLines="0" w:before="120" w:afterLines="0" w:after="120" w:line="360" w:lineRule="exact"/>
        <w:ind w:firstLineChars="200" w:firstLine="480"/>
        <w:rPr>
          <w:rFonts w:ascii="宋体" w:hAnsi="宋体"/>
        </w:rPr>
      </w:pPr>
    </w:p>
    <w:p w14:paraId="3EA9A5BC" w14:textId="77777777" w:rsidR="00922AF7" w:rsidRPr="0034487A" w:rsidRDefault="00922AF7" w:rsidP="002F5BD0">
      <w:pPr>
        <w:spacing w:beforeLines="0" w:before="120" w:afterLines="0" w:after="120" w:line="360" w:lineRule="exact"/>
        <w:ind w:firstLineChars="200" w:firstLine="480"/>
        <w:rPr>
          <w:rFonts w:ascii="宋体" w:hAnsi="宋体"/>
        </w:rPr>
      </w:pPr>
    </w:p>
    <w:p w14:paraId="6CBEB473" w14:textId="4C363D11" w:rsidR="00922AF7" w:rsidRPr="0034487A" w:rsidRDefault="002F5BD0" w:rsidP="00561A2A">
      <w:pPr>
        <w:spacing w:before="120" w:after="120"/>
        <w:ind w:firstLine="420"/>
        <w:rPr>
          <w:rFonts w:ascii="宋体" w:hAnsi="宋体"/>
        </w:rPr>
      </w:pPr>
      <w:r w:rsidRPr="0034487A">
        <w:rPr>
          <w:rFonts w:ascii="宋体" w:hAnsi="宋体" w:hint="eastAsia"/>
        </w:rPr>
        <w:lastRenderedPageBreak/>
        <w:t>程序扫描出的网卡列表如</w:t>
      </w:r>
      <w:r w:rsidR="00025B07" w:rsidRPr="0034487A">
        <w:rPr>
          <w:rFonts w:ascii="宋体" w:hAnsi="宋体" w:hint="eastAsia"/>
        </w:rPr>
        <w:t>图5</w:t>
      </w:r>
      <w:r w:rsidR="009A0F67" w:rsidRPr="0034487A">
        <w:rPr>
          <w:rFonts w:ascii="宋体" w:hAnsi="宋体" w:hint="eastAsia"/>
        </w:rPr>
        <w:t>.</w:t>
      </w:r>
      <w:r w:rsidR="00025B07" w:rsidRPr="0034487A">
        <w:rPr>
          <w:rFonts w:ascii="宋体" w:hAnsi="宋体"/>
        </w:rPr>
        <w:t>3</w:t>
      </w:r>
      <w:r w:rsidRPr="0034487A">
        <w:rPr>
          <w:rFonts w:ascii="宋体" w:hAnsi="宋体" w:hint="eastAsia"/>
        </w:rPr>
        <w:t>，选择构建局域网的网卡2用于后面的使用。</w:t>
      </w:r>
    </w:p>
    <w:p w14:paraId="59B7B6C8" w14:textId="77777777" w:rsidR="006C6D3B" w:rsidRPr="0034487A" w:rsidRDefault="00F050CE" w:rsidP="003F5BAF">
      <w:pPr>
        <w:spacing w:before="120" w:after="120"/>
        <w:jc w:val="center"/>
        <w:rPr>
          <w:rFonts w:ascii="宋体" w:hAnsi="宋体"/>
        </w:rPr>
      </w:pPr>
      <w:r w:rsidRPr="0034487A">
        <w:rPr>
          <w:rFonts w:ascii="宋体" w:hAnsi="宋体"/>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54095A52" w:rsidR="00F050CE" w:rsidRPr="00246280" w:rsidRDefault="006C6D3B" w:rsidP="006C6D3B">
      <w:pPr>
        <w:pStyle w:val="af3"/>
        <w:spacing w:before="120" w:after="120"/>
        <w:jc w:val="center"/>
        <w:rPr>
          <w:rFonts w:ascii="宋体" w:eastAsia="宋体" w:hAnsi="宋体"/>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3</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选择网卡</w:t>
      </w:r>
    </w:p>
    <w:p w14:paraId="4E1135DC" w14:textId="19351719"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834" w:name="_Toc482141271"/>
      <w:bookmarkStart w:id="835" w:name="_Toc482141944"/>
      <w:bookmarkStart w:id="836" w:name="_Toc482521521"/>
      <w:r w:rsidRPr="0034487A">
        <w:rPr>
          <w:rFonts w:ascii="宋体" w:eastAsia="宋体" w:hAnsi="宋体" w:hint="eastAsia"/>
          <w:b/>
          <w:szCs w:val="28"/>
        </w:rPr>
        <w:t>主机扫描</w:t>
      </w:r>
      <w:bookmarkEnd w:id="834"/>
      <w:bookmarkEnd w:id="835"/>
      <w:bookmarkEnd w:id="836"/>
    </w:p>
    <w:p w14:paraId="22D736F9" w14:textId="3BC0FB69" w:rsidR="00922AF7" w:rsidRPr="0034487A" w:rsidRDefault="002F5BD0" w:rsidP="00246280">
      <w:pPr>
        <w:spacing w:beforeLines="0" w:before="120" w:afterLines="0" w:after="120" w:line="240" w:lineRule="auto"/>
        <w:ind w:firstLine="420"/>
        <w:rPr>
          <w:rFonts w:ascii="宋体" w:hAnsi="宋体"/>
          <w:noProof/>
        </w:rPr>
      </w:pPr>
      <w:r w:rsidRPr="0034487A">
        <w:rPr>
          <w:rFonts w:ascii="宋体" w:hAnsi="宋体" w:hint="eastAsia"/>
          <w:noProof/>
        </w:rPr>
        <w:t>图</w:t>
      </w:r>
      <w:r w:rsidR="00025B07" w:rsidRPr="0034487A">
        <w:rPr>
          <w:rFonts w:ascii="宋体" w:hAnsi="宋体" w:hint="eastAsia"/>
          <w:noProof/>
        </w:rPr>
        <w:t>5</w:t>
      </w:r>
      <w:r w:rsidR="009A0F67" w:rsidRPr="0034487A">
        <w:rPr>
          <w:rFonts w:ascii="宋体" w:hAnsi="宋体" w:hint="eastAsia"/>
          <w:noProof/>
        </w:rPr>
        <w:t>.</w:t>
      </w:r>
      <w:r w:rsidR="00025B07" w:rsidRPr="0034487A">
        <w:rPr>
          <w:rFonts w:ascii="宋体" w:hAnsi="宋体" w:hint="eastAsia"/>
          <w:noProof/>
        </w:rPr>
        <w:t>4</w:t>
      </w:r>
      <w:r w:rsidRPr="0034487A">
        <w:rPr>
          <w:rFonts w:ascii="宋体" w:hAnsi="宋体" w:hint="eastAsia"/>
          <w:noProof/>
        </w:rPr>
        <w:t>为被攻击主机网络连接情况。I</w:t>
      </w:r>
      <w:r w:rsidRPr="0034487A">
        <w:rPr>
          <w:rFonts w:ascii="宋体" w:hAnsi="宋体"/>
          <w:noProof/>
        </w:rPr>
        <w:t>P</w:t>
      </w:r>
      <w:r w:rsidRPr="0034487A">
        <w:rPr>
          <w:rFonts w:ascii="宋体" w:hAnsi="宋体" w:hint="eastAsia"/>
          <w:noProof/>
        </w:rPr>
        <w:t>为192.168.155.2，默认网关为192.168.155.1.</w:t>
      </w:r>
    </w:p>
    <w:p w14:paraId="0194D783"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642DDC5F" w:rsidR="002F5BD0" w:rsidRPr="00246280" w:rsidRDefault="006C6D3B" w:rsidP="006C6D3B">
      <w:pPr>
        <w:pStyle w:val="af3"/>
        <w:spacing w:before="120" w:after="120"/>
        <w:jc w:val="center"/>
        <w:rPr>
          <w:rFonts w:ascii="宋体" w:eastAsia="宋体" w:hAnsi="宋体"/>
          <w:noProof/>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4</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被攻击主机网络连接情况</w:t>
      </w:r>
    </w:p>
    <w:p w14:paraId="217D4D25" w14:textId="6F9FDC68" w:rsidR="002F5BD0" w:rsidRDefault="002F5BD0" w:rsidP="002F5BD0">
      <w:pPr>
        <w:spacing w:beforeLines="0" w:before="120" w:afterLines="0" w:after="120" w:line="240" w:lineRule="auto"/>
        <w:rPr>
          <w:rFonts w:ascii="宋体" w:hAnsi="宋体"/>
          <w:noProof/>
        </w:rPr>
      </w:pPr>
    </w:p>
    <w:p w14:paraId="62D76C07" w14:textId="77777777" w:rsidR="00383D6B" w:rsidRPr="0034487A" w:rsidRDefault="00383D6B" w:rsidP="002F5BD0">
      <w:pPr>
        <w:spacing w:beforeLines="0" w:before="120" w:afterLines="0" w:after="120" w:line="240" w:lineRule="auto"/>
        <w:rPr>
          <w:rFonts w:ascii="宋体" w:hAnsi="宋体"/>
          <w:noProof/>
        </w:rPr>
      </w:pPr>
    </w:p>
    <w:p w14:paraId="16A43F68" w14:textId="01A11985" w:rsidR="00922AF7" w:rsidRPr="0034487A" w:rsidRDefault="002F5BD0" w:rsidP="002F5BD0">
      <w:pPr>
        <w:spacing w:beforeLines="0" w:before="120" w:afterLines="0" w:after="120" w:line="240" w:lineRule="auto"/>
        <w:rPr>
          <w:rFonts w:ascii="宋体" w:hAnsi="宋体"/>
          <w:noProof/>
        </w:rPr>
      </w:pPr>
      <w:r w:rsidRPr="0034487A">
        <w:rPr>
          <w:rFonts w:ascii="宋体" w:hAnsi="宋体" w:hint="eastAsia"/>
          <w:noProof/>
        </w:rPr>
        <w:lastRenderedPageBreak/>
        <w:tab/>
        <w:t>主机扫描过程和结果</w:t>
      </w:r>
      <w:r w:rsidR="00B135EB" w:rsidRPr="0034487A">
        <w:rPr>
          <w:rFonts w:ascii="宋体" w:hAnsi="宋体" w:hint="eastAsia"/>
          <w:noProof/>
        </w:rPr>
        <w:t>如图5</w:t>
      </w:r>
      <w:r w:rsidR="009A0F67" w:rsidRPr="0034487A">
        <w:rPr>
          <w:rFonts w:ascii="宋体" w:hAnsi="宋体" w:hint="eastAsia"/>
          <w:noProof/>
        </w:rPr>
        <w:t>.</w:t>
      </w:r>
      <w:r w:rsidR="00B135EB" w:rsidRPr="0034487A">
        <w:rPr>
          <w:rFonts w:ascii="宋体" w:hAnsi="宋体"/>
          <w:noProof/>
        </w:rPr>
        <w:t>5</w:t>
      </w:r>
      <w:r w:rsidRPr="0034487A">
        <w:rPr>
          <w:rFonts w:ascii="宋体" w:hAnsi="宋体" w:hint="eastAsia"/>
          <w:noProof/>
        </w:rPr>
        <w:t>，</w:t>
      </w:r>
      <w:r w:rsidR="00922AF7" w:rsidRPr="0034487A">
        <w:rPr>
          <w:rFonts w:ascii="宋体" w:hAnsi="宋体" w:hint="eastAsia"/>
          <w:noProof/>
        </w:rPr>
        <w:t>利用多线程技术实现主机的快速扫描，一个网段扫描时间只需2秒左右。</w:t>
      </w:r>
    </w:p>
    <w:p w14:paraId="02C8E80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219F5A9F" w:rsidR="00922AF7" w:rsidRPr="00176DFE" w:rsidRDefault="006C6D3B" w:rsidP="008D142E">
      <w:pPr>
        <w:pStyle w:val="af3"/>
        <w:spacing w:before="120" w:after="120"/>
        <w:jc w:val="center"/>
        <w:rPr>
          <w:rFonts w:ascii="宋体" w:eastAsia="宋体" w:hAnsi="宋体"/>
          <w:sz w:val="21"/>
        </w:rPr>
      </w:pPr>
      <w:r w:rsidRPr="00176DFE">
        <w:rPr>
          <w:rFonts w:ascii="宋体" w:eastAsia="宋体" w:hAnsi="宋体" w:hint="eastAsia"/>
          <w:sz w:val="21"/>
        </w:rPr>
        <w:t>图5</w:t>
      </w:r>
      <w:r w:rsidR="009A0F67" w:rsidRPr="00176DFE">
        <w:rPr>
          <w:rFonts w:ascii="宋体" w:eastAsia="宋体" w:hAnsi="宋体" w:hint="eastAsia"/>
          <w:sz w:val="21"/>
        </w:rPr>
        <w:t>.</w:t>
      </w:r>
      <w:r w:rsidRPr="00176DFE">
        <w:rPr>
          <w:rFonts w:ascii="宋体" w:eastAsia="宋体" w:hAnsi="宋体" w:hint="eastAsia"/>
          <w:sz w:val="21"/>
        </w:rPr>
        <w:t xml:space="preserve"> </w:t>
      </w:r>
      <w:r w:rsidRPr="00176DFE">
        <w:rPr>
          <w:rFonts w:ascii="宋体" w:eastAsia="宋体" w:hAnsi="宋体"/>
          <w:sz w:val="21"/>
        </w:rPr>
        <w:fldChar w:fldCharType="begin"/>
      </w:r>
      <w:r w:rsidRPr="00176DFE">
        <w:rPr>
          <w:rFonts w:ascii="宋体" w:eastAsia="宋体" w:hAnsi="宋体"/>
          <w:sz w:val="21"/>
        </w:rPr>
        <w:instrText xml:space="preserve"> </w:instrText>
      </w:r>
      <w:r w:rsidRPr="00176DFE">
        <w:rPr>
          <w:rFonts w:ascii="宋体" w:eastAsia="宋体" w:hAnsi="宋体" w:hint="eastAsia"/>
          <w:sz w:val="21"/>
        </w:rPr>
        <w:instrText>SEQ 图5- \* ARABIC</w:instrText>
      </w:r>
      <w:r w:rsidRPr="00176DFE">
        <w:rPr>
          <w:rFonts w:ascii="宋体" w:eastAsia="宋体" w:hAnsi="宋体"/>
          <w:sz w:val="21"/>
        </w:rPr>
        <w:instrText xml:space="preserve"> </w:instrText>
      </w:r>
      <w:r w:rsidRPr="00176DFE">
        <w:rPr>
          <w:rFonts w:ascii="宋体" w:eastAsia="宋体" w:hAnsi="宋体"/>
          <w:sz w:val="21"/>
        </w:rPr>
        <w:fldChar w:fldCharType="separate"/>
      </w:r>
      <w:r w:rsidR="008E2EC8" w:rsidRPr="00176DFE">
        <w:rPr>
          <w:rFonts w:ascii="宋体" w:eastAsia="宋体" w:hAnsi="宋体"/>
          <w:noProof/>
          <w:sz w:val="21"/>
        </w:rPr>
        <w:t>5</w:t>
      </w:r>
      <w:r w:rsidRPr="00176DFE">
        <w:rPr>
          <w:rFonts w:ascii="宋体" w:eastAsia="宋体" w:hAnsi="宋体"/>
          <w:sz w:val="21"/>
        </w:rPr>
        <w:fldChar w:fldCharType="end"/>
      </w:r>
      <w:r w:rsidR="00B135EB" w:rsidRPr="00176DFE">
        <w:rPr>
          <w:rFonts w:ascii="宋体" w:eastAsia="宋体" w:hAnsi="宋体"/>
          <w:sz w:val="21"/>
        </w:rPr>
        <w:t xml:space="preserve"> </w:t>
      </w:r>
      <w:r w:rsidR="00B135EB" w:rsidRPr="00176DFE">
        <w:rPr>
          <w:rFonts w:ascii="宋体" w:eastAsia="宋体" w:hAnsi="宋体" w:hint="eastAsia"/>
          <w:sz w:val="21"/>
        </w:rPr>
        <w:t>主机扫描过程</w:t>
      </w:r>
    </w:p>
    <w:p w14:paraId="0178A74D" w14:textId="4C0190C0" w:rsidR="00922AF7" w:rsidRPr="0034487A" w:rsidRDefault="00922AF7" w:rsidP="0068665F">
      <w:pPr>
        <w:spacing w:beforeLines="0" w:before="120" w:afterLines="0" w:after="120" w:line="240" w:lineRule="auto"/>
        <w:ind w:firstLineChars="200" w:firstLine="480"/>
        <w:rPr>
          <w:rFonts w:ascii="宋体" w:hAnsi="宋体"/>
        </w:rPr>
      </w:pPr>
      <w:r w:rsidRPr="0034487A">
        <w:rPr>
          <w:rFonts w:ascii="宋体" w:hAnsi="宋体" w:hint="eastAsia"/>
        </w:rPr>
        <w:t>扫描结果</w:t>
      </w:r>
      <w:r w:rsidR="00B135EB" w:rsidRPr="0034487A">
        <w:rPr>
          <w:rFonts w:ascii="宋体" w:hAnsi="宋体" w:hint="eastAsia"/>
        </w:rPr>
        <w:t>如图5</w:t>
      </w:r>
      <w:r w:rsidR="009A0F67" w:rsidRPr="0034487A">
        <w:rPr>
          <w:rFonts w:ascii="宋体" w:hAnsi="宋体" w:hint="eastAsia"/>
        </w:rPr>
        <w:t>.</w:t>
      </w:r>
      <w:r w:rsidR="00B135EB" w:rsidRPr="0034487A">
        <w:rPr>
          <w:rFonts w:ascii="宋体" w:hAnsi="宋体"/>
        </w:rPr>
        <w:t>6</w:t>
      </w:r>
      <w:r w:rsidRPr="0034487A">
        <w:rPr>
          <w:rFonts w:ascii="宋体" w:hAnsi="宋体" w:hint="eastAsia"/>
        </w:rPr>
        <w:t>，局域网内192.168.155.1和192.168.155.2开放：</w:t>
      </w:r>
    </w:p>
    <w:p w14:paraId="63EF4379" w14:textId="77777777" w:rsidR="006C6D3B" w:rsidRPr="0034487A" w:rsidRDefault="00922AF7" w:rsidP="003F5BAF">
      <w:pPr>
        <w:spacing w:before="120" w:after="120"/>
        <w:jc w:val="center"/>
        <w:rPr>
          <w:rFonts w:ascii="宋体" w:hAnsi="宋体"/>
        </w:rPr>
      </w:pPr>
      <w:r w:rsidRPr="0034487A">
        <w:rPr>
          <w:rFonts w:ascii="宋体" w:hAnsi="宋体"/>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0355A0F1" w:rsidR="00922AF7" w:rsidRDefault="006C6D3B" w:rsidP="00C778AF">
      <w:pPr>
        <w:pStyle w:val="af3"/>
        <w:spacing w:before="120" w:after="120"/>
        <w:jc w:val="center"/>
        <w:rPr>
          <w:rFonts w:ascii="宋体" w:eastAsia="宋体" w:hAnsi="宋体"/>
          <w:sz w:val="21"/>
        </w:rPr>
      </w:pPr>
      <w:r w:rsidRPr="00524DA7">
        <w:rPr>
          <w:rFonts w:ascii="宋体" w:eastAsia="宋体" w:hAnsi="宋体" w:hint="eastAsia"/>
          <w:sz w:val="21"/>
        </w:rPr>
        <w:t>图5</w:t>
      </w:r>
      <w:r w:rsidR="009A0F67" w:rsidRPr="00524DA7">
        <w:rPr>
          <w:rFonts w:ascii="宋体" w:eastAsia="宋体" w:hAnsi="宋体" w:hint="eastAsia"/>
          <w:sz w:val="21"/>
        </w:rPr>
        <w:t>.</w:t>
      </w:r>
      <w:r w:rsidRPr="00524DA7">
        <w:rPr>
          <w:rFonts w:ascii="宋体" w:eastAsia="宋体" w:hAnsi="宋体" w:hint="eastAsia"/>
          <w:sz w:val="21"/>
        </w:rPr>
        <w:t xml:space="preserve"> </w:t>
      </w:r>
      <w:r w:rsidRPr="00524DA7">
        <w:rPr>
          <w:rFonts w:ascii="宋体" w:eastAsia="宋体" w:hAnsi="宋体"/>
          <w:sz w:val="21"/>
        </w:rPr>
        <w:fldChar w:fldCharType="begin"/>
      </w:r>
      <w:r w:rsidRPr="00524DA7">
        <w:rPr>
          <w:rFonts w:ascii="宋体" w:eastAsia="宋体" w:hAnsi="宋体"/>
          <w:sz w:val="21"/>
        </w:rPr>
        <w:instrText xml:space="preserve"> </w:instrText>
      </w:r>
      <w:r w:rsidRPr="00524DA7">
        <w:rPr>
          <w:rFonts w:ascii="宋体" w:eastAsia="宋体" w:hAnsi="宋体" w:hint="eastAsia"/>
          <w:sz w:val="21"/>
        </w:rPr>
        <w:instrText>SEQ 图5- \* ARABIC</w:instrText>
      </w:r>
      <w:r w:rsidRPr="00524DA7">
        <w:rPr>
          <w:rFonts w:ascii="宋体" w:eastAsia="宋体" w:hAnsi="宋体"/>
          <w:sz w:val="21"/>
        </w:rPr>
        <w:instrText xml:space="preserve"> </w:instrText>
      </w:r>
      <w:r w:rsidRPr="00524DA7">
        <w:rPr>
          <w:rFonts w:ascii="宋体" w:eastAsia="宋体" w:hAnsi="宋体"/>
          <w:sz w:val="21"/>
        </w:rPr>
        <w:fldChar w:fldCharType="separate"/>
      </w:r>
      <w:r w:rsidR="008E2EC8" w:rsidRPr="00524DA7">
        <w:rPr>
          <w:rFonts w:ascii="宋体" w:eastAsia="宋体" w:hAnsi="宋体"/>
          <w:noProof/>
          <w:sz w:val="21"/>
        </w:rPr>
        <w:t>6</w:t>
      </w:r>
      <w:r w:rsidRPr="00524DA7">
        <w:rPr>
          <w:rFonts w:ascii="宋体" w:eastAsia="宋体" w:hAnsi="宋体"/>
          <w:sz w:val="21"/>
        </w:rPr>
        <w:fldChar w:fldCharType="end"/>
      </w:r>
      <w:r w:rsidR="00B135EB" w:rsidRPr="00524DA7">
        <w:rPr>
          <w:rFonts w:ascii="宋体" w:eastAsia="宋体" w:hAnsi="宋体"/>
          <w:sz w:val="21"/>
        </w:rPr>
        <w:t xml:space="preserve"> </w:t>
      </w:r>
      <w:r w:rsidR="00B135EB" w:rsidRPr="00524DA7">
        <w:rPr>
          <w:rFonts w:ascii="宋体" w:eastAsia="宋体" w:hAnsi="宋体" w:hint="eastAsia"/>
          <w:sz w:val="21"/>
        </w:rPr>
        <w:t>主机扫描结果</w:t>
      </w:r>
    </w:p>
    <w:p w14:paraId="070BEFD5" w14:textId="32D99F8F" w:rsidR="00A635C1" w:rsidRDefault="00A635C1" w:rsidP="00A635C1">
      <w:pPr>
        <w:spacing w:before="120" w:after="120"/>
      </w:pPr>
    </w:p>
    <w:p w14:paraId="61CAF5CE" w14:textId="77777777" w:rsidR="00A635C1" w:rsidRPr="00A635C1" w:rsidRDefault="00A635C1" w:rsidP="00A635C1">
      <w:pPr>
        <w:spacing w:before="120" w:after="120"/>
      </w:pPr>
    </w:p>
    <w:p w14:paraId="7D163907" w14:textId="1DAA274A" w:rsidR="00577D28" w:rsidRPr="0034487A" w:rsidRDefault="00BE0DCB" w:rsidP="00577D28">
      <w:pPr>
        <w:pStyle w:val="3"/>
        <w:tabs>
          <w:tab w:val="clear" w:pos="5115"/>
        </w:tabs>
        <w:spacing w:before="120" w:after="120" w:line="240" w:lineRule="auto"/>
        <w:ind w:left="0" w:firstLine="0"/>
        <w:rPr>
          <w:rFonts w:ascii="宋体" w:eastAsia="宋体" w:hAnsi="宋体"/>
          <w:b/>
          <w:szCs w:val="28"/>
        </w:rPr>
      </w:pPr>
      <w:bookmarkStart w:id="837" w:name="_Toc482141272"/>
      <w:bookmarkStart w:id="838" w:name="_Toc482141945"/>
      <w:bookmarkStart w:id="839" w:name="_Toc482521522"/>
      <w:r w:rsidRPr="0034487A">
        <w:rPr>
          <w:rFonts w:ascii="宋体" w:eastAsia="宋体" w:hAnsi="宋体" w:hint="eastAsia"/>
          <w:b/>
          <w:szCs w:val="28"/>
        </w:rPr>
        <w:lastRenderedPageBreak/>
        <w:t>M</w:t>
      </w:r>
      <w:r w:rsidRPr="0034487A">
        <w:rPr>
          <w:rFonts w:ascii="宋体" w:eastAsia="宋体" w:hAnsi="宋体"/>
          <w:b/>
          <w:szCs w:val="28"/>
        </w:rPr>
        <w:t>AC</w:t>
      </w:r>
      <w:r w:rsidRPr="0034487A">
        <w:rPr>
          <w:rFonts w:ascii="宋体" w:eastAsia="宋体" w:hAnsi="宋体" w:hint="eastAsia"/>
          <w:b/>
          <w:szCs w:val="28"/>
        </w:rPr>
        <w:t>地址获取</w:t>
      </w:r>
      <w:bookmarkEnd w:id="837"/>
      <w:bookmarkEnd w:id="838"/>
      <w:bookmarkEnd w:id="839"/>
    </w:p>
    <w:p w14:paraId="6211D2C9" w14:textId="00625453" w:rsidR="00922AF7" w:rsidRPr="0034487A" w:rsidRDefault="00922AF7" w:rsidP="00E471A2">
      <w:pPr>
        <w:spacing w:beforeLines="0" w:before="120" w:afterLines="0" w:after="120" w:line="360" w:lineRule="exact"/>
        <w:ind w:firstLineChars="200" w:firstLine="480"/>
        <w:rPr>
          <w:rFonts w:ascii="宋体" w:hAnsi="宋体"/>
        </w:rPr>
      </w:pPr>
      <w:r w:rsidRPr="0034487A">
        <w:rPr>
          <w:rFonts w:ascii="宋体" w:hAnsi="宋体" w:hint="eastAsia"/>
        </w:rPr>
        <w:t>选择被攻击的主机的IP地址192.168.155.2，获取主机MAC地址</w:t>
      </w:r>
      <w:r w:rsidR="00C778AF" w:rsidRPr="0034487A">
        <w:rPr>
          <w:rFonts w:ascii="宋体" w:hAnsi="宋体" w:hint="eastAsia"/>
        </w:rPr>
        <w:t>如图5</w:t>
      </w:r>
      <w:r w:rsidR="009A0F67" w:rsidRPr="0034487A">
        <w:rPr>
          <w:rFonts w:ascii="宋体" w:hAnsi="宋体" w:hint="eastAsia"/>
        </w:rPr>
        <w:t>.</w:t>
      </w:r>
      <w:r w:rsidR="00C778AF" w:rsidRPr="0034487A">
        <w:rPr>
          <w:rFonts w:ascii="宋体" w:hAnsi="宋体"/>
        </w:rPr>
        <w:t>7</w:t>
      </w:r>
      <w:r w:rsidR="00C778AF" w:rsidRPr="0034487A">
        <w:rPr>
          <w:rFonts w:ascii="宋体" w:hAnsi="宋体" w:hint="eastAsia"/>
        </w:rPr>
        <w:t>所示</w:t>
      </w:r>
      <w:r w:rsidRPr="0034487A">
        <w:rPr>
          <w:rFonts w:ascii="宋体" w:hAnsi="宋体" w:hint="eastAsia"/>
        </w:rPr>
        <w:t>，用于构建UDP数据包。</w:t>
      </w:r>
    </w:p>
    <w:p w14:paraId="6BCE186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56516868" w:rsidR="00BE0DCB" w:rsidRPr="0034487A" w:rsidRDefault="006C6D3B" w:rsidP="008D142E">
      <w:pPr>
        <w:pStyle w:val="af3"/>
        <w:spacing w:before="120" w:after="120"/>
        <w:jc w:val="center"/>
        <w:rPr>
          <w:rFonts w:ascii="宋体" w:eastAsia="宋体" w:hAnsi="宋体"/>
        </w:rPr>
      </w:pPr>
      <w:r w:rsidRPr="0034487A">
        <w:rPr>
          <w:rFonts w:ascii="宋体" w:eastAsia="宋体" w:hAnsi="宋体" w:hint="eastAsia"/>
        </w:rPr>
        <w:t>图5</w:t>
      </w:r>
      <w:r w:rsidR="009A0F67" w:rsidRPr="0034487A">
        <w:rPr>
          <w:rFonts w:ascii="宋体" w:eastAsia="宋体" w:hAnsi="宋体" w:hint="eastAsia"/>
        </w:rPr>
        <w:t>.</w:t>
      </w:r>
      <w:r w:rsidRPr="0034487A">
        <w:rPr>
          <w:rFonts w:ascii="宋体" w:eastAsia="宋体" w:hAnsi="宋体" w:hint="eastAsia"/>
        </w:rPr>
        <w:t xml:space="preserve"> </w:t>
      </w:r>
      <w:r w:rsidRPr="0034487A">
        <w:rPr>
          <w:rFonts w:ascii="宋体" w:eastAsia="宋体" w:hAnsi="宋体"/>
        </w:rPr>
        <w:fldChar w:fldCharType="begin"/>
      </w:r>
      <w:r w:rsidRPr="0034487A">
        <w:rPr>
          <w:rFonts w:ascii="宋体" w:eastAsia="宋体" w:hAnsi="宋体"/>
        </w:rPr>
        <w:instrText xml:space="preserve"> </w:instrText>
      </w:r>
      <w:r w:rsidRPr="0034487A">
        <w:rPr>
          <w:rFonts w:ascii="宋体" w:eastAsia="宋体" w:hAnsi="宋体" w:hint="eastAsia"/>
        </w:rPr>
        <w:instrText>SEQ 图5- \* ARABIC</w:instrText>
      </w:r>
      <w:r w:rsidRPr="0034487A">
        <w:rPr>
          <w:rFonts w:ascii="宋体" w:eastAsia="宋体" w:hAnsi="宋体"/>
        </w:rPr>
        <w:instrText xml:space="preserve"> </w:instrText>
      </w:r>
      <w:r w:rsidRPr="0034487A">
        <w:rPr>
          <w:rFonts w:ascii="宋体" w:eastAsia="宋体" w:hAnsi="宋体"/>
        </w:rPr>
        <w:fldChar w:fldCharType="separate"/>
      </w:r>
      <w:r w:rsidR="008E2EC8" w:rsidRPr="0034487A">
        <w:rPr>
          <w:rFonts w:ascii="宋体" w:eastAsia="宋体" w:hAnsi="宋体"/>
          <w:noProof/>
        </w:rPr>
        <w:t>7</w:t>
      </w:r>
      <w:r w:rsidRPr="0034487A">
        <w:rPr>
          <w:rFonts w:ascii="宋体" w:eastAsia="宋体" w:hAnsi="宋体"/>
        </w:rPr>
        <w:fldChar w:fldCharType="end"/>
      </w:r>
      <w:r w:rsidR="00C778AF" w:rsidRPr="0034487A">
        <w:rPr>
          <w:rFonts w:ascii="宋体" w:eastAsia="宋体" w:hAnsi="宋体"/>
        </w:rPr>
        <w:t xml:space="preserve"> </w:t>
      </w:r>
      <w:r w:rsidR="00C778AF" w:rsidRPr="0034487A">
        <w:rPr>
          <w:rFonts w:ascii="宋体" w:eastAsia="宋体" w:hAnsi="宋体" w:hint="eastAsia"/>
        </w:rPr>
        <w:t>被攻击主机</w:t>
      </w:r>
      <w:r w:rsidR="00C778AF" w:rsidRPr="0034487A">
        <w:rPr>
          <w:rFonts w:ascii="宋体" w:eastAsia="宋体" w:hAnsi="宋体"/>
        </w:rPr>
        <w:t>MAC</w:t>
      </w:r>
      <w:r w:rsidR="00C778AF" w:rsidRPr="0034487A">
        <w:rPr>
          <w:rFonts w:ascii="宋体" w:eastAsia="宋体" w:hAnsi="宋体" w:hint="eastAsia"/>
        </w:rPr>
        <w:t>地址</w:t>
      </w:r>
    </w:p>
    <w:p w14:paraId="3E4FBBAC" w14:textId="01910974" w:rsidR="00F83D93" w:rsidRPr="0034487A" w:rsidRDefault="00F83D93" w:rsidP="00577D28">
      <w:pPr>
        <w:spacing w:beforeLines="0" w:before="120" w:afterLines="0" w:after="120" w:line="240" w:lineRule="auto"/>
        <w:ind w:firstLineChars="200" w:firstLine="480"/>
        <w:rPr>
          <w:rFonts w:ascii="宋体" w:hAnsi="宋体"/>
        </w:rPr>
      </w:pPr>
    </w:p>
    <w:p w14:paraId="34246ACD" w14:textId="2AAF2D88" w:rsidR="0097518D" w:rsidRPr="0034487A" w:rsidRDefault="0097518D" w:rsidP="00577D28">
      <w:pPr>
        <w:spacing w:beforeLines="0" w:before="120" w:afterLines="0" w:after="120" w:line="240" w:lineRule="auto"/>
        <w:ind w:firstLineChars="200" w:firstLine="480"/>
        <w:rPr>
          <w:rFonts w:ascii="宋体" w:hAnsi="宋体"/>
        </w:rPr>
      </w:pPr>
    </w:p>
    <w:p w14:paraId="1D72772D" w14:textId="5FEE38E0" w:rsidR="0097518D" w:rsidRPr="0034487A" w:rsidRDefault="0097518D" w:rsidP="00577D28">
      <w:pPr>
        <w:spacing w:beforeLines="0" w:before="120" w:afterLines="0" w:after="120" w:line="240" w:lineRule="auto"/>
        <w:ind w:firstLineChars="200" w:firstLine="480"/>
        <w:rPr>
          <w:rFonts w:ascii="宋体" w:hAnsi="宋体"/>
        </w:rPr>
      </w:pPr>
    </w:p>
    <w:p w14:paraId="5108C46A" w14:textId="4DC31705" w:rsidR="0097518D" w:rsidRPr="0034487A" w:rsidRDefault="0097518D" w:rsidP="00577D28">
      <w:pPr>
        <w:spacing w:beforeLines="0" w:before="120" w:afterLines="0" w:after="120" w:line="240" w:lineRule="auto"/>
        <w:ind w:firstLineChars="200" w:firstLine="480"/>
        <w:rPr>
          <w:rFonts w:ascii="宋体" w:hAnsi="宋体"/>
        </w:rPr>
      </w:pPr>
    </w:p>
    <w:p w14:paraId="5057013E" w14:textId="5BCFCE6F" w:rsidR="0097518D" w:rsidRPr="0034487A" w:rsidRDefault="0097518D" w:rsidP="00577D28">
      <w:pPr>
        <w:spacing w:beforeLines="0" w:before="120" w:afterLines="0" w:after="120" w:line="240" w:lineRule="auto"/>
        <w:ind w:firstLineChars="200" w:firstLine="480"/>
        <w:rPr>
          <w:rFonts w:ascii="宋体" w:hAnsi="宋体"/>
        </w:rPr>
      </w:pPr>
    </w:p>
    <w:p w14:paraId="4E2F65DE" w14:textId="2950B298" w:rsidR="0097518D" w:rsidRPr="0034487A" w:rsidRDefault="0097518D" w:rsidP="00577D28">
      <w:pPr>
        <w:spacing w:beforeLines="0" w:before="120" w:afterLines="0" w:after="120" w:line="240" w:lineRule="auto"/>
        <w:ind w:firstLineChars="200" w:firstLine="480"/>
        <w:rPr>
          <w:rFonts w:ascii="宋体" w:hAnsi="宋体"/>
        </w:rPr>
      </w:pPr>
    </w:p>
    <w:p w14:paraId="17E032B5" w14:textId="7D949BC3" w:rsidR="0097518D" w:rsidRPr="0034487A" w:rsidRDefault="0097518D" w:rsidP="00577D28">
      <w:pPr>
        <w:spacing w:beforeLines="0" w:before="120" w:afterLines="0" w:after="120" w:line="240" w:lineRule="auto"/>
        <w:ind w:firstLineChars="200" w:firstLine="480"/>
        <w:rPr>
          <w:rFonts w:ascii="宋体" w:hAnsi="宋体"/>
        </w:rPr>
      </w:pPr>
    </w:p>
    <w:p w14:paraId="49288857" w14:textId="4F4CD1B2" w:rsidR="0097518D" w:rsidRPr="0034487A" w:rsidRDefault="0097518D" w:rsidP="00577D28">
      <w:pPr>
        <w:spacing w:beforeLines="0" w:before="120" w:afterLines="0" w:after="120" w:line="240" w:lineRule="auto"/>
        <w:ind w:firstLineChars="200" w:firstLine="480"/>
        <w:rPr>
          <w:rFonts w:ascii="宋体" w:hAnsi="宋体"/>
        </w:rPr>
      </w:pPr>
    </w:p>
    <w:p w14:paraId="51157B85" w14:textId="122F76DD" w:rsidR="0097518D" w:rsidRPr="0034487A" w:rsidRDefault="0097518D" w:rsidP="00577D28">
      <w:pPr>
        <w:spacing w:beforeLines="0" w:before="120" w:afterLines="0" w:after="120" w:line="240" w:lineRule="auto"/>
        <w:ind w:firstLineChars="200" w:firstLine="480"/>
        <w:rPr>
          <w:rFonts w:ascii="宋体" w:hAnsi="宋体"/>
        </w:rPr>
      </w:pPr>
    </w:p>
    <w:p w14:paraId="41EFBCE0" w14:textId="454B2D60" w:rsidR="0097518D" w:rsidRPr="0034487A" w:rsidRDefault="0097518D" w:rsidP="00577D28">
      <w:pPr>
        <w:spacing w:beforeLines="0" w:before="120" w:afterLines="0" w:after="120" w:line="240" w:lineRule="auto"/>
        <w:ind w:firstLineChars="200" w:firstLine="480"/>
        <w:rPr>
          <w:rFonts w:ascii="宋体" w:hAnsi="宋体"/>
        </w:rPr>
      </w:pPr>
    </w:p>
    <w:p w14:paraId="7018A572" w14:textId="29E2386D" w:rsidR="0097518D" w:rsidRPr="0034487A" w:rsidRDefault="0097518D" w:rsidP="00577D28">
      <w:pPr>
        <w:spacing w:beforeLines="0" w:before="120" w:afterLines="0" w:after="120" w:line="240" w:lineRule="auto"/>
        <w:ind w:firstLineChars="200" w:firstLine="480"/>
        <w:rPr>
          <w:rFonts w:ascii="宋体" w:hAnsi="宋体"/>
        </w:rPr>
      </w:pPr>
    </w:p>
    <w:p w14:paraId="74CDD29E" w14:textId="69BD34B8" w:rsidR="0097518D" w:rsidRPr="0034487A" w:rsidRDefault="0097518D" w:rsidP="008D142E">
      <w:pPr>
        <w:spacing w:beforeLines="0" w:before="120" w:afterLines="0" w:after="120" w:line="240" w:lineRule="auto"/>
        <w:rPr>
          <w:rFonts w:ascii="宋体" w:hAnsi="宋体"/>
        </w:rPr>
      </w:pPr>
    </w:p>
    <w:p w14:paraId="046B116E" w14:textId="0C3ED3B8" w:rsidR="00F83D93" w:rsidRPr="0034487A" w:rsidRDefault="00F83D93" w:rsidP="00F83D93">
      <w:pPr>
        <w:pStyle w:val="3"/>
        <w:tabs>
          <w:tab w:val="clear" w:pos="5115"/>
        </w:tabs>
        <w:spacing w:before="120" w:after="120" w:line="240" w:lineRule="auto"/>
        <w:ind w:left="0" w:firstLine="0"/>
        <w:rPr>
          <w:rFonts w:ascii="宋体" w:eastAsia="宋体" w:hAnsi="宋体"/>
          <w:b/>
          <w:szCs w:val="28"/>
        </w:rPr>
      </w:pPr>
      <w:bookmarkStart w:id="840" w:name="_Toc482141273"/>
      <w:bookmarkStart w:id="841" w:name="_Toc482141946"/>
      <w:bookmarkStart w:id="842" w:name="_Toc482521523"/>
      <w:r w:rsidRPr="0034487A">
        <w:rPr>
          <w:rFonts w:ascii="宋体" w:eastAsia="宋体" w:hAnsi="宋体" w:hint="eastAsia"/>
          <w:b/>
          <w:szCs w:val="28"/>
        </w:rPr>
        <w:t>端口扫描</w:t>
      </w:r>
      <w:bookmarkEnd w:id="840"/>
      <w:bookmarkEnd w:id="841"/>
      <w:bookmarkEnd w:id="842"/>
    </w:p>
    <w:p w14:paraId="55D0E3C3" w14:textId="42C3D877" w:rsidR="00715537" w:rsidRPr="0034487A" w:rsidRDefault="006A2F15" w:rsidP="00C778AF">
      <w:pPr>
        <w:spacing w:beforeLines="0" w:before="120" w:afterLines="0" w:after="120" w:line="240" w:lineRule="auto"/>
        <w:ind w:firstLineChars="200" w:firstLine="480"/>
        <w:rPr>
          <w:rFonts w:ascii="宋体" w:hAnsi="宋体"/>
        </w:rPr>
      </w:pPr>
      <w:r w:rsidRPr="0034487A">
        <w:rPr>
          <w:rFonts w:ascii="宋体" w:hAnsi="宋体" w:hint="eastAsia"/>
        </w:rPr>
        <w:t>输入端口扫描的范围，这里为了方便展示，选择端口8</w:t>
      </w:r>
      <w:r w:rsidRPr="0034487A">
        <w:rPr>
          <w:rFonts w:ascii="宋体" w:hAnsi="宋体"/>
        </w:rPr>
        <w:t>880</w:t>
      </w:r>
      <w:r w:rsidRPr="0034487A">
        <w:rPr>
          <w:rFonts w:ascii="宋体" w:hAnsi="宋体" w:hint="eastAsia"/>
        </w:rPr>
        <w:t>到8900。</w:t>
      </w:r>
    </w:p>
    <w:p w14:paraId="57186253" w14:textId="236F2E67" w:rsidR="006A2F15" w:rsidRPr="0034487A" w:rsidRDefault="006A2F15" w:rsidP="00385A30">
      <w:pPr>
        <w:spacing w:beforeLines="0" w:before="120" w:afterLines="0" w:after="120" w:line="240" w:lineRule="auto"/>
        <w:ind w:firstLineChars="200" w:firstLine="480"/>
        <w:rPr>
          <w:rFonts w:ascii="宋体" w:hAnsi="宋体"/>
        </w:rPr>
      </w:pPr>
      <w:r w:rsidRPr="0034487A">
        <w:rPr>
          <w:rFonts w:ascii="宋体" w:hAnsi="宋体" w:hint="eastAsia"/>
        </w:rPr>
        <w:lastRenderedPageBreak/>
        <w:t>图</w:t>
      </w:r>
      <w:r w:rsidR="00C778AF" w:rsidRPr="0034487A">
        <w:rPr>
          <w:rFonts w:ascii="宋体" w:hAnsi="宋体" w:hint="eastAsia"/>
        </w:rPr>
        <w:t>5</w:t>
      </w:r>
      <w:r w:rsidR="009A0F67" w:rsidRPr="0034487A">
        <w:rPr>
          <w:rFonts w:ascii="宋体" w:hAnsi="宋体" w:hint="eastAsia"/>
        </w:rPr>
        <w:t>.</w:t>
      </w:r>
      <w:r w:rsidR="00C778AF" w:rsidRPr="0034487A">
        <w:rPr>
          <w:rFonts w:ascii="宋体" w:hAnsi="宋体"/>
        </w:rPr>
        <w:t>8</w:t>
      </w:r>
      <w:r w:rsidRPr="0034487A">
        <w:rPr>
          <w:rFonts w:ascii="宋体" w:hAnsi="宋体" w:hint="eastAsia"/>
        </w:rPr>
        <w:t>为192.168.155.2主机上</w:t>
      </w:r>
      <w:r w:rsidR="00C778AF" w:rsidRPr="0034487A">
        <w:rPr>
          <w:rFonts w:ascii="宋体" w:hAnsi="宋体"/>
        </w:rPr>
        <w:t>UDP</w:t>
      </w:r>
      <w:r w:rsidRPr="0034487A">
        <w:rPr>
          <w:rFonts w:ascii="宋体" w:hAnsi="宋体" w:hint="eastAsia"/>
        </w:rPr>
        <w:t>服务情况。在扫描端口范围内有端口8888和8889开放。</w:t>
      </w:r>
    </w:p>
    <w:p w14:paraId="61763AD2" w14:textId="60BCD766" w:rsidR="006C6D3B" w:rsidRPr="0034487A" w:rsidRDefault="00385A30" w:rsidP="003F5BAF">
      <w:pPr>
        <w:spacing w:before="120" w:after="120"/>
        <w:jc w:val="center"/>
        <w:rPr>
          <w:rFonts w:ascii="宋体" w:hAnsi="宋体"/>
        </w:rPr>
      </w:pPr>
      <w:r w:rsidRPr="0034487A">
        <w:rPr>
          <w:rFonts w:ascii="宋体" w:hAnsi="宋体"/>
          <w:noProof/>
        </w:rPr>
        <w:drawing>
          <wp:inline distT="0" distB="0" distL="0" distR="0" wp14:anchorId="358CB01F" wp14:editId="220A4E27">
            <wp:extent cx="4471847" cy="2453640"/>
            <wp:effectExtent l="0" t="0" r="5080" b="3810"/>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84374" cy="2460514"/>
                    </a:xfrm>
                    <a:prstGeom prst="rect">
                      <a:avLst/>
                    </a:prstGeom>
                    <a:noFill/>
                    <a:ln>
                      <a:noFill/>
                    </a:ln>
                  </pic:spPr>
                </pic:pic>
              </a:graphicData>
            </a:graphic>
          </wp:inline>
        </w:drawing>
      </w:r>
    </w:p>
    <w:p w14:paraId="37C24704" w14:textId="5E18B3CE" w:rsidR="006A2F15" w:rsidRPr="009D0DB8" w:rsidRDefault="006C6D3B" w:rsidP="008D142E">
      <w:pPr>
        <w:pStyle w:val="af3"/>
        <w:spacing w:before="120" w:after="120"/>
        <w:jc w:val="center"/>
        <w:rPr>
          <w:rFonts w:ascii="宋体" w:eastAsia="宋体" w:hAnsi="宋体"/>
          <w:sz w:val="21"/>
        </w:rPr>
      </w:pPr>
      <w:r w:rsidRPr="009D0DB8">
        <w:rPr>
          <w:rFonts w:ascii="宋体" w:eastAsia="宋体" w:hAnsi="宋体" w:hint="eastAsia"/>
          <w:sz w:val="21"/>
        </w:rPr>
        <w:t>图5</w:t>
      </w:r>
      <w:r w:rsidR="009A0F67" w:rsidRPr="009D0DB8">
        <w:rPr>
          <w:rFonts w:ascii="宋体" w:eastAsia="宋体" w:hAnsi="宋体" w:hint="eastAsia"/>
          <w:sz w:val="21"/>
        </w:rPr>
        <w:t>.</w:t>
      </w:r>
      <w:r w:rsidRPr="009D0DB8">
        <w:rPr>
          <w:rFonts w:ascii="宋体" w:eastAsia="宋体" w:hAnsi="宋体" w:hint="eastAsia"/>
          <w:sz w:val="21"/>
        </w:rPr>
        <w:t xml:space="preserve"> </w:t>
      </w:r>
      <w:r w:rsidRPr="009D0DB8">
        <w:rPr>
          <w:rFonts w:ascii="宋体" w:eastAsia="宋体" w:hAnsi="宋体"/>
          <w:sz w:val="21"/>
        </w:rPr>
        <w:fldChar w:fldCharType="begin"/>
      </w:r>
      <w:r w:rsidRPr="009D0DB8">
        <w:rPr>
          <w:rFonts w:ascii="宋体" w:eastAsia="宋体" w:hAnsi="宋体"/>
          <w:sz w:val="21"/>
        </w:rPr>
        <w:instrText xml:space="preserve"> </w:instrText>
      </w:r>
      <w:r w:rsidRPr="009D0DB8">
        <w:rPr>
          <w:rFonts w:ascii="宋体" w:eastAsia="宋体" w:hAnsi="宋体" w:hint="eastAsia"/>
          <w:sz w:val="21"/>
        </w:rPr>
        <w:instrText>SEQ 图5- \* ARABIC</w:instrText>
      </w:r>
      <w:r w:rsidRPr="009D0DB8">
        <w:rPr>
          <w:rFonts w:ascii="宋体" w:eastAsia="宋体" w:hAnsi="宋体"/>
          <w:sz w:val="21"/>
        </w:rPr>
        <w:instrText xml:space="preserve"> </w:instrText>
      </w:r>
      <w:r w:rsidRPr="009D0DB8">
        <w:rPr>
          <w:rFonts w:ascii="宋体" w:eastAsia="宋体" w:hAnsi="宋体"/>
          <w:sz w:val="21"/>
        </w:rPr>
        <w:fldChar w:fldCharType="separate"/>
      </w:r>
      <w:r w:rsidR="008E2EC8" w:rsidRPr="009D0DB8">
        <w:rPr>
          <w:rFonts w:ascii="宋体" w:eastAsia="宋体" w:hAnsi="宋体"/>
          <w:noProof/>
          <w:sz w:val="21"/>
        </w:rPr>
        <w:t>8</w:t>
      </w:r>
      <w:r w:rsidRPr="009D0DB8">
        <w:rPr>
          <w:rFonts w:ascii="宋体" w:eastAsia="宋体" w:hAnsi="宋体"/>
          <w:sz w:val="21"/>
        </w:rPr>
        <w:fldChar w:fldCharType="end"/>
      </w:r>
      <w:r w:rsidR="00C778AF" w:rsidRPr="009D0DB8">
        <w:rPr>
          <w:rFonts w:ascii="宋体" w:eastAsia="宋体" w:hAnsi="宋体"/>
          <w:sz w:val="21"/>
        </w:rPr>
        <w:t xml:space="preserve"> </w:t>
      </w:r>
      <w:r w:rsidR="00C778AF" w:rsidRPr="009D0DB8">
        <w:rPr>
          <w:rFonts w:ascii="宋体" w:eastAsia="宋体" w:hAnsi="宋体" w:hint="eastAsia"/>
          <w:sz w:val="21"/>
        </w:rPr>
        <w:t>被攻击主机UDP端口使用情况</w:t>
      </w:r>
    </w:p>
    <w:p w14:paraId="1C10BC38" w14:textId="2508FD4F" w:rsidR="006A2F15" w:rsidRPr="0034487A" w:rsidRDefault="006A2F15" w:rsidP="0097518D">
      <w:pPr>
        <w:spacing w:beforeLines="0" w:before="120" w:afterLines="0" w:after="120" w:line="240" w:lineRule="auto"/>
        <w:ind w:firstLineChars="200" w:firstLine="480"/>
        <w:rPr>
          <w:rFonts w:ascii="宋体" w:hAnsi="宋体"/>
        </w:rPr>
      </w:pPr>
      <w:r w:rsidRPr="0034487A">
        <w:rPr>
          <w:rFonts w:ascii="宋体" w:hAnsi="宋体" w:hint="eastAsia"/>
        </w:rPr>
        <w:t>图</w:t>
      </w:r>
      <w:r w:rsidR="00A97D7F" w:rsidRPr="0034487A">
        <w:rPr>
          <w:rFonts w:ascii="宋体" w:hAnsi="宋体" w:hint="eastAsia"/>
        </w:rPr>
        <w:t>5</w:t>
      </w:r>
      <w:r w:rsidR="009A0F67" w:rsidRPr="0034487A">
        <w:rPr>
          <w:rFonts w:ascii="宋体" w:hAnsi="宋体" w:hint="eastAsia"/>
        </w:rPr>
        <w:t>.</w:t>
      </w:r>
      <w:r w:rsidR="00A97D7F" w:rsidRPr="0034487A">
        <w:rPr>
          <w:rFonts w:ascii="宋体" w:hAnsi="宋体"/>
        </w:rPr>
        <w:t>9</w:t>
      </w:r>
      <w:r w:rsidRPr="0034487A">
        <w:rPr>
          <w:rFonts w:ascii="宋体" w:hAnsi="宋体" w:hint="eastAsia"/>
        </w:rPr>
        <w:t>为端口扫描过程和结果，扫描结果正确。</w:t>
      </w:r>
    </w:p>
    <w:p w14:paraId="70A384CA" w14:textId="71667CE1" w:rsidR="006C6D3B" w:rsidRPr="0034487A" w:rsidRDefault="0097518D" w:rsidP="003F5BAF">
      <w:pPr>
        <w:spacing w:before="120" w:after="120"/>
        <w:jc w:val="center"/>
        <w:rPr>
          <w:rFonts w:ascii="宋体" w:hAnsi="宋体"/>
        </w:rPr>
      </w:pPr>
      <w:r w:rsidRPr="0034487A">
        <w:rPr>
          <w:rFonts w:ascii="宋体" w:hAnsi="宋体"/>
          <w:noProof/>
        </w:rPr>
        <w:drawing>
          <wp:inline distT="0" distB="0" distL="0" distR="0" wp14:anchorId="03BEA4BC" wp14:editId="7EF26396">
            <wp:extent cx="4511040" cy="38673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86393" cy="3931982"/>
                    </a:xfrm>
                    <a:prstGeom prst="rect">
                      <a:avLst/>
                    </a:prstGeom>
                  </pic:spPr>
                </pic:pic>
              </a:graphicData>
            </a:graphic>
          </wp:inline>
        </w:drawing>
      </w:r>
    </w:p>
    <w:p w14:paraId="619F145B" w14:textId="606F9B2E" w:rsidR="00204A45" w:rsidRPr="00450E61" w:rsidRDefault="006C6D3B" w:rsidP="00450E61">
      <w:pPr>
        <w:pStyle w:val="af3"/>
        <w:spacing w:before="120" w:after="120"/>
        <w:jc w:val="center"/>
        <w:rPr>
          <w:rFonts w:ascii="宋体" w:eastAsia="宋体" w:hAnsi="宋体"/>
          <w:sz w:val="21"/>
        </w:rPr>
      </w:pPr>
      <w:r w:rsidRPr="00B62D43">
        <w:rPr>
          <w:rFonts w:ascii="宋体" w:eastAsia="宋体" w:hAnsi="宋体" w:hint="eastAsia"/>
          <w:sz w:val="21"/>
        </w:rPr>
        <w:t>图5</w:t>
      </w:r>
      <w:r w:rsidR="009A0F67" w:rsidRPr="00B62D43">
        <w:rPr>
          <w:rFonts w:ascii="宋体" w:eastAsia="宋体" w:hAnsi="宋体" w:hint="eastAsia"/>
          <w:sz w:val="21"/>
        </w:rPr>
        <w:t>.</w:t>
      </w:r>
      <w:r w:rsidRPr="00B62D43">
        <w:rPr>
          <w:rFonts w:ascii="宋体" w:eastAsia="宋体" w:hAnsi="宋体" w:hint="eastAsia"/>
          <w:sz w:val="21"/>
        </w:rPr>
        <w:t xml:space="preserve"> </w:t>
      </w:r>
      <w:r w:rsidRPr="00B62D43">
        <w:rPr>
          <w:rFonts w:ascii="宋体" w:eastAsia="宋体" w:hAnsi="宋体"/>
          <w:sz w:val="21"/>
        </w:rPr>
        <w:fldChar w:fldCharType="begin"/>
      </w:r>
      <w:r w:rsidRPr="00B62D43">
        <w:rPr>
          <w:rFonts w:ascii="宋体" w:eastAsia="宋体" w:hAnsi="宋体"/>
          <w:sz w:val="21"/>
        </w:rPr>
        <w:instrText xml:space="preserve"> </w:instrText>
      </w:r>
      <w:r w:rsidRPr="00B62D43">
        <w:rPr>
          <w:rFonts w:ascii="宋体" w:eastAsia="宋体" w:hAnsi="宋体" w:hint="eastAsia"/>
          <w:sz w:val="21"/>
        </w:rPr>
        <w:instrText>SEQ 图5- \* ARABIC</w:instrText>
      </w:r>
      <w:r w:rsidRPr="00B62D43">
        <w:rPr>
          <w:rFonts w:ascii="宋体" w:eastAsia="宋体" w:hAnsi="宋体"/>
          <w:sz w:val="21"/>
        </w:rPr>
        <w:instrText xml:space="preserve"> </w:instrText>
      </w:r>
      <w:r w:rsidRPr="00B62D43">
        <w:rPr>
          <w:rFonts w:ascii="宋体" w:eastAsia="宋体" w:hAnsi="宋体"/>
          <w:sz w:val="21"/>
        </w:rPr>
        <w:fldChar w:fldCharType="separate"/>
      </w:r>
      <w:r w:rsidR="008E2EC8" w:rsidRPr="00B62D43">
        <w:rPr>
          <w:rFonts w:ascii="宋体" w:eastAsia="宋体" w:hAnsi="宋体"/>
          <w:noProof/>
          <w:sz w:val="21"/>
        </w:rPr>
        <w:t>9</w:t>
      </w:r>
      <w:r w:rsidRPr="00B62D43">
        <w:rPr>
          <w:rFonts w:ascii="宋体" w:eastAsia="宋体" w:hAnsi="宋体"/>
          <w:sz w:val="21"/>
        </w:rPr>
        <w:fldChar w:fldCharType="end"/>
      </w:r>
      <w:r w:rsidR="00A97D7F" w:rsidRPr="00B62D43">
        <w:rPr>
          <w:rFonts w:ascii="宋体" w:eastAsia="宋体" w:hAnsi="宋体"/>
          <w:sz w:val="21"/>
        </w:rPr>
        <w:t xml:space="preserve"> </w:t>
      </w:r>
      <w:r w:rsidR="00A97D7F" w:rsidRPr="00B62D43">
        <w:rPr>
          <w:rFonts w:ascii="宋体" w:eastAsia="宋体" w:hAnsi="宋体" w:hint="eastAsia"/>
          <w:sz w:val="21"/>
        </w:rPr>
        <w:t>端口扫描</w:t>
      </w:r>
    </w:p>
    <w:p w14:paraId="4B964FF2" w14:textId="6B68396E"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843" w:name="_Toc482141274"/>
      <w:bookmarkStart w:id="844" w:name="_Toc482141947"/>
      <w:bookmarkStart w:id="845" w:name="_Toc482521524"/>
      <w:r w:rsidRPr="0034487A">
        <w:rPr>
          <w:rFonts w:ascii="宋体" w:eastAsia="宋体" w:hAnsi="宋体" w:hint="eastAsia"/>
          <w:b/>
          <w:szCs w:val="28"/>
        </w:rPr>
        <w:t>U</w:t>
      </w:r>
      <w:r w:rsidRPr="0034487A">
        <w:rPr>
          <w:rFonts w:ascii="宋体" w:eastAsia="宋体" w:hAnsi="宋体"/>
          <w:b/>
          <w:szCs w:val="28"/>
        </w:rPr>
        <w:t>DP F</w:t>
      </w:r>
      <w:r w:rsidRPr="0034487A">
        <w:rPr>
          <w:rFonts w:ascii="宋体" w:eastAsia="宋体" w:hAnsi="宋体" w:hint="eastAsia"/>
          <w:b/>
          <w:szCs w:val="28"/>
        </w:rPr>
        <w:t>lood攻击</w:t>
      </w:r>
      <w:bookmarkEnd w:id="843"/>
      <w:bookmarkEnd w:id="844"/>
      <w:bookmarkEnd w:id="845"/>
    </w:p>
    <w:p w14:paraId="465C72E3" w14:textId="50319F83" w:rsidR="00385A30" w:rsidRPr="0034487A" w:rsidRDefault="00715537" w:rsidP="00160F4D">
      <w:pPr>
        <w:spacing w:beforeLines="0" w:before="120" w:afterLines="0" w:after="120" w:line="240" w:lineRule="auto"/>
        <w:ind w:firstLineChars="200" w:firstLine="480"/>
        <w:rPr>
          <w:rFonts w:ascii="宋体" w:hAnsi="宋体"/>
        </w:rPr>
      </w:pPr>
      <w:r w:rsidRPr="0034487A">
        <w:rPr>
          <w:rFonts w:ascii="宋体" w:hAnsi="宋体" w:hint="eastAsia"/>
        </w:rPr>
        <w:t>没有攻击前，U</w:t>
      </w:r>
      <w:r w:rsidRPr="0034487A">
        <w:rPr>
          <w:rFonts w:ascii="宋体" w:hAnsi="宋体"/>
        </w:rPr>
        <w:t>DP</w:t>
      </w:r>
      <w:r w:rsidRPr="0034487A">
        <w:rPr>
          <w:rFonts w:ascii="宋体" w:hAnsi="宋体" w:hint="eastAsia"/>
        </w:rPr>
        <w:t>客户端访问主机上服务器正常响应。</w:t>
      </w:r>
    </w:p>
    <w:p w14:paraId="0D6271CD" w14:textId="77777777" w:rsidR="006C6D3B" w:rsidRPr="0034487A" w:rsidRDefault="00385A30" w:rsidP="003F5BAF">
      <w:pPr>
        <w:spacing w:before="120" w:after="120"/>
        <w:jc w:val="center"/>
        <w:rPr>
          <w:rFonts w:ascii="宋体" w:hAnsi="宋体"/>
        </w:rPr>
      </w:pPr>
      <w:r w:rsidRPr="0034487A">
        <w:rPr>
          <w:rFonts w:ascii="宋体" w:hAnsi="宋体"/>
          <w:noProof/>
        </w:rPr>
        <w:lastRenderedPageBreak/>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067520C5" w14:textId="31997CA7" w:rsidR="00385A30" w:rsidRPr="00374504" w:rsidRDefault="006C6D3B" w:rsidP="00374504">
      <w:pPr>
        <w:pStyle w:val="af3"/>
        <w:spacing w:before="120" w:after="120"/>
        <w:jc w:val="center"/>
        <w:rPr>
          <w:rFonts w:ascii="宋体" w:eastAsia="宋体" w:hAnsi="宋体"/>
          <w:sz w:val="21"/>
        </w:rPr>
      </w:pPr>
      <w:r w:rsidRPr="00467A96">
        <w:rPr>
          <w:rFonts w:ascii="宋体" w:eastAsia="宋体" w:hAnsi="宋体" w:hint="eastAsia"/>
          <w:sz w:val="21"/>
        </w:rPr>
        <w:t>图5</w:t>
      </w:r>
      <w:r w:rsidR="009A0F67" w:rsidRPr="00467A96">
        <w:rPr>
          <w:rFonts w:ascii="宋体" w:eastAsia="宋体" w:hAnsi="宋体" w:hint="eastAsia"/>
          <w:sz w:val="21"/>
        </w:rPr>
        <w:t>.</w:t>
      </w:r>
      <w:r w:rsidRPr="00467A96">
        <w:rPr>
          <w:rFonts w:ascii="宋体" w:eastAsia="宋体" w:hAnsi="宋体" w:hint="eastAsia"/>
          <w:sz w:val="21"/>
        </w:rPr>
        <w:t xml:space="preserve"> </w:t>
      </w:r>
      <w:r w:rsidRPr="00467A96">
        <w:rPr>
          <w:rFonts w:ascii="宋体" w:eastAsia="宋体" w:hAnsi="宋体"/>
          <w:sz w:val="21"/>
        </w:rPr>
        <w:fldChar w:fldCharType="begin"/>
      </w:r>
      <w:r w:rsidRPr="00467A96">
        <w:rPr>
          <w:rFonts w:ascii="宋体" w:eastAsia="宋体" w:hAnsi="宋体"/>
          <w:sz w:val="21"/>
        </w:rPr>
        <w:instrText xml:space="preserve"> </w:instrText>
      </w:r>
      <w:r w:rsidRPr="00467A96">
        <w:rPr>
          <w:rFonts w:ascii="宋体" w:eastAsia="宋体" w:hAnsi="宋体" w:hint="eastAsia"/>
          <w:sz w:val="21"/>
        </w:rPr>
        <w:instrText>SEQ 图5- \* ARABIC</w:instrText>
      </w:r>
      <w:r w:rsidRPr="00467A96">
        <w:rPr>
          <w:rFonts w:ascii="宋体" w:eastAsia="宋体" w:hAnsi="宋体"/>
          <w:sz w:val="21"/>
        </w:rPr>
        <w:instrText xml:space="preserve"> </w:instrText>
      </w:r>
      <w:r w:rsidRPr="00467A96">
        <w:rPr>
          <w:rFonts w:ascii="宋体" w:eastAsia="宋体" w:hAnsi="宋体"/>
          <w:sz w:val="21"/>
        </w:rPr>
        <w:fldChar w:fldCharType="separate"/>
      </w:r>
      <w:r w:rsidR="008E2EC8" w:rsidRPr="00467A96">
        <w:rPr>
          <w:rFonts w:ascii="宋体" w:eastAsia="宋体" w:hAnsi="宋体"/>
          <w:noProof/>
          <w:sz w:val="21"/>
        </w:rPr>
        <w:t>10</w:t>
      </w:r>
      <w:r w:rsidRPr="00467A96">
        <w:rPr>
          <w:rFonts w:ascii="宋体" w:eastAsia="宋体" w:hAnsi="宋体"/>
          <w:sz w:val="21"/>
        </w:rPr>
        <w:fldChar w:fldCharType="end"/>
      </w:r>
      <w:r w:rsidR="00A97D7F" w:rsidRPr="00467A96">
        <w:rPr>
          <w:rFonts w:ascii="宋体" w:eastAsia="宋体" w:hAnsi="宋体"/>
          <w:sz w:val="21"/>
        </w:rPr>
        <w:t xml:space="preserve"> </w:t>
      </w:r>
      <w:r w:rsidR="00A97D7F" w:rsidRPr="00467A96">
        <w:rPr>
          <w:rFonts w:ascii="宋体" w:eastAsia="宋体" w:hAnsi="宋体" w:hint="eastAsia"/>
          <w:sz w:val="21"/>
        </w:rPr>
        <w:t>未攻击前UDP客户端连接情况</w:t>
      </w:r>
    </w:p>
    <w:p w14:paraId="348A362B" w14:textId="32D044F4" w:rsidR="00F506C2" w:rsidRPr="0034487A" w:rsidRDefault="006A2F15" w:rsidP="002F6465">
      <w:pPr>
        <w:spacing w:beforeLines="0" w:before="120" w:afterLines="0" w:after="120" w:line="240" w:lineRule="auto"/>
        <w:ind w:firstLineChars="200" w:firstLine="480"/>
        <w:rPr>
          <w:rFonts w:ascii="宋体" w:hAnsi="宋体"/>
        </w:rPr>
      </w:pPr>
      <w:r w:rsidRPr="0034487A">
        <w:rPr>
          <w:rFonts w:ascii="宋体" w:hAnsi="宋体" w:hint="eastAsia"/>
        </w:rPr>
        <w:t>攻击之后，UDP客户端访问主机上服务器有时会无法响应</w:t>
      </w:r>
    </w:p>
    <w:p w14:paraId="58E04FCE" w14:textId="77777777" w:rsidR="006C6D3B" w:rsidRPr="0034487A" w:rsidRDefault="00385A30" w:rsidP="003F5BAF">
      <w:pPr>
        <w:spacing w:before="120" w:after="120"/>
        <w:jc w:val="center"/>
        <w:rPr>
          <w:rFonts w:ascii="宋体" w:hAnsi="宋体"/>
        </w:rPr>
      </w:pPr>
      <w:r w:rsidRPr="0034487A">
        <w:rPr>
          <w:rFonts w:ascii="宋体" w:hAnsi="宋体"/>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0785F1E2" w:rsidR="009F06D1" w:rsidRPr="0081182A" w:rsidRDefault="006C6D3B" w:rsidP="003F5BAF">
      <w:pPr>
        <w:pStyle w:val="af3"/>
        <w:spacing w:before="120" w:after="120"/>
        <w:jc w:val="center"/>
        <w:rPr>
          <w:rFonts w:ascii="宋体" w:eastAsia="宋体" w:hAnsi="宋体"/>
          <w:sz w:val="21"/>
        </w:rPr>
      </w:pPr>
      <w:r w:rsidRPr="0081182A">
        <w:rPr>
          <w:rFonts w:ascii="宋体" w:eastAsia="宋体" w:hAnsi="宋体" w:hint="eastAsia"/>
          <w:sz w:val="21"/>
        </w:rPr>
        <w:t>图5</w:t>
      </w:r>
      <w:r w:rsidR="009A0F67" w:rsidRPr="0081182A">
        <w:rPr>
          <w:rFonts w:ascii="宋体" w:eastAsia="宋体" w:hAnsi="宋体" w:hint="eastAsia"/>
          <w:sz w:val="21"/>
        </w:rPr>
        <w:t>.</w:t>
      </w:r>
      <w:r w:rsidRPr="0081182A">
        <w:rPr>
          <w:rFonts w:ascii="宋体" w:eastAsia="宋体" w:hAnsi="宋体" w:hint="eastAsia"/>
          <w:sz w:val="21"/>
        </w:rPr>
        <w:t xml:space="preserve"> </w:t>
      </w:r>
      <w:r w:rsidRPr="0081182A">
        <w:rPr>
          <w:rFonts w:ascii="宋体" w:eastAsia="宋体" w:hAnsi="宋体"/>
          <w:sz w:val="21"/>
        </w:rPr>
        <w:fldChar w:fldCharType="begin"/>
      </w:r>
      <w:r w:rsidRPr="0081182A">
        <w:rPr>
          <w:rFonts w:ascii="宋体" w:eastAsia="宋体" w:hAnsi="宋体"/>
          <w:sz w:val="21"/>
        </w:rPr>
        <w:instrText xml:space="preserve"> </w:instrText>
      </w:r>
      <w:r w:rsidRPr="0081182A">
        <w:rPr>
          <w:rFonts w:ascii="宋体" w:eastAsia="宋体" w:hAnsi="宋体" w:hint="eastAsia"/>
          <w:sz w:val="21"/>
        </w:rPr>
        <w:instrText>SEQ 图5- \* ARABIC</w:instrText>
      </w:r>
      <w:r w:rsidRPr="0081182A">
        <w:rPr>
          <w:rFonts w:ascii="宋体" w:eastAsia="宋体" w:hAnsi="宋体"/>
          <w:sz w:val="21"/>
        </w:rPr>
        <w:instrText xml:space="preserve"> </w:instrText>
      </w:r>
      <w:r w:rsidRPr="0081182A">
        <w:rPr>
          <w:rFonts w:ascii="宋体" w:eastAsia="宋体" w:hAnsi="宋体"/>
          <w:sz w:val="21"/>
        </w:rPr>
        <w:fldChar w:fldCharType="separate"/>
      </w:r>
      <w:r w:rsidR="008E2EC8" w:rsidRPr="0081182A">
        <w:rPr>
          <w:rFonts w:ascii="宋体" w:eastAsia="宋体" w:hAnsi="宋体"/>
          <w:noProof/>
          <w:sz w:val="21"/>
        </w:rPr>
        <w:t>11</w:t>
      </w:r>
      <w:r w:rsidRPr="0081182A">
        <w:rPr>
          <w:rFonts w:ascii="宋体" w:eastAsia="宋体" w:hAnsi="宋体"/>
          <w:sz w:val="21"/>
        </w:rPr>
        <w:fldChar w:fldCharType="end"/>
      </w:r>
      <w:r w:rsidR="00A97D7F" w:rsidRPr="0081182A">
        <w:rPr>
          <w:rFonts w:ascii="宋体" w:eastAsia="宋体" w:hAnsi="宋体"/>
          <w:sz w:val="21"/>
        </w:rPr>
        <w:t xml:space="preserve"> </w:t>
      </w:r>
      <w:r w:rsidR="00A97D7F" w:rsidRPr="0081182A">
        <w:rPr>
          <w:rFonts w:ascii="宋体" w:eastAsia="宋体" w:hAnsi="宋体" w:hint="eastAsia"/>
          <w:sz w:val="21"/>
        </w:rPr>
        <w:t>攻击后出现无法收到服务端回应的情况</w:t>
      </w:r>
    </w:p>
    <w:p w14:paraId="1284E98B" w14:textId="79A7E098" w:rsidR="00150B71" w:rsidRPr="0034487A" w:rsidRDefault="00150B71" w:rsidP="00593AC4">
      <w:pPr>
        <w:pStyle w:val="20505"/>
        <w:spacing w:before="120" w:after="120" w:line="240" w:lineRule="auto"/>
        <w:rPr>
          <w:rFonts w:ascii="宋体" w:eastAsia="宋体" w:hAnsi="宋体"/>
          <w:b/>
          <w:szCs w:val="30"/>
        </w:rPr>
      </w:pPr>
      <w:bookmarkStart w:id="846" w:name="_Toc482141275"/>
      <w:bookmarkStart w:id="847" w:name="_Toc482141948"/>
      <w:bookmarkStart w:id="848" w:name="_Toc482521525"/>
      <w:r w:rsidRPr="0034487A">
        <w:rPr>
          <w:rFonts w:ascii="宋体" w:eastAsia="宋体" w:hAnsi="宋体" w:hint="eastAsia"/>
          <w:b/>
          <w:szCs w:val="30"/>
        </w:rPr>
        <w:t>本章小结</w:t>
      </w:r>
      <w:bookmarkEnd w:id="846"/>
      <w:bookmarkEnd w:id="847"/>
      <w:bookmarkEnd w:id="848"/>
    </w:p>
    <w:p w14:paraId="42682542" w14:textId="2A597BA9" w:rsidR="00E53C82" w:rsidRPr="0034487A" w:rsidRDefault="00E53C82" w:rsidP="005C3982">
      <w:pPr>
        <w:spacing w:beforeLines="0" w:before="120" w:afterLines="0" w:after="120" w:line="360" w:lineRule="exact"/>
        <w:ind w:firstLineChars="200" w:firstLine="480"/>
        <w:rPr>
          <w:rFonts w:ascii="宋体" w:hAnsi="宋体"/>
        </w:rPr>
      </w:pPr>
      <w:bookmarkStart w:id="849" w:name="_Hlt273362777"/>
      <w:bookmarkEnd w:id="849"/>
      <w:r w:rsidRPr="0034487A">
        <w:rPr>
          <w:rFonts w:ascii="宋体" w:hAnsi="宋体" w:hint="eastAsia"/>
        </w:rPr>
        <w:t>本章是对应用程序的测试。</w:t>
      </w:r>
    </w:p>
    <w:p w14:paraId="100037D7" w14:textId="55F0A803" w:rsidR="00150B71" w:rsidRPr="0034487A" w:rsidRDefault="00E53C82" w:rsidP="005C3982">
      <w:pPr>
        <w:spacing w:beforeLines="0" w:before="120" w:afterLines="0" w:after="120" w:line="360" w:lineRule="exact"/>
        <w:ind w:firstLineChars="200" w:firstLine="480"/>
        <w:rPr>
          <w:rFonts w:ascii="宋体" w:hAnsi="宋体"/>
        </w:rPr>
      </w:pPr>
      <w:r w:rsidRPr="0034487A">
        <w:rPr>
          <w:rFonts w:ascii="宋体" w:hAnsi="宋体" w:hint="eastAsia"/>
        </w:rPr>
        <w:t>在测试的过程中，需要完整地测试程序功能，选择丰富的测试用例。同时当展示测试情况时，需要突出重点，简介明了。</w:t>
      </w:r>
    </w:p>
    <w:p w14:paraId="68F7D069" w14:textId="22084812" w:rsidR="00E53C82" w:rsidRPr="0034487A" w:rsidRDefault="00E53C82" w:rsidP="00E53C82">
      <w:pPr>
        <w:spacing w:beforeLines="0" w:before="120" w:afterLines="0" w:after="120" w:line="360" w:lineRule="exact"/>
        <w:ind w:firstLineChars="200" w:firstLine="480"/>
        <w:rPr>
          <w:rFonts w:ascii="宋体" w:hAnsi="宋体"/>
        </w:rPr>
      </w:pPr>
      <w:r w:rsidRPr="0034487A">
        <w:rPr>
          <w:rFonts w:ascii="宋体" w:hAnsi="宋体" w:hint="eastAsia"/>
        </w:rPr>
        <w:t>通过以上测试可以看出，该程序逻辑清楚，流程清晰，功能得到了很好的实现。很好的完成了主机扫描，UDP端口扫描，UDP</w:t>
      </w:r>
      <w:r w:rsidRPr="0034487A">
        <w:rPr>
          <w:rFonts w:ascii="宋体" w:hAnsi="宋体"/>
        </w:rPr>
        <w:t xml:space="preserve"> F</w:t>
      </w:r>
      <w:r w:rsidRPr="0034487A">
        <w:rPr>
          <w:rFonts w:ascii="宋体" w:hAnsi="宋体" w:hint="eastAsia"/>
        </w:rPr>
        <w:t>lood攻击。当然，程序可能还存在一些没有测试到位的地方，有待发现和完善。</w:t>
      </w:r>
    </w:p>
    <w:p w14:paraId="67D4AB86" w14:textId="4313133E" w:rsidR="00150B71" w:rsidRPr="00E90326" w:rsidRDefault="00150B71" w:rsidP="00F726F9">
      <w:pPr>
        <w:pStyle w:val="10505"/>
        <w:numPr>
          <w:ilvl w:val="0"/>
          <w:numId w:val="0"/>
        </w:numPr>
        <w:tabs>
          <w:tab w:val="left" w:pos="432"/>
        </w:tabs>
        <w:spacing w:before="120" w:after="120"/>
        <w:jc w:val="both"/>
        <w:sectPr w:rsidR="00150B71" w:rsidRPr="00E90326">
          <w:headerReference w:type="default" r:id="rId50"/>
          <w:pgSz w:w="11906" w:h="16838"/>
          <w:pgMar w:top="1440" w:right="1797" w:bottom="1440" w:left="1797" w:header="851" w:footer="992" w:gutter="0"/>
          <w:cols w:space="720"/>
          <w:docGrid w:linePitch="312"/>
        </w:sectPr>
      </w:pPr>
      <w:bookmarkStart w:id="850" w:name="_Hlt273261560"/>
      <w:bookmarkEnd w:id="850"/>
    </w:p>
    <w:p w14:paraId="64C51203" w14:textId="14C74E1F" w:rsidR="00150B71" w:rsidRPr="00E90326" w:rsidRDefault="00150B71" w:rsidP="00B063B8">
      <w:pPr>
        <w:pStyle w:val="10505"/>
        <w:pageBreakBefore/>
        <w:numPr>
          <w:ilvl w:val="0"/>
          <w:numId w:val="0"/>
        </w:numPr>
        <w:tabs>
          <w:tab w:val="left" w:pos="432"/>
        </w:tabs>
        <w:spacing w:before="120" w:after="120" w:line="480" w:lineRule="auto"/>
        <w:rPr>
          <w:rFonts w:asciiTheme="majorEastAsia" w:eastAsiaTheme="majorEastAsia" w:hAnsiTheme="majorEastAsia"/>
          <w:b/>
          <w:szCs w:val="36"/>
        </w:rPr>
      </w:pPr>
      <w:bookmarkStart w:id="851" w:name="_Toc482141276"/>
      <w:bookmarkStart w:id="852" w:name="_Toc482141949"/>
      <w:bookmarkStart w:id="853" w:name="_Toc482521526"/>
      <w:r w:rsidRPr="00E90326">
        <w:rPr>
          <w:rFonts w:asciiTheme="majorEastAsia" w:eastAsiaTheme="majorEastAsia" w:hAnsiTheme="majorEastAsia" w:hint="eastAsia"/>
          <w:b/>
          <w:szCs w:val="36"/>
        </w:rPr>
        <w:lastRenderedPageBreak/>
        <w:t>结论</w:t>
      </w:r>
      <w:bookmarkEnd w:id="851"/>
      <w:bookmarkEnd w:id="852"/>
      <w:bookmarkEnd w:id="853"/>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6A962D98" w14:textId="2DF1A3C2" w:rsidR="00150B71" w:rsidRPr="00E90326" w:rsidRDefault="00832959" w:rsidP="00991595">
      <w:pPr>
        <w:spacing w:beforeLines="0" w:before="120" w:afterLines="0" w:after="120" w:line="360" w:lineRule="exact"/>
        <w:ind w:firstLineChars="250" w:firstLine="600"/>
        <w:sectPr w:rsidR="00150B71" w:rsidRPr="00E90326">
          <w:headerReference w:type="default" r:id="rId51"/>
          <w:pgSz w:w="11906" w:h="16838"/>
          <w:pgMar w:top="1440" w:right="1797" w:bottom="1440" w:left="1797" w:header="851" w:footer="992" w:gutter="0"/>
          <w:cols w:space="720"/>
          <w:docGrid w:linePitch="312"/>
        </w:sectPr>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4B9B3C14" w14:textId="77777777" w:rsidR="006D52D6" w:rsidRPr="00E90326" w:rsidRDefault="006D52D6" w:rsidP="006D52D6">
      <w:pPr>
        <w:pStyle w:val="10505"/>
        <w:pageBreakBefore/>
        <w:numPr>
          <w:ilvl w:val="0"/>
          <w:numId w:val="0"/>
        </w:numPr>
        <w:tabs>
          <w:tab w:val="left" w:pos="432"/>
        </w:tabs>
        <w:spacing w:before="120" w:after="120" w:line="480" w:lineRule="auto"/>
        <w:rPr>
          <w:ins w:id="854" w:author="renxt" w:date="2017-05-13T21:04:00Z"/>
          <w:rFonts w:asciiTheme="majorEastAsia" w:eastAsiaTheme="majorEastAsia" w:hAnsiTheme="majorEastAsia"/>
          <w:b/>
          <w:szCs w:val="36"/>
        </w:rPr>
      </w:pPr>
      <w:bookmarkStart w:id="855" w:name="_Toc482141277"/>
      <w:bookmarkStart w:id="856" w:name="_Toc482141950"/>
      <w:bookmarkStart w:id="857" w:name="_Toc482521527"/>
      <w:ins w:id="858" w:author="renxt" w:date="2017-05-13T21:04:00Z">
        <w:r w:rsidRPr="00E90326">
          <w:rPr>
            <w:rFonts w:asciiTheme="majorEastAsia" w:eastAsiaTheme="majorEastAsia" w:hAnsiTheme="majorEastAsia" w:hint="eastAsia"/>
            <w:b/>
            <w:szCs w:val="36"/>
          </w:rPr>
          <w:lastRenderedPageBreak/>
          <w:t>致谢</w:t>
        </w:r>
        <w:bookmarkEnd w:id="857"/>
      </w:ins>
    </w:p>
    <w:p w14:paraId="1D5CA63B" w14:textId="77777777" w:rsidR="006D52D6" w:rsidRDefault="006D52D6" w:rsidP="006D52D6">
      <w:pPr>
        <w:spacing w:beforeLines="0" w:before="120" w:afterLines="0" w:after="120" w:line="360" w:lineRule="exact"/>
        <w:ind w:firstLineChars="250" w:firstLine="600"/>
        <w:rPr>
          <w:ins w:id="859" w:author="renxt" w:date="2017-05-13T21:04:00Z"/>
        </w:rPr>
      </w:pPr>
      <w:ins w:id="860" w:author="renxt" w:date="2017-05-13T21:04:00Z">
        <w:r>
          <w:rPr>
            <w:rFonts w:hint="eastAsia"/>
          </w:rPr>
          <w:t>毕业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ins>
    </w:p>
    <w:p w14:paraId="0661EC8B" w14:textId="77777777" w:rsidR="006D52D6" w:rsidRDefault="006D52D6" w:rsidP="006D52D6">
      <w:pPr>
        <w:spacing w:beforeLines="0" w:before="120" w:afterLines="0" w:after="120" w:line="360" w:lineRule="exact"/>
        <w:ind w:firstLineChars="250" w:firstLine="600"/>
        <w:rPr>
          <w:ins w:id="861" w:author="renxt" w:date="2017-05-13T21:04:00Z"/>
        </w:rPr>
      </w:pPr>
      <w:ins w:id="862" w:author="renxt" w:date="2017-05-13T21:04:00Z">
        <w:r>
          <w:rPr>
            <w:rFonts w:hint="eastAsia"/>
          </w:rPr>
          <w:t>在这期间，十分感谢我的指导老师任兴田老师，他给予了我很大的帮助。他给我们推荐参考书和相关资料、指导我们解决问题、在有困难的时候为我们开阔思维，始终支持我们。</w:t>
        </w:r>
        <w:del w:id="863" w:author="李勇" w:date="2017-05-13T21:52:00Z">
          <w:r w:rsidDel="00764EDA">
            <w:rPr>
              <w:rFonts w:hint="eastAsia"/>
            </w:rPr>
            <w:delText>，</w:delText>
          </w:r>
        </w:del>
        <w:r>
          <w:rPr>
            <w:rFonts w:hint="eastAsia"/>
          </w:rPr>
          <w:t>有了他的辛勤付出和指导，才使得这篇论文得以成功完成。</w:t>
        </w:r>
      </w:ins>
    </w:p>
    <w:p w14:paraId="75BC526E" w14:textId="77777777" w:rsidR="006D52D6" w:rsidRPr="00775F04" w:rsidRDefault="006D52D6" w:rsidP="006D52D6">
      <w:pPr>
        <w:spacing w:beforeLines="0" w:before="120" w:afterLines="0" w:after="120" w:line="360" w:lineRule="exact"/>
        <w:ind w:firstLineChars="250" w:firstLine="600"/>
        <w:rPr>
          <w:ins w:id="864" w:author="renxt" w:date="2017-05-13T21:04:00Z"/>
        </w:rPr>
      </w:pPr>
      <w:ins w:id="865" w:author="renxt" w:date="2017-05-13T21:04:00Z">
        <w:r>
          <w:rPr>
            <w:rFonts w:hint="eastAsia"/>
          </w:rPr>
          <w:t>在这四年的时光了，有很多帮助过我的老师和同学，是你们让我大学的生活变得更加美好，让我有了成长。</w:t>
        </w:r>
      </w:ins>
    </w:p>
    <w:p w14:paraId="1E600347" w14:textId="06EC5F62" w:rsidR="00150B71" w:rsidRPr="00E90326" w:rsidRDefault="00150B71" w:rsidP="00B063B8">
      <w:pPr>
        <w:pStyle w:val="10505"/>
        <w:pageBreakBefore/>
        <w:numPr>
          <w:ilvl w:val="0"/>
          <w:numId w:val="0"/>
        </w:numPr>
        <w:tabs>
          <w:tab w:val="left" w:pos="432"/>
        </w:tabs>
        <w:spacing w:before="120" w:after="120" w:line="480" w:lineRule="auto"/>
        <w:rPr>
          <w:sz w:val="32"/>
          <w:szCs w:val="32"/>
        </w:rPr>
      </w:pPr>
      <w:bookmarkStart w:id="866" w:name="_Toc482521528"/>
      <w:r w:rsidRPr="00E90326">
        <w:rPr>
          <w:rFonts w:asciiTheme="majorEastAsia" w:eastAsiaTheme="majorEastAsia" w:hAnsiTheme="majorEastAsia" w:hint="eastAsia"/>
          <w:b/>
          <w:szCs w:val="36"/>
        </w:rPr>
        <w:lastRenderedPageBreak/>
        <w:t>参考文献</w:t>
      </w:r>
      <w:bookmarkEnd w:id="855"/>
      <w:bookmarkEnd w:id="856"/>
      <w:bookmarkEnd w:id="866"/>
    </w:p>
    <w:p w14:paraId="30579F10" w14:textId="2DEEBAE1" w:rsidR="0004563A" w:rsidRPr="009C29FF" w:rsidRDefault="00AB2F0A" w:rsidP="00AB2F0A">
      <w:pPr>
        <w:rPr>
          <w:rFonts w:ascii="宋体" w:hAnsi="宋体"/>
        </w:rPr>
      </w:pPr>
      <w:r>
        <w:rPr>
          <w:rFonts w:ascii="宋体" w:hAnsi="宋体"/>
        </w:rPr>
        <w:t xml:space="preserve">[1] </w:t>
      </w:r>
      <w:r w:rsidR="0004563A" w:rsidRPr="009C29FF">
        <w:rPr>
          <w:rFonts w:ascii="宋体" w:hAnsi="宋体"/>
        </w:rPr>
        <w:t>DOUGLAS E.COMER</w:t>
      </w:r>
      <w:r w:rsidR="0004563A" w:rsidRPr="009C29FF">
        <w:rPr>
          <w:rFonts w:ascii="宋体" w:hAnsi="宋体" w:hint="eastAsia"/>
        </w:rPr>
        <w:t>著，</w:t>
      </w:r>
      <w:r w:rsidR="0004563A" w:rsidRPr="009C29FF">
        <w:rPr>
          <w:rFonts w:ascii="宋体" w:hAnsi="宋体"/>
        </w:rPr>
        <w:t>林瑶</w:t>
      </w:r>
      <w:r w:rsidR="0004563A" w:rsidRPr="009C29FF">
        <w:rPr>
          <w:rFonts w:ascii="宋体" w:hAnsi="宋体" w:hint="eastAsia"/>
        </w:rPr>
        <w:t>，</w:t>
      </w:r>
      <w:r w:rsidR="0004563A" w:rsidRPr="009C29FF">
        <w:rPr>
          <w:rFonts w:ascii="宋体" w:hAnsi="宋体"/>
        </w:rPr>
        <w:t>张娟</w:t>
      </w:r>
      <w:r w:rsidR="0004563A" w:rsidRPr="009C29FF">
        <w:rPr>
          <w:rFonts w:ascii="宋体" w:hAnsi="宋体" w:hint="eastAsia"/>
        </w:rPr>
        <w:t>，</w:t>
      </w:r>
      <w:r w:rsidR="0004563A" w:rsidRPr="009C29FF">
        <w:rPr>
          <w:rFonts w:ascii="宋体" w:hAnsi="宋体"/>
        </w:rPr>
        <w:t>王海</w:t>
      </w:r>
      <w:r w:rsidR="0004563A" w:rsidRPr="009C29FF">
        <w:rPr>
          <w:rFonts w:ascii="宋体" w:hAnsi="宋体" w:hint="eastAsia"/>
        </w:rPr>
        <w:t>等译. 用TCP/IP进行网际互连 第1卷：原理、协议与结构(第五版). 电子工业出版社</w:t>
      </w:r>
      <w:r w:rsidR="00336539">
        <w:rPr>
          <w:rFonts w:ascii="宋体" w:hAnsi="宋体"/>
        </w:rPr>
        <w:t>,</w:t>
      </w:r>
      <w:r w:rsidR="0004563A" w:rsidRPr="009C29FF">
        <w:rPr>
          <w:rFonts w:ascii="宋体" w:hAnsi="宋体"/>
        </w:rPr>
        <w:t xml:space="preserve"> </w:t>
      </w:r>
      <w:r w:rsidR="0004563A" w:rsidRPr="009C29FF">
        <w:rPr>
          <w:rFonts w:ascii="宋体" w:hAnsi="宋体" w:hint="eastAsia"/>
        </w:rPr>
        <w:t xml:space="preserve">2007 </w:t>
      </w:r>
    </w:p>
    <w:p w14:paraId="0FF002EC" w14:textId="7BE7E157" w:rsidR="00F434F7" w:rsidRPr="009C29FF" w:rsidRDefault="0004563A" w:rsidP="00AB2F0A">
      <w:pPr>
        <w:rPr>
          <w:rFonts w:ascii="宋体" w:hAnsi="宋体"/>
        </w:rPr>
      </w:pPr>
      <w:r w:rsidRPr="009C29FF">
        <w:rPr>
          <w:rFonts w:ascii="宋体" w:hAnsi="宋体"/>
        </w:rPr>
        <w:t>[2]</w:t>
      </w:r>
      <w:r w:rsidR="00AB2F0A">
        <w:rPr>
          <w:rFonts w:ascii="宋体" w:hAnsi="宋体"/>
        </w:rPr>
        <w:t xml:space="preserve"> </w:t>
      </w:r>
      <w:r w:rsidRPr="009C29FF">
        <w:rPr>
          <w:rFonts w:ascii="宋体" w:hAnsi="宋体"/>
        </w:rPr>
        <w:t>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52" w:tgtFrame="_blank" w:history="1">
        <w:r w:rsidRPr="009C29FF">
          <w:rPr>
            <w:rFonts w:ascii="宋体" w:hAnsi="宋体"/>
          </w:rPr>
          <w:t>TCP/IP详解 卷1：协议</w:t>
        </w:r>
      </w:hyperlink>
      <w:r w:rsidRPr="009C29FF">
        <w:rPr>
          <w:rFonts w:ascii="宋体" w:hAnsi="宋体" w:hint="eastAsia"/>
        </w:rPr>
        <w:t>. 机械工业出版社、中信出版社</w:t>
      </w:r>
      <w:r w:rsidR="00336539">
        <w:rPr>
          <w:rFonts w:ascii="宋体" w:hAnsi="宋体"/>
        </w:rPr>
        <w:t>,</w:t>
      </w:r>
      <w:r w:rsidRPr="009C29FF">
        <w:rPr>
          <w:rFonts w:ascii="宋体" w:hAnsi="宋体" w:hint="eastAsia"/>
        </w:rPr>
        <w:t xml:space="preserve"> 2000</w:t>
      </w:r>
    </w:p>
    <w:p w14:paraId="780ABFEA" w14:textId="7E690CF6" w:rsidR="0004563A" w:rsidRPr="009C29FF" w:rsidRDefault="0004563A" w:rsidP="00AB2F0A">
      <w:pPr>
        <w:rPr>
          <w:rFonts w:ascii="宋体" w:hAnsi="宋体"/>
        </w:rPr>
      </w:pPr>
      <w:r w:rsidRPr="009C29FF">
        <w:rPr>
          <w:rFonts w:ascii="宋体" w:hAnsi="宋体"/>
        </w:rPr>
        <w:t>[3]</w:t>
      </w:r>
      <w:r w:rsidR="00AB2F0A">
        <w:rPr>
          <w:rFonts w:ascii="宋体" w:hAnsi="宋体"/>
        </w:rPr>
        <w:t xml:space="preserve"> </w:t>
      </w:r>
      <w:r w:rsidR="005C2FDB">
        <w:rPr>
          <w:rFonts w:ascii="宋体" w:hAnsi="宋体" w:hint="eastAsia"/>
        </w:rPr>
        <w:t>WinP</w:t>
      </w:r>
      <w:r w:rsidRPr="009C29FF">
        <w:rPr>
          <w:rFonts w:ascii="宋体" w:hAnsi="宋体" w:hint="eastAsia"/>
        </w:rPr>
        <w:t>cap. http://www.winpcap.org</w:t>
      </w:r>
    </w:p>
    <w:p w14:paraId="4F717E7A" w14:textId="08B5A6A7" w:rsidR="0004563A" w:rsidRPr="009C29FF" w:rsidRDefault="0004563A" w:rsidP="00AB2F0A">
      <w:pPr>
        <w:rPr>
          <w:rFonts w:ascii="宋体" w:hAnsi="宋体"/>
        </w:rPr>
      </w:pPr>
      <w:r w:rsidRPr="009C29FF">
        <w:rPr>
          <w:rFonts w:ascii="宋体" w:hAnsi="宋体"/>
        </w:rPr>
        <w:t>[4]</w:t>
      </w:r>
      <w:r w:rsidR="00AB2F0A">
        <w:rPr>
          <w:rFonts w:ascii="宋体" w:hAnsi="宋体"/>
        </w:rPr>
        <w:t xml:space="preserve"> </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清华大学出版社</w:t>
      </w:r>
      <w:r w:rsidR="00B519DA">
        <w:rPr>
          <w:rFonts w:ascii="宋体" w:hAnsi="宋体" w:hint="eastAsia"/>
        </w:rPr>
        <w:t>,</w:t>
      </w:r>
      <w:r w:rsidRPr="009C29FF">
        <w:rPr>
          <w:rFonts w:ascii="宋体" w:hAnsi="宋体" w:hint="eastAsia"/>
        </w:rPr>
        <w:t xml:space="preserve"> </w:t>
      </w:r>
      <w:r w:rsidRPr="009C29FF">
        <w:rPr>
          <w:rFonts w:ascii="宋体" w:hAnsi="宋体"/>
        </w:rPr>
        <w:t>2011</w:t>
      </w:r>
    </w:p>
    <w:p w14:paraId="2B8D60F9" w14:textId="74741B73" w:rsidR="0004563A" w:rsidRDefault="0004563A" w:rsidP="00AB2F0A">
      <w:pPr>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00AB2F0A">
        <w:rPr>
          <w:rFonts w:asciiTheme="minorEastAsia" w:eastAsiaTheme="minorEastAsia" w:hAnsiTheme="minorEastAsia"/>
        </w:rPr>
        <w:t xml:space="preserve"> </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00336539">
        <w:rPr>
          <w:rFonts w:asciiTheme="minorEastAsia" w:eastAsiaTheme="minorEastAsia" w:hAnsiTheme="minorEastAsia" w:hint="eastAsia"/>
        </w:rPr>
        <w:t>,</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062D9E63" w14:textId="272B55AF" w:rsidR="00150B71" w:rsidRPr="00777C1E" w:rsidRDefault="00F434F7" w:rsidP="00777C1E">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sidR="00AB2F0A">
        <w:rPr>
          <w:rFonts w:ascii="宋体" w:hAnsi="宋体" w:hint="eastAsia"/>
        </w:rPr>
        <w:t xml:space="preserve"> </w:t>
      </w:r>
      <w:r w:rsidRPr="00397207">
        <w:rPr>
          <w:rFonts w:ascii="宋体" w:hAnsi="宋体" w:hint="eastAsia"/>
        </w:rPr>
        <w:t>Ivor horton著</w:t>
      </w:r>
      <w:r w:rsidR="00B519DA">
        <w:rPr>
          <w:rFonts w:ascii="宋体" w:hAnsi="宋体" w:hint="eastAsia"/>
        </w:rPr>
        <w:t>,</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00B519DA">
        <w:rPr>
          <w:rFonts w:ascii="宋体" w:hAnsi="宋体" w:hint="eastAsia"/>
        </w:rPr>
        <w:t>2010</w:t>
      </w:r>
    </w:p>
    <w:p w14:paraId="35D81025" w14:textId="6F21AF42" w:rsidR="00150B71" w:rsidRPr="00E90326" w:rsidDel="006D52D6" w:rsidRDefault="00150B71" w:rsidP="00777C1E">
      <w:pPr>
        <w:pStyle w:val="10505"/>
        <w:pageBreakBefore/>
        <w:numPr>
          <w:ilvl w:val="0"/>
          <w:numId w:val="0"/>
        </w:numPr>
        <w:tabs>
          <w:tab w:val="left" w:pos="432"/>
        </w:tabs>
        <w:spacing w:before="120" w:after="120" w:line="480" w:lineRule="auto"/>
        <w:rPr>
          <w:del w:id="867" w:author="renxt" w:date="2017-05-13T21:04:00Z"/>
          <w:rFonts w:asciiTheme="majorEastAsia" w:eastAsiaTheme="majorEastAsia" w:hAnsiTheme="majorEastAsia"/>
          <w:b/>
          <w:szCs w:val="36"/>
        </w:rPr>
      </w:pPr>
      <w:bookmarkStart w:id="868" w:name="_Toc482141278"/>
      <w:bookmarkStart w:id="869" w:name="_Toc482141951"/>
      <w:del w:id="870" w:author="renxt" w:date="2017-05-13T21:04:00Z">
        <w:r w:rsidRPr="00E90326" w:rsidDel="006D52D6">
          <w:rPr>
            <w:rFonts w:asciiTheme="majorEastAsia" w:eastAsiaTheme="majorEastAsia" w:hAnsiTheme="majorEastAsia" w:hint="eastAsia"/>
            <w:b/>
            <w:szCs w:val="36"/>
          </w:rPr>
          <w:delText>致谢</w:delText>
        </w:r>
        <w:bookmarkEnd w:id="868"/>
        <w:bookmarkEnd w:id="869"/>
      </w:del>
    </w:p>
    <w:p w14:paraId="0B0A56C3" w14:textId="7DA19085" w:rsidR="00B24149" w:rsidDel="006D52D6" w:rsidRDefault="0004563A" w:rsidP="00593AC4">
      <w:pPr>
        <w:spacing w:beforeLines="0" w:before="120" w:afterLines="0" w:after="120" w:line="360" w:lineRule="exact"/>
        <w:ind w:firstLineChars="250" w:firstLine="600"/>
        <w:rPr>
          <w:del w:id="871" w:author="renxt" w:date="2017-05-13T21:04:00Z"/>
        </w:rPr>
      </w:pPr>
      <w:del w:id="872" w:author="renxt" w:date="2017-05-13T21:04:00Z">
        <w:r w:rsidDel="006D52D6">
          <w:rPr>
            <w:rFonts w:hint="eastAsia"/>
          </w:rPr>
          <w:delText>毕业</w:delText>
        </w:r>
        <w:r w:rsidR="00B24149" w:rsidDel="006D52D6">
          <w:rPr>
            <w:rFonts w:hint="eastAsia"/>
          </w:rPr>
          <w:delTex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delText>
        </w:r>
      </w:del>
    </w:p>
    <w:p w14:paraId="64CAF9C0" w14:textId="330E57A7" w:rsidR="00B24149" w:rsidDel="006D52D6" w:rsidRDefault="00B24149" w:rsidP="00593AC4">
      <w:pPr>
        <w:spacing w:beforeLines="0" w:before="120" w:afterLines="0" w:after="120" w:line="360" w:lineRule="exact"/>
        <w:ind w:firstLineChars="250" w:firstLine="600"/>
        <w:rPr>
          <w:del w:id="873" w:author="renxt" w:date="2017-05-13T21:04:00Z"/>
        </w:rPr>
      </w:pPr>
      <w:del w:id="874" w:author="renxt" w:date="2017-05-13T21:04:00Z">
        <w:r w:rsidDel="006D52D6">
          <w:rPr>
            <w:rFonts w:hint="eastAsia"/>
          </w:rPr>
          <w:delTex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delText>
        </w:r>
      </w:del>
    </w:p>
    <w:p w14:paraId="7A2434F8" w14:textId="4845730A" w:rsidR="009B4B35" w:rsidRPr="00775F04" w:rsidRDefault="00B24149" w:rsidP="00775F04">
      <w:pPr>
        <w:spacing w:beforeLines="0" w:before="120" w:afterLines="0" w:after="120" w:line="360" w:lineRule="exact"/>
        <w:ind w:firstLineChars="250" w:firstLine="600"/>
      </w:pPr>
      <w:del w:id="875" w:author="renxt" w:date="2017-05-13T21:04:00Z">
        <w:r w:rsidDel="006D52D6">
          <w:rPr>
            <w:rFonts w:hint="eastAsia"/>
          </w:rPr>
          <w:delText>在这四年的时光了，有很多帮助过我的老师和同学，是你们让我大学的生活变得更加美好，让我有了成长。</w:delText>
        </w:r>
      </w:del>
    </w:p>
    <w:sectPr w:rsidR="009B4B35" w:rsidRPr="00775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DA58C" w14:textId="77777777" w:rsidR="00517E3F" w:rsidRDefault="00517E3F" w:rsidP="00AD34D2">
      <w:pPr>
        <w:spacing w:before="120" w:after="120" w:line="240" w:lineRule="auto"/>
      </w:pPr>
      <w:r>
        <w:separator/>
      </w:r>
    </w:p>
  </w:endnote>
  <w:endnote w:type="continuationSeparator" w:id="0">
    <w:p w14:paraId="2A4E603C" w14:textId="77777777" w:rsidR="00517E3F" w:rsidRDefault="00517E3F"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6140F5" w:rsidRDefault="006140F5">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6140F5" w:rsidRDefault="006140F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586483D1" w:rsidR="006140F5" w:rsidRDefault="006140F5">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7656A2">
      <w:rPr>
        <w:noProof/>
        <w:kern w:val="0"/>
        <w:szCs w:val="21"/>
      </w:rPr>
      <w:t>1</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6140F5" w:rsidRDefault="006140F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6140F5" w:rsidRDefault="006140F5">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6140F5" w:rsidRDefault="006140F5">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6140F5" w:rsidRDefault="006140F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2F9936FB" w:rsidR="006140F5" w:rsidRDefault="006140F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7656A2">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6140F5" w:rsidRDefault="006140F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6140F5" w:rsidRDefault="006140F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5099F4B4" w:rsidR="006140F5" w:rsidRDefault="006140F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7656A2">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6140F5" w:rsidRDefault="006140F5">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DF593" w14:textId="77777777" w:rsidR="00517E3F" w:rsidRDefault="00517E3F" w:rsidP="00AD34D2">
      <w:pPr>
        <w:spacing w:before="120" w:after="120" w:line="240" w:lineRule="auto"/>
      </w:pPr>
      <w:r>
        <w:separator/>
      </w:r>
    </w:p>
  </w:footnote>
  <w:footnote w:type="continuationSeparator" w:id="0">
    <w:p w14:paraId="16079A8E" w14:textId="77777777" w:rsidR="00517E3F" w:rsidRDefault="00517E3F"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6140F5" w:rsidRDefault="006140F5">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6140F5" w:rsidRDefault="006140F5">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6140F5" w:rsidRDefault="006140F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6140F5" w:rsidRDefault="006140F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6140F5" w:rsidRDefault="006140F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6140F5" w:rsidRDefault="006140F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6140F5" w:rsidRDefault="006140F5">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6140F5" w:rsidRDefault="006140F5">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6140F5" w:rsidRDefault="006140F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6140F5" w:rsidRPr="00E552C5" w:rsidRDefault="006140F5">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6140F5" w:rsidRDefault="006140F5">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6140F5" w:rsidRDefault="006140F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6140F5" w:rsidRDefault="006140F5">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6140F5" w:rsidRDefault="006140F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995"/>
        </w:tabs>
        <w:ind w:left="1995"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3C25D7"/>
    <w:multiLevelType w:val="hybridMultilevel"/>
    <w:tmpl w:val="7FB6F0D0"/>
    <w:lvl w:ilvl="0" w:tplc="CE1208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勇">
    <w15:presenceInfo w15:providerId="None" w15:userId="李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322D"/>
    <w:rsid w:val="00003627"/>
    <w:rsid w:val="00005A6E"/>
    <w:rsid w:val="000103E4"/>
    <w:rsid w:val="00024430"/>
    <w:rsid w:val="00025B07"/>
    <w:rsid w:val="00026882"/>
    <w:rsid w:val="00030EC6"/>
    <w:rsid w:val="0003318E"/>
    <w:rsid w:val="00037CA4"/>
    <w:rsid w:val="00044632"/>
    <w:rsid w:val="0004563A"/>
    <w:rsid w:val="00051E41"/>
    <w:rsid w:val="00057122"/>
    <w:rsid w:val="00060DE1"/>
    <w:rsid w:val="00062408"/>
    <w:rsid w:val="00062F96"/>
    <w:rsid w:val="000656A3"/>
    <w:rsid w:val="00075860"/>
    <w:rsid w:val="000758FF"/>
    <w:rsid w:val="00083B06"/>
    <w:rsid w:val="00083E48"/>
    <w:rsid w:val="0009289A"/>
    <w:rsid w:val="00093838"/>
    <w:rsid w:val="000977B6"/>
    <w:rsid w:val="000A769B"/>
    <w:rsid w:val="000B3F4C"/>
    <w:rsid w:val="000B483A"/>
    <w:rsid w:val="000B53A8"/>
    <w:rsid w:val="000B7B69"/>
    <w:rsid w:val="000C48B8"/>
    <w:rsid w:val="000D3979"/>
    <w:rsid w:val="000D3F24"/>
    <w:rsid w:val="000E461C"/>
    <w:rsid w:val="000E6B5C"/>
    <w:rsid w:val="000F0A9F"/>
    <w:rsid w:val="000F0F92"/>
    <w:rsid w:val="000F5F92"/>
    <w:rsid w:val="00105D33"/>
    <w:rsid w:val="00106FEC"/>
    <w:rsid w:val="001147C1"/>
    <w:rsid w:val="001236F7"/>
    <w:rsid w:val="001257A1"/>
    <w:rsid w:val="001259A1"/>
    <w:rsid w:val="001259C2"/>
    <w:rsid w:val="00132EC3"/>
    <w:rsid w:val="00134988"/>
    <w:rsid w:val="00140975"/>
    <w:rsid w:val="001477C9"/>
    <w:rsid w:val="001506F1"/>
    <w:rsid w:val="00150B71"/>
    <w:rsid w:val="0015441A"/>
    <w:rsid w:val="00154F25"/>
    <w:rsid w:val="00156CAE"/>
    <w:rsid w:val="00160F4D"/>
    <w:rsid w:val="001642AD"/>
    <w:rsid w:val="0016745C"/>
    <w:rsid w:val="00173457"/>
    <w:rsid w:val="00176DFE"/>
    <w:rsid w:val="00177EC4"/>
    <w:rsid w:val="00191162"/>
    <w:rsid w:val="0019380E"/>
    <w:rsid w:val="00193C55"/>
    <w:rsid w:val="00194B50"/>
    <w:rsid w:val="001A28F2"/>
    <w:rsid w:val="001A715D"/>
    <w:rsid w:val="001B2195"/>
    <w:rsid w:val="001B503B"/>
    <w:rsid w:val="001B5590"/>
    <w:rsid w:val="001C03EE"/>
    <w:rsid w:val="001C3B06"/>
    <w:rsid w:val="001C4DAF"/>
    <w:rsid w:val="001C72FD"/>
    <w:rsid w:val="001D05D4"/>
    <w:rsid w:val="001D514D"/>
    <w:rsid w:val="001D58DE"/>
    <w:rsid w:val="001E5AF7"/>
    <w:rsid w:val="001E7DE0"/>
    <w:rsid w:val="001F214B"/>
    <w:rsid w:val="001F71D2"/>
    <w:rsid w:val="00204521"/>
    <w:rsid w:val="00204A45"/>
    <w:rsid w:val="00205DEC"/>
    <w:rsid w:val="00207B4C"/>
    <w:rsid w:val="00213FB6"/>
    <w:rsid w:val="0021649B"/>
    <w:rsid w:val="00217051"/>
    <w:rsid w:val="002204F5"/>
    <w:rsid w:val="00220BF2"/>
    <w:rsid w:val="00233A5B"/>
    <w:rsid w:val="00235C04"/>
    <w:rsid w:val="00235EA2"/>
    <w:rsid w:val="002366AE"/>
    <w:rsid w:val="00236FF6"/>
    <w:rsid w:val="00241FCA"/>
    <w:rsid w:val="00242CB6"/>
    <w:rsid w:val="00244399"/>
    <w:rsid w:val="00245F3A"/>
    <w:rsid w:val="00246280"/>
    <w:rsid w:val="00264649"/>
    <w:rsid w:val="002736DD"/>
    <w:rsid w:val="00273A2F"/>
    <w:rsid w:val="002761CE"/>
    <w:rsid w:val="00276C0B"/>
    <w:rsid w:val="002822F9"/>
    <w:rsid w:val="0028477B"/>
    <w:rsid w:val="0028527C"/>
    <w:rsid w:val="00285EBE"/>
    <w:rsid w:val="00285EDE"/>
    <w:rsid w:val="00286B94"/>
    <w:rsid w:val="0028725F"/>
    <w:rsid w:val="00287755"/>
    <w:rsid w:val="002963B1"/>
    <w:rsid w:val="002A13BC"/>
    <w:rsid w:val="002A31C0"/>
    <w:rsid w:val="002A4306"/>
    <w:rsid w:val="002A72A7"/>
    <w:rsid w:val="002A7A64"/>
    <w:rsid w:val="002B04E6"/>
    <w:rsid w:val="002B2BF7"/>
    <w:rsid w:val="002B4897"/>
    <w:rsid w:val="002B6564"/>
    <w:rsid w:val="002B6961"/>
    <w:rsid w:val="002C340B"/>
    <w:rsid w:val="002C55A5"/>
    <w:rsid w:val="002D0C1E"/>
    <w:rsid w:val="002D51B1"/>
    <w:rsid w:val="002D7187"/>
    <w:rsid w:val="002E264F"/>
    <w:rsid w:val="002E6150"/>
    <w:rsid w:val="002F0711"/>
    <w:rsid w:val="002F38DF"/>
    <w:rsid w:val="002F48B8"/>
    <w:rsid w:val="002F5BD0"/>
    <w:rsid w:val="002F6465"/>
    <w:rsid w:val="002F7E3E"/>
    <w:rsid w:val="00300E84"/>
    <w:rsid w:val="00302057"/>
    <w:rsid w:val="00306785"/>
    <w:rsid w:val="00313D00"/>
    <w:rsid w:val="003164BE"/>
    <w:rsid w:val="00317C68"/>
    <w:rsid w:val="00320B21"/>
    <w:rsid w:val="00320BBD"/>
    <w:rsid w:val="00321382"/>
    <w:rsid w:val="00322C22"/>
    <w:rsid w:val="003235BF"/>
    <w:rsid w:val="003254BB"/>
    <w:rsid w:val="00331E46"/>
    <w:rsid w:val="00336123"/>
    <w:rsid w:val="00336539"/>
    <w:rsid w:val="00341228"/>
    <w:rsid w:val="00342515"/>
    <w:rsid w:val="0034487A"/>
    <w:rsid w:val="00345E0D"/>
    <w:rsid w:val="0035146C"/>
    <w:rsid w:val="00353930"/>
    <w:rsid w:val="00353D58"/>
    <w:rsid w:val="00355828"/>
    <w:rsid w:val="003574FC"/>
    <w:rsid w:val="003616CA"/>
    <w:rsid w:val="00365F8F"/>
    <w:rsid w:val="00374504"/>
    <w:rsid w:val="00383D6B"/>
    <w:rsid w:val="003841BF"/>
    <w:rsid w:val="003848BE"/>
    <w:rsid w:val="00384E9A"/>
    <w:rsid w:val="00385A30"/>
    <w:rsid w:val="00387002"/>
    <w:rsid w:val="003906FE"/>
    <w:rsid w:val="00390D52"/>
    <w:rsid w:val="003922EA"/>
    <w:rsid w:val="00392CA3"/>
    <w:rsid w:val="003945F8"/>
    <w:rsid w:val="003946CE"/>
    <w:rsid w:val="003951EF"/>
    <w:rsid w:val="0039758D"/>
    <w:rsid w:val="0039762B"/>
    <w:rsid w:val="003A1CC2"/>
    <w:rsid w:val="003A243F"/>
    <w:rsid w:val="003B2A5D"/>
    <w:rsid w:val="003B5DC9"/>
    <w:rsid w:val="003B60CA"/>
    <w:rsid w:val="003B640C"/>
    <w:rsid w:val="003B77D2"/>
    <w:rsid w:val="003C22FC"/>
    <w:rsid w:val="003C25DD"/>
    <w:rsid w:val="003C2DB7"/>
    <w:rsid w:val="003C7281"/>
    <w:rsid w:val="003D2A0C"/>
    <w:rsid w:val="003D362D"/>
    <w:rsid w:val="003D6CE8"/>
    <w:rsid w:val="003D7A5E"/>
    <w:rsid w:val="003E09E6"/>
    <w:rsid w:val="003E14D1"/>
    <w:rsid w:val="003E1E57"/>
    <w:rsid w:val="003E3A19"/>
    <w:rsid w:val="003E608B"/>
    <w:rsid w:val="003E7930"/>
    <w:rsid w:val="003F07C6"/>
    <w:rsid w:val="003F2209"/>
    <w:rsid w:val="003F2283"/>
    <w:rsid w:val="003F394C"/>
    <w:rsid w:val="003F5BAF"/>
    <w:rsid w:val="00404A31"/>
    <w:rsid w:val="00410D13"/>
    <w:rsid w:val="00411FC5"/>
    <w:rsid w:val="00414AC5"/>
    <w:rsid w:val="00420048"/>
    <w:rsid w:val="004239A3"/>
    <w:rsid w:val="004262A7"/>
    <w:rsid w:val="004278A9"/>
    <w:rsid w:val="00435990"/>
    <w:rsid w:val="00436B12"/>
    <w:rsid w:val="004448EC"/>
    <w:rsid w:val="00445CE7"/>
    <w:rsid w:val="0044745E"/>
    <w:rsid w:val="00450E61"/>
    <w:rsid w:val="00451829"/>
    <w:rsid w:val="0046333A"/>
    <w:rsid w:val="00464C12"/>
    <w:rsid w:val="00465F10"/>
    <w:rsid w:val="00466035"/>
    <w:rsid w:val="00466532"/>
    <w:rsid w:val="00467A96"/>
    <w:rsid w:val="00474A4E"/>
    <w:rsid w:val="0048041C"/>
    <w:rsid w:val="004808EA"/>
    <w:rsid w:val="004812D0"/>
    <w:rsid w:val="00487BDC"/>
    <w:rsid w:val="0049054D"/>
    <w:rsid w:val="00491EE6"/>
    <w:rsid w:val="00492867"/>
    <w:rsid w:val="004941F0"/>
    <w:rsid w:val="0049521E"/>
    <w:rsid w:val="00496360"/>
    <w:rsid w:val="004A2032"/>
    <w:rsid w:val="004B1585"/>
    <w:rsid w:val="004B1981"/>
    <w:rsid w:val="004B19B1"/>
    <w:rsid w:val="004B3565"/>
    <w:rsid w:val="004B7596"/>
    <w:rsid w:val="004C41F0"/>
    <w:rsid w:val="004C4811"/>
    <w:rsid w:val="004D0922"/>
    <w:rsid w:val="004D18B3"/>
    <w:rsid w:val="004D349B"/>
    <w:rsid w:val="004D5A21"/>
    <w:rsid w:val="004D788E"/>
    <w:rsid w:val="004E5F81"/>
    <w:rsid w:val="004F0C7E"/>
    <w:rsid w:val="004F1163"/>
    <w:rsid w:val="004F46B3"/>
    <w:rsid w:val="004F611B"/>
    <w:rsid w:val="004F6816"/>
    <w:rsid w:val="00500677"/>
    <w:rsid w:val="00500B47"/>
    <w:rsid w:val="00501418"/>
    <w:rsid w:val="00502D29"/>
    <w:rsid w:val="00506368"/>
    <w:rsid w:val="00510F89"/>
    <w:rsid w:val="00512536"/>
    <w:rsid w:val="00513CE4"/>
    <w:rsid w:val="0051504C"/>
    <w:rsid w:val="00517E3F"/>
    <w:rsid w:val="0052169F"/>
    <w:rsid w:val="0052409C"/>
    <w:rsid w:val="00524DA7"/>
    <w:rsid w:val="005261BC"/>
    <w:rsid w:val="00526923"/>
    <w:rsid w:val="00531881"/>
    <w:rsid w:val="00536CC4"/>
    <w:rsid w:val="00537319"/>
    <w:rsid w:val="0054447C"/>
    <w:rsid w:val="00551BDD"/>
    <w:rsid w:val="00555E15"/>
    <w:rsid w:val="0055631B"/>
    <w:rsid w:val="005608E3"/>
    <w:rsid w:val="00561A2A"/>
    <w:rsid w:val="00563385"/>
    <w:rsid w:val="00567841"/>
    <w:rsid w:val="00570B36"/>
    <w:rsid w:val="00577728"/>
    <w:rsid w:val="00577D28"/>
    <w:rsid w:val="0058448B"/>
    <w:rsid w:val="00585112"/>
    <w:rsid w:val="005851BE"/>
    <w:rsid w:val="005859CE"/>
    <w:rsid w:val="00586B56"/>
    <w:rsid w:val="00587D4E"/>
    <w:rsid w:val="0059102D"/>
    <w:rsid w:val="00593AC4"/>
    <w:rsid w:val="00596B1B"/>
    <w:rsid w:val="0059771D"/>
    <w:rsid w:val="005A024A"/>
    <w:rsid w:val="005A038C"/>
    <w:rsid w:val="005A07A7"/>
    <w:rsid w:val="005A512D"/>
    <w:rsid w:val="005B1AF0"/>
    <w:rsid w:val="005C07AD"/>
    <w:rsid w:val="005C19C7"/>
    <w:rsid w:val="005C2FDB"/>
    <w:rsid w:val="005C3982"/>
    <w:rsid w:val="005C60B2"/>
    <w:rsid w:val="005D3F47"/>
    <w:rsid w:val="005D4972"/>
    <w:rsid w:val="005E2A19"/>
    <w:rsid w:val="005F014D"/>
    <w:rsid w:val="005F1439"/>
    <w:rsid w:val="005F5B03"/>
    <w:rsid w:val="005F6775"/>
    <w:rsid w:val="005F7BA0"/>
    <w:rsid w:val="006005BD"/>
    <w:rsid w:val="00604A1B"/>
    <w:rsid w:val="00605D0A"/>
    <w:rsid w:val="006112F5"/>
    <w:rsid w:val="0061401E"/>
    <w:rsid w:val="006140F5"/>
    <w:rsid w:val="00614772"/>
    <w:rsid w:val="00614BD9"/>
    <w:rsid w:val="006154A1"/>
    <w:rsid w:val="006158B6"/>
    <w:rsid w:val="0061780B"/>
    <w:rsid w:val="00617E3B"/>
    <w:rsid w:val="006276D9"/>
    <w:rsid w:val="006319BE"/>
    <w:rsid w:val="0063247F"/>
    <w:rsid w:val="00632AFB"/>
    <w:rsid w:val="00641489"/>
    <w:rsid w:val="00641B0F"/>
    <w:rsid w:val="00641E4A"/>
    <w:rsid w:val="00643046"/>
    <w:rsid w:val="006447B7"/>
    <w:rsid w:val="00653FED"/>
    <w:rsid w:val="0065605B"/>
    <w:rsid w:val="00657893"/>
    <w:rsid w:val="00671508"/>
    <w:rsid w:val="0067401C"/>
    <w:rsid w:val="006752B6"/>
    <w:rsid w:val="0068067F"/>
    <w:rsid w:val="00681125"/>
    <w:rsid w:val="006823AE"/>
    <w:rsid w:val="0068665F"/>
    <w:rsid w:val="00696F7E"/>
    <w:rsid w:val="006A2F15"/>
    <w:rsid w:val="006A6E7C"/>
    <w:rsid w:val="006B2EE6"/>
    <w:rsid w:val="006B31F4"/>
    <w:rsid w:val="006C105A"/>
    <w:rsid w:val="006C1E8A"/>
    <w:rsid w:val="006C41E9"/>
    <w:rsid w:val="006C5D8A"/>
    <w:rsid w:val="006C6D3B"/>
    <w:rsid w:val="006C742C"/>
    <w:rsid w:val="006D00CC"/>
    <w:rsid w:val="006D0859"/>
    <w:rsid w:val="006D52D6"/>
    <w:rsid w:val="006E2249"/>
    <w:rsid w:val="006E3F20"/>
    <w:rsid w:val="006E62FA"/>
    <w:rsid w:val="006E7A3A"/>
    <w:rsid w:val="006F0986"/>
    <w:rsid w:val="006F1202"/>
    <w:rsid w:val="006F1957"/>
    <w:rsid w:val="006F7ADB"/>
    <w:rsid w:val="00700136"/>
    <w:rsid w:val="0070150E"/>
    <w:rsid w:val="00701D14"/>
    <w:rsid w:val="00702C59"/>
    <w:rsid w:val="0070489A"/>
    <w:rsid w:val="00705B6E"/>
    <w:rsid w:val="00705DA0"/>
    <w:rsid w:val="007064DB"/>
    <w:rsid w:val="007129C2"/>
    <w:rsid w:val="00715537"/>
    <w:rsid w:val="00717975"/>
    <w:rsid w:val="00717C52"/>
    <w:rsid w:val="00725522"/>
    <w:rsid w:val="00726AF5"/>
    <w:rsid w:val="00732DB0"/>
    <w:rsid w:val="007336CE"/>
    <w:rsid w:val="007368A4"/>
    <w:rsid w:val="00737214"/>
    <w:rsid w:val="0074013E"/>
    <w:rsid w:val="00743315"/>
    <w:rsid w:val="00743A4F"/>
    <w:rsid w:val="00745C15"/>
    <w:rsid w:val="00752E89"/>
    <w:rsid w:val="0076110D"/>
    <w:rsid w:val="00763B79"/>
    <w:rsid w:val="00764EDA"/>
    <w:rsid w:val="007656A2"/>
    <w:rsid w:val="007739CC"/>
    <w:rsid w:val="00775F04"/>
    <w:rsid w:val="007778B8"/>
    <w:rsid w:val="00777C1E"/>
    <w:rsid w:val="00791FD5"/>
    <w:rsid w:val="007A43C8"/>
    <w:rsid w:val="007A5E75"/>
    <w:rsid w:val="007A7A24"/>
    <w:rsid w:val="007B2CC4"/>
    <w:rsid w:val="007B2F2A"/>
    <w:rsid w:val="007B3E8C"/>
    <w:rsid w:val="007B4A9E"/>
    <w:rsid w:val="007B509E"/>
    <w:rsid w:val="007C3C0A"/>
    <w:rsid w:val="007C5DF6"/>
    <w:rsid w:val="007D3582"/>
    <w:rsid w:val="007D3B90"/>
    <w:rsid w:val="007D4931"/>
    <w:rsid w:val="007D6180"/>
    <w:rsid w:val="007F2C0D"/>
    <w:rsid w:val="007F5DE7"/>
    <w:rsid w:val="00802D67"/>
    <w:rsid w:val="00804116"/>
    <w:rsid w:val="0080765D"/>
    <w:rsid w:val="0081121F"/>
    <w:rsid w:val="0081182A"/>
    <w:rsid w:val="00812A15"/>
    <w:rsid w:val="00817C71"/>
    <w:rsid w:val="00822475"/>
    <w:rsid w:val="00827774"/>
    <w:rsid w:val="00831159"/>
    <w:rsid w:val="00832959"/>
    <w:rsid w:val="00832EF3"/>
    <w:rsid w:val="00836EF7"/>
    <w:rsid w:val="00837D36"/>
    <w:rsid w:val="00845179"/>
    <w:rsid w:val="00847EA9"/>
    <w:rsid w:val="00852ABE"/>
    <w:rsid w:val="0085437C"/>
    <w:rsid w:val="00855B49"/>
    <w:rsid w:val="00855DFA"/>
    <w:rsid w:val="00856F02"/>
    <w:rsid w:val="008572D4"/>
    <w:rsid w:val="00874318"/>
    <w:rsid w:val="008776FD"/>
    <w:rsid w:val="00880186"/>
    <w:rsid w:val="00881D94"/>
    <w:rsid w:val="00883CA4"/>
    <w:rsid w:val="008928CD"/>
    <w:rsid w:val="008955E9"/>
    <w:rsid w:val="008959BD"/>
    <w:rsid w:val="0089631E"/>
    <w:rsid w:val="008A0A85"/>
    <w:rsid w:val="008A759B"/>
    <w:rsid w:val="008B0625"/>
    <w:rsid w:val="008B0932"/>
    <w:rsid w:val="008B4FF4"/>
    <w:rsid w:val="008B697E"/>
    <w:rsid w:val="008C1B35"/>
    <w:rsid w:val="008C2C49"/>
    <w:rsid w:val="008C3B25"/>
    <w:rsid w:val="008C513B"/>
    <w:rsid w:val="008D0304"/>
    <w:rsid w:val="008D0631"/>
    <w:rsid w:val="008D0CFF"/>
    <w:rsid w:val="008D0F3E"/>
    <w:rsid w:val="008D11FA"/>
    <w:rsid w:val="008D142E"/>
    <w:rsid w:val="008D41BA"/>
    <w:rsid w:val="008D6995"/>
    <w:rsid w:val="008D769F"/>
    <w:rsid w:val="008E2EC8"/>
    <w:rsid w:val="008E3BBF"/>
    <w:rsid w:val="008E5F79"/>
    <w:rsid w:val="008E7DF1"/>
    <w:rsid w:val="008F6EEA"/>
    <w:rsid w:val="00902006"/>
    <w:rsid w:val="0090524B"/>
    <w:rsid w:val="00910A08"/>
    <w:rsid w:val="00912691"/>
    <w:rsid w:val="00912989"/>
    <w:rsid w:val="00913C4C"/>
    <w:rsid w:val="009176B9"/>
    <w:rsid w:val="00920CF8"/>
    <w:rsid w:val="00921861"/>
    <w:rsid w:val="00922AF7"/>
    <w:rsid w:val="009235C7"/>
    <w:rsid w:val="00924619"/>
    <w:rsid w:val="00925835"/>
    <w:rsid w:val="00926676"/>
    <w:rsid w:val="00926D80"/>
    <w:rsid w:val="00932758"/>
    <w:rsid w:val="009330CF"/>
    <w:rsid w:val="00933EA7"/>
    <w:rsid w:val="009406A0"/>
    <w:rsid w:val="0094103A"/>
    <w:rsid w:val="009420A1"/>
    <w:rsid w:val="00944538"/>
    <w:rsid w:val="00947096"/>
    <w:rsid w:val="00952054"/>
    <w:rsid w:val="009643C8"/>
    <w:rsid w:val="009646D7"/>
    <w:rsid w:val="009651D0"/>
    <w:rsid w:val="0097215C"/>
    <w:rsid w:val="00973F40"/>
    <w:rsid w:val="0097518D"/>
    <w:rsid w:val="00980B45"/>
    <w:rsid w:val="00983C44"/>
    <w:rsid w:val="00991595"/>
    <w:rsid w:val="0099741D"/>
    <w:rsid w:val="009A0F67"/>
    <w:rsid w:val="009A319F"/>
    <w:rsid w:val="009A4692"/>
    <w:rsid w:val="009B0811"/>
    <w:rsid w:val="009B165B"/>
    <w:rsid w:val="009B2236"/>
    <w:rsid w:val="009B4B35"/>
    <w:rsid w:val="009B6601"/>
    <w:rsid w:val="009C277A"/>
    <w:rsid w:val="009C72B6"/>
    <w:rsid w:val="009D0DB8"/>
    <w:rsid w:val="009D25BC"/>
    <w:rsid w:val="009D3C9E"/>
    <w:rsid w:val="009D5667"/>
    <w:rsid w:val="009E0C71"/>
    <w:rsid w:val="009E1F57"/>
    <w:rsid w:val="009E2F4D"/>
    <w:rsid w:val="009E4AA0"/>
    <w:rsid w:val="009F024E"/>
    <w:rsid w:val="009F06D1"/>
    <w:rsid w:val="009F2F82"/>
    <w:rsid w:val="009F6056"/>
    <w:rsid w:val="00A02650"/>
    <w:rsid w:val="00A04C87"/>
    <w:rsid w:val="00A052F3"/>
    <w:rsid w:val="00A10B0F"/>
    <w:rsid w:val="00A114CA"/>
    <w:rsid w:val="00A11FBC"/>
    <w:rsid w:val="00A1783C"/>
    <w:rsid w:val="00A208F5"/>
    <w:rsid w:val="00A25573"/>
    <w:rsid w:val="00A304EC"/>
    <w:rsid w:val="00A3791A"/>
    <w:rsid w:val="00A407D4"/>
    <w:rsid w:val="00A42EC0"/>
    <w:rsid w:val="00A4447A"/>
    <w:rsid w:val="00A4464C"/>
    <w:rsid w:val="00A475C5"/>
    <w:rsid w:val="00A50B1D"/>
    <w:rsid w:val="00A51301"/>
    <w:rsid w:val="00A51EB1"/>
    <w:rsid w:val="00A53D57"/>
    <w:rsid w:val="00A577B7"/>
    <w:rsid w:val="00A62B98"/>
    <w:rsid w:val="00A635C1"/>
    <w:rsid w:val="00A64E0D"/>
    <w:rsid w:val="00A7071C"/>
    <w:rsid w:val="00A71376"/>
    <w:rsid w:val="00A71DBF"/>
    <w:rsid w:val="00A765AC"/>
    <w:rsid w:val="00A80A45"/>
    <w:rsid w:val="00A91A0B"/>
    <w:rsid w:val="00A9768B"/>
    <w:rsid w:val="00A97D7F"/>
    <w:rsid w:val="00AA0041"/>
    <w:rsid w:val="00AA5B1A"/>
    <w:rsid w:val="00AA705A"/>
    <w:rsid w:val="00AA772D"/>
    <w:rsid w:val="00AB1C89"/>
    <w:rsid w:val="00AB2F0A"/>
    <w:rsid w:val="00AB36FD"/>
    <w:rsid w:val="00AB422B"/>
    <w:rsid w:val="00AB5CD6"/>
    <w:rsid w:val="00AB756F"/>
    <w:rsid w:val="00AC2045"/>
    <w:rsid w:val="00AD16B6"/>
    <w:rsid w:val="00AD34D2"/>
    <w:rsid w:val="00AD40EE"/>
    <w:rsid w:val="00AD551B"/>
    <w:rsid w:val="00AE225B"/>
    <w:rsid w:val="00AE4C7D"/>
    <w:rsid w:val="00AE6330"/>
    <w:rsid w:val="00AF0B42"/>
    <w:rsid w:val="00AF2A70"/>
    <w:rsid w:val="00AF352D"/>
    <w:rsid w:val="00AF43F8"/>
    <w:rsid w:val="00AF5263"/>
    <w:rsid w:val="00B03230"/>
    <w:rsid w:val="00B04410"/>
    <w:rsid w:val="00B046CC"/>
    <w:rsid w:val="00B06066"/>
    <w:rsid w:val="00B063B8"/>
    <w:rsid w:val="00B1061A"/>
    <w:rsid w:val="00B10CB5"/>
    <w:rsid w:val="00B12937"/>
    <w:rsid w:val="00B134CA"/>
    <w:rsid w:val="00B135EB"/>
    <w:rsid w:val="00B24149"/>
    <w:rsid w:val="00B263D3"/>
    <w:rsid w:val="00B30766"/>
    <w:rsid w:val="00B32B14"/>
    <w:rsid w:val="00B33533"/>
    <w:rsid w:val="00B339D3"/>
    <w:rsid w:val="00B3494E"/>
    <w:rsid w:val="00B3556A"/>
    <w:rsid w:val="00B40C66"/>
    <w:rsid w:val="00B43FDA"/>
    <w:rsid w:val="00B46C47"/>
    <w:rsid w:val="00B519DA"/>
    <w:rsid w:val="00B52FE6"/>
    <w:rsid w:val="00B57B0D"/>
    <w:rsid w:val="00B62D43"/>
    <w:rsid w:val="00B65EB1"/>
    <w:rsid w:val="00B70A2D"/>
    <w:rsid w:val="00B73F68"/>
    <w:rsid w:val="00B77FE7"/>
    <w:rsid w:val="00B809A8"/>
    <w:rsid w:val="00B936E1"/>
    <w:rsid w:val="00BB015B"/>
    <w:rsid w:val="00BB2714"/>
    <w:rsid w:val="00BC7545"/>
    <w:rsid w:val="00BD002A"/>
    <w:rsid w:val="00BD0F17"/>
    <w:rsid w:val="00BD7762"/>
    <w:rsid w:val="00BE0DCB"/>
    <w:rsid w:val="00BE1282"/>
    <w:rsid w:val="00BE12FC"/>
    <w:rsid w:val="00BE1CE6"/>
    <w:rsid w:val="00BE2583"/>
    <w:rsid w:val="00BE4A8D"/>
    <w:rsid w:val="00BE538C"/>
    <w:rsid w:val="00BF1680"/>
    <w:rsid w:val="00BF276F"/>
    <w:rsid w:val="00BF7FB0"/>
    <w:rsid w:val="00C0192E"/>
    <w:rsid w:val="00C019FA"/>
    <w:rsid w:val="00C12C09"/>
    <w:rsid w:val="00C12DB7"/>
    <w:rsid w:val="00C35551"/>
    <w:rsid w:val="00C360AF"/>
    <w:rsid w:val="00C37572"/>
    <w:rsid w:val="00C4009A"/>
    <w:rsid w:val="00C40D86"/>
    <w:rsid w:val="00C464A4"/>
    <w:rsid w:val="00C5198B"/>
    <w:rsid w:val="00C51A71"/>
    <w:rsid w:val="00C601D2"/>
    <w:rsid w:val="00C64864"/>
    <w:rsid w:val="00C660BF"/>
    <w:rsid w:val="00C66E3E"/>
    <w:rsid w:val="00C6765D"/>
    <w:rsid w:val="00C707A4"/>
    <w:rsid w:val="00C7659E"/>
    <w:rsid w:val="00C778AF"/>
    <w:rsid w:val="00C960ED"/>
    <w:rsid w:val="00CA37CD"/>
    <w:rsid w:val="00CA512A"/>
    <w:rsid w:val="00CA5D0E"/>
    <w:rsid w:val="00CB1830"/>
    <w:rsid w:val="00CB768E"/>
    <w:rsid w:val="00CD63C9"/>
    <w:rsid w:val="00CD6470"/>
    <w:rsid w:val="00CE1FC9"/>
    <w:rsid w:val="00CE41F6"/>
    <w:rsid w:val="00CE6161"/>
    <w:rsid w:val="00CE680D"/>
    <w:rsid w:val="00CF1619"/>
    <w:rsid w:val="00CF6272"/>
    <w:rsid w:val="00CF705F"/>
    <w:rsid w:val="00CF7924"/>
    <w:rsid w:val="00D05338"/>
    <w:rsid w:val="00D12C41"/>
    <w:rsid w:val="00D174CA"/>
    <w:rsid w:val="00D178FC"/>
    <w:rsid w:val="00D23ECF"/>
    <w:rsid w:val="00D36592"/>
    <w:rsid w:val="00D373B2"/>
    <w:rsid w:val="00D44F67"/>
    <w:rsid w:val="00D47E4D"/>
    <w:rsid w:val="00D51734"/>
    <w:rsid w:val="00D55197"/>
    <w:rsid w:val="00D64260"/>
    <w:rsid w:val="00D65FD1"/>
    <w:rsid w:val="00D75002"/>
    <w:rsid w:val="00D761B0"/>
    <w:rsid w:val="00D81A60"/>
    <w:rsid w:val="00D82688"/>
    <w:rsid w:val="00D867B9"/>
    <w:rsid w:val="00D90654"/>
    <w:rsid w:val="00D91A6E"/>
    <w:rsid w:val="00D95F25"/>
    <w:rsid w:val="00D97809"/>
    <w:rsid w:val="00DA1C50"/>
    <w:rsid w:val="00DA3B46"/>
    <w:rsid w:val="00DA7EE3"/>
    <w:rsid w:val="00DC1AB0"/>
    <w:rsid w:val="00DD6B9A"/>
    <w:rsid w:val="00DE313F"/>
    <w:rsid w:val="00DE3BAF"/>
    <w:rsid w:val="00DE3C6B"/>
    <w:rsid w:val="00DE452C"/>
    <w:rsid w:val="00DE5140"/>
    <w:rsid w:val="00DF0185"/>
    <w:rsid w:val="00E0056C"/>
    <w:rsid w:val="00E03E07"/>
    <w:rsid w:val="00E10BD1"/>
    <w:rsid w:val="00E15360"/>
    <w:rsid w:val="00E16EC1"/>
    <w:rsid w:val="00E20F83"/>
    <w:rsid w:val="00E23251"/>
    <w:rsid w:val="00E262DC"/>
    <w:rsid w:val="00E2672C"/>
    <w:rsid w:val="00E30385"/>
    <w:rsid w:val="00E44766"/>
    <w:rsid w:val="00E45AE7"/>
    <w:rsid w:val="00E471A2"/>
    <w:rsid w:val="00E53C82"/>
    <w:rsid w:val="00E57DDC"/>
    <w:rsid w:val="00E62642"/>
    <w:rsid w:val="00E6274D"/>
    <w:rsid w:val="00E66CA6"/>
    <w:rsid w:val="00E70858"/>
    <w:rsid w:val="00E7218F"/>
    <w:rsid w:val="00E73BA4"/>
    <w:rsid w:val="00E777E1"/>
    <w:rsid w:val="00E8114F"/>
    <w:rsid w:val="00E83031"/>
    <w:rsid w:val="00E87415"/>
    <w:rsid w:val="00E87471"/>
    <w:rsid w:val="00E90326"/>
    <w:rsid w:val="00E9508F"/>
    <w:rsid w:val="00EA0369"/>
    <w:rsid w:val="00EA09B3"/>
    <w:rsid w:val="00EA32B2"/>
    <w:rsid w:val="00EA4B95"/>
    <w:rsid w:val="00EB2B05"/>
    <w:rsid w:val="00EB2CF3"/>
    <w:rsid w:val="00EB2D91"/>
    <w:rsid w:val="00EB34D2"/>
    <w:rsid w:val="00EB3BDB"/>
    <w:rsid w:val="00EB4111"/>
    <w:rsid w:val="00EB6614"/>
    <w:rsid w:val="00EB70B5"/>
    <w:rsid w:val="00EC15F4"/>
    <w:rsid w:val="00EC2597"/>
    <w:rsid w:val="00EC394B"/>
    <w:rsid w:val="00ED015D"/>
    <w:rsid w:val="00ED39EB"/>
    <w:rsid w:val="00ED4151"/>
    <w:rsid w:val="00ED56F2"/>
    <w:rsid w:val="00ED619F"/>
    <w:rsid w:val="00ED622A"/>
    <w:rsid w:val="00ED743B"/>
    <w:rsid w:val="00ED7BCE"/>
    <w:rsid w:val="00EE2297"/>
    <w:rsid w:val="00EE4BE3"/>
    <w:rsid w:val="00EE5497"/>
    <w:rsid w:val="00EE696E"/>
    <w:rsid w:val="00EF17AF"/>
    <w:rsid w:val="00EF2074"/>
    <w:rsid w:val="00F050CE"/>
    <w:rsid w:val="00F05A40"/>
    <w:rsid w:val="00F10C65"/>
    <w:rsid w:val="00F159D0"/>
    <w:rsid w:val="00F16256"/>
    <w:rsid w:val="00F167C1"/>
    <w:rsid w:val="00F235F4"/>
    <w:rsid w:val="00F2695D"/>
    <w:rsid w:val="00F32985"/>
    <w:rsid w:val="00F32CD2"/>
    <w:rsid w:val="00F3419F"/>
    <w:rsid w:val="00F376B8"/>
    <w:rsid w:val="00F41160"/>
    <w:rsid w:val="00F434F7"/>
    <w:rsid w:val="00F44A51"/>
    <w:rsid w:val="00F45E8B"/>
    <w:rsid w:val="00F506C2"/>
    <w:rsid w:val="00F5119F"/>
    <w:rsid w:val="00F62916"/>
    <w:rsid w:val="00F63841"/>
    <w:rsid w:val="00F66847"/>
    <w:rsid w:val="00F726F9"/>
    <w:rsid w:val="00F8141C"/>
    <w:rsid w:val="00F83D93"/>
    <w:rsid w:val="00F84BF5"/>
    <w:rsid w:val="00F86F4A"/>
    <w:rsid w:val="00F91F18"/>
    <w:rsid w:val="00F929BC"/>
    <w:rsid w:val="00FA45AC"/>
    <w:rsid w:val="00FA5EF4"/>
    <w:rsid w:val="00FA6980"/>
    <w:rsid w:val="00FA70CF"/>
    <w:rsid w:val="00FB146B"/>
    <w:rsid w:val="00FC0BDB"/>
    <w:rsid w:val="00FC790D"/>
    <w:rsid w:val="00FD0F33"/>
    <w:rsid w:val="00FD1562"/>
    <w:rsid w:val="00FD2189"/>
    <w:rsid w:val="00FD2739"/>
    <w:rsid w:val="00FD29BA"/>
    <w:rsid w:val="00FD3A0C"/>
    <w:rsid w:val="00FD4EB1"/>
    <w:rsid w:val="00FD5A53"/>
    <w:rsid w:val="00FE4BF4"/>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docId w15:val="{509C665B-ECE8-4CDC-80A5-BC1703C7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tabs>
        <w:tab w:val="left"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7.png"/><Relationship Id="rId21" Type="http://schemas.openxmlformats.org/officeDocument/2006/relationships/footer" Target="footer7.xm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eader" Target="header1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2.xml"/><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2.xml"/><Relationship Id="rId49"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12.png"/><Relationship Id="rId52" Type="http://schemas.openxmlformats.org/officeDocument/2006/relationships/hyperlink" Target="http://www.china-pub.com/3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yperlink" Target="http://www.ferrisxu.com/WinPcap/html/group__wpcapfunc.html"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eader" Target="header1.xml"/><Relationship Id="rId51" Type="http://schemas.openxmlformats.org/officeDocument/2006/relationships/header" Target="header14.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F116D-08ED-44F7-AC6D-8BFB1EBE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59</Pages>
  <Words>6847</Words>
  <Characters>39029</Characters>
  <Application>Microsoft Office Word</Application>
  <DocSecurity>0</DocSecurity>
  <Lines>325</Lines>
  <Paragraphs>91</Paragraphs>
  <ScaleCrop>false</ScaleCrop>
  <Company/>
  <LinksUpToDate>false</LinksUpToDate>
  <CharactersWithSpaces>45785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14</cp:revision>
  <cp:lastPrinted>2017-04-19T08:48:00Z</cp:lastPrinted>
  <dcterms:created xsi:type="dcterms:W3CDTF">2017-05-14T02:31:00Z</dcterms:created>
  <dcterms:modified xsi:type="dcterms:W3CDTF">2017-05-14T02:35:00Z</dcterms:modified>
</cp:coreProperties>
</file>